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6" w:type="dxa"/>
        <w:tblLayout w:type="fixed"/>
        <w:tblLook w:val="0000" w:firstRow="0" w:lastRow="0" w:firstColumn="0" w:lastColumn="0" w:noHBand="0" w:noVBand="0"/>
      </w:tblPr>
      <w:tblGrid>
        <w:gridCol w:w="6228"/>
        <w:gridCol w:w="3348"/>
      </w:tblGrid>
      <w:tr w:rsidR="00F4057A" w:rsidRPr="00F23A45" w:rsidTr="009D6297">
        <w:tc>
          <w:tcPr>
            <w:tcW w:w="6228" w:type="dxa"/>
          </w:tcPr>
          <w:p w:rsidR="00F4057A" w:rsidRPr="00F23A45" w:rsidRDefault="0028205E" w:rsidP="00F71D3A">
            <w:pPr>
              <w:tabs>
                <w:tab w:val="left" w:pos="7200"/>
              </w:tabs>
              <w:spacing w:before="0"/>
              <w:rPr>
                <w:b/>
                <w:szCs w:val="22"/>
              </w:rPr>
            </w:pPr>
            <w:r w:rsidRPr="00F23A45">
              <w:rPr>
                <w:b/>
                <w:noProof/>
                <w:szCs w:val="22"/>
                <w:lang w:val="de-DE" w:eastAsia="de-DE"/>
              </w:rPr>
              <mc:AlternateContent>
                <mc:Choice Requires="wpg">
                  <w:drawing>
                    <wp:anchor distT="0" distB="0" distL="114300" distR="114300" simplePos="0" relativeHeight="3" behindDoc="0" locked="0" layoutInCell="1" allowOverlap="1">
                      <wp:simplePos x="0" y="0"/>
                      <wp:positionH relativeFrom="column">
                        <wp:posOffset>-52705</wp:posOffset>
                      </wp:positionH>
                      <wp:positionV relativeFrom="paragraph">
                        <wp:posOffset>-349250</wp:posOffset>
                      </wp:positionV>
                      <wp:extent cx="295910" cy="312420"/>
                      <wp:effectExtent l="0" t="0" r="0" b="0"/>
                      <wp:wrapNone/>
                      <wp:docPr id="15"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16" name="Line 107"/>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17" name="Line 108"/>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18" name="Line 109"/>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19" name="Line 110"/>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20" name="Line 111"/>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21" name="Freeform 112"/>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3"/>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14"/>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15"/>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16"/>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7"/>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18"/>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9"/>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0"/>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1"/>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2"/>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23"/>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4"/>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5"/>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26"/>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27"/>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28"/>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29"/>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AD53762" id="Group 106" o:spid="_x0000_s1026" style="position:absolute;margin-left:-4.15pt;margin-top:-27.5pt;width:23.3pt;height:24.6pt;z-index:3"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">
                      <v:line id="Line 107" o:spid="_x0000_s1027" style="position:absolute;visibility:visible;mso-wrap-style:square" from="9,9" to="1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" strokecolor="white" strokeweight="36e-5mm"/>
                      <v:line id="Line 108" o:spid="_x0000_s1028" style="position:absolute;visibility:visible;mso-wrap-style:square" from="9,493" to="47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" strokecolor="white" strokeweight="36e-5mm"/>
                      <v:line id="Line 109" o:spid="_x0000_s1029" style="position:absolute;flip:y;visibility:visible;mso-wrap-style:square" from="474,9" to="47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" strokecolor="white" strokeweight="36e-5mm"/>
                      <v:line id="Line 110" o:spid="_x0000_s1030" style="position:absolute;flip:x;visibility:visible;mso-wrap-style:square" from="9,9" to="4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" strokecolor="white" strokeweight="36e-5mm"/>
                      <v:line id="Line 111" o:spid="_x0000_s1031" style="position:absolute;visibility:visible;mso-wrap-style:square" from="9,9" to="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" strokecolor="white" strokeweight="36e-5mm"/>
                      <v:shape id="Freeform 112" o:spid="_x0000_s1032" style="position:absolute;left:74;top:104;width:309;height:297;visibility:visible;mso-wrap-style:square;v-text-anchor:top" coordsize="30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113" o:spid="_x0000_s1033" style="position:absolute;left:171;top:48;width:171;height:411;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14" o:spid="_x0000_s1034" style="position:absolute;left:254;top:67;width:126;height:101;visibility:visible;mso-wrap-style:square;v-text-anchor:top" coordsize="1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5" o:spid="_x0000_s1035" style="position:absolute;left:146;top:46;width:293;height:234;visibility:visible;mso-wrap-style:square;v-text-anchor:top" coordsize="29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16" o:spid="_x0000_s1036" style="position:absolute;left:90;top:67;width:349;height:244;visibility:visible;mso-wrap-style:square;v-text-anchor:top" coordsize="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17" o:spid="_x0000_s1037" style="position:absolute;left:21;top:40;width:425;height:427;visibility:visible;mso-wrap-style:square;v-text-anchor:top" coordsize="4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18" o:spid="_x0000_s1038" style="position:absolute;left:21;top:43;width:337;height:421;visibility:visible;mso-wrap-style:square;v-text-anchor:top" coordsize="33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19" o:spid="_x0000_s1039" style="position:absolute;left:17;top:40;width:425;height:386;visibility:visible;mso-wrap-style:square;v-text-anchor:top" coordsize="42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20" o:spid="_x0000_s1040" style="position:absolute;left:21;top:70;width:425;height:397;visibility:visible;mso-wrap-style:square;v-text-anchor:top" coordsize="42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21" o:spid="_x0000_s1041" style="position:absolute;left:68;top:99;width:366;height:274;visibility:visible;mso-wrap-style:square;v-text-anchor:top" coordsize="36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22" o:spid="_x0000_s1042" style="position:absolute;left:27;top:196;width:346;height:244;visibility:visible;mso-wrap-style:square;v-text-anchor:top" coordsize="34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23" o:spid="_x0000_s1043" style="position:absolute;left:64;top:2;width:382;height:469;visibility:visible;mso-wrap-style:square;v-text-anchor:top" coordsize="38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124" o:spid="_x0000_s1044" style="position:absolute;left:273;top:181;width:132;height:145;visibility:visible;mso-wrap-style:square;v-text-anchor:top" coordsize="13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125" o:spid="_x0000_s1045" style="position:absolute;left:276;top:184;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126" o:spid="_x0000_s1046" style="position:absolute;left:68;top:181;width:65;height:143;visibility:visible;mso-wrap-style:square;v-text-anchor:top" coordsize="6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127" o:spid="_x0000_s1047" style="position:absolute;left:74;top:184;width:57;height:136;visibility:visible;mso-wrap-style:square;v-text-anchor:top" coordsize="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128" o:spid="_x0000_s1048" style="position:absolute;left:146;top:181;width:118;height:143;visibility:visible;mso-wrap-style:square;v-text-anchor:top" coordsize="11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129" o:spid="_x0000_s1049" style="position:absolute;left:150;top:184;width:111;height:136;visibility:visible;mso-wrap-style:square;v-text-anchor:top" coordsize="1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sidRPr="00F23A45">
              <w:rPr>
                <w:b/>
                <w:noProof/>
                <w:szCs w:val="22"/>
                <w:lang w:val="de-DE" w:eastAsia="de-DE"/>
              </w:rPr>
              <w:drawing>
                <wp:anchor distT="0" distB="0" distL="114300" distR="114300" simplePos="0" relativeHeight="5" behindDoc="0" locked="0" layoutInCell="1" allowOverlap="1">
                  <wp:simplePos x="0" y="0"/>
                  <wp:positionH relativeFrom="column">
                    <wp:posOffset>610235</wp:posOffset>
                  </wp:positionH>
                  <wp:positionV relativeFrom="paragraph">
                    <wp:posOffset>-318770</wp:posOffset>
                  </wp:positionV>
                  <wp:extent cx="293370" cy="26733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sidRPr="00F23A45">
              <w:rPr>
                <w:b/>
                <w:noProof/>
                <w:szCs w:val="22"/>
                <w:lang w:val="de-DE" w:eastAsia="de-DE"/>
              </w:rPr>
              <w:drawing>
                <wp:anchor distT="0" distB="0" distL="114300" distR="114300" simplePos="0" relativeHeight="4" behindDoc="0" locked="0" layoutInCell="1" allowOverlap="1">
                  <wp:simplePos x="0" y="0"/>
                  <wp:positionH relativeFrom="column">
                    <wp:posOffset>268605</wp:posOffset>
                  </wp:positionH>
                  <wp:positionV relativeFrom="paragraph">
                    <wp:posOffset>-318770</wp:posOffset>
                  </wp:positionV>
                  <wp:extent cx="294640" cy="26733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F4057A" w:rsidRPr="00F23A45">
              <w:rPr>
                <w:b/>
                <w:szCs w:val="22"/>
              </w:rPr>
              <w:t xml:space="preserve">Joint Video </w:t>
            </w:r>
            <w:r w:rsidR="00143B7C" w:rsidRPr="00F23A45">
              <w:rPr>
                <w:b/>
                <w:szCs w:val="22"/>
              </w:rPr>
              <w:t>Experts</w:t>
            </w:r>
            <w:r w:rsidR="00F4057A" w:rsidRPr="00F23A45">
              <w:rPr>
                <w:b/>
                <w:szCs w:val="22"/>
              </w:rPr>
              <w:t xml:space="preserve"> Team (JVET)</w:t>
            </w:r>
          </w:p>
          <w:p w:rsidR="00F4057A" w:rsidRPr="00F23A45" w:rsidRDefault="00F4057A" w:rsidP="00F71D3A">
            <w:pPr>
              <w:tabs>
                <w:tab w:val="left" w:pos="7200"/>
              </w:tabs>
              <w:spacing w:before="0"/>
              <w:rPr>
                <w:b/>
                <w:szCs w:val="22"/>
              </w:rPr>
            </w:pPr>
            <w:r w:rsidRPr="00F23A45">
              <w:rPr>
                <w:b/>
                <w:szCs w:val="22"/>
              </w:rPr>
              <w:t>of ITU-T SG 16 WP 3 and ISO/IEC JTC 1/SC 29/WG 11</w:t>
            </w:r>
          </w:p>
          <w:p w:rsidR="00F4057A" w:rsidRPr="00F23A45" w:rsidRDefault="00F350B0" w:rsidP="003B7F45">
            <w:pPr>
              <w:tabs>
                <w:tab w:val="left" w:pos="7200"/>
              </w:tabs>
              <w:spacing w:before="0"/>
              <w:rPr>
                <w:b/>
                <w:szCs w:val="22"/>
              </w:rPr>
            </w:pPr>
            <w:r w:rsidRPr="00F23A45">
              <w:t>1</w:t>
            </w:r>
            <w:r w:rsidR="003B7F45" w:rsidRPr="00F23A45">
              <w:t>2</w:t>
            </w:r>
            <w:r w:rsidRPr="00F23A45">
              <w:t xml:space="preserve">th Meeting: </w:t>
            </w:r>
            <w:r w:rsidR="003B7F45" w:rsidRPr="00F23A45">
              <w:t>Macao</w:t>
            </w:r>
            <w:r w:rsidRPr="00F23A45">
              <w:t xml:space="preserve">, </w:t>
            </w:r>
            <w:r w:rsidR="003B7F45" w:rsidRPr="00F23A45">
              <w:t>CN</w:t>
            </w:r>
            <w:r w:rsidRPr="00F23A45">
              <w:t xml:space="preserve">, </w:t>
            </w:r>
            <w:r w:rsidR="00096A36" w:rsidRPr="00F23A45">
              <w:t>0</w:t>
            </w:r>
            <w:r w:rsidR="003B7F45" w:rsidRPr="00F23A45">
              <w:t>3</w:t>
            </w:r>
            <w:r w:rsidRPr="00F23A45">
              <w:t>–1</w:t>
            </w:r>
            <w:r w:rsidR="003B7F45" w:rsidRPr="00F23A45">
              <w:t>2</w:t>
            </w:r>
            <w:r w:rsidRPr="00F23A45">
              <w:t xml:space="preserve"> </w:t>
            </w:r>
            <w:r w:rsidR="003B7F45" w:rsidRPr="00F23A45">
              <w:t>Oct</w:t>
            </w:r>
            <w:r w:rsidR="00096A36" w:rsidRPr="00F23A45">
              <w:t>.</w:t>
            </w:r>
            <w:r w:rsidRPr="00F23A45">
              <w:t xml:space="preserve"> 2018</w:t>
            </w:r>
          </w:p>
        </w:tc>
        <w:tc>
          <w:tcPr>
            <w:tcW w:w="3348" w:type="dxa"/>
          </w:tcPr>
          <w:p w:rsidR="00F4057A" w:rsidRPr="00F23A45" w:rsidRDefault="00F4057A" w:rsidP="003B7F45">
            <w:pPr>
              <w:tabs>
                <w:tab w:val="left" w:pos="7200"/>
              </w:tabs>
            </w:pPr>
            <w:r w:rsidRPr="00F23A45">
              <w:t>Document: JVET-</w:t>
            </w:r>
            <w:r w:rsidR="003B7F45" w:rsidRPr="00F23A45">
              <w:t>L</w:t>
            </w:r>
            <w:r w:rsidRPr="00F23A45">
              <w:t>_Notes_</w:t>
            </w:r>
            <w:r w:rsidR="00D57747" w:rsidRPr="00F23A45">
              <w:t>d</w:t>
            </w:r>
            <w:r w:rsidR="003C6EE3">
              <w:t>1</w:t>
            </w:r>
          </w:p>
        </w:tc>
      </w:tr>
    </w:tbl>
    <w:p w:rsidR="00E61DAC" w:rsidRPr="00F23A45" w:rsidRDefault="00E61DAC" w:rsidP="00531AE9">
      <w:pPr>
        <w:spacing w:before="0"/>
      </w:pPr>
    </w:p>
    <w:tbl>
      <w:tblPr>
        <w:tblW w:w="9576" w:type="dxa"/>
        <w:tblLayout w:type="fixed"/>
        <w:tblLook w:val="0000" w:firstRow="0" w:lastRow="0" w:firstColumn="0" w:lastColumn="0" w:noHBand="0" w:noVBand="0"/>
      </w:tblPr>
      <w:tblGrid>
        <w:gridCol w:w="1458"/>
        <w:gridCol w:w="4050"/>
        <w:gridCol w:w="900"/>
        <w:gridCol w:w="3168"/>
      </w:tblGrid>
      <w:tr w:rsidR="00E61DAC" w:rsidRPr="00F23A45" w:rsidTr="00384902">
        <w:tc>
          <w:tcPr>
            <w:tcW w:w="1458" w:type="dxa"/>
          </w:tcPr>
          <w:p w:rsidR="00E61DAC" w:rsidRPr="00F23A45" w:rsidRDefault="00E61DAC">
            <w:pPr>
              <w:spacing w:before="60" w:after="60"/>
              <w:rPr>
                <w:i/>
                <w:szCs w:val="22"/>
              </w:rPr>
            </w:pPr>
            <w:r w:rsidRPr="00F23A45">
              <w:rPr>
                <w:i/>
                <w:szCs w:val="22"/>
              </w:rPr>
              <w:t>Title:</w:t>
            </w:r>
          </w:p>
        </w:tc>
        <w:tc>
          <w:tcPr>
            <w:tcW w:w="8118" w:type="dxa"/>
            <w:gridSpan w:val="3"/>
          </w:tcPr>
          <w:p w:rsidR="00E61DAC" w:rsidRPr="00F23A45" w:rsidRDefault="000304E0" w:rsidP="003B7F45">
            <w:pPr>
              <w:spacing w:before="60" w:after="60"/>
              <w:rPr>
                <w:b/>
                <w:szCs w:val="22"/>
              </w:rPr>
            </w:pPr>
            <w:r w:rsidRPr="00F23A45">
              <w:rPr>
                <w:b/>
                <w:szCs w:val="22"/>
              </w:rPr>
              <w:t>M</w:t>
            </w:r>
            <w:r w:rsidR="00905CF4" w:rsidRPr="00F23A45">
              <w:rPr>
                <w:b/>
                <w:szCs w:val="22"/>
              </w:rPr>
              <w:t xml:space="preserve">eeting </w:t>
            </w:r>
            <w:r w:rsidR="00EF31C7" w:rsidRPr="00F23A45">
              <w:rPr>
                <w:b/>
                <w:szCs w:val="22"/>
              </w:rPr>
              <w:t xml:space="preserve">Report </w:t>
            </w:r>
            <w:r w:rsidR="00905CF4" w:rsidRPr="00F23A45">
              <w:rPr>
                <w:b/>
                <w:szCs w:val="22"/>
              </w:rPr>
              <w:t xml:space="preserve">of the </w:t>
            </w:r>
            <w:r w:rsidR="00143B7C" w:rsidRPr="00F23A45">
              <w:rPr>
                <w:b/>
                <w:szCs w:val="22"/>
              </w:rPr>
              <w:t>1</w:t>
            </w:r>
            <w:r w:rsidR="003B7F45" w:rsidRPr="00F23A45">
              <w:rPr>
                <w:b/>
                <w:szCs w:val="22"/>
              </w:rPr>
              <w:t>2</w:t>
            </w:r>
            <w:r w:rsidR="00143B7C" w:rsidRPr="00F23A45">
              <w:rPr>
                <w:b/>
                <w:szCs w:val="22"/>
                <w:vertAlign w:val="superscript"/>
              </w:rPr>
              <w:t>th</w:t>
            </w:r>
            <w:r w:rsidR="00143B7C" w:rsidRPr="00F23A45">
              <w:rPr>
                <w:b/>
                <w:szCs w:val="22"/>
              </w:rPr>
              <w:t xml:space="preserve"> </w:t>
            </w:r>
            <w:r w:rsidR="00905CF4" w:rsidRPr="00F23A45">
              <w:rPr>
                <w:b/>
                <w:szCs w:val="22"/>
              </w:rPr>
              <w:t xml:space="preserve">meeting of the Joint </w:t>
            </w:r>
            <w:r w:rsidR="00F71D3A" w:rsidRPr="00F23A45">
              <w:rPr>
                <w:b/>
                <w:szCs w:val="22"/>
              </w:rPr>
              <w:t xml:space="preserve">Video </w:t>
            </w:r>
            <w:r w:rsidR="00143B7C" w:rsidRPr="00F23A45">
              <w:rPr>
                <w:b/>
                <w:szCs w:val="22"/>
              </w:rPr>
              <w:t xml:space="preserve">Experts </w:t>
            </w:r>
            <w:r w:rsidR="00905CF4" w:rsidRPr="00F23A45">
              <w:rPr>
                <w:b/>
                <w:szCs w:val="22"/>
              </w:rPr>
              <w:t>Team (J</w:t>
            </w:r>
            <w:r w:rsidR="00F71D3A" w:rsidRPr="00F23A45">
              <w:rPr>
                <w:b/>
                <w:szCs w:val="22"/>
              </w:rPr>
              <w:t>VE</w:t>
            </w:r>
            <w:r w:rsidR="00905CF4" w:rsidRPr="00F23A45">
              <w:rPr>
                <w:b/>
                <w:szCs w:val="22"/>
              </w:rPr>
              <w:t>T),</w:t>
            </w:r>
            <w:r w:rsidR="00143B7C" w:rsidRPr="00F23A45">
              <w:rPr>
                <w:b/>
                <w:szCs w:val="22"/>
              </w:rPr>
              <w:br/>
            </w:r>
            <w:r w:rsidR="003B7F45" w:rsidRPr="00F23A45">
              <w:rPr>
                <w:b/>
                <w:szCs w:val="22"/>
              </w:rPr>
              <w:t>Macao</w:t>
            </w:r>
            <w:r w:rsidR="004802F2" w:rsidRPr="00F23A45">
              <w:rPr>
                <w:b/>
                <w:szCs w:val="22"/>
              </w:rPr>
              <w:t xml:space="preserve">, </w:t>
            </w:r>
            <w:r w:rsidR="003B7F45" w:rsidRPr="00F23A45">
              <w:rPr>
                <w:b/>
                <w:szCs w:val="22"/>
              </w:rPr>
              <w:t>CN</w:t>
            </w:r>
            <w:r w:rsidR="00905CF4" w:rsidRPr="00F23A45">
              <w:rPr>
                <w:b/>
                <w:szCs w:val="22"/>
              </w:rPr>
              <w:t xml:space="preserve">, </w:t>
            </w:r>
            <w:r w:rsidR="003B7F45" w:rsidRPr="00F23A45">
              <w:rPr>
                <w:b/>
                <w:szCs w:val="22"/>
              </w:rPr>
              <w:t>3</w:t>
            </w:r>
            <w:r w:rsidR="003F039D" w:rsidRPr="00F23A45">
              <w:rPr>
                <w:b/>
                <w:szCs w:val="22"/>
              </w:rPr>
              <w:t>–</w:t>
            </w:r>
            <w:r w:rsidR="00F350B0" w:rsidRPr="00F23A45">
              <w:rPr>
                <w:b/>
                <w:szCs w:val="22"/>
              </w:rPr>
              <w:t>1</w:t>
            </w:r>
            <w:r w:rsidR="003B7F45" w:rsidRPr="00F23A45">
              <w:rPr>
                <w:b/>
                <w:szCs w:val="22"/>
              </w:rPr>
              <w:t>2</w:t>
            </w:r>
            <w:r w:rsidR="00F350B0" w:rsidRPr="00F23A45">
              <w:rPr>
                <w:b/>
                <w:szCs w:val="22"/>
              </w:rPr>
              <w:t xml:space="preserve"> </w:t>
            </w:r>
            <w:r w:rsidR="003B7F45" w:rsidRPr="00F23A45">
              <w:rPr>
                <w:b/>
                <w:szCs w:val="22"/>
              </w:rPr>
              <w:t>October</w:t>
            </w:r>
            <w:r w:rsidR="00D02355" w:rsidRPr="00F23A45">
              <w:rPr>
                <w:b/>
                <w:szCs w:val="22"/>
              </w:rPr>
              <w:t xml:space="preserve"> </w:t>
            </w:r>
            <w:r w:rsidR="00F576AB" w:rsidRPr="00F23A45">
              <w:rPr>
                <w:b/>
                <w:szCs w:val="22"/>
              </w:rPr>
              <w:t>201</w:t>
            </w:r>
            <w:r w:rsidR="00537619" w:rsidRPr="00F23A45">
              <w:rPr>
                <w:b/>
                <w:szCs w:val="22"/>
              </w:rPr>
              <w:t>8</w:t>
            </w:r>
          </w:p>
        </w:tc>
      </w:tr>
      <w:tr w:rsidR="00E61DAC" w:rsidRPr="00F23A45" w:rsidTr="00384902">
        <w:tc>
          <w:tcPr>
            <w:tcW w:w="1458" w:type="dxa"/>
          </w:tcPr>
          <w:p w:rsidR="00E61DAC" w:rsidRPr="00F23A45" w:rsidRDefault="00E61DAC">
            <w:pPr>
              <w:spacing w:before="60" w:after="60"/>
              <w:rPr>
                <w:i/>
                <w:szCs w:val="22"/>
              </w:rPr>
            </w:pPr>
            <w:r w:rsidRPr="00F23A45">
              <w:rPr>
                <w:i/>
                <w:szCs w:val="22"/>
              </w:rPr>
              <w:t>Status:</w:t>
            </w:r>
          </w:p>
        </w:tc>
        <w:tc>
          <w:tcPr>
            <w:tcW w:w="8118" w:type="dxa"/>
            <w:gridSpan w:val="3"/>
          </w:tcPr>
          <w:p w:rsidR="00E61DAC" w:rsidRPr="00F23A45" w:rsidRDefault="005571EC" w:rsidP="00143B7C">
            <w:pPr>
              <w:spacing w:before="60" w:after="60"/>
            </w:pPr>
            <w:r w:rsidRPr="00F23A45">
              <w:t>Report</w:t>
            </w:r>
            <w:r w:rsidR="00E61DAC" w:rsidRPr="00F23A45">
              <w:t xml:space="preserve"> </w:t>
            </w:r>
            <w:r w:rsidR="00442EC4" w:rsidRPr="00F23A45">
              <w:t>d</w:t>
            </w:r>
            <w:r w:rsidR="00E61DAC" w:rsidRPr="00F23A45">
              <w:t xml:space="preserve">ocument </w:t>
            </w:r>
            <w:r w:rsidRPr="00F23A45">
              <w:t xml:space="preserve">from </w:t>
            </w:r>
            <w:r w:rsidR="00143B7C" w:rsidRPr="00F23A45">
              <w:t>chairs</w:t>
            </w:r>
            <w:r w:rsidR="00F4057A" w:rsidRPr="00F23A45">
              <w:t xml:space="preserve"> </w:t>
            </w:r>
            <w:r w:rsidRPr="00F23A45">
              <w:t xml:space="preserve">of </w:t>
            </w:r>
            <w:r w:rsidR="00F71D3A" w:rsidRPr="00F23A45">
              <w:t>JVET</w:t>
            </w:r>
          </w:p>
        </w:tc>
      </w:tr>
      <w:tr w:rsidR="00E61DAC" w:rsidRPr="00F23A45" w:rsidTr="00384902">
        <w:tc>
          <w:tcPr>
            <w:tcW w:w="1458" w:type="dxa"/>
          </w:tcPr>
          <w:p w:rsidR="00E61DAC" w:rsidRPr="00F23A45" w:rsidRDefault="00E61DAC">
            <w:pPr>
              <w:spacing w:before="60" w:after="60"/>
              <w:rPr>
                <w:i/>
                <w:szCs w:val="22"/>
              </w:rPr>
            </w:pPr>
            <w:r w:rsidRPr="00F23A45">
              <w:rPr>
                <w:i/>
                <w:szCs w:val="22"/>
              </w:rPr>
              <w:t>Purpose:</w:t>
            </w:r>
          </w:p>
        </w:tc>
        <w:tc>
          <w:tcPr>
            <w:tcW w:w="8118" w:type="dxa"/>
            <w:gridSpan w:val="3"/>
          </w:tcPr>
          <w:p w:rsidR="00E61DAC" w:rsidRPr="00F23A45" w:rsidRDefault="00E61DAC" w:rsidP="004E2F60">
            <w:pPr>
              <w:spacing w:before="60" w:after="60"/>
            </w:pPr>
            <w:r w:rsidRPr="00F23A45">
              <w:t>Report</w:t>
            </w:r>
          </w:p>
        </w:tc>
      </w:tr>
      <w:tr w:rsidR="00E61DAC" w:rsidRPr="00F23A45" w:rsidTr="00384902">
        <w:tc>
          <w:tcPr>
            <w:tcW w:w="1458" w:type="dxa"/>
          </w:tcPr>
          <w:p w:rsidR="00E61DAC" w:rsidRPr="00F23A45" w:rsidRDefault="00E61DAC">
            <w:pPr>
              <w:spacing w:before="60" w:after="60"/>
              <w:rPr>
                <w:i/>
                <w:szCs w:val="22"/>
              </w:rPr>
            </w:pPr>
            <w:r w:rsidRPr="00F23A45">
              <w:rPr>
                <w:i/>
                <w:szCs w:val="22"/>
              </w:rPr>
              <w:t>Author(s) or</w:t>
            </w:r>
            <w:r w:rsidRPr="00F23A45">
              <w:rPr>
                <w:i/>
                <w:szCs w:val="22"/>
              </w:rPr>
              <w:br/>
              <w:t>Contact(s):</w:t>
            </w:r>
          </w:p>
        </w:tc>
        <w:tc>
          <w:tcPr>
            <w:tcW w:w="4050" w:type="dxa"/>
          </w:tcPr>
          <w:p w:rsidR="00905CF4" w:rsidRPr="00F23A45" w:rsidRDefault="00905CF4" w:rsidP="004E2F60">
            <w:pPr>
              <w:spacing w:before="60" w:after="60"/>
            </w:pPr>
            <w:r w:rsidRPr="00F23A45">
              <w:rPr>
                <w:b/>
              </w:rPr>
              <w:t>Gary Sullivan</w:t>
            </w:r>
            <w:r w:rsidRPr="00F23A45">
              <w:rPr>
                <w:b/>
              </w:rPr>
              <w:br/>
            </w:r>
            <w:r w:rsidRPr="00F23A45">
              <w:t>Microsoft Corp.</w:t>
            </w:r>
            <w:r w:rsidRPr="00F23A45">
              <w:br/>
              <w:t>1 Microsoft Way</w:t>
            </w:r>
            <w:r w:rsidRPr="00F23A45">
              <w:br/>
              <w:t>Redmond, WA 98052 USA</w:t>
            </w:r>
          </w:p>
          <w:p w:rsidR="00E61DAC" w:rsidRPr="00F23A45" w:rsidRDefault="00905CF4" w:rsidP="00F350B0">
            <w:pPr>
              <w:spacing w:before="60" w:after="60"/>
            </w:pPr>
            <w:r w:rsidRPr="00F23A45">
              <w:rPr>
                <w:b/>
              </w:rPr>
              <w:t>Jens-Rainer Ohm</w:t>
            </w:r>
            <w:r w:rsidRPr="00F23A45">
              <w:rPr>
                <w:b/>
              </w:rPr>
              <w:br/>
            </w:r>
            <w:r w:rsidR="00DF2674" w:rsidRPr="00F23A45">
              <w:t>Institute of Communication</w:t>
            </w:r>
            <w:r w:rsidR="00F350B0" w:rsidRPr="00F23A45">
              <w:t xml:space="preserve"> Engineering</w:t>
            </w:r>
            <w:r w:rsidR="00F350B0" w:rsidRPr="00F23A45">
              <w:br/>
              <w:t>RWTH Aachen</w:t>
            </w:r>
            <w:r w:rsidRPr="00F23A45">
              <w:br/>
              <w:t>Melatener Straße 23</w:t>
            </w:r>
            <w:r w:rsidRPr="00F23A45">
              <w:br/>
              <w:t>D-52074 Aachen</w:t>
            </w:r>
          </w:p>
        </w:tc>
        <w:tc>
          <w:tcPr>
            <w:tcW w:w="900" w:type="dxa"/>
          </w:tcPr>
          <w:p w:rsidR="00905CF4" w:rsidRPr="00F23A45" w:rsidRDefault="00905CF4" w:rsidP="004E2F60">
            <w:pPr>
              <w:spacing w:before="60" w:after="60"/>
            </w:pPr>
            <w:r w:rsidRPr="00F23A45">
              <w:br/>
              <w:t>Tel:</w:t>
            </w:r>
            <w:r w:rsidRPr="00F23A45">
              <w:br/>
              <w:t>Email:</w:t>
            </w:r>
            <w:r w:rsidRPr="00F23A45">
              <w:br/>
            </w:r>
          </w:p>
          <w:p w:rsidR="00E61DAC" w:rsidRPr="00F23A45" w:rsidRDefault="00905CF4" w:rsidP="004E2F60">
            <w:pPr>
              <w:spacing w:before="60" w:after="60"/>
            </w:pPr>
            <w:r w:rsidRPr="00F23A45">
              <w:br/>
              <w:t>Tel:</w:t>
            </w:r>
            <w:r w:rsidRPr="00F23A45">
              <w:br/>
              <w:t>Email:</w:t>
            </w:r>
            <w:r w:rsidRPr="00F23A45">
              <w:br/>
            </w:r>
          </w:p>
        </w:tc>
        <w:tc>
          <w:tcPr>
            <w:tcW w:w="3168" w:type="dxa"/>
          </w:tcPr>
          <w:p w:rsidR="00905CF4" w:rsidRPr="00F23A45" w:rsidRDefault="00905CF4" w:rsidP="004E2F60">
            <w:pPr>
              <w:spacing w:before="60" w:after="60"/>
            </w:pPr>
            <w:r w:rsidRPr="00F23A45">
              <w:br/>
              <w:t>+1 425 703 5308</w:t>
            </w:r>
            <w:r w:rsidRPr="00F23A45">
              <w:br/>
            </w:r>
            <w:hyperlink r:id="rId13" w:history="1">
              <w:r w:rsidRPr="00F23A45">
                <w:rPr>
                  <w:rStyle w:val="Hyperlink"/>
                  <w:szCs w:val="22"/>
                </w:rPr>
                <w:t>garysull@microsoft.com</w:t>
              </w:r>
            </w:hyperlink>
            <w:r w:rsidRPr="00F23A45">
              <w:br/>
            </w:r>
          </w:p>
          <w:p w:rsidR="00E61DAC" w:rsidRPr="00F23A45" w:rsidRDefault="00905CF4" w:rsidP="004E2F60">
            <w:pPr>
              <w:spacing w:before="60" w:after="60"/>
            </w:pPr>
            <w:r w:rsidRPr="00F23A45">
              <w:br/>
              <w:t>+49 241 80 27671</w:t>
            </w:r>
            <w:r w:rsidRPr="00F23A45">
              <w:br/>
            </w:r>
            <w:hyperlink r:id="rId14" w:history="1">
              <w:r w:rsidRPr="00F23A45">
                <w:rPr>
                  <w:rStyle w:val="Hyperlink"/>
                  <w:szCs w:val="22"/>
                </w:rPr>
                <w:t>ohm@ient.rwth-aachen.de</w:t>
              </w:r>
            </w:hyperlink>
          </w:p>
        </w:tc>
      </w:tr>
      <w:tr w:rsidR="00E61DAC" w:rsidRPr="00F23A45" w:rsidTr="00384902">
        <w:tc>
          <w:tcPr>
            <w:tcW w:w="1458" w:type="dxa"/>
          </w:tcPr>
          <w:p w:rsidR="00E61DAC" w:rsidRPr="00F23A45" w:rsidRDefault="00E61DAC">
            <w:pPr>
              <w:spacing w:before="60" w:after="60"/>
              <w:rPr>
                <w:i/>
                <w:szCs w:val="22"/>
              </w:rPr>
            </w:pPr>
            <w:r w:rsidRPr="00F23A45">
              <w:rPr>
                <w:i/>
                <w:szCs w:val="22"/>
              </w:rPr>
              <w:t>Source:</w:t>
            </w:r>
          </w:p>
        </w:tc>
        <w:tc>
          <w:tcPr>
            <w:tcW w:w="8118" w:type="dxa"/>
            <w:gridSpan w:val="3"/>
          </w:tcPr>
          <w:p w:rsidR="00E61DAC" w:rsidRPr="00F23A45" w:rsidRDefault="004F0863" w:rsidP="004E2F60">
            <w:pPr>
              <w:spacing w:before="60" w:after="60"/>
            </w:pPr>
            <w:r w:rsidRPr="00F23A45">
              <w:t>Chairs of JVET</w:t>
            </w:r>
          </w:p>
        </w:tc>
      </w:tr>
    </w:tbl>
    <w:p w:rsidR="00384902" w:rsidRPr="00F23A45" w:rsidRDefault="00384902" w:rsidP="00384902">
      <w:pPr>
        <w:tabs>
          <w:tab w:val="left" w:pos="1800"/>
          <w:tab w:val="right" w:pos="9360"/>
        </w:tabs>
        <w:spacing w:before="120" w:after="240"/>
        <w:jc w:val="center"/>
        <w:rPr>
          <w:szCs w:val="22"/>
        </w:rPr>
      </w:pPr>
      <w:r w:rsidRPr="00F23A45">
        <w:rPr>
          <w:szCs w:val="22"/>
          <w:u w:val="single"/>
        </w:rPr>
        <w:t>_____________________________</w:t>
      </w:r>
    </w:p>
    <w:p w:rsidR="00556EEC" w:rsidRPr="00F23A45" w:rsidRDefault="00905CF4" w:rsidP="00AB311A">
      <w:pPr>
        <w:pStyle w:val="berschrift1"/>
        <w:rPr>
          <w:lang w:val="en-CA"/>
        </w:rPr>
      </w:pPr>
      <w:r w:rsidRPr="00F23A45">
        <w:rPr>
          <w:lang w:val="en-CA"/>
        </w:rPr>
        <w:t>Summary</w:t>
      </w:r>
    </w:p>
    <w:p w:rsidR="00E91F53" w:rsidRDefault="00E91F53" w:rsidP="0037108D">
      <w:pPr>
        <w:rPr>
          <w:ins w:id="0" w:author="Jens Ohm" w:date="2018-10-05T08:55:00Z"/>
        </w:rPr>
      </w:pPr>
      <w:ins w:id="1" w:author="Jens Ohm" w:date="2018-10-05T08:55:00Z">
        <w:r>
          <w:t>Note: These are the meeting notes of track A, 2</w:t>
        </w:r>
        <w:r w:rsidRPr="00E91F53">
          <w:rPr>
            <w:vertAlign w:val="superscript"/>
            <w:rPrChange w:id="2" w:author="Jens Ohm" w:date="2018-10-05T08:55:00Z">
              <w:rPr/>
            </w:rPrChange>
          </w:rPr>
          <w:t>nd</w:t>
        </w:r>
        <w:r>
          <w:t xml:space="preserve"> day.</w:t>
        </w:r>
        <w:bookmarkStart w:id="3" w:name="_GoBack"/>
        <w:bookmarkEnd w:id="3"/>
      </w:ins>
    </w:p>
    <w:p w:rsidR="00143B7C" w:rsidRPr="00F23A45" w:rsidRDefault="00DF2A87" w:rsidP="0037108D">
      <w:r w:rsidRPr="00F23A45">
        <w:t xml:space="preserve">The Joint </w:t>
      </w:r>
      <w:r w:rsidR="00F71D3A" w:rsidRPr="00F23A45">
        <w:t xml:space="preserve">Video </w:t>
      </w:r>
      <w:r w:rsidR="00143B7C" w:rsidRPr="00F23A45">
        <w:t>Experts</w:t>
      </w:r>
      <w:r w:rsidR="00F71D3A" w:rsidRPr="00F23A45">
        <w:t xml:space="preserve"> </w:t>
      </w:r>
      <w:r w:rsidRPr="00F23A45">
        <w:t>Team (</w:t>
      </w:r>
      <w:r w:rsidR="00F71D3A" w:rsidRPr="00F23A45">
        <w:t>JVET</w:t>
      </w:r>
      <w:r w:rsidRPr="00F23A45">
        <w:t xml:space="preserve">) of ITU-T WP3/16 and ISO/IEC JTC 1/ SC 29/ WG 11 held its </w:t>
      </w:r>
      <w:r w:rsidR="003B7F45" w:rsidRPr="00F23A45">
        <w:t>twel</w:t>
      </w:r>
      <w:r w:rsidR="00B230D9" w:rsidRPr="00F23A45">
        <w:t>f</w:t>
      </w:r>
      <w:r w:rsidR="00143B7C" w:rsidRPr="00F23A45">
        <w:t>th</w:t>
      </w:r>
      <w:r w:rsidRPr="00F23A45">
        <w:t xml:space="preserve"> meeting during </w:t>
      </w:r>
      <w:r w:rsidR="003B7F45" w:rsidRPr="00F23A45">
        <w:t>3</w:t>
      </w:r>
      <w:r w:rsidR="001343AF" w:rsidRPr="00F23A45">
        <w:t>–</w:t>
      </w:r>
      <w:r w:rsidR="00F350B0" w:rsidRPr="00F23A45">
        <w:t>1</w:t>
      </w:r>
      <w:r w:rsidR="003B7F45" w:rsidRPr="00F23A45">
        <w:t>2</w:t>
      </w:r>
      <w:r w:rsidR="004E110B" w:rsidRPr="00F23A45">
        <w:t xml:space="preserve"> </w:t>
      </w:r>
      <w:r w:rsidR="003B7F45" w:rsidRPr="00F23A45">
        <w:t>October</w:t>
      </w:r>
      <w:r w:rsidR="00C6468F" w:rsidRPr="00F23A45">
        <w:t xml:space="preserve"> </w:t>
      </w:r>
      <w:r w:rsidRPr="00F23A45">
        <w:t>201</w:t>
      </w:r>
      <w:r w:rsidR="00537619" w:rsidRPr="00F23A45">
        <w:t>8</w:t>
      </w:r>
      <w:r w:rsidRPr="00F23A45">
        <w:t xml:space="preserve"> </w:t>
      </w:r>
      <w:r w:rsidR="005C55AB" w:rsidRPr="00F23A45">
        <w:t xml:space="preserve">at the </w:t>
      </w:r>
      <w:r w:rsidR="003B7F45" w:rsidRPr="00F23A45">
        <w:t>Venetian Macao Resort Hotel (Estrada da Baía de N. Senhora da Esperança, s/n Taipa, Macao S.A.R., China)</w:t>
      </w:r>
      <w:r w:rsidRPr="00F23A45">
        <w:t xml:space="preserve">. </w:t>
      </w:r>
      <w:r w:rsidR="00BE2B63" w:rsidRPr="00F23A45">
        <w:t xml:space="preserve">The </w:t>
      </w:r>
      <w:r w:rsidR="00F71D3A" w:rsidRPr="00F23A45">
        <w:t>JVET</w:t>
      </w:r>
      <w:r w:rsidR="00BE2B63" w:rsidRPr="00F23A45">
        <w:t xml:space="preserve"> meeting was held under the </w:t>
      </w:r>
      <w:r w:rsidR="00143B7C" w:rsidRPr="00F23A45">
        <w:t>chairman</w:t>
      </w:r>
      <w:r w:rsidR="00BE2B63" w:rsidRPr="00F23A45">
        <w:t>ship of Dr Gary Sullivan (Microsoft/USA) and Dr Jens-Rainer Ohm (RWTH Aachen/Germany).</w:t>
      </w:r>
      <w:r w:rsidR="00D647E9" w:rsidRPr="00F23A45">
        <w:t xml:space="preserve"> For rapid access to particular topics in this report, a subject categorization is found </w:t>
      </w:r>
      <w:r w:rsidR="0017205D" w:rsidRPr="00F23A45">
        <w:t xml:space="preserve">(with hyperlinks) </w:t>
      </w:r>
      <w:r w:rsidR="00D647E9" w:rsidRPr="00F23A45">
        <w:t xml:space="preserve">in section </w:t>
      </w:r>
      <w:r w:rsidR="002F7266" w:rsidRPr="00F23A45">
        <w:fldChar w:fldCharType="begin"/>
      </w:r>
      <w:r w:rsidR="002F7266" w:rsidRPr="00F23A45">
        <w:instrText xml:space="preserve"> REF _Ref502857719 \r \h </w:instrText>
      </w:r>
      <w:r w:rsidR="002F7266" w:rsidRPr="00F23A45">
        <w:fldChar w:fldCharType="separate"/>
      </w:r>
      <w:r w:rsidR="00AD4D35" w:rsidRPr="00F23A45">
        <w:t>2.13</w:t>
      </w:r>
      <w:r w:rsidR="002F7266" w:rsidRPr="00F23A45">
        <w:fldChar w:fldCharType="end"/>
      </w:r>
      <w:r w:rsidR="00D647E9" w:rsidRPr="00F23A45">
        <w:t xml:space="preserve"> of this document.</w:t>
      </w:r>
      <w:r w:rsidR="00143B7C" w:rsidRPr="00F23A45">
        <w:t xml:space="preserve"> It is further noted that the unabbreviated name of JVET was formerly known as “Joint Video </w:t>
      </w:r>
      <w:r w:rsidR="00143B7C" w:rsidRPr="00F23A45">
        <w:rPr>
          <w:i/>
        </w:rPr>
        <w:t>Exploration</w:t>
      </w:r>
      <w:r w:rsidR="00143B7C" w:rsidRPr="00F23A45">
        <w:t xml:space="preserve"> Team”, but the parent bodies had </w:t>
      </w:r>
      <w:r w:rsidR="00F350B0" w:rsidRPr="00F23A45">
        <w:t>modified</w:t>
      </w:r>
      <w:r w:rsidR="00143B7C" w:rsidRPr="00F23A45">
        <w:t xml:space="preserve"> it when entering the phase of formal </w:t>
      </w:r>
      <w:r w:rsidR="00296C85" w:rsidRPr="00F23A45">
        <w:t xml:space="preserve">development of a new standard </w:t>
      </w:r>
      <w:r w:rsidR="00F350B0" w:rsidRPr="00F23A45">
        <w:t>by the previous meeting</w:t>
      </w:r>
      <w:r w:rsidR="00296C85" w:rsidRPr="00F23A45">
        <w:t>. The name Versatile Video Coding (VVC) was chosen as the informal nickname for the new standard.</w:t>
      </w:r>
    </w:p>
    <w:p w:rsidR="00556EEC" w:rsidRPr="00F23A45" w:rsidRDefault="00BE2B63" w:rsidP="0037108D">
      <w:r w:rsidRPr="00F23A45">
        <w:t xml:space="preserve">The </w:t>
      </w:r>
      <w:r w:rsidR="00143B7C" w:rsidRPr="00F23A45">
        <w:t>J</w:t>
      </w:r>
      <w:r w:rsidR="00F71D3A" w:rsidRPr="00F23A45">
        <w:t>VET</w:t>
      </w:r>
      <w:r w:rsidRPr="00F23A45">
        <w:t xml:space="preserve"> meeting began at approximately </w:t>
      </w:r>
      <w:r w:rsidR="003B7F45" w:rsidRPr="00F23A45">
        <w:t>09</w:t>
      </w:r>
      <w:r w:rsidR="00095F8F" w:rsidRPr="00F23A45">
        <w:t>00</w:t>
      </w:r>
      <w:r w:rsidR="009379DC" w:rsidRPr="00F23A45">
        <w:t xml:space="preserve"> </w:t>
      </w:r>
      <w:r w:rsidR="00F5400D" w:rsidRPr="00F23A45">
        <w:t xml:space="preserve">hours </w:t>
      </w:r>
      <w:r w:rsidRPr="00F23A45">
        <w:t xml:space="preserve">on </w:t>
      </w:r>
      <w:r w:rsidR="003B7F45" w:rsidRPr="00F23A45">
        <w:t>Wednes</w:t>
      </w:r>
      <w:r w:rsidR="00B159B2" w:rsidRPr="00F23A45">
        <w:t>day</w:t>
      </w:r>
      <w:r w:rsidR="00DF2A87" w:rsidRPr="00F23A45">
        <w:t xml:space="preserve"> </w:t>
      </w:r>
      <w:r w:rsidR="003B7F45" w:rsidRPr="00F23A45">
        <w:t>03</w:t>
      </w:r>
      <w:r w:rsidR="004E110B" w:rsidRPr="00F23A45">
        <w:t xml:space="preserve"> </w:t>
      </w:r>
      <w:r w:rsidR="003B7F45" w:rsidRPr="00F23A45">
        <w:t>October</w:t>
      </w:r>
      <w:r w:rsidR="00C6468F" w:rsidRPr="00F23A45">
        <w:t xml:space="preserve"> </w:t>
      </w:r>
      <w:r w:rsidR="00727807" w:rsidRPr="00F23A45">
        <w:t>201</w:t>
      </w:r>
      <w:r w:rsidR="00537619" w:rsidRPr="00F23A45">
        <w:t>8</w:t>
      </w:r>
      <w:r w:rsidRPr="00F23A45">
        <w:t xml:space="preserve">. Meeting sessions were held on all days (including weekend days) until the meeting was closed at approximately </w:t>
      </w:r>
      <w:r w:rsidR="003B7F45" w:rsidRPr="00F23A45">
        <w:rPr>
          <w:highlight w:val="yellow"/>
        </w:rPr>
        <w:t>XXXX</w:t>
      </w:r>
      <w:r w:rsidR="00C922C1" w:rsidRPr="00F23A45">
        <w:t xml:space="preserve"> </w:t>
      </w:r>
      <w:r w:rsidR="00F5400D" w:rsidRPr="00F23A45">
        <w:t xml:space="preserve">hours </w:t>
      </w:r>
      <w:r w:rsidRPr="00F23A45">
        <w:t xml:space="preserve">on </w:t>
      </w:r>
      <w:r w:rsidR="003B7F45" w:rsidRPr="00F23A45">
        <w:t>Fri</w:t>
      </w:r>
      <w:r w:rsidR="0061505F" w:rsidRPr="00F23A45">
        <w:t xml:space="preserve">day </w:t>
      </w:r>
      <w:r w:rsidR="00F350B0" w:rsidRPr="00F23A45">
        <w:t>1</w:t>
      </w:r>
      <w:r w:rsidR="003B7F45" w:rsidRPr="00F23A45">
        <w:t>2</w:t>
      </w:r>
      <w:r w:rsidR="0061505F" w:rsidRPr="00F23A45">
        <w:t xml:space="preserve"> </w:t>
      </w:r>
      <w:r w:rsidR="003B7F45" w:rsidRPr="00F23A45">
        <w:t>October</w:t>
      </w:r>
      <w:r w:rsidR="00C6468F" w:rsidRPr="00F23A45">
        <w:t xml:space="preserve"> </w:t>
      </w:r>
      <w:r w:rsidR="00F16858" w:rsidRPr="00F23A45">
        <w:t>201</w:t>
      </w:r>
      <w:r w:rsidR="00537619" w:rsidRPr="00F23A45">
        <w:t>8</w:t>
      </w:r>
      <w:r w:rsidR="00F16858" w:rsidRPr="00F23A45">
        <w:t xml:space="preserve">. </w:t>
      </w:r>
      <w:r w:rsidRPr="00F23A45">
        <w:t xml:space="preserve">Approximately </w:t>
      </w:r>
      <w:r w:rsidR="003B7F45" w:rsidRPr="00F23A45">
        <w:rPr>
          <w:highlight w:val="yellow"/>
        </w:rPr>
        <w:t>XXX</w:t>
      </w:r>
      <w:r w:rsidR="00E575E8" w:rsidRPr="00F23A45">
        <w:t xml:space="preserve"> </w:t>
      </w:r>
      <w:r w:rsidRPr="00F23A45">
        <w:t xml:space="preserve">people attended the </w:t>
      </w:r>
      <w:r w:rsidR="00F71D3A" w:rsidRPr="00F23A45">
        <w:t>JVET</w:t>
      </w:r>
      <w:r w:rsidRPr="00F23A45">
        <w:t xml:space="preserve"> meeting, and </w:t>
      </w:r>
      <w:r w:rsidR="00727807" w:rsidRPr="00F23A45">
        <w:t xml:space="preserve">approximately </w:t>
      </w:r>
      <w:r w:rsidR="003B7F45" w:rsidRPr="00F23A45">
        <w:rPr>
          <w:highlight w:val="yellow"/>
        </w:rPr>
        <w:t>XXX</w:t>
      </w:r>
      <w:r w:rsidR="00120DC5" w:rsidRPr="00F23A45">
        <w:t xml:space="preserve"> </w:t>
      </w:r>
      <w:r w:rsidRPr="00F23A45">
        <w:t xml:space="preserve">input documents </w:t>
      </w:r>
      <w:r w:rsidR="00C60DE5" w:rsidRPr="00F23A45">
        <w:t>and 1</w:t>
      </w:r>
      <w:r w:rsidR="003B7F45" w:rsidRPr="00F23A45">
        <w:t>6</w:t>
      </w:r>
      <w:r w:rsidR="00C60DE5" w:rsidRPr="00F23A45">
        <w:t xml:space="preserve"> AHG reports </w:t>
      </w:r>
      <w:r w:rsidRPr="00F23A45">
        <w:t xml:space="preserve">were discussed. </w:t>
      </w:r>
      <w:r w:rsidR="008647B4" w:rsidRPr="00F23A45">
        <w:t xml:space="preserve">The meeting took place in a collocated fashion with a meeting of </w:t>
      </w:r>
      <w:r w:rsidR="003B7F45" w:rsidRPr="00F23A45">
        <w:t>WG11</w:t>
      </w:r>
      <w:r w:rsidR="006114DA" w:rsidRPr="00F23A45">
        <w:t xml:space="preserve"> </w:t>
      </w:r>
      <w:r w:rsidR="00A5656D" w:rsidRPr="00F23A45">
        <w:t xml:space="preserve">– one of the two parent bodies of the </w:t>
      </w:r>
      <w:r w:rsidR="00F71D3A" w:rsidRPr="00F23A45">
        <w:t>JVET</w:t>
      </w:r>
      <w:r w:rsidR="00DF2A87" w:rsidRPr="00F23A45">
        <w:t xml:space="preserve">. </w:t>
      </w:r>
      <w:r w:rsidRPr="00F23A45">
        <w:t xml:space="preserve">The subject matter of the </w:t>
      </w:r>
      <w:r w:rsidR="00F71D3A" w:rsidRPr="00F23A45">
        <w:t>JVET</w:t>
      </w:r>
      <w:r w:rsidRPr="00F23A45">
        <w:t xml:space="preserve"> meeting activities consisted of </w:t>
      </w:r>
      <w:r w:rsidR="00FF1D8E" w:rsidRPr="00F23A45">
        <w:t>developing</w:t>
      </w:r>
      <w:r w:rsidR="00B54EE7" w:rsidRPr="00F23A45">
        <w:t xml:space="preserve"> video coding technology with a compression capability that significantly exceeds that of the current HEVC standard</w:t>
      </w:r>
      <w:r w:rsidR="00B159B2" w:rsidRPr="00F23A45">
        <w:t>,</w:t>
      </w:r>
      <w:r w:rsidR="00B54EE7" w:rsidRPr="00F23A45">
        <w:t xml:space="preserve"> </w:t>
      </w:r>
      <w:r w:rsidR="00B159B2" w:rsidRPr="00F23A45">
        <w:t xml:space="preserve">or </w:t>
      </w:r>
      <w:r w:rsidR="00296C85" w:rsidRPr="00F23A45">
        <w:t xml:space="preserve">otherwise </w:t>
      </w:r>
      <w:r w:rsidR="00B159B2" w:rsidRPr="00F23A45">
        <w:t xml:space="preserve">gives better support regarding the requirements of </w:t>
      </w:r>
      <w:r w:rsidR="00296C85" w:rsidRPr="00F23A45">
        <w:t>future</w:t>
      </w:r>
      <w:r w:rsidR="00B159B2" w:rsidRPr="00F23A45">
        <w:t xml:space="preserve"> application domains of video coding. </w:t>
      </w:r>
      <w:r w:rsidR="00D73425" w:rsidRPr="00F23A45">
        <w:t>As a primary goal, t</w:t>
      </w:r>
      <w:r w:rsidR="00B159B2" w:rsidRPr="00F23A45">
        <w:t xml:space="preserve">he JVET meeting </w:t>
      </w:r>
      <w:r w:rsidR="00FF1D8E" w:rsidRPr="00F23A45">
        <w:t xml:space="preserve">reviewed </w:t>
      </w:r>
      <w:r w:rsidR="00F350B0" w:rsidRPr="00F23A45">
        <w:t>t</w:t>
      </w:r>
      <w:r w:rsidRPr="00F23A45">
        <w:t xml:space="preserve">he work that was performed in the interim period since the </w:t>
      </w:r>
      <w:r w:rsidR="003B7F45" w:rsidRPr="00F23A45">
        <w:t>eleven</w:t>
      </w:r>
      <w:r w:rsidR="00BC7EE4" w:rsidRPr="00F23A45">
        <w:t>th</w:t>
      </w:r>
      <w:r w:rsidR="007861D6" w:rsidRPr="00F23A45">
        <w:t xml:space="preserve"> </w:t>
      </w:r>
      <w:r w:rsidR="00B54EE7" w:rsidRPr="00F23A45">
        <w:t>JVET</w:t>
      </w:r>
      <w:r w:rsidRPr="00F23A45">
        <w:t xml:space="preserve"> meeting in </w:t>
      </w:r>
      <w:r w:rsidR="00F350B0" w:rsidRPr="00F23A45">
        <w:t xml:space="preserve">producing a </w:t>
      </w:r>
      <w:r w:rsidR="003B7F45" w:rsidRPr="00F23A45">
        <w:t>second</w:t>
      </w:r>
      <w:r w:rsidR="00F350B0" w:rsidRPr="00F23A45">
        <w:t xml:space="preserve"> draft of the VVC standard and the </w:t>
      </w:r>
      <w:r w:rsidR="003B7F45" w:rsidRPr="00F23A45">
        <w:t>second</w:t>
      </w:r>
      <w:r w:rsidR="00F350B0" w:rsidRPr="00F23A45">
        <w:t xml:space="preserve"> version of the associated VVC test model (VTM). Further important goals were reviewing the results of 1</w:t>
      </w:r>
      <w:r w:rsidR="003B7F45" w:rsidRPr="00F23A45">
        <w:t>5</w:t>
      </w:r>
      <w:r w:rsidR="00F350B0" w:rsidRPr="00F23A45">
        <w:t xml:space="preserve"> Core Experiments (CE), reviewing other technical input on novel aspects of video coding technology, and producing the next versions of draft text and VTM, and plan </w:t>
      </w:r>
      <w:r w:rsidR="003847BD" w:rsidRPr="00F23A45">
        <w:t>next steps for further investigation of candidate technology towards the formal standard development</w:t>
      </w:r>
      <w:r w:rsidR="00DF0670" w:rsidRPr="00F23A45">
        <w:t>.</w:t>
      </w:r>
    </w:p>
    <w:p w:rsidR="00556EEC" w:rsidRPr="00F23A45" w:rsidRDefault="00B54EE7" w:rsidP="0037108D">
      <w:r w:rsidRPr="00F23A45">
        <w:t>T</w:t>
      </w:r>
      <w:r w:rsidR="00ED24AA" w:rsidRPr="00F23A45">
        <w:t xml:space="preserve">he </w:t>
      </w:r>
      <w:r w:rsidRPr="00F23A45">
        <w:t>JVET</w:t>
      </w:r>
      <w:r w:rsidR="00ED24AA" w:rsidRPr="00F23A45">
        <w:t xml:space="preserve"> produced </w:t>
      </w:r>
      <w:r w:rsidR="003B7F45" w:rsidRPr="00F23A45">
        <w:rPr>
          <w:highlight w:val="yellow"/>
        </w:rPr>
        <w:t>XX</w:t>
      </w:r>
      <w:r w:rsidR="002A1231" w:rsidRPr="00F23A45">
        <w:t xml:space="preserve"> </w:t>
      </w:r>
      <w:r w:rsidR="00ED24AA" w:rsidRPr="00F23A45">
        <w:t>output documents from the meeting</w:t>
      </w:r>
      <w:r w:rsidR="003B7F45" w:rsidRPr="00F23A45">
        <w:t xml:space="preserve"> (</w:t>
      </w:r>
      <w:r w:rsidR="003B7F45" w:rsidRPr="00F23A45">
        <w:rPr>
          <w:highlight w:val="yellow"/>
        </w:rPr>
        <w:t>update</w:t>
      </w:r>
      <w:r w:rsidR="003B7F45" w:rsidRPr="00F23A45">
        <w:t>)</w:t>
      </w:r>
      <w:r w:rsidR="00ED24AA" w:rsidRPr="00F23A45">
        <w:t>:</w:t>
      </w:r>
    </w:p>
    <w:p w:rsidR="007D42C2" w:rsidRPr="00F23A45" w:rsidRDefault="00296C85" w:rsidP="00F350B0">
      <w:pPr>
        <w:pStyle w:val="Aufzhlungszeichen2"/>
        <w:numPr>
          <w:ilvl w:val="0"/>
          <w:numId w:val="15"/>
        </w:numPr>
        <w:contextualSpacing w:val="0"/>
      </w:pPr>
      <w:r w:rsidRPr="00F23A45">
        <w:rPr>
          <w:lang w:eastAsia="de-DE"/>
        </w:rPr>
        <w:t>JVET-</w:t>
      </w:r>
      <w:r w:rsidR="006B568A" w:rsidRPr="00F23A45">
        <w:rPr>
          <w:lang w:eastAsia="de-DE"/>
        </w:rPr>
        <w:t>K</w:t>
      </w:r>
      <w:r w:rsidRPr="00F23A45">
        <w:rPr>
          <w:lang w:eastAsia="de-DE"/>
        </w:rPr>
        <w:t xml:space="preserve">1001 Versatile Video Coding specification text (Draft </w:t>
      </w:r>
      <w:r w:rsidR="006B568A" w:rsidRPr="00F23A45">
        <w:rPr>
          <w:lang w:eastAsia="de-DE"/>
        </w:rPr>
        <w:t>2</w:t>
      </w:r>
      <w:r w:rsidRPr="00F23A45">
        <w:rPr>
          <w:lang w:eastAsia="de-DE"/>
        </w:rPr>
        <w:t>)</w:t>
      </w:r>
    </w:p>
    <w:p w:rsidR="00296C85" w:rsidRPr="00F23A45" w:rsidRDefault="00296C85" w:rsidP="00296C85">
      <w:pPr>
        <w:pStyle w:val="Aufzhlungszeichen2"/>
        <w:numPr>
          <w:ilvl w:val="0"/>
          <w:numId w:val="15"/>
        </w:numPr>
        <w:contextualSpacing w:val="0"/>
      </w:pPr>
      <w:r w:rsidRPr="00F23A45">
        <w:rPr>
          <w:bCs/>
        </w:rPr>
        <w:t>JVET-</w:t>
      </w:r>
      <w:r w:rsidR="006B568A" w:rsidRPr="00F23A45">
        <w:rPr>
          <w:bCs/>
        </w:rPr>
        <w:t>K</w:t>
      </w:r>
      <w:r w:rsidRPr="00F23A45">
        <w:rPr>
          <w:bCs/>
        </w:rPr>
        <w:t>1002</w:t>
      </w:r>
      <w:r w:rsidRPr="00F23A45">
        <w:rPr>
          <w:lang w:eastAsia="de-DE"/>
        </w:rPr>
        <w:t xml:space="preserve"> </w:t>
      </w:r>
      <w:r w:rsidRPr="00F23A45">
        <w:rPr>
          <w:bCs/>
        </w:rPr>
        <w:t>Algorithm description for Versatile Video Coding and Test Model </w:t>
      </w:r>
      <w:r w:rsidR="006B568A" w:rsidRPr="00F23A45">
        <w:rPr>
          <w:bCs/>
        </w:rPr>
        <w:t>2</w:t>
      </w:r>
      <w:r w:rsidRPr="00F23A45">
        <w:rPr>
          <w:bCs/>
        </w:rPr>
        <w:t xml:space="preserve"> (VTM </w:t>
      </w:r>
      <w:r w:rsidR="006B568A" w:rsidRPr="00F23A45">
        <w:rPr>
          <w:bCs/>
        </w:rPr>
        <w:t>2</w:t>
      </w:r>
      <w:r w:rsidRPr="00F23A45">
        <w:rPr>
          <w:bCs/>
        </w:rPr>
        <w:t>)</w:t>
      </w:r>
    </w:p>
    <w:p w:rsidR="00296C85" w:rsidRPr="00F23A45" w:rsidRDefault="00296C85" w:rsidP="00296C85">
      <w:pPr>
        <w:pStyle w:val="Aufzhlungszeichen2"/>
        <w:numPr>
          <w:ilvl w:val="0"/>
          <w:numId w:val="15"/>
        </w:numPr>
        <w:contextualSpacing w:val="0"/>
      </w:pPr>
      <w:r w:rsidRPr="00F23A45">
        <w:rPr>
          <w:bCs/>
        </w:rPr>
        <w:lastRenderedPageBreak/>
        <w:t>JVET-</w:t>
      </w:r>
      <w:r w:rsidR="00EA67DF" w:rsidRPr="00F23A45">
        <w:rPr>
          <w:bCs/>
        </w:rPr>
        <w:t>K</w:t>
      </w:r>
      <w:r w:rsidRPr="00F23A45">
        <w:rPr>
          <w:bCs/>
        </w:rPr>
        <w:t>1003</w:t>
      </w:r>
      <w:r w:rsidRPr="00F23A45">
        <w:rPr>
          <w:lang w:eastAsia="de-DE"/>
        </w:rPr>
        <w:t xml:space="preserve"> </w:t>
      </w:r>
      <w:r w:rsidR="00EA67DF" w:rsidRPr="00F23A45">
        <w:t>Guidelines for VVC reference software development</w:t>
      </w:r>
    </w:p>
    <w:p w:rsidR="002A1231" w:rsidRPr="00F23A45" w:rsidRDefault="002A1231" w:rsidP="00296C85">
      <w:pPr>
        <w:pStyle w:val="Aufzhlungszeichen2"/>
        <w:numPr>
          <w:ilvl w:val="0"/>
          <w:numId w:val="15"/>
        </w:numPr>
        <w:contextualSpacing w:val="0"/>
      </w:pPr>
      <w:r w:rsidRPr="00F23A45">
        <w:rPr>
          <w:bCs/>
        </w:rPr>
        <w:t>JVET-</w:t>
      </w:r>
      <w:r w:rsidRPr="00F23A45">
        <w:t xml:space="preserve">K1004 </w:t>
      </w:r>
      <w:r w:rsidRPr="00F23A45">
        <w:rPr>
          <w:lang w:eastAsia="de-DE"/>
        </w:rPr>
        <w:t>Algorithm descriptions of projection format conversion and video quality metrics in 360Lib Version 7</w:t>
      </w:r>
    </w:p>
    <w:p w:rsidR="00296C85" w:rsidRPr="00F23A45" w:rsidRDefault="00296C85" w:rsidP="00296C85">
      <w:pPr>
        <w:pStyle w:val="Aufzhlungszeichen2"/>
        <w:numPr>
          <w:ilvl w:val="0"/>
          <w:numId w:val="15"/>
        </w:numPr>
        <w:contextualSpacing w:val="0"/>
      </w:pPr>
      <w:r w:rsidRPr="00F23A45">
        <w:rPr>
          <w:bCs/>
        </w:rPr>
        <w:t>JVET-</w:t>
      </w:r>
      <w:r w:rsidR="002A1231" w:rsidRPr="00F23A45">
        <w:rPr>
          <w:bCs/>
        </w:rPr>
        <w:t>K</w:t>
      </w:r>
      <w:r w:rsidRPr="00F23A45">
        <w:rPr>
          <w:bCs/>
        </w:rPr>
        <w:t>1005</w:t>
      </w:r>
      <w:r w:rsidRPr="00F23A45">
        <w:rPr>
          <w:lang w:eastAsia="de-DE"/>
        </w:rPr>
        <w:t xml:space="preserve"> Methodology and reporting template </w:t>
      </w:r>
      <w:r w:rsidRPr="00F23A45">
        <w:rPr>
          <w:bCs/>
        </w:rPr>
        <w:t>for tool testing</w:t>
      </w:r>
    </w:p>
    <w:p w:rsidR="00296C85" w:rsidRPr="00F23A45" w:rsidRDefault="00296C85" w:rsidP="00296C85">
      <w:pPr>
        <w:pStyle w:val="Aufzhlungszeichen2"/>
        <w:numPr>
          <w:ilvl w:val="0"/>
          <w:numId w:val="15"/>
        </w:numPr>
        <w:contextualSpacing w:val="0"/>
      </w:pPr>
      <w:r w:rsidRPr="00F23A45">
        <w:rPr>
          <w:szCs w:val="24"/>
        </w:rPr>
        <w:t>JVET-</w:t>
      </w:r>
      <w:r w:rsidR="002A1231" w:rsidRPr="00F23A45">
        <w:rPr>
          <w:szCs w:val="24"/>
        </w:rPr>
        <w:t>K</w:t>
      </w:r>
      <w:r w:rsidRPr="00F23A45">
        <w:rPr>
          <w:szCs w:val="24"/>
        </w:rPr>
        <w:t>1010, JVET-</w:t>
      </w:r>
      <w:r w:rsidR="002A1231" w:rsidRPr="00F23A45">
        <w:rPr>
          <w:szCs w:val="24"/>
        </w:rPr>
        <w:t>K</w:t>
      </w:r>
      <w:r w:rsidRPr="00F23A45">
        <w:rPr>
          <w:szCs w:val="24"/>
        </w:rPr>
        <w:t>1011, and JVET-</w:t>
      </w:r>
      <w:r w:rsidR="002A1231" w:rsidRPr="00F23A45">
        <w:rPr>
          <w:szCs w:val="24"/>
        </w:rPr>
        <w:t>K</w:t>
      </w:r>
      <w:r w:rsidRPr="00F23A45">
        <w:rPr>
          <w:szCs w:val="24"/>
        </w:rPr>
        <w:t>1012</w:t>
      </w:r>
      <w:r w:rsidRPr="00F23A45">
        <w:rPr>
          <w:lang w:eastAsia="de-DE"/>
        </w:rPr>
        <w:t xml:space="preserve"> JVET </w:t>
      </w:r>
      <w:r w:rsidRPr="00F23A45">
        <w:rPr>
          <w:szCs w:val="24"/>
        </w:rPr>
        <w:t>common</w:t>
      </w:r>
      <w:r w:rsidRPr="00F23A45">
        <w:rPr>
          <w:lang w:eastAsia="de-DE"/>
        </w:rPr>
        <w:t xml:space="preserve"> test conditions and software reference configurations for SDR, HDR/WCG, and </w:t>
      </w:r>
      <w:r w:rsidRPr="00F23A45">
        <w:t>360° video</w:t>
      </w:r>
    </w:p>
    <w:p w:rsidR="00296C85" w:rsidRPr="00F23A45" w:rsidRDefault="00296C85" w:rsidP="00F350B0">
      <w:pPr>
        <w:pStyle w:val="Aufzhlungszeichen2"/>
        <w:numPr>
          <w:ilvl w:val="0"/>
          <w:numId w:val="15"/>
        </w:numPr>
        <w:contextualSpacing w:val="0"/>
      </w:pPr>
      <w:r w:rsidRPr="00F23A45">
        <w:t>JVET-</w:t>
      </w:r>
      <w:r w:rsidR="002A1231" w:rsidRPr="00F23A45">
        <w:t>K</w:t>
      </w:r>
      <w:r w:rsidRPr="00F23A45">
        <w:t>1021 through JVET-</w:t>
      </w:r>
      <w:r w:rsidR="002A1231" w:rsidRPr="00F23A45">
        <w:t>K</w:t>
      </w:r>
      <w:r w:rsidRPr="00F23A45">
        <w:t>103</w:t>
      </w:r>
      <w:r w:rsidR="002A1231" w:rsidRPr="00F23A45">
        <w:t>5</w:t>
      </w:r>
      <w:r w:rsidRPr="00F23A45">
        <w:t>, Description of Core Experiments 1 through 1</w:t>
      </w:r>
      <w:r w:rsidR="002A1231" w:rsidRPr="00F23A45">
        <w:t>5</w:t>
      </w:r>
    </w:p>
    <w:p w:rsidR="00556EEC" w:rsidRPr="00F23A45" w:rsidRDefault="007E3772" w:rsidP="0037108D">
      <w:r w:rsidRPr="00F23A45">
        <w:t xml:space="preserve">For the organization and planning of its future work, the </w:t>
      </w:r>
      <w:r w:rsidR="00B159B2" w:rsidRPr="00F23A45">
        <w:t>JVET</w:t>
      </w:r>
      <w:r w:rsidRPr="00F23A45">
        <w:t xml:space="preserve"> established </w:t>
      </w:r>
      <w:r w:rsidR="003B7F45" w:rsidRPr="00F23A45">
        <w:rPr>
          <w:highlight w:val="yellow"/>
        </w:rPr>
        <w:t>XX</w:t>
      </w:r>
      <w:r w:rsidR="00C922C1" w:rsidRPr="00F23A45">
        <w:t xml:space="preserve"> </w:t>
      </w:r>
      <w:r w:rsidR="00556EEC" w:rsidRPr="00F23A45">
        <w:t>“</w:t>
      </w:r>
      <w:r w:rsidRPr="00F23A45">
        <w:t>ad hoc groups</w:t>
      </w:r>
      <w:r w:rsidR="00556EEC" w:rsidRPr="00F23A45">
        <w:t>”</w:t>
      </w:r>
      <w:r w:rsidRPr="00F23A45">
        <w:t xml:space="preserve"> (AHGs) to progress the work on particular subject areas. </w:t>
      </w:r>
      <w:r w:rsidR="0086227D" w:rsidRPr="00F23A45">
        <w:t xml:space="preserve">At this meeting, </w:t>
      </w:r>
      <w:r w:rsidR="003B7F45" w:rsidRPr="00F23A45">
        <w:rPr>
          <w:highlight w:val="yellow"/>
        </w:rPr>
        <w:t>XX</w:t>
      </w:r>
      <w:r w:rsidR="00C922C1" w:rsidRPr="00F23A45">
        <w:t xml:space="preserve"> </w:t>
      </w:r>
      <w:r w:rsidR="000B6C71" w:rsidRPr="00F23A45">
        <w:t>Core</w:t>
      </w:r>
      <w:r w:rsidRPr="00F23A45">
        <w:t xml:space="preserve"> Experiments (</w:t>
      </w:r>
      <w:r w:rsidR="000B6C71" w:rsidRPr="00F23A45">
        <w:t>CE</w:t>
      </w:r>
      <w:r w:rsidRPr="00F23A45">
        <w:t xml:space="preserve">) were defined. </w:t>
      </w:r>
      <w:r w:rsidR="00964D64" w:rsidRPr="00F23A45">
        <w:t xml:space="preserve">The next </w:t>
      </w:r>
      <w:r w:rsidR="00C0020B" w:rsidRPr="00F23A45">
        <w:t xml:space="preserve">four </w:t>
      </w:r>
      <w:r w:rsidR="00B54EE7" w:rsidRPr="00F23A45">
        <w:t>JVET</w:t>
      </w:r>
      <w:r w:rsidR="00964D64" w:rsidRPr="00F23A45">
        <w:t xml:space="preserve"> meeting</w:t>
      </w:r>
      <w:r w:rsidR="005675BA" w:rsidRPr="00F23A45">
        <w:t>s</w:t>
      </w:r>
      <w:r w:rsidR="00964D64" w:rsidRPr="00F23A45">
        <w:t xml:space="preserve"> </w:t>
      </w:r>
      <w:r w:rsidR="00D02355" w:rsidRPr="00F23A45">
        <w:t>we</w:t>
      </w:r>
      <w:r w:rsidR="0012565E" w:rsidRPr="00F23A45">
        <w:t>re planned for</w:t>
      </w:r>
      <w:r w:rsidR="00AD4925" w:rsidRPr="00F23A45">
        <w:t xml:space="preserve"> </w:t>
      </w:r>
      <w:r w:rsidR="000B6C71" w:rsidRPr="00F23A45">
        <w:t>9</w:t>
      </w:r>
      <w:r w:rsidR="0061505F" w:rsidRPr="00F23A45">
        <w:t xml:space="preserve">–18 January 2019 under WG11 </w:t>
      </w:r>
      <w:r w:rsidR="00C60DE5" w:rsidRPr="00F23A45">
        <w:t xml:space="preserve">auspices </w:t>
      </w:r>
      <w:r w:rsidR="00425D2C" w:rsidRPr="00F23A45">
        <w:t>in Marrakesh, MA</w:t>
      </w:r>
      <w:r w:rsidR="003847BD" w:rsidRPr="00F23A45">
        <w:t>, during 19</w:t>
      </w:r>
      <w:r w:rsidR="009871FB" w:rsidRPr="00F23A45">
        <w:t>–</w:t>
      </w:r>
      <w:r w:rsidR="003847BD" w:rsidRPr="00F23A45">
        <w:t>27 Mar</w:t>
      </w:r>
      <w:r w:rsidR="009871FB" w:rsidRPr="00F23A45">
        <w:t>ch</w:t>
      </w:r>
      <w:r w:rsidR="003847BD" w:rsidRPr="00F23A45">
        <w:t xml:space="preserve"> 2019 under ITU-T auspices in Geneva, CH</w:t>
      </w:r>
      <w:r w:rsidR="00F350B0" w:rsidRPr="00F23A45">
        <w:t xml:space="preserve">, during </w:t>
      </w:r>
      <w:r w:rsidR="00C922C1" w:rsidRPr="00F23A45">
        <w:t>3</w:t>
      </w:r>
      <w:r w:rsidR="00F350B0" w:rsidRPr="00F23A45">
        <w:t>–12 July 2019 under WG11 auspices in Gothenburg, SE</w:t>
      </w:r>
      <w:r w:rsidR="003B7F45" w:rsidRPr="00F23A45">
        <w:t xml:space="preserve">, and during </w:t>
      </w:r>
      <w:r w:rsidR="00166D13" w:rsidRPr="00F23A45">
        <w:t>1–9 October 2019 under ITU-T auspices in Geneva, CH</w:t>
      </w:r>
      <w:r w:rsidR="00C768AC" w:rsidRPr="00F23A45">
        <w:t>.</w:t>
      </w:r>
    </w:p>
    <w:p w:rsidR="00556EEC" w:rsidRPr="00F23A45" w:rsidRDefault="00BE2B63" w:rsidP="0037108D">
      <w:r w:rsidRPr="00F23A45">
        <w:t xml:space="preserve">The document distribution site </w:t>
      </w:r>
      <w:hyperlink r:id="rId15" w:history="1">
        <w:r w:rsidR="00B54EE7" w:rsidRPr="00F23A45">
          <w:rPr>
            <w:rStyle w:val="Hyperlink"/>
          </w:rPr>
          <w:t>http://phenix.it-sudparis.eu/jvet/</w:t>
        </w:r>
      </w:hyperlink>
      <w:r w:rsidR="00B54EE7" w:rsidRPr="00F23A45">
        <w:t xml:space="preserve"> </w:t>
      </w:r>
      <w:r w:rsidRPr="00F23A45">
        <w:t>was used for distribution of all documents.</w:t>
      </w:r>
    </w:p>
    <w:p w:rsidR="00556EEC" w:rsidRPr="00F23A45" w:rsidRDefault="000304E0" w:rsidP="00AB311A">
      <w:pPr>
        <w:pStyle w:val="Textkrper"/>
      </w:pPr>
      <w:r w:rsidRPr="00F23A45">
        <w:t>The reflector to be used for discussions by the J</w:t>
      </w:r>
      <w:r w:rsidR="00CF1C05" w:rsidRPr="00F23A45">
        <w:t xml:space="preserve">VET </w:t>
      </w:r>
      <w:r w:rsidR="007E3772" w:rsidRPr="00F23A45">
        <w:t xml:space="preserve">and all its AHGs </w:t>
      </w:r>
      <w:r w:rsidR="00363041" w:rsidRPr="00F23A45">
        <w:t xml:space="preserve">is the </w:t>
      </w:r>
      <w:r w:rsidR="00CF1C05" w:rsidRPr="00F23A45">
        <w:t>JVET</w:t>
      </w:r>
      <w:r w:rsidR="00363041" w:rsidRPr="00F23A45">
        <w:t xml:space="preserve"> reflector:</w:t>
      </w:r>
      <w:r w:rsidR="00363041" w:rsidRPr="00F23A45">
        <w:br/>
      </w:r>
      <w:hyperlink r:id="rId16" w:history="1">
        <w:r w:rsidR="00B54EE7" w:rsidRPr="00F23A45">
          <w:rPr>
            <w:rStyle w:val="Hyperlink"/>
          </w:rPr>
          <w:t>jvet@lists.rwth-aachen.de</w:t>
        </w:r>
      </w:hyperlink>
      <w:r w:rsidR="00B54EE7" w:rsidRPr="00F23A45">
        <w:t xml:space="preserve"> </w:t>
      </w:r>
      <w:r w:rsidR="00AD3898" w:rsidRPr="00F23A45">
        <w:t>hosted at RWTH Aachen University</w:t>
      </w:r>
      <w:r w:rsidRPr="00F23A45">
        <w:t>. For</w:t>
      </w:r>
      <w:r w:rsidR="00363041" w:rsidRPr="00F23A45">
        <w:t xml:space="preserve"> subscription to this list, see</w:t>
      </w:r>
      <w:r w:rsidR="00363041" w:rsidRPr="00F23A45">
        <w:br/>
      </w:r>
      <w:hyperlink r:id="rId17" w:history="1">
        <w:r w:rsidR="00B54EE7" w:rsidRPr="00F23A45">
          <w:rPr>
            <w:rStyle w:val="Hyperlink"/>
          </w:rPr>
          <w:t>https://mailman.rwth-aachen.de/mailman/listinfo/jvet</w:t>
        </w:r>
      </w:hyperlink>
      <w:r w:rsidRPr="00F23A45">
        <w:t>.</w:t>
      </w:r>
    </w:p>
    <w:p w:rsidR="00745F6B" w:rsidRPr="00F23A45" w:rsidRDefault="00FA1032" w:rsidP="00C62D09">
      <w:pPr>
        <w:pStyle w:val="berschrift1"/>
        <w:rPr>
          <w:lang w:val="en-CA"/>
        </w:rPr>
      </w:pPr>
      <w:r w:rsidRPr="00F23A45">
        <w:rPr>
          <w:lang w:val="en-CA"/>
        </w:rPr>
        <w:t>Administrative topics</w:t>
      </w:r>
    </w:p>
    <w:p w:rsidR="00FA1032" w:rsidRPr="00F23A45" w:rsidRDefault="00FA1032" w:rsidP="009F5B0B">
      <w:pPr>
        <w:pStyle w:val="berschrift2"/>
        <w:ind w:left="578" w:hanging="578"/>
        <w:rPr>
          <w:lang w:val="en-CA"/>
        </w:rPr>
      </w:pPr>
      <w:r w:rsidRPr="00F23A45">
        <w:rPr>
          <w:lang w:val="en-CA"/>
        </w:rPr>
        <w:t>Organization</w:t>
      </w:r>
    </w:p>
    <w:p w:rsidR="00556EEC" w:rsidRPr="00F23A45" w:rsidRDefault="00FA1032" w:rsidP="0037108D">
      <w:r w:rsidRPr="00F23A45">
        <w:t xml:space="preserve">The ITU-T/ISO/IEC Joint </w:t>
      </w:r>
      <w:r w:rsidR="00096DF4" w:rsidRPr="00F23A45">
        <w:t>Video Exp</w:t>
      </w:r>
      <w:r w:rsidR="009871FB" w:rsidRPr="00F23A45">
        <w:t>erts</w:t>
      </w:r>
      <w:r w:rsidRPr="00F23A45">
        <w:t xml:space="preserve"> Team (</w:t>
      </w:r>
      <w:r w:rsidR="00096DF4" w:rsidRPr="00F23A45">
        <w:t>JVET</w:t>
      </w:r>
      <w:r w:rsidRPr="00F23A45">
        <w:t>) is a group of video coding experts from the ITU-T Study Group 16 Visual Coding Experts Group (VCEG) and the ISO/IEC JTC</w:t>
      </w:r>
      <w:r w:rsidR="0012565E" w:rsidRPr="00F23A45">
        <w:t> </w:t>
      </w:r>
      <w:r w:rsidRPr="00F23A45">
        <w:t>1/ SC</w:t>
      </w:r>
      <w:r w:rsidR="0012565E" w:rsidRPr="00F23A45">
        <w:t> </w:t>
      </w:r>
      <w:r w:rsidRPr="00F23A45">
        <w:t>29/ WG</w:t>
      </w:r>
      <w:r w:rsidR="0012565E" w:rsidRPr="00F23A45">
        <w:t> </w:t>
      </w:r>
      <w:r w:rsidRPr="00F23A45">
        <w:t xml:space="preserve">11 Moving Picture Experts Group (MPEG). The parent bodies of the </w:t>
      </w:r>
      <w:r w:rsidR="00CF1C05" w:rsidRPr="00F23A45">
        <w:t>JVET</w:t>
      </w:r>
      <w:r w:rsidRPr="00F23A45">
        <w:t xml:space="preserve"> are ITU-T WP3/16 and ISO/IEC JTC</w:t>
      </w:r>
      <w:r w:rsidR="0012565E" w:rsidRPr="00F23A45">
        <w:t> </w:t>
      </w:r>
      <w:r w:rsidRPr="00F23A45">
        <w:t>1/SC</w:t>
      </w:r>
      <w:r w:rsidR="0012565E" w:rsidRPr="00F23A45">
        <w:t> </w:t>
      </w:r>
      <w:r w:rsidRPr="00F23A45">
        <w:t>29/WG</w:t>
      </w:r>
      <w:r w:rsidR="0012565E" w:rsidRPr="00F23A45">
        <w:t> </w:t>
      </w:r>
      <w:r w:rsidRPr="00F23A45">
        <w:t>11.</w:t>
      </w:r>
    </w:p>
    <w:p w:rsidR="00556EEC" w:rsidRPr="00F23A45" w:rsidRDefault="00D73425" w:rsidP="0037108D">
      <w:r w:rsidRPr="00F23A45">
        <w:t>The Joint Video Exp</w:t>
      </w:r>
      <w:r w:rsidR="005C55AB" w:rsidRPr="00F23A45">
        <w:t>erts</w:t>
      </w:r>
      <w:r w:rsidRPr="00F23A45">
        <w:t xml:space="preserve"> Team (JVET) of ITU-T WP3/16 and ISO/IEC JTC 1/ SC 29/ WG 11 held its </w:t>
      </w:r>
      <w:r w:rsidR="003B7F45" w:rsidRPr="00F23A45">
        <w:t>twel</w:t>
      </w:r>
      <w:r w:rsidR="00B230D9" w:rsidRPr="00F23A45">
        <w:t>f</w:t>
      </w:r>
      <w:r w:rsidR="00F350B0" w:rsidRPr="00F23A45">
        <w:t>th</w:t>
      </w:r>
      <w:r w:rsidR="002F7266" w:rsidRPr="00F23A45">
        <w:t xml:space="preserve"> </w:t>
      </w:r>
      <w:r w:rsidRPr="00F23A45">
        <w:t xml:space="preserve">meeting </w:t>
      </w:r>
      <w:r w:rsidR="00F350B0" w:rsidRPr="00F23A45">
        <w:t xml:space="preserve">during </w:t>
      </w:r>
      <w:r w:rsidR="003B7F45" w:rsidRPr="00F23A45">
        <w:t>3</w:t>
      </w:r>
      <w:r w:rsidR="00F350B0" w:rsidRPr="00F23A45">
        <w:t>–1</w:t>
      </w:r>
      <w:r w:rsidR="003B7F45" w:rsidRPr="00F23A45">
        <w:t>2</w:t>
      </w:r>
      <w:r w:rsidR="00F350B0" w:rsidRPr="00F23A45">
        <w:t xml:space="preserve"> </w:t>
      </w:r>
      <w:r w:rsidR="003B7F45" w:rsidRPr="00F23A45">
        <w:t>October</w:t>
      </w:r>
      <w:r w:rsidR="00F350B0" w:rsidRPr="00F23A45">
        <w:t xml:space="preserve"> 2018 </w:t>
      </w:r>
      <w:r w:rsidR="003B7F45" w:rsidRPr="00F23A45">
        <w:t>at the Venetian Macao Resort Hotel (Estrada da Baía de N. Senhora da Esperança, s/n Taipa, Macao S.A.R., China)</w:t>
      </w:r>
      <w:r w:rsidR="00F350B0" w:rsidRPr="00F23A45">
        <w:t>.</w:t>
      </w:r>
      <w:r w:rsidRPr="00F23A45">
        <w:t xml:space="preserve"> The JVET meeting was held under the </w:t>
      </w:r>
      <w:r w:rsidR="005C55AB" w:rsidRPr="00F23A45">
        <w:t>chairman</w:t>
      </w:r>
      <w:r w:rsidRPr="00F23A45">
        <w:t>ship of Dr Gary Sullivan (Microsoft/USA) and Dr Jens-Rainer Ohm (RWTH Aachen/Germany).</w:t>
      </w:r>
    </w:p>
    <w:p w:rsidR="0086227D" w:rsidRPr="00F23A45" w:rsidRDefault="005C55AB" w:rsidP="00537619">
      <w:r w:rsidRPr="00F23A45">
        <w:t xml:space="preserve">It is further noted that the unabbreviated name of JVET was formerly known as “Joint Video </w:t>
      </w:r>
      <w:r w:rsidRPr="00F23A45">
        <w:rPr>
          <w:i/>
        </w:rPr>
        <w:t>Exploration</w:t>
      </w:r>
      <w:r w:rsidRPr="00F23A45">
        <w:t xml:space="preserve"> Team”, but the parent bodies had modif</w:t>
      </w:r>
      <w:r w:rsidR="00F350B0" w:rsidRPr="00F23A45">
        <w:t>ied</w:t>
      </w:r>
      <w:r w:rsidRPr="00F23A45">
        <w:t xml:space="preserve"> it when entering the phase of formal development </w:t>
      </w:r>
      <w:r w:rsidR="00F350B0" w:rsidRPr="00F23A45">
        <w:t>of a new standard by the previous meeting. The name Versatile Video Coding (VVC) was chosen as the informal nickname for the new standard.</w:t>
      </w:r>
    </w:p>
    <w:p w:rsidR="006462F3" w:rsidRPr="00F23A45" w:rsidRDefault="006462F3" w:rsidP="009F5B0B">
      <w:pPr>
        <w:pStyle w:val="berschrift2"/>
        <w:ind w:left="578" w:hanging="578"/>
        <w:rPr>
          <w:lang w:val="en-CA"/>
        </w:rPr>
      </w:pPr>
      <w:r w:rsidRPr="00F23A45">
        <w:rPr>
          <w:lang w:val="en-CA"/>
        </w:rPr>
        <w:t>Meeting logistics</w:t>
      </w:r>
    </w:p>
    <w:p w:rsidR="00556EEC" w:rsidRPr="00F23A45" w:rsidRDefault="00BC2EF4" w:rsidP="00537619">
      <w:r w:rsidRPr="00F23A45">
        <w:t xml:space="preserve">Information regarding logistics arrangements for the meeting had been provided </w:t>
      </w:r>
      <w:r w:rsidR="009A3750" w:rsidRPr="00F23A45">
        <w:t xml:space="preserve">via the email reflector </w:t>
      </w:r>
      <w:hyperlink r:id="rId18" w:history="1">
        <w:r w:rsidR="00096DF4" w:rsidRPr="00F23A45">
          <w:rPr>
            <w:rStyle w:val="Hyperlink"/>
          </w:rPr>
          <w:t>jvet@lists.rwth-aachen.de</w:t>
        </w:r>
      </w:hyperlink>
      <w:r w:rsidR="009A3750" w:rsidRPr="00F23A45">
        <w:t xml:space="preserve"> and </w:t>
      </w:r>
      <w:r w:rsidRPr="00F23A45">
        <w:t xml:space="preserve">at </w:t>
      </w:r>
      <w:hyperlink r:id="rId19" w:history="1">
        <w:r w:rsidR="003B7F45" w:rsidRPr="00F23A45">
          <w:rPr>
            <w:rStyle w:val="Hyperlink"/>
          </w:rPr>
          <w:t>http://wftp3.itu.int/av-arch/jvet-site/2018_10_L_Macao/</w:t>
        </w:r>
      </w:hyperlink>
      <w:r w:rsidR="004802F2" w:rsidRPr="00F23A45">
        <w:t>.</w:t>
      </w:r>
    </w:p>
    <w:p w:rsidR="00BC2EF4" w:rsidRPr="00F23A45" w:rsidRDefault="00BC2EF4" w:rsidP="009F5B0B">
      <w:pPr>
        <w:pStyle w:val="berschrift2"/>
        <w:ind w:left="578" w:hanging="578"/>
        <w:rPr>
          <w:lang w:val="en-CA"/>
        </w:rPr>
      </w:pPr>
      <w:r w:rsidRPr="00F23A45">
        <w:rPr>
          <w:lang w:val="en-CA"/>
        </w:rPr>
        <w:t>Primary goals</w:t>
      </w:r>
    </w:p>
    <w:p w:rsidR="00556EEC" w:rsidRPr="00F23A45" w:rsidRDefault="00F350B0" w:rsidP="00F350B0">
      <w:bookmarkStart w:id="4" w:name="_Ref382511355"/>
      <w:r w:rsidRPr="00F23A45">
        <w:t xml:space="preserve">As a primary goal, the JVET meeting reviewed the work that was performed in the interim period since the </w:t>
      </w:r>
      <w:r w:rsidR="003B7F45" w:rsidRPr="00F23A45">
        <w:t>eleven</w:t>
      </w:r>
      <w:r w:rsidRPr="00F23A45">
        <w:t xml:space="preserve">th JVET meeting in producing a </w:t>
      </w:r>
      <w:r w:rsidR="003B7F45" w:rsidRPr="00F23A45">
        <w:t>secomd</w:t>
      </w:r>
      <w:r w:rsidRPr="00F23A45">
        <w:t xml:space="preserve"> draft of the VVC standard and the </w:t>
      </w:r>
      <w:r w:rsidR="003B7F45" w:rsidRPr="00F23A45">
        <w:t>second</w:t>
      </w:r>
      <w:r w:rsidRPr="00F23A45">
        <w:t xml:space="preserve"> version of the associated VVC test model (VTM). Further important goals were reviewing the results of 1</w:t>
      </w:r>
      <w:r w:rsidR="003B7F45" w:rsidRPr="00F23A45">
        <w:t>5</w:t>
      </w:r>
      <w:r w:rsidRPr="00F23A45">
        <w:t xml:space="preserve"> Core Experiments (CE), reviewing other technical input on novel aspects of video coding technology, and producing the next versions of draft text and VTM, and plan next steps for further investigation of candidate technology towards the formal standard development.</w:t>
      </w:r>
    </w:p>
    <w:p w:rsidR="00BC2EF4" w:rsidRPr="00F23A45" w:rsidRDefault="00BC2EF4" w:rsidP="009F5B0B">
      <w:pPr>
        <w:pStyle w:val="berschrift2"/>
        <w:ind w:left="578" w:hanging="578"/>
        <w:rPr>
          <w:lang w:val="en-CA"/>
        </w:rPr>
      </w:pPr>
      <w:r w:rsidRPr="00F23A45">
        <w:rPr>
          <w:lang w:val="en-CA"/>
        </w:rPr>
        <w:lastRenderedPageBreak/>
        <w:t>Documents</w:t>
      </w:r>
      <w:r w:rsidR="009B574C" w:rsidRPr="00F23A45">
        <w:rPr>
          <w:lang w:val="en-CA"/>
        </w:rPr>
        <w:t xml:space="preserve"> and document </w:t>
      </w:r>
      <w:r w:rsidR="00465A31" w:rsidRPr="00F23A45">
        <w:rPr>
          <w:lang w:val="en-CA"/>
        </w:rPr>
        <w:t xml:space="preserve">handling </w:t>
      </w:r>
      <w:r w:rsidR="00A05FF7" w:rsidRPr="00F23A45">
        <w:rPr>
          <w:lang w:val="en-CA"/>
        </w:rPr>
        <w:t>considerations</w:t>
      </w:r>
      <w:bookmarkEnd w:id="4"/>
    </w:p>
    <w:p w:rsidR="00465A31" w:rsidRPr="00F23A45" w:rsidRDefault="00465A31" w:rsidP="00597B62">
      <w:pPr>
        <w:pStyle w:val="berschrift3"/>
      </w:pPr>
      <w:r w:rsidRPr="00F23A45">
        <w:t>General</w:t>
      </w:r>
    </w:p>
    <w:p w:rsidR="00556EEC" w:rsidRPr="00F23A45" w:rsidRDefault="00BC2EF4" w:rsidP="0037108D">
      <w:r w:rsidRPr="00F23A45">
        <w:t xml:space="preserve">The documents of the </w:t>
      </w:r>
      <w:r w:rsidR="002A185F" w:rsidRPr="00F23A45">
        <w:t xml:space="preserve">JVET </w:t>
      </w:r>
      <w:r w:rsidRPr="00F23A45">
        <w:t xml:space="preserve">meeting are listed in Annex A of this report. The documents can be found at </w:t>
      </w:r>
      <w:hyperlink r:id="rId20" w:history="1">
        <w:r w:rsidR="00096DF4" w:rsidRPr="00F23A45">
          <w:rPr>
            <w:rStyle w:val="Hyperlink"/>
            <w:szCs w:val="22"/>
          </w:rPr>
          <w:t>http://phenix.it-sudparis.eu/jvet/</w:t>
        </w:r>
      </w:hyperlink>
      <w:r w:rsidRPr="00F23A45">
        <w:t>.</w:t>
      </w:r>
    </w:p>
    <w:p w:rsidR="00556EEC" w:rsidRPr="00F23A45" w:rsidRDefault="00A05FF7" w:rsidP="0037108D">
      <w:r w:rsidRPr="00F23A45">
        <w:t>Registration timestamps, initial upload timestamps, and final upload timestamps are listed in Annex A of this report.</w:t>
      </w:r>
    </w:p>
    <w:p w:rsidR="00556EEC" w:rsidRPr="00F23A45" w:rsidRDefault="00AD3898" w:rsidP="0037108D">
      <w:r w:rsidRPr="00F23A45">
        <w:t>The d</w:t>
      </w:r>
      <w:r w:rsidR="00A05FF7" w:rsidRPr="00F23A45">
        <w:t>ocument registration and upload times and dates listed in Annex A and in headings for documents in this report are in Paris/Geneva time. Dates mentioned for purposes of describing events at the meeting (</w:t>
      </w:r>
      <w:r w:rsidRPr="00F23A45">
        <w:t xml:space="preserve">other </w:t>
      </w:r>
      <w:r w:rsidR="00A05FF7" w:rsidRPr="00F23A45">
        <w:t xml:space="preserve">than </w:t>
      </w:r>
      <w:r w:rsidR="00890EED" w:rsidRPr="00F23A45">
        <w:t>as contribution registration and upload times) follow the local time at the meeting facility.</w:t>
      </w:r>
    </w:p>
    <w:p w:rsidR="00556EEC" w:rsidRPr="00F23A45" w:rsidRDefault="00FE5A3C" w:rsidP="0037108D">
      <w:r w:rsidRPr="00F23A45">
        <w:t>Highlighting of recorded decisions in this report</w:t>
      </w:r>
      <w:r w:rsidR="00D02355" w:rsidRPr="00F23A45">
        <w:t xml:space="preserve"> is practised as follows</w:t>
      </w:r>
      <w:r w:rsidRPr="00F23A45">
        <w:t>:</w:t>
      </w:r>
    </w:p>
    <w:p w:rsidR="00556EEC" w:rsidRPr="00F23A45" w:rsidRDefault="006A2F4C" w:rsidP="00F350B0">
      <w:pPr>
        <w:pStyle w:val="Aufzhlungszeichen2"/>
        <w:numPr>
          <w:ilvl w:val="0"/>
          <w:numId w:val="9"/>
        </w:numPr>
        <w:contextualSpacing w:val="0"/>
      </w:pPr>
      <w:r w:rsidRPr="00F23A45">
        <w:t xml:space="preserve">Decisions made by the group that </w:t>
      </w:r>
      <w:r w:rsidR="00096DF4" w:rsidRPr="00F23A45">
        <w:t xml:space="preserve">might </w:t>
      </w:r>
      <w:r w:rsidRPr="00F23A45">
        <w:t xml:space="preserve">affect the normative content of </w:t>
      </w:r>
      <w:r w:rsidR="00096DF4" w:rsidRPr="00F23A45">
        <w:t>a future</w:t>
      </w:r>
      <w:r w:rsidRPr="00F23A45">
        <w:t xml:space="preserve"> standard are identified in this report by prefixing the description of the decision with the string </w:t>
      </w:r>
      <w:r w:rsidR="00556EEC" w:rsidRPr="00F23A45">
        <w:t>“</w:t>
      </w:r>
      <w:r w:rsidRPr="00F23A45">
        <w:rPr>
          <w:highlight w:val="yellow"/>
        </w:rPr>
        <w:t>Decision</w:t>
      </w:r>
      <w:r w:rsidRPr="00F23A45">
        <w:t>:</w:t>
      </w:r>
      <w:r w:rsidR="00556EEC" w:rsidRPr="00F23A45">
        <w:t>”</w:t>
      </w:r>
      <w:r w:rsidRPr="00F23A45">
        <w:t>.</w:t>
      </w:r>
    </w:p>
    <w:p w:rsidR="00556EEC" w:rsidRPr="00F23A45" w:rsidRDefault="00004B26" w:rsidP="00F350B0">
      <w:pPr>
        <w:pStyle w:val="Aufzhlungszeichen2"/>
        <w:numPr>
          <w:ilvl w:val="0"/>
          <w:numId w:val="9"/>
        </w:numPr>
        <w:contextualSpacing w:val="0"/>
      </w:pPr>
      <w:r w:rsidRPr="00F23A45">
        <w:t xml:space="preserve">Decisions that affect the </w:t>
      </w:r>
      <w:r w:rsidR="00E9268D">
        <w:t>VTM or BMS</w:t>
      </w:r>
      <w:r w:rsidR="00E9268D" w:rsidRPr="00F23A45">
        <w:t xml:space="preserve"> </w:t>
      </w:r>
      <w:r w:rsidRPr="00F23A45">
        <w:t xml:space="preserve">software but have no normative effect are marked by the string </w:t>
      </w:r>
      <w:r w:rsidR="00556EEC" w:rsidRPr="00F23A45">
        <w:t>“</w:t>
      </w:r>
      <w:r w:rsidRPr="00F23A45">
        <w:rPr>
          <w:highlight w:val="yellow"/>
        </w:rPr>
        <w:t>Decision (SW)</w:t>
      </w:r>
      <w:r w:rsidRPr="00F23A45">
        <w:t>:</w:t>
      </w:r>
      <w:r w:rsidR="00556EEC" w:rsidRPr="00F23A45">
        <w:t>”</w:t>
      </w:r>
      <w:r w:rsidRPr="00F23A45">
        <w:t>.</w:t>
      </w:r>
    </w:p>
    <w:p w:rsidR="00556EEC" w:rsidRPr="00F23A45" w:rsidRDefault="00FE5A3C" w:rsidP="00F350B0">
      <w:pPr>
        <w:pStyle w:val="Aufzhlungszeichen2"/>
        <w:numPr>
          <w:ilvl w:val="0"/>
          <w:numId w:val="9"/>
        </w:numPr>
        <w:contextualSpacing w:val="0"/>
      </w:pPr>
      <w:r w:rsidRPr="00F23A45">
        <w:t xml:space="preserve">Decisions that fix a </w:t>
      </w:r>
      <w:r w:rsidR="00556EEC" w:rsidRPr="00F23A45">
        <w:t>“</w:t>
      </w:r>
      <w:r w:rsidRPr="00F23A45">
        <w:t>bug</w:t>
      </w:r>
      <w:r w:rsidR="00556EEC" w:rsidRPr="00F23A45">
        <w:t>”</w:t>
      </w:r>
      <w:r w:rsidRPr="00F23A45">
        <w:t xml:space="preserve"> in the </w:t>
      </w:r>
      <w:r w:rsidR="00E9268D">
        <w:t>VTM</w:t>
      </w:r>
      <w:r w:rsidR="00E9268D" w:rsidRPr="00F23A45">
        <w:t xml:space="preserve"> </w:t>
      </w:r>
      <w:r w:rsidR="00096DF4" w:rsidRPr="00F23A45">
        <w:t>description</w:t>
      </w:r>
      <w:r w:rsidRPr="00F23A45">
        <w:t xml:space="preserve"> (an error, oversight, or messiness) </w:t>
      </w:r>
      <w:r w:rsidR="00096DF4" w:rsidRPr="00F23A45">
        <w:t xml:space="preserve">or in the software </w:t>
      </w:r>
      <w:r w:rsidRPr="00F23A45">
        <w:t xml:space="preserve">are marked by the string </w:t>
      </w:r>
      <w:r w:rsidR="00556EEC" w:rsidRPr="00F23A45">
        <w:t>“</w:t>
      </w:r>
      <w:r w:rsidRPr="00F23A45">
        <w:rPr>
          <w:highlight w:val="yellow"/>
        </w:rPr>
        <w:t>Decision (BF)</w:t>
      </w:r>
      <w:r w:rsidRPr="00F23A45">
        <w:t>:</w:t>
      </w:r>
      <w:r w:rsidR="00556EEC" w:rsidRPr="00F23A45">
        <w:t>”</w:t>
      </w:r>
      <w:r w:rsidRPr="00F23A45">
        <w:t>.</w:t>
      </w:r>
    </w:p>
    <w:p w:rsidR="00556EEC" w:rsidRPr="00F23A45" w:rsidRDefault="006A2F4C" w:rsidP="0037108D">
      <w:r w:rsidRPr="00F23A45">
        <w:t xml:space="preserve">This meeting report is based primarily on notes taken by the </w:t>
      </w:r>
      <w:r w:rsidR="002A1231" w:rsidRPr="00F23A45">
        <w:t>JVET chairs</w:t>
      </w:r>
      <w:r w:rsidRPr="00F23A45">
        <w:t>. The preliminary notes were also circulated publicly by ftp</w:t>
      </w:r>
      <w:r w:rsidR="00D02355" w:rsidRPr="00F23A45">
        <w:t xml:space="preserve"> and http </w:t>
      </w:r>
      <w:r w:rsidRPr="00F23A45">
        <w:t xml:space="preserve">during the meeting on a daily basis. </w:t>
      </w:r>
      <w:r w:rsidR="00096DF4" w:rsidRPr="00F23A45">
        <w:t>I</w:t>
      </w:r>
      <w:r w:rsidRPr="00F23A45">
        <w:t xml:space="preserve">t should be understood by the reader that 1) some notes may appear in abbreviated form, 2) summaries of the content of contributions are often based on abstracts provided by contributing proponents without an intent to imply endorsement of the views expressed therein, and 3) the depth of discussion of the content of the various contributions in this report is not uniform. Generally, the report is written to include as much </w:t>
      </w:r>
      <w:r w:rsidR="00EF3B16" w:rsidRPr="00F23A45">
        <w:t>information about</w:t>
      </w:r>
      <w:r w:rsidRPr="00F23A45">
        <w:t xml:space="preserve"> the contributions and discussions as is feasible </w:t>
      </w:r>
      <w:r w:rsidR="00AD3898" w:rsidRPr="00F23A45">
        <w:t>(</w:t>
      </w:r>
      <w:r w:rsidRPr="00F23A45">
        <w:t>in the interest of aiding study</w:t>
      </w:r>
      <w:r w:rsidR="00AD3898" w:rsidRPr="00F23A45">
        <w:t>)</w:t>
      </w:r>
      <w:r w:rsidRPr="00F23A45">
        <w:t>, although this approach may not result in the most polished output report.</w:t>
      </w:r>
    </w:p>
    <w:p w:rsidR="00465A31" w:rsidRPr="00F23A45" w:rsidRDefault="00465A31" w:rsidP="00597B62">
      <w:pPr>
        <w:pStyle w:val="berschrift3"/>
      </w:pPr>
      <w:bookmarkStart w:id="5" w:name="_Ref369460175"/>
      <w:r w:rsidRPr="00F23A45">
        <w:t>Late and incomplete document considerations</w:t>
      </w:r>
      <w:bookmarkEnd w:id="5"/>
    </w:p>
    <w:p w:rsidR="00556EEC" w:rsidRPr="00F23A45" w:rsidRDefault="00BC2EF4" w:rsidP="00D02355">
      <w:r w:rsidRPr="00F23A45">
        <w:t xml:space="preserve">The formal deadline for registering and uploading </w:t>
      </w:r>
      <w:r w:rsidR="008A3E5C" w:rsidRPr="00F23A45">
        <w:t xml:space="preserve">non-administrative </w:t>
      </w:r>
      <w:r w:rsidRPr="00F23A45">
        <w:t xml:space="preserve">contributions </w:t>
      </w:r>
      <w:r w:rsidR="009B574C" w:rsidRPr="00F23A45">
        <w:t xml:space="preserve">had been announced as </w:t>
      </w:r>
      <w:r w:rsidR="005C55AB" w:rsidRPr="00F23A45">
        <w:t>Mon</w:t>
      </w:r>
      <w:r w:rsidR="006E15EC" w:rsidRPr="00F23A45">
        <w:t>day</w:t>
      </w:r>
      <w:r w:rsidR="009B574C" w:rsidRPr="00F23A45">
        <w:t xml:space="preserve">, </w:t>
      </w:r>
      <w:r w:rsidR="003B7F45" w:rsidRPr="00F23A45">
        <w:t>24</w:t>
      </w:r>
      <w:r w:rsidR="008647B4" w:rsidRPr="00F23A45">
        <w:t xml:space="preserve"> </w:t>
      </w:r>
      <w:r w:rsidR="003B7F45" w:rsidRPr="00F23A45">
        <w:t>September</w:t>
      </w:r>
      <w:r w:rsidR="00231927" w:rsidRPr="00F23A45">
        <w:t xml:space="preserve"> </w:t>
      </w:r>
      <w:r w:rsidRPr="00F23A45">
        <w:t>201</w:t>
      </w:r>
      <w:r w:rsidR="006E15EC" w:rsidRPr="00F23A45">
        <w:t>8</w:t>
      </w:r>
      <w:r w:rsidRPr="00F23A45">
        <w:t>.</w:t>
      </w:r>
      <w:r w:rsidR="002A185F" w:rsidRPr="00F23A45">
        <w:t xml:space="preserve"> Any</w:t>
      </w:r>
      <w:r w:rsidR="009B574C" w:rsidRPr="00F23A45">
        <w:t xml:space="preserve"> d</w:t>
      </w:r>
      <w:r w:rsidR="00FC1511" w:rsidRPr="00F23A45">
        <w:t>oc</w:t>
      </w:r>
      <w:r w:rsidR="00CB72F6" w:rsidRPr="00F23A45">
        <w:t>ument</w:t>
      </w:r>
      <w:r w:rsidR="00FC1511" w:rsidRPr="00F23A45">
        <w:t xml:space="preserve">s </w:t>
      </w:r>
      <w:r w:rsidR="009B574C" w:rsidRPr="00F23A45">
        <w:t xml:space="preserve">uploaded </w:t>
      </w:r>
      <w:r w:rsidR="00FC1511" w:rsidRPr="00F23A45">
        <w:t xml:space="preserve">after </w:t>
      </w:r>
      <w:r w:rsidR="005C55AB" w:rsidRPr="00F23A45">
        <w:t>11</w:t>
      </w:r>
      <w:r w:rsidR="000D7B78" w:rsidRPr="00F23A45">
        <w:t>59</w:t>
      </w:r>
      <w:r w:rsidR="00A92891" w:rsidRPr="00F23A45">
        <w:t xml:space="preserve"> </w:t>
      </w:r>
      <w:r w:rsidR="00AD0DE9" w:rsidRPr="00F23A45">
        <w:t xml:space="preserve">hours </w:t>
      </w:r>
      <w:r w:rsidR="002A185F" w:rsidRPr="00F23A45">
        <w:t xml:space="preserve">Paris/Geneva time on </w:t>
      </w:r>
      <w:r w:rsidR="005C55AB" w:rsidRPr="00F23A45">
        <w:t>Tues</w:t>
      </w:r>
      <w:r w:rsidR="00D73425" w:rsidRPr="00F23A45">
        <w:t>day</w:t>
      </w:r>
      <w:r w:rsidR="002A185F" w:rsidRPr="00F23A45">
        <w:t xml:space="preserve"> </w:t>
      </w:r>
      <w:r w:rsidR="003B7F45" w:rsidRPr="00F23A45">
        <w:t>25</w:t>
      </w:r>
      <w:r w:rsidR="007E3772" w:rsidRPr="00F23A45">
        <w:t xml:space="preserve"> </w:t>
      </w:r>
      <w:r w:rsidR="003B7F45" w:rsidRPr="00F23A45">
        <w:t>September</w:t>
      </w:r>
      <w:r w:rsidR="007E3772" w:rsidRPr="00F23A45">
        <w:t xml:space="preserve"> </w:t>
      </w:r>
      <w:r w:rsidR="009B574C" w:rsidRPr="00F23A45">
        <w:t>we</w:t>
      </w:r>
      <w:r w:rsidR="00FC1511" w:rsidRPr="00F23A45">
        <w:t xml:space="preserve">re considered </w:t>
      </w:r>
      <w:r w:rsidR="00556EEC" w:rsidRPr="00F23A45">
        <w:t>“</w:t>
      </w:r>
      <w:r w:rsidR="00D03C84" w:rsidRPr="00F23A45">
        <w:t xml:space="preserve">officially </w:t>
      </w:r>
      <w:r w:rsidR="00FC1511" w:rsidRPr="00F23A45">
        <w:t>late</w:t>
      </w:r>
      <w:r w:rsidR="00556EEC" w:rsidRPr="00F23A45">
        <w:t>”</w:t>
      </w:r>
      <w:r w:rsidR="007E3772" w:rsidRPr="00F23A45">
        <w:t xml:space="preserve">, </w:t>
      </w:r>
      <w:r w:rsidR="000D7B78" w:rsidRPr="00F23A45">
        <w:t xml:space="preserve">giving a grace period of </w:t>
      </w:r>
      <w:r w:rsidR="005C55AB" w:rsidRPr="00F23A45">
        <w:t>12</w:t>
      </w:r>
      <w:r w:rsidR="000D7B78" w:rsidRPr="00F23A45">
        <w:t xml:space="preserve"> h</w:t>
      </w:r>
      <w:r w:rsidR="00D02355" w:rsidRPr="00F23A45">
        <w:t>ou</w:t>
      </w:r>
      <w:r w:rsidR="000D7B78" w:rsidRPr="00F23A45">
        <w:t>rs to</w:t>
      </w:r>
      <w:r w:rsidR="00D02355" w:rsidRPr="00F23A45">
        <w:t xml:space="preserve"> accom</w:t>
      </w:r>
      <w:r w:rsidR="006E15EC" w:rsidRPr="00F23A45">
        <w:t>m</w:t>
      </w:r>
      <w:r w:rsidR="00D02355" w:rsidRPr="00F23A45">
        <w:t>odate</w:t>
      </w:r>
      <w:r w:rsidR="000D7B78" w:rsidRPr="00F23A45">
        <w:t xml:space="preserve"> those living in different </w:t>
      </w:r>
      <w:r w:rsidR="007E3772" w:rsidRPr="00F23A45">
        <w:t>time zone</w:t>
      </w:r>
      <w:r w:rsidR="000D7B78" w:rsidRPr="00F23A45">
        <w:t>s</w:t>
      </w:r>
      <w:r w:rsidR="007E3772" w:rsidRPr="00F23A45">
        <w:t xml:space="preserve"> of the world.</w:t>
      </w:r>
      <w:r w:rsidR="00F15086" w:rsidRPr="00F23A45">
        <w:t xml:space="preserve"> </w:t>
      </w:r>
      <w:r w:rsidR="007506EA" w:rsidRPr="00F23A45">
        <w:t xml:space="preserve">The deadline does not apply to </w:t>
      </w:r>
      <w:r w:rsidR="00F15086" w:rsidRPr="00F23A45">
        <w:t>AHG reports, CE summaries, and other such reports which can only be produced after the availability of other input documents</w:t>
      </w:r>
      <w:r w:rsidR="007506EA" w:rsidRPr="00F23A45">
        <w:t>.</w:t>
      </w:r>
    </w:p>
    <w:p w:rsidR="00556EEC" w:rsidRPr="00F23A45" w:rsidRDefault="001D22AE" w:rsidP="0000210D">
      <w:r w:rsidRPr="00F23A45">
        <w:t>All contribution documents with registration numbers J</w:t>
      </w:r>
      <w:r w:rsidR="00096DF4" w:rsidRPr="00F23A45">
        <w:t>VET</w:t>
      </w:r>
      <w:r w:rsidRPr="00F23A45">
        <w:t>-</w:t>
      </w:r>
      <w:r w:rsidR="003B7F45" w:rsidRPr="00F23A45">
        <w:t>L</w:t>
      </w:r>
      <w:r w:rsidR="00FA1FB5" w:rsidRPr="00F23A45">
        <w:t>0</w:t>
      </w:r>
      <w:r w:rsidR="00750844" w:rsidRPr="00F23A45">
        <w:t>430</w:t>
      </w:r>
      <w:r w:rsidR="00FA1FB5" w:rsidRPr="00F23A45">
        <w:t xml:space="preserve"> </w:t>
      </w:r>
      <w:r w:rsidR="0033716C" w:rsidRPr="00F23A45">
        <w:t>and higher</w:t>
      </w:r>
      <w:r w:rsidR="00E95591" w:rsidRPr="00F23A45">
        <w:t xml:space="preserve"> </w:t>
      </w:r>
      <w:r w:rsidRPr="00F23A45">
        <w:t xml:space="preserve">were registered </w:t>
      </w:r>
      <w:r w:rsidR="00D03C84" w:rsidRPr="00F23A45">
        <w:t xml:space="preserve">after the </w:t>
      </w:r>
      <w:r w:rsidR="00556EEC" w:rsidRPr="00F23A45">
        <w:t>“</w:t>
      </w:r>
      <w:r w:rsidR="00D03C84" w:rsidRPr="00F23A45">
        <w:t>officially late</w:t>
      </w:r>
      <w:r w:rsidR="00556EEC" w:rsidRPr="00F23A45">
        <w:t>”</w:t>
      </w:r>
      <w:r w:rsidRPr="00F23A45">
        <w:t xml:space="preserve"> </w:t>
      </w:r>
      <w:r w:rsidR="000268CD" w:rsidRPr="00F23A45">
        <w:t xml:space="preserve">deadline </w:t>
      </w:r>
      <w:r w:rsidRPr="00F23A45">
        <w:t xml:space="preserve">(and therefore </w:t>
      </w:r>
      <w:r w:rsidR="00AD0DE9" w:rsidRPr="00F23A45">
        <w:t xml:space="preserve">were </w:t>
      </w:r>
      <w:r w:rsidRPr="00F23A45">
        <w:t>also uploaded late</w:t>
      </w:r>
      <w:r w:rsidR="00415949" w:rsidRPr="00F23A45">
        <w:t>)</w:t>
      </w:r>
      <w:r w:rsidRPr="00F23A45">
        <w:t>.</w:t>
      </w:r>
      <w:r w:rsidR="00D03C84" w:rsidRPr="00F23A45">
        <w:t xml:space="preserve"> </w:t>
      </w:r>
      <w:r w:rsidR="00F170D0" w:rsidRPr="00F23A45">
        <w:t>However, s</w:t>
      </w:r>
      <w:r w:rsidR="00D03C84" w:rsidRPr="00F23A45">
        <w:t xml:space="preserve">ome documents in </w:t>
      </w:r>
      <w:r w:rsidR="00DE34E5" w:rsidRPr="00F23A45">
        <w:t xml:space="preserve">the </w:t>
      </w:r>
      <w:r w:rsidR="00556EEC" w:rsidRPr="00F23A45">
        <w:t>“</w:t>
      </w:r>
      <w:r w:rsidR="00F350B0" w:rsidRPr="0094055E">
        <w:rPr>
          <w:highlight w:val="yellow"/>
        </w:rPr>
        <w:t>K</w:t>
      </w:r>
      <w:r w:rsidR="0086227D" w:rsidRPr="0094055E">
        <w:rPr>
          <w:highlight w:val="yellow"/>
        </w:rPr>
        <w:t>0</w:t>
      </w:r>
      <w:r w:rsidR="00750844" w:rsidRPr="0094055E">
        <w:rPr>
          <w:highlight w:val="yellow"/>
        </w:rPr>
        <w:t>430</w:t>
      </w:r>
      <w:r w:rsidR="00DE34E5" w:rsidRPr="00F23A45">
        <w:t>+</w:t>
      </w:r>
      <w:r w:rsidR="00556EEC" w:rsidRPr="00F23A45">
        <w:t>”</w:t>
      </w:r>
      <w:r w:rsidR="00D03C84" w:rsidRPr="00F23A45">
        <w:t xml:space="preserve"> range</w:t>
      </w:r>
      <w:r w:rsidR="007E3772" w:rsidRPr="00F23A45">
        <w:t xml:space="preserve"> might </w:t>
      </w:r>
      <w:r w:rsidR="00D03C84" w:rsidRPr="00F23A45">
        <w:t>include break-out activity reports that were generated during the meeting</w:t>
      </w:r>
      <w:r w:rsidR="00AD3898" w:rsidRPr="00F23A45">
        <w:t>,</w:t>
      </w:r>
      <w:r w:rsidR="00D03C84" w:rsidRPr="00F23A45">
        <w:t xml:space="preserve"> and are therefore </w:t>
      </w:r>
      <w:r w:rsidR="00AD3898" w:rsidRPr="00F23A45">
        <w:t xml:space="preserve">better </w:t>
      </w:r>
      <w:r w:rsidR="00D03C84" w:rsidRPr="00F23A45">
        <w:t xml:space="preserve">considered </w:t>
      </w:r>
      <w:r w:rsidR="00AD3898" w:rsidRPr="00F23A45">
        <w:t xml:space="preserve">as </w:t>
      </w:r>
      <w:r w:rsidR="00D03C84" w:rsidRPr="00F23A45">
        <w:t xml:space="preserve">report documents rather than </w:t>
      </w:r>
      <w:r w:rsidR="00AD3898" w:rsidRPr="00F23A45">
        <w:t xml:space="preserve">as </w:t>
      </w:r>
      <w:r w:rsidR="00D03C84" w:rsidRPr="00F23A45">
        <w:t>late contributions.</w:t>
      </w:r>
      <w:r w:rsidR="00C16BCB" w:rsidRPr="00F23A45">
        <w:t xml:space="preserve"> Also, many cross-check reports were uploaded late.</w:t>
      </w:r>
    </w:p>
    <w:p w:rsidR="00556EEC" w:rsidRPr="00F23A45" w:rsidRDefault="00D03C84" w:rsidP="0000210D">
      <w:r w:rsidRPr="00F23A45">
        <w:t xml:space="preserve">In many cases, contributions were also revised after </w:t>
      </w:r>
      <w:r w:rsidR="00314055" w:rsidRPr="00F23A45">
        <w:t xml:space="preserve">the </w:t>
      </w:r>
      <w:r w:rsidRPr="00F23A45">
        <w:t xml:space="preserve">initial </w:t>
      </w:r>
      <w:r w:rsidR="00314055" w:rsidRPr="00F23A45">
        <w:t>version was uploaded</w:t>
      </w:r>
      <w:r w:rsidRPr="00F23A45">
        <w:t xml:space="preserve">. The contribution document archive </w:t>
      </w:r>
      <w:r w:rsidR="00314055" w:rsidRPr="00F23A45">
        <w:t xml:space="preserve">website </w:t>
      </w:r>
      <w:r w:rsidRPr="00F23A45">
        <w:t xml:space="preserve">retains </w:t>
      </w:r>
      <w:r w:rsidR="00AD0DE9" w:rsidRPr="00F23A45">
        <w:t xml:space="preserve">publicly-accessible </w:t>
      </w:r>
      <w:r w:rsidRPr="00F23A45">
        <w:t>prior versions</w:t>
      </w:r>
      <w:r w:rsidR="00314055" w:rsidRPr="00F23A45">
        <w:t xml:space="preserve"> in such cases. The t</w:t>
      </w:r>
      <w:r w:rsidRPr="00F23A45">
        <w:t xml:space="preserve">iming of late document availability for contributions </w:t>
      </w:r>
      <w:r w:rsidR="00314055" w:rsidRPr="00F23A45">
        <w:t>is</w:t>
      </w:r>
      <w:r w:rsidRPr="00F23A45">
        <w:t xml:space="preserve"> generally noted in the section discussing each contribution in this report.</w:t>
      </w:r>
    </w:p>
    <w:p w:rsidR="00556EEC" w:rsidRPr="00F23A45" w:rsidRDefault="00734CD4" w:rsidP="0000210D">
      <w:r w:rsidRPr="00F23A45">
        <w:t>One suggestion to assist with th</w:t>
      </w:r>
      <w:r w:rsidR="00AD3898" w:rsidRPr="00F23A45">
        <w:t>e</w:t>
      </w:r>
      <w:r w:rsidRPr="00F23A45">
        <w:t xml:space="preserve"> issue </w:t>
      </w:r>
      <w:r w:rsidR="00AD3898" w:rsidRPr="00F23A45">
        <w:t xml:space="preserve">of late submissions </w:t>
      </w:r>
      <w:r w:rsidRPr="00F23A45">
        <w:t>was to require the submitters of late contributions and late revisions to describe the characteristics of the late or revised (or missing) material at the beginning of discussion of the contribution. This was agreed to be a helpful approach to be followed at the meeting.</w:t>
      </w:r>
    </w:p>
    <w:p w:rsidR="00556EEC" w:rsidRPr="00F23A45" w:rsidRDefault="00EF3B16" w:rsidP="00F830A1">
      <w:pPr>
        <w:keepNext/>
      </w:pPr>
      <w:r w:rsidRPr="00F23A45">
        <w:lastRenderedPageBreak/>
        <w:t xml:space="preserve">The following technical design proposal contributions were </w:t>
      </w:r>
      <w:r w:rsidR="005C55AB" w:rsidRPr="00F23A45">
        <w:t xml:space="preserve">registered and/or </w:t>
      </w:r>
      <w:r w:rsidRPr="00F23A45">
        <w:t>uploaded late:</w:t>
      </w:r>
    </w:p>
    <w:p w:rsidR="00171939" w:rsidRPr="00F23A45" w:rsidRDefault="00171939" w:rsidP="00171939">
      <w:pPr>
        <w:pStyle w:val="Aufzhlungszeichen2"/>
        <w:numPr>
          <w:ilvl w:val="0"/>
          <w:numId w:val="17"/>
        </w:numPr>
        <w:contextualSpacing w:val="0"/>
      </w:pPr>
      <w:r w:rsidRPr="00F23A45">
        <w:t>JVET-</w:t>
      </w:r>
      <w:r w:rsidR="003B7F45" w:rsidRPr="00F23A45">
        <w:t>L</w:t>
      </w:r>
      <w:r w:rsidRPr="00F23A45">
        <w:t>0</w:t>
      </w:r>
      <w:r w:rsidR="003B7F45" w:rsidRPr="00F23A45">
        <w:rPr>
          <w:highlight w:val="yellow"/>
        </w:rPr>
        <w:t>XXX</w:t>
      </w:r>
      <w:r w:rsidRPr="00F23A45">
        <w:t xml:space="preserve"> (a proposal on </w:t>
      </w:r>
      <w:r w:rsidR="003B7F45" w:rsidRPr="00F23A45">
        <w:rPr>
          <w:rFonts w:eastAsia="Times New Roman"/>
          <w:szCs w:val="24"/>
          <w:lang w:eastAsia="de-DE"/>
        </w:rPr>
        <w:t>…</w:t>
      </w:r>
      <w:r w:rsidRPr="00F23A45">
        <w:t xml:space="preserve">), uploaded </w:t>
      </w:r>
      <w:r w:rsidR="003B7F45" w:rsidRPr="00F23A45">
        <w:rPr>
          <w:highlight w:val="yellow"/>
        </w:rPr>
        <w:t>XX</w:t>
      </w:r>
      <w:r w:rsidRPr="00F23A45">
        <w:t>-</w:t>
      </w:r>
      <w:r w:rsidR="003B7F45" w:rsidRPr="00F23A45">
        <w:rPr>
          <w:highlight w:val="yellow"/>
        </w:rPr>
        <w:t>XX</w:t>
      </w:r>
      <w:r w:rsidRPr="00F23A45">
        <w:t>.</w:t>
      </w:r>
    </w:p>
    <w:p w:rsidR="00E73B84" w:rsidRPr="00F23A45" w:rsidRDefault="003B7F45" w:rsidP="00E73B84">
      <w:pPr>
        <w:pStyle w:val="Aufzhlungszeichen2"/>
        <w:numPr>
          <w:ilvl w:val="0"/>
          <w:numId w:val="17"/>
        </w:numPr>
        <w:contextualSpacing w:val="0"/>
      </w:pPr>
      <w:r w:rsidRPr="00F23A45">
        <w:t>…</w:t>
      </w:r>
      <w:r w:rsidR="00E73B84" w:rsidRPr="00F23A45">
        <w:t>.</w:t>
      </w:r>
    </w:p>
    <w:p w:rsidR="00D62446" w:rsidRPr="00F23A45" w:rsidRDefault="00D62446" w:rsidP="0000210D">
      <w:r w:rsidRPr="00F23A45">
        <w:t>It may be observed that some of the above</w:t>
      </w:r>
      <w:r w:rsidR="00C07252" w:rsidRPr="00F23A45">
        <w:t>-listed</w:t>
      </w:r>
      <w:r w:rsidRPr="00F23A45">
        <w:t xml:space="preserve"> contributions were submissions made in response to issues that arose</w:t>
      </w:r>
      <w:r w:rsidR="002A1231" w:rsidRPr="00F23A45">
        <w:t xml:space="preserve"> in discussions</w:t>
      </w:r>
      <w:r w:rsidRPr="00F23A45">
        <w:t xml:space="preserve"> </w:t>
      </w:r>
      <w:r w:rsidR="0056158D" w:rsidRPr="00F23A45">
        <w:t>during</w:t>
      </w:r>
      <w:r w:rsidRPr="00F23A45">
        <w:t xml:space="preserve"> the meeting</w:t>
      </w:r>
      <w:r w:rsidR="002A1231" w:rsidRPr="00F23A45">
        <w:t xml:space="preserve"> or </w:t>
      </w:r>
      <w:r w:rsidR="00C07252" w:rsidRPr="00F23A45">
        <w:t xml:space="preserve">from </w:t>
      </w:r>
      <w:r w:rsidR="002A1231" w:rsidRPr="00F23A45">
        <w:t>the study</w:t>
      </w:r>
      <w:r w:rsidR="0056158D" w:rsidRPr="00F23A45">
        <w:t xml:space="preserve"> of other contributions</w:t>
      </w:r>
      <w:r w:rsidR="002A1231" w:rsidRPr="00F23A45">
        <w:t xml:space="preserve">, and thus could not have been submitted by the </w:t>
      </w:r>
      <w:r w:rsidR="00D0352F" w:rsidRPr="00F23A45">
        <w:t>ordinary deadline</w:t>
      </w:r>
      <w:r w:rsidR="0056158D" w:rsidRPr="00F23A45">
        <w:t>. For example, some of them were proposing combinations or simplifications of other proposals.</w:t>
      </w:r>
    </w:p>
    <w:p w:rsidR="00556EEC" w:rsidRPr="00F23A45" w:rsidRDefault="0040222B" w:rsidP="0000210D">
      <w:r w:rsidRPr="00F23A45">
        <w:t xml:space="preserve">The following </w:t>
      </w:r>
      <w:r w:rsidR="001D22AE" w:rsidRPr="00F23A45">
        <w:t xml:space="preserve">other </w:t>
      </w:r>
      <w:r w:rsidRPr="00F23A45">
        <w:t xml:space="preserve">document not proposing </w:t>
      </w:r>
      <w:r w:rsidR="001D22AE" w:rsidRPr="00F23A45">
        <w:t xml:space="preserve">normative </w:t>
      </w:r>
      <w:r w:rsidRPr="00F23A45">
        <w:t>technical content</w:t>
      </w:r>
      <w:r w:rsidR="00B047C0" w:rsidRPr="00F23A45">
        <w:t>, but with some need for consideration</w:t>
      </w:r>
      <w:r w:rsidR="0056158D" w:rsidRPr="00F23A45">
        <w:t>,</w:t>
      </w:r>
      <w:r w:rsidRPr="00F23A45">
        <w:t xml:space="preserve"> </w:t>
      </w:r>
      <w:r w:rsidR="00501EEA" w:rsidRPr="00F23A45">
        <w:t xml:space="preserve">were </w:t>
      </w:r>
      <w:r w:rsidR="005C55AB" w:rsidRPr="00F23A45">
        <w:t xml:space="preserve">registered and/or </w:t>
      </w:r>
      <w:r w:rsidRPr="00F23A45">
        <w:t>uploaded late:</w:t>
      </w:r>
    </w:p>
    <w:p w:rsidR="00216971" w:rsidRPr="00F23A45" w:rsidRDefault="00216971" w:rsidP="00216971">
      <w:pPr>
        <w:pStyle w:val="Aufzhlungszeichen2"/>
        <w:numPr>
          <w:ilvl w:val="0"/>
          <w:numId w:val="6"/>
        </w:numPr>
        <w:contextualSpacing w:val="0"/>
      </w:pPr>
      <w:r w:rsidRPr="00F23A45">
        <w:t>JVET-</w:t>
      </w:r>
      <w:r w:rsidR="003B7F45" w:rsidRPr="00F23A45">
        <w:t>L</w:t>
      </w:r>
      <w:r w:rsidRPr="00F23A45">
        <w:t>0</w:t>
      </w:r>
      <w:r w:rsidR="003B7F45" w:rsidRPr="00F23A45">
        <w:rPr>
          <w:highlight w:val="yellow"/>
        </w:rPr>
        <w:t>XXX</w:t>
      </w:r>
      <w:r w:rsidRPr="00F23A45">
        <w:t xml:space="preserve"> (</w:t>
      </w:r>
      <w:r w:rsidR="004C453A" w:rsidRPr="00F23A45">
        <w:t>a</w:t>
      </w:r>
      <w:r w:rsidRPr="00F23A45">
        <w:t xml:space="preserve"> document on </w:t>
      </w:r>
      <w:r w:rsidR="003B7F45" w:rsidRPr="00F23A45">
        <w:t>…</w:t>
      </w:r>
      <w:r w:rsidRPr="00F23A45">
        <w:t xml:space="preserve">), uploaded </w:t>
      </w:r>
      <w:r w:rsidR="003B7F45" w:rsidRPr="00F23A45">
        <w:rPr>
          <w:highlight w:val="yellow"/>
        </w:rPr>
        <w:t>XX</w:t>
      </w:r>
      <w:r w:rsidRPr="00F23A45">
        <w:t>-</w:t>
      </w:r>
      <w:r w:rsidR="003B7F45" w:rsidRPr="00F23A45">
        <w:rPr>
          <w:highlight w:val="yellow"/>
        </w:rPr>
        <w:t>XX</w:t>
      </w:r>
      <w:r w:rsidRPr="00F23A45">
        <w:t>.</w:t>
      </w:r>
    </w:p>
    <w:p w:rsidR="009E480E" w:rsidRPr="00F23A45" w:rsidRDefault="003B7F45" w:rsidP="009E480E">
      <w:pPr>
        <w:pStyle w:val="Aufzhlungszeichen2"/>
        <w:numPr>
          <w:ilvl w:val="0"/>
          <w:numId w:val="6"/>
        </w:numPr>
        <w:contextualSpacing w:val="0"/>
      </w:pPr>
      <w:r w:rsidRPr="00F23A45">
        <w:t>…</w:t>
      </w:r>
      <w:r w:rsidR="009E480E" w:rsidRPr="00F23A45">
        <w:t>.</w:t>
      </w:r>
    </w:p>
    <w:p w:rsidR="00556EEC" w:rsidRPr="00F23A45" w:rsidRDefault="007E3772" w:rsidP="0000210D">
      <w:r w:rsidRPr="00F23A45">
        <w:t xml:space="preserve">The following cross-verification reports were registered </w:t>
      </w:r>
      <w:r w:rsidR="00C16BCB" w:rsidRPr="00F23A45">
        <w:t xml:space="preserve">before the deadline </w:t>
      </w:r>
      <w:r w:rsidR="00645F85" w:rsidRPr="00F23A45">
        <w:t>and</w:t>
      </w:r>
      <w:r w:rsidRPr="00F23A45">
        <w:t xml:space="preserve"> uploaded late: </w:t>
      </w:r>
      <w:r w:rsidR="00B047C0" w:rsidRPr="00F23A45">
        <w:t>JVET-</w:t>
      </w:r>
      <w:r w:rsidR="003B7F45" w:rsidRPr="00F23A45">
        <w:t>L</w:t>
      </w:r>
      <w:r w:rsidR="00E73B84" w:rsidRPr="00F23A45">
        <w:t>0</w:t>
      </w:r>
      <w:r w:rsidR="003B7F45" w:rsidRPr="00F23A45">
        <w:rPr>
          <w:highlight w:val="yellow"/>
        </w:rPr>
        <w:t>XXX</w:t>
      </w:r>
      <w:r w:rsidR="00E73B84" w:rsidRPr="00F23A45">
        <w:t xml:space="preserve"> </w:t>
      </w:r>
      <w:r w:rsidR="00B047C0" w:rsidRPr="00F23A45">
        <w:t xml:space="preserve">[uploaded </w:t>
      </w:r>
      <w:r w:rsidR="003B7F45" w:rsidRPr="00F23A45">
        <w:rPr>
          <w:highlight w:val="yellow"/>
        </w:rPr>
        <w:t>XX</w:t>
      </w:r>
      <w:r w:rsidR="00B047C0" w:rsidRPr="00F23A45">
        <w:t>-</w:t>
      </w:r>
      <w:r w:rsidR="003B7F45" w:rsidRPr="00F23A45">
        <w:rPr>
          <w:highlight w:val="yellow"/>
        </w:rPr>
        <w:t>XX</w:t>
      </w:r>
      <w:r w:rsidR="00B047C0" w:rsidRPr="00F23A45">
        <w:t xml:space="preserve">], </w:t>
      </w:r>
      <w:r w:rsidR="003B7F45" w:rsidRPr="00F23A45">
        <w:t xml:space="preserve">… </w:t>
      </w:r>
      <w:r w:rsidRPr="00F23A45">
        <w:t>.</w:t>
      </w:r>
      <w:r w:rsidR="00D23002" w:rsidRPr="00F23A45">
        <w:t xml:space="preserve"> Cross-verification reports that were both registered late and uploaded late (those with numbers higher than JVET-</w:t>
      </w:r>
      <w:r w:rsidR="003B7F45" w:rsidRPr="00F23A45">
        <w:t>L</w:t>
      </w:r>
      <w:r w:rsidR="00D23002" w:rsidRPr="00F23A45">
        <w:t>0</w:t>
      </w:r>
      <w:r w:rsidR="003B7F45" w:rsidRPr="00F23A45">
        <w:rPr>
          <w:highlight w:val="yellow"/>
        </w:rPr>
        <w:t>XXX</w:t>
      </w:r>
      <w:r w:rsidR="00D23002" w:rsidRPr="00F23A45">
        <w:t>) are not specifically identified here</w:t>
      </w:r>
      <w:r w:rsidR="00D0352F" w:rsidRPr="00F23A45">
        <w:t>,</w:t>
      </w:r>
      <w:r w:rsidR="00D23002" w:rsidRPr="00F23A45">
        <w:t xml:space="preserve"> in the interest of brevity. Initial upload times for each document are recorded in Annex A of this report.</w:t>
      </w:r>
    </w:p>
    <w:p w:rsidR="00556EEC" w:rsidRPr="00F23A45" w:rsidRDefault="00F50522" w:rsidP="0000210D">
      <w:r w:rsidRPr="00F23A45">
        <w:t>The following contribution registration</w:t>
      </w:r>
      <w:r w:rsidR="004C453A" w:rsidRPr="00F23A45">
        <w:t>s</w:t>
      </w:r>
      <w:r w:rsidRPr="00F23A45">
        <w:t xml:space="preserve"> </w:t>
      </w:r>
      <w:r w:rsidR="006D7225" w:rsidRPr="00F23A45">
        <w:t xml:space="preserve">were </w:t>
      </w:r>
      <w:r w:rsidRPr="00F23A45">
        <w:t>later cancelled, withdrawn, never provided, were cross-checks of a withdrawn contribution, or were registered in error: J</w:t>
      </w:r>
      <w:r w:rsidR="00096DF4" w:rsidRPr="00F23A45">
        <w:t>VET</w:t>
      </w:r>
      <w:r w:rsidRPr="00F23A45">
        <w:t>-</w:t>
      </w:r>
      <w:r w:rsidR="003B7F45" w:rsidRPr="00F23A45">
        <w:t>L</w:t>
      </w:r>
      <w:r w:rsidR="00C16BCB" w:rsidRPr="00F23A45">
        <w:t>0</w:t>
      </w:r>
      <w:r w:rsidR="003B7F45" w:rsidRPr="00F23A45">
        <w:rPr>
          <w:highlight w:val="yellow"/>
        </w:rPr>
        <w:t>XXX</w:t>
      </w:r>
      <w:r w:rsidR="000D2BEC" w:rsidRPr="00F23A45">
        <w:t xml:space="preserve">, </w:t>
      </w:r>
      <w:r w:rsidR="003B7F45" w:rsidRPr="00F23A45">
        <w:t xml:space="preserve">… </w:t>
      </w:r>
      <w:r w:rsidR="00645F85" w:rsidRPr="00F23A45">
        <w:t>.</w:t>
      </w:r>
    </w:p>
    <w:p w:rsidR="00556EEC" w:rsidRPr="00F23A45" w:rsidRDefault="00556EEC" w:rsidP="0000210D">
      <w:r w:rsidRPr="00F23A45">
        <w:t>“</w:t>
      </w:r>
      <w:r w:rsidR="00A20058" w:rsidRPr="00F23A45">
        <w:t>Placeholder</w:t>
      </w:r>
      <w:r w:rsidRPr="00F23A45">
        <w:t>”</w:t>
      </w:r>
      <w:r w:rsidR="00A20058" w:rsidRPr="00F23A45">
        <w:t xml:space="preserve"> contribution documents that were basically empty of content, with perhaps only a brief abstract and some expression of an intent to provide a more complete submission as a revision, </w:t>
      </w:r>
      <w:r w:rsidR="00645F85" w:rsidRPr="00F23A45">
        <w:t xml:space="preserve">had been agreed to be </w:t>
      </w:r>
      <w:r w:rsidR="00A20058" w:rsidRPr="00F23A45">
        <w:t xml:space="preserve">considered unacceptable </w:t>
      </w:r>
      <w:r w:rsidR="00BD4D1A" w:rsidRPr="00F23A45">
        <w:t xml:space="preserve">and </w:t>
      </w:r>
      <w:r w:rsidR="00A20058" w:rsidRPr="00F23A45">
        <w:t>rejected in the document management system. The</w:t>
      </w:r>
      <w:r w:rsidR="00645F85" w:rsidRPr="00F23A45">
        <w:t xml:space="preserve">re were </w:t>
      </w:r>
      <w:r w:rsidR="00645F85" w:rsidRPr="00F23A45">
        <w:rPr>
          <w:highlight w:val="yellow"/>
        </w:rPr>
        <w:t>no</w:t>
      </w:r>
      <w:r w:rsidR="00A20058" w:rsidRPr="00F23A45">
        <w:rPr>
          <w:highlight w:val="yellow"/>
        </w:rPr>
        <w:t xml:space="preserve"> initial upload</w:t>
      </w:r>
      <w:r w:rsidR="00645F85" w:rsidRPr="00F23A45">
        <w:rPr>
          <w:highlight w:val="yellow"/>
        </w:rPr>
        <w:t>s</w:t>
      </w:r>
      <w:r w:rsidR="00A20058" w:rsidRPr="00F23A45">
        <w:t xml:space="preserve"> of </w:t>
      </w:r>
      <w:r w:rsidR="00E602C7" w:rsidRPr="00F23A45">
        <w:t>contribution document</w:t>
      </w:r>
      <w:r w:rsidR="00645F85" w:rsidRPr="00F23A45">
        <w:t>s</w:t>
      </w:r>
      <w:r w:rsidR="00A20058" w:rsidRPr="00F23A45">
        <w:t xml:space="preserve"> </w:t>
      </w:r>
      <w:r w:rsidR="00645F85" w:rsidRPr="00F23A45">
        <w:t xml:space="preserve">that were </w:t>
      </w:r>
      <w:r w:rsidR="00A20058" w:rsidRPr="00F23A45">
        <w:t xml:space="preserve">rejected as </w:t>
      </w:r>
      <w:r w:rsidRPr="00F23A45">
        <w:t>“</w:t>
      </w:r>
      <w:r w:rsidR="00E602C7" w:rsidRPr="00F23A45">
        <w:t>placeholder</w:t>
      </w:r>
      <w:r w:rsidR="00645F85" w:rsidRPr="00F23A45">
        <w:t>s</w:t>
      </w:r>
      <w:r w:rsidRPr="00F23A45">
        <w:t>”</w:t>
      </w:r>
      <w:r w:rsidR="00645F85" w:rsidRPr="00F23A45">
        <w:t xml:space="preserve"> at the current meeting</w:t>
      </w:r>
      <w:r w:rsidR="004F69D4" w:rsidRPr="00F23A45">
        <w:t>.</w:t>
      </w:r>
    </w:p>
    <w:p w:rsidR="00556EEC" w:rsidRPr="00F23A45" w:rsidRDefault="00964D64" w:rsidP="0000210D">
      <w:r w:rsidRPr="00F23A45">
        <w:t xml:space="preserve">As a general policy, missing documents were not </w:t>
      </w:r>
      <w:r w:rsidR="00973974" w:rsidRPr="00F23A45">
        <w:t xml:space="preserve">to be </w:t>
      </w:r>
      <w:r w:rsidRPr="00F23A45">
        <w:t xml:space="preserve">presented, and late documents </w:t>
      </w:r>
      <w:r w:rsidR="00540D39" w:rsidRPr="00F23A45">
        <w:t xml:space="preserve">(and substantial revisions) </w:t>
      </w:r>
      <w:r w:rsidRPr="00F23A45">
        <w:t xml:space="preserve">could only be presented when </w:t>
      </w:r>
      <w:r w:rsidR="00BD4D1A" w:rsidRPr="00F23A45">
        <w:t xml:space="preserve">there was a consensus to consider them and there was </w:t>
      </w:r>
      <w:r w:rsidRPr="00F23A45">
        <w:t xml:space="preserve">sufficient time </w:t>
      </w:r>
      <w:r w:rsidR="00BD4D1A" w:rsidRPr="00F23A45">
        <w:t>available for their review</w:t>
      </w:r>
      <w:r w:rsidRPr="00F23A45">
        <w:t xml:space="preserve">. </w:t>
      </w:r>
      <w:r w:rsidR="00FF6A60" w:rsidRPr="00F23A45">
        <w:t>A</w:t>
      </w:r>
      <w:r w:rsidR="00067685" w:rsidRPr="00F23A45">
        <w:t>gain, a</w:t>
      </w:r>
      <w:r w:rsidR="00FF6A60" w:rsidRPr="00F23A45">
        <w:t xml:space="preserve">n exception is </w:t>
      </w:r>
      <w:r w:rsidR="00985620" w:rsidRPr="00F23A45">
        <w:t xml:space="preserve">applied </w:t>
      </w:r>
      <w:r w:rsidR="00FF6A60" w:rsidRPr="00F23A45">
        <w:t>for AHG reports</w:t>
      </w:r>
      <w:r w:rsidR="00067685" w:rsidRPr="00F23A45">
        <w:t>,</w:t>
      </w:r>
      <w:r w:rsidR="00FF6A60" w:rsidRPr="00F23A45">
        <w:t xml:space="preserve"> </w:t>
      </w:r>
      <w:r w:rsidR="007506EA" w:rsidRPr="00F23A45">
        <w:t>C</w:t>
      </w:r>
      <w:r w:rsidR="00FF6A60" w:rsidRPr="00F23A45">
        <w:t>E summaries</w:t>
      </w:r>
      <w:r w:rsidR="00067685" w:rsidRPr="00F23A45">
        <w:t>, and other such reports</w:t>
      </w:r>
      <w:r w:rsidR="00FF6A60" w:rsidRPr="00F23A45">
        <w:t xml:space="preserve"> which can only be produced after </w:t>
      </w:r>
      <w:r w:rsidR="00067685" w:rsidRPr="00F23A45">
        <w:t xml:space="preserve">the </w:t>
      </w:r>
      <w:r w:rsidR="00FF6A60" w:rsidRPr="00F23A45">
        <w:t>availability of other input doc</w:t>
      </w:r>
      <w:r w:rsidR="00067685" w:rsidRPr="00F23A45">
        <w:t>ument</w:t>
      </w:r>
      <w:r w:rsidR="00FF6A60" w:rsidRPr="00F23A45">
        <w:t>s. T</w:t>
      </w:r>
      <w:r w:rsidRPr="00F23A45">
        <w:t>here were no objections raised by the group regarding pre</w:t>
      </w:r>
      <w:r w:rsidR="008A3E5C" w:rsidRPr="00F23A45">
        <w:t>sentation of late contributions</w:t>
      </w:r>
      <w:r w:rsidR="00A92A0B" w:rsidRPr="00F23A45">
        <w:t>, although there was some expression of annoyance and remarks on the difficulty of dealing with late contributions and late revisions</w:t>
      </w:r>
      <w:r w:rsidR="008A3E5C" w:rsidRPr="00F23A45">
        <w:t>.</w:t>
      </w:r>
    </w:p>
    <w:p w:rsidR="00556EEC" w:rsidRPr="00F23A45" w:rsidRDefault="004F4761" w:rsidP="0000210D">
      <w:r w:rsidRPr="00F23A45">
        <w:t>It was r</w:t>
      </w:r>
      <w:r w:rsidR="00A92A0B" w:rsidRPr="00F23A45">
        <w:t>emark</w:t>
      </w:r>
      <w:r w:rsidRPr="00F23A45">
        <w:t>ed that</w:t>
      </w:r>
      <w:r w:rsidR="00A92A0B" w:rsidRPr="00F23A45">
        <w:t xml:space="preserve"> documents that are substantially revised after the initial upload</w:t>
      </w:r>
      <w:r w:rsidRPr="00F23A45">
        <w:t xml:space="preserve"> </w:t>
      </w:r>
      <w:r w:rsidR="00645F85" w:rsidRPr="00F23A45">
        <w:t xml:space="preserve">can </w:t>
      </w:r>
      <w:r w:rsidRPr="00F23A45">
        <w:t xml:space="preserve">also </w:t>
      </w:r>
      <w:r w:rsidR="00645F85" w:rsidRPr="00F23A45">
        <w:t xml:space="preserve">be </w:t>
      </w:r>
      <w:r w:rsidRPr="00F23A45">
        <w:t>a problem</w:t>
      </w:r>
      <w:r w:rsidR="00A92A0B" w:rsidRPr="00F23A45">
        <w:t xml:space="preserve">, </w:t>
      </w:r>
      <w:r w:rsidRPr="00F23A45">
        <w:t xml:space="preserve">as this </w:t>
      </w:r>
      <w:r w:rsidR="00A92A0B" w:rsidRPr="00F23A45">
        <w:t>becomes confusing, interferes with study, and puts an extra burden on synchronization of the discussion.</w:t>
      </w:r>
      <w:r w:rsidRPr="00F23A45">
        <w:t xml:space="preserve"> </w:t>
      </w:r>
      <w:r w:rsidR="00A92A0B" w:rsidRPr="00F23A45">
        <w:t xml:space="preserve">This </w:t>
      </w:r>
      <w:r w:rsidR="00645F85" w:rsidRPr="00F23A45">
        <w:t xml:space="preserve">can </w:t>
      </w:r>
      <w:r w:rsidR="00A92A0B" w:rsidRPr="00F23A45">
        <w:t xml:space="preserve">especially </w:t>
      </w:r>
      <w:r w:rsidR="00645F85" w:rsidRPr="00F23A45">
        <w:t xml:space="preserve">be </w:t>
      </w:r>
      <w:r w:rsidR="00A92A0B" w:rsidRPr="00F23A45">
        <w:t xml:space="preserve">a problem in cases where the initial upload is clearly incomplete, and in cases where it is difficult to figure out what parts were changed in a revision. For document contributions, revision marking is very helpful to indicate what has been changed. Also, the </w:t>
      </w:r>
      <w:r w:rsidR="00556EEC" w:rsidRPr="00F23A45">
        <w:t>“</w:t>
      </w:r>
      <w:r w:rsidR="00A92A0B" w:rsidRPr="00F23A45">
        <w:t>comments</w:t>
      </w:r>
      <w:r w:rsidR="00556EEC" w:rsidRPr="00F23A45">
        <w:t>”</w:t>
      </w:r>
      <w:r w:rsidR="00A92A0B" w:rsidRPr="00F23A45">
        <w:t xml:space="preserve"> field on the web site can be used to indicate what is different in a revision</w:t>
      </w:r>
      <w:r w:rsidR="00645F85" w:rsidRPr="00F23A45">
        <w:t xml:space="preserve"> although participants tend to seldom notice what is recorded there</w:t>
      </w:r>
      <w:r w:rsidR="00A92A0B" w:rsidRPr="00F23A45">
        <w:t>.</w:t>
      </w:r>
    </w:p>
    <w:p w:rsidR="00556EEC" w:rsidRPr="00F23A45" w:rsidRDefault="00951DA6" w:rsidP="0000210D">
      <w:r w:rsidRPr="00F23A45">
        <w:t xml:space="preserve">A few contributions </w:t>
      </w:r>
      <w:r w:rsidR="00632EBA" w:rsidRPr="00F23A45">
        <w:t xml:space="preserve">may have </w:t>
      </w:r>
      <w:r w:rsidRPr="00F23A45">
        <w:t xml:space="preserve">had some problems relating to IPR declarations </w:t>
      </w:r>
      <w:r w:rsidR="009709D0" w:rsidRPr="00F23A45">
        <w:t xml:space="preserve">in the initial uploaded versions </w:t>
      </w:r>
      <w:r w:rsidRPr="00F23A45">
        <w:t>(missing declarations, declarations saying they were from the wrong companies, etc.)</w:t>
      </w:r>
      <w:r w:rsidR="009709D0" w:rsidRPr="00F23A45">
        <w:t xml:space="preserve">. </w:t>
      </w:r>
      <w:r w:rsidR="00BC6F8B" w:rsidRPr="00F23A45">
        <w:t>T</w:t>
      </w:r>
      <w:r w:rsidR="009709D0" w:rsidRPr="00F23A45">
        <w:t xml:space="preserve">hese </w:t>
      </w:r>
      <w:r w:rsidR="00BC6F8B" w:rsidRPr="00F23A45">
        <w:t xml:space="preserve">issues </w:t>
      </w:r>
      <w:r w:rsidR="009709D0" w:rsidRPr="00F23A45">
        <w:t xml:space="preserve">were corrected by later uploaded versions </w:t>
      </w:r>
      <w:r w:rsidR="00053A7D" w:rsidRPr="00F23A45">
        <w:t xml:space="preserve">in a reasonably timely fashion </w:t>
      </w:r>
      <w:r w:rsidR="009709D0" w:rsidRPr="00F23A45">
        <w:t>in all cases</w:t>
      </w:r>
      <w:r w:rsidR="0059461F" w:rsidRPr="00F23A45">
        <w:t xml:space="preserve"> (to the extent of the awareness of the </w:t>
      </w:r>
      <w:r w:rsidR="002A185F" w:rsidRPr="00F23A45">
        <w:t xml:space="preserve">responsible </w:t>
      </w:r>
      <w:r w:rsidR="00F4057A" w:rsidRPr="00F23A45">
        <w:t>coordinators</w:t>
      </w:r>
      <w:r w:rsidR="0059461F" w:rsidRPr="00F23A45">
        <w:t>)</w:t>
      </w:r>
      <w:r w:rsidR="009709D0" w:rsidRPr="00F23A45">
        <w:t>.</w:t>
      </w:r>
    </w:p>
    <w:p w:rsidR="00556EEC" w:rsidRPr="00F23A45" w:rsidRDefault="004B1022" w:rsidP="00450109">
      <w:r w:rsidRPr="00F23A45">
        <w:t xml:space="preserve">Some other errors were noticed in other initial document uploads (wrong document numbers </w:t>
      </w:r>
      <w:r w:rsidR="00645F85" w:rsidRPr="00F23A45">
        <w:t xml:space="preserve">or meeting dates or meeting locations </w:t>
      </w:r>
      <w:r w:rsidRPr="00F23A45">
        <w:t>in headers, etc.) which were generally sorted out in a reasonably timely fashion. The document web site contains an archive of each upload.</w:t>
      </w:r>
    </w:p>
    <w:p w:rsidR="00465A31" w:rsidRPr="00F23A45" w:rsidRDefault="00465A31" w:rsidP="00597B62">
      <w:pPr>
        <w:pStyle w:val="berschrift3"/>
      </w:pPr>
      <w:bookmarkStart w:id="6" w:name="_Ref525484014"/>
      <w:r w:rsidRPr="00F23A45">
        <w:t xml:space="preserve">Outputs of </w:t>
      </w:r>
      <w:r w:rsidR="00E06519" w:rsidRPr="00F23A45">
        <w:t xml:space="preserve">the </w:t>
      </w:r>
      <w:r w:rsidRPr="00F23A45">
        <w:t>preceding meeting</w:t>
      </w:r>
      <w:bookmarkEnd w:id="6"/>
    </w:p>
    <w:p w:rsidR="00556EEC" w:rsidRPr="00F23A45" w:rsidRDefault="00C07252" w:rsidP="00C54445">
      <w:r w:rsidRPr="00F23A45">
        <w:t xml:space="preserve">All </w:t>
      </w:r>
      <w:r w:rsidR="000E7D1E" w:rsidRPr="00F23A45">
        <w:t>output</w:t>
      </w:r>
      <w:r w:rsidR="00FF6A60" w:rsidRPr="00F23A45">
        <w:t xml:space="preserve"> documents of the previous meeting, particularly the</w:t>
      </w:r>
      <w:r w:rsidR="007E3772" w:rsidRPr="00F23A45">
        <w:t xml:space="preserve"> meeting report JVET-</w:t>
      </w:r>
      <w:r w:rsidR="003B7F45" w:rsidRPr="00F23A45">
        <w:t>K</w:t>
      </w:r>
      <w:r w:rsidR="007E3772" w:rsidRPr="00F23A45">
        <w:t>1000</w:t>
      </w:r>
      <w:r w:rsidR="00F350B0" w:rsidRPr="00F23A45">
        <w:t xml:space="preserve">, the </w:t>
      </w:r>
      <w:r w:rsidR="00F350B0" w:rsidRPr="00F23A45">
        <w:rPr>
          <w:lang w:eastAsia="de-DE"/>
        </w:rPr>
        <w:t xml:space="preserve">Versatile Video Coding specification text (Draft </w:t>
      </w:r>
      <w:r w:rsidR="003B7F45" w:rsidRPr="00F23A45">
        <w:rPr>
          <w:lang w:eastAsia="de-DE"/>
        </w:rPr>
        <w:t>2</w:t>
      </w:r>
      <w:r w:rsidR="00F350B0" w:rsidRPr="00F23A45">
        <w:rPr>
          <w:lang w:eastAsia="de-DE"/>
        </w:rPr>
        <w:t>) JVET-</w:t>
      </w:r>
      <w:r w:rsidR="003B7F45" w:rsidRPr="00F23A45">
        <w:rPr>
          <w:lang w:eastAsia="de-DE"/>
        </w:rPr>
        <w:t>K</w:t>
      </w:r>
      <w:r w:rsidR="00F350B0" w:rsidRPr="00F23A45">
        <w:rPr>
          <w:lang w:eastAsia="de-DE"/>
        </w:rPr>
        <w:t xml:space="preserve">1001, the </w:t>
      </w:r>
      <w:r w:rsidR="00F350B0" w:rsidRPr="00F23A45">
        <w:rPr>
          <w:bCs/>
        </w:rPr>
        <w:t>Algorithm description for Versatile Video Coding and Test Model </w:t>
      </w:r>
      <w:r w:rsidR="003B7F45" w:rsidRPr="00F23A45">
        <w:rPr>
          <w:bCs/>
        </w:rPr>
        <w:t>2</w:t>
      </w:r>
      <w:r w:rsidR="00F350B0" w:rsidRPr="00F23A45">
        <w:rPr>
          <w:bCs/>
        </w:rPr>
        <w:t xml:space="preserve"> (VTM </w:t>
      </w:r>
      <w:r w:rsidR="003B7F45" w:rsidRPr="00F23A45">
        <w:rPr>
          <w:bCs/>
        </w:rPr>
        <w:t>2</w:t>
      </w:r>
      <w:r w:rsidR="00F350B0" w:rsidRPr="00F23A45">
        <w:rPr>
          <w:bCs/>
        </w:rPr>
        <w:t>) JVET-</w:t>
      </w:r>
      <w:r w:rsidR="003B7F45" w:rsidRPr="00F23A45">
        <w:rPr>
          <w:bCs/>
        </w:rPr>
        <w:t>K</w:t>
      </w:r>
      <w:r w:rsidR="00F350B0" w:rsidRPr="00F23A45">
        <w:rPr>
          <w:bCs/>
        </w:rPr>
        <w:t xml:space="preserve">1002, </w:t>
      </w:r>
      <w:r w:rsidR="003B7F45" w:rsidRPr="00F23A45">
        <w:rPr>
          <w:bCs/>
        </w:rPr>
        <w:t>the Guidelines for VVC Software Development JVET-</w:t>
      </w:r>
      <w:r w:rsidR="003B7F45" w:rsidRPr="00F23A45">
        <w:rPr>
          <w:bCs/>
        </w:rPr>
        <w:lastRenderedPageBreak/>
        <w:t xml:space="preserve">K1003, the </w:t>
      </w:r>
      <w:r w:rsidR="003B7F45" w:rsidRPr="00F23A45">
        <w:rPr>
          <w:lang w:eastAsia="de-DE"/>
        </w:rPr>
        <w:t xml:space="preserve">Algorithm descriptions of projection format conversion and video quality metrics in 360Lib Version 7 JVET-K1004, </w:t>
      </w:r>
      <w:r w:rsidR="00F350B0" w:rsidRPr="00F23A45">
        <w:rPr>
          <w:bCs/>
        </w:rPr>
        <w:t xml:space="preserve">the </w:t>
      </w:r>
      <w:r w:rsidR="00F350B0" w:rsidRPr="00F23A45">
        <w:rPr>
          <w:lang w:eastAsia="de-DE"/>
        </w:rPr>
        <w:t xml:space="preserve">Methodology and reporting template </w:t>
      </w:r>
      <w:r w:rsidR="00F350B0" w:rsidRPr="00F23A45">
        <w:rPr>
          <w:bCs/>
        </w:rPr>
        <w:t>for tool testing JVET-</w:t>
      </w:r>
      <w:r w:rsidR="003B7F45" w:rsidRPr="00F23A45">
        <w:rPr>
          <w:bCs/>
        </w:rPr>
        <w:t>K</w:t>
      </w:r>
      <w:r w:rsidR="00F350B0" w:rsidRPr="00F23A45">
        <w:rPr>
          <w:bCs/>
        </w:rPr>
        <w:t xml:space="preserve">1005, the </w:t>
      </w:r>
      <w:r w:rsidR="00F350B0" w:rsidRPr="00F23A45">
        <w:rPr>
          <w:lang w:eastAsia="de-DE"/>
        </w:rPr>
        <w:t xml:space="preserve">JVET </w:t>
      </w:r>
      <w:r w:rsidR="00F350B0" w:rsidRPr="00F23A45">
        <w:rPr>
          <w:szCs w:val="24"/>
        </w:rPr>
        <w:t>common</w:t>
      </w:r>
      <w:r w:rsidR="00F350B0" w:rsidRPr="00F23A45">
        <w:rPr>
          <w:lang w:eastAsia="de-DE"/>
        </w:rPr>
        <w:t xml:space="preserve"> test conditions and software reference configurations for SDR, HDR/WCG, and </w:t>
      </w:r>
      <w:r w:rsidR="00F350B0" w:rsidRPr="00F23A45">
        <w:t>360° video (</w:t>
      </w:r>
      <w:r w:rsidR="00F350B0" w:rsidRPr="00F23A45">
        <w:rPr>
          <w:szCs w:val="24"/>
        </w:rPr>
        <w:t>JVET-</w:t>
      </w:r>
      <w:r w:rsidR="003B7F45" w:rsidRPr="00F23A45">
        <w:rPr>
          <w:szCs w:val="24"/>
        </w:rPr>
        <w:t>K</w:t>
      </w:r>
      <w:r w:rsidR="00F350B0" w:rsidRPr="00F23A45">
        <w:rPr>
          <w:szCs w:val="24"/>
        </w:rPr>
        <w:t>1010, JVET-</w:t>
      </w:r>
      <w:r w:rsidR="003B7F45" w:rsidRPr="00F23A45">
        <w:rPr>
          <w:szCs w:val="24"/>
        </w:rPr>
        <w:t>K</w:t>
      </w:r>
      <w:r w:rsidR="00F350B0" w:rsidRPr="00F23A45">
        <w:rPr>
          <w:szCs w:val="24"/>
        </w:rPr>
        <w:t>1011, and JVET-</w:t>
      </w:r>
      <w:r w:rsidR="003B7F45" w:rsidRPr="00F23A45">
        <w:rPr>
          <w:szCs w:val="24"/>
        </w:rPr>
        <w:t>K</w:t>
      </w:r>
      <w:r w:rsidR="00F350B0" w:rsidRPr="00F23A45">
        <w:rPr>
          <w:szCs w:val="24"/>
        </w:rPr>
        <w:t xml:space="preserve">1012), and the </w:t>
      </w:r>
      <w:r w:rsidR="00F350B0" w:rsidRPr="00F23A45">
        <w:t>Description of Core Experiments 1 through 1</w:t>
      </w:r>
      <w:r w:rsidR="003B7F45" w:rsidRPr="00F23A45">
        <w:t>5</w:t>
      </w:r>
      <w:r w:rsidR="00F350B0" w:rsidRPr="00F23A45">
        <w:t xml:space="preserve"> (JVET-</w:t>
      </w:r>
      <w:r w:rsidR="003B7F45" w:rsidRPr="00F23A45">
        <w:t>K</w:t>
      </w:r>
      <w:r w:rsidR="00F350B0" w:rsidRPr="00F23A45">
        <w:t>1021 through JVET-</w:t>
      </w:r>
      <w:r w:rsidR="003B7F45" w:rsidRPr="00F23A45">
        <w:t>K</w:t>
      </w:r>
      <w:r w:rsidR="00F350B0" w:rsidRPr="00F23A45">
        <w:t>103</w:t>
      </w:r>
      <w:r w:rsidR="003B7F45" w:rsidRPr="00F23A45">
        <w:t>5</w:t>
      </w:r>
      <w:r w:rsidR="00F350B0" w:rsidRPr="00F23A45">
        <w:t xml:space="preserve">), </w:t>
      </w:r>
      <w:r w:rsidRPr="00F23A45">
        <w:t xml:space="preserve">had been completed and were </w:t>
      </w:r>
      <w:r w:rsidR="00096DF4" w:rsidRPr="00F23A45">
        <w:t xml:space="preserve">approved. </w:t>
      </w:r>
      <w:r w:rsidR="00F350B0" w:rsidRPr="00F23A45">
        <w:t xml:space="preserve">The </w:t>
      </w:r>
      <w:r w:rsidR="00E06519" w:rsidRPr="00F23A45">
        <w:t>software</w:t>
      </w:r>
      <w:r w:rsidR="00220941" w:rsidRPr="00F23A45">
        <w:t xml:space="preserve"> </w:t>
      </w:r>
      <w:r w:rsidR="00096DF4" w:rsidRPr="00F23A45">
        <w:t>implementation</w:t>
      </w:r>
      <w:r w:rsidR="00F350B0" w:rsidRPr="00F23A45">
        <w:t>s of VTM</w:t>
      </w:r>
      <w:r w:rsidR="008D5DA5" w:rsidRPr="00F23A45">
        <w:t xml:space="preserve"> (version</w:t>
      </w:r>
      <w:r w:rsidR="00F350B0" w:rsidRPr="00F23A45">
        <w:t>s</w:t>
      </w:r>
      <w:r w:rsidR="008D5DA5" w:rsidRPr="00F23A45">
        <w:t xml:space="preserve"> </w:t>
      </w:r>
      <w:r w:rsidR="003B7F45" w:rsidRPr="00F23A45">
        <w:t>2</w:t>
      </w:r>
      <w:r w:rsidR="00F350B0" w:rsidRPr="00F23A45">
        <w:t xml:space="preserve">.0 and </w:t>
      </w:r>
      <w:r w:rsidR="003B7F45" w:rsidRPr="00F23A45">
        <w:t>2</w:t>
      </w:r>
      <w:r w:rsidR="00F350B0" w:rsidRPr="00F23A45">
        <w:t>.1</w:t>
      </w:r>
      <w:r w:rsidR="008D5DA5" w:rsidRPr="00F23A45">
        <w:t>)</w:t>
      </w:r>
      <w:r w:rsidR="00317388" w:rsidRPr="00F23A45">
        <w:t xml:space="preserve">, </w:t>
      </w:r>
      <w:r w:rsidR="00F350B0" w:rsidRPr="00F23A45">
        <w:t xml:space="preserve">BMS (versions </w:t>
      </w:r>
      <w:r w:rsidR="003B7F45" w:rsidRPr="00F23A45">
        <w:t>2</w:t>
      </w:r>
      <w:r w:rsidR="00F350B0" w:rsidRPr="00F23A45">
        <w:t xml:space="preserve">.0 and </w:t>
      </w:r>
      <w:r w:rsidR="003B7F45" w:rsidRPr="00F23A45">
        <w:t>2</w:t>
      </w:r>
      <w:r w:rsidR="00F350B0" w:rsidRPr="00F23A45">
        <w:t xml:space="preserve">.1), </w:t>
      </w:r>
      <w:r w:rsidR="00317388" w:rsidRPr="00F23A45">
        <w:t>and the 360Lib software implementation</w:t>
      </w:r>
      <w:r w:rsidR="00096DF4" w:rsidRPr="00F23A45">
        <w:t xml:space="preserve"> </w:t>
      </w:r>
      <w:r w:rsidR="00317388" w:rsidRPr="00F23A45">
        <w:t xml:space="preserve">(version </w:t>
      </w:r>
      <w:r w:rsidR="003B7F45" w:rsidRPr="00F23A45">
        <w:t>7</w:t>
      </w:r>
      <w:r w:rsidR="00317388" w:rsidRPr="00F23A45">
        <w:t>.0)</w:t>
      </w:r>
      <w:r w:rsidR="00F350B0" w:rsidRPr="00F23A45">
        <w:t xml:space="preserve"> were also approved</w:t>
      </w:r>
      <w:r w:rsidR="00E06519" w:rsidRPr="00F23A45">
        <w:t>.</w:t>
      </w:r>
      <w:r w:rsidR="003B7F45" w:rsidRPr="00F23A45">
        <w:t xml:space="preserve"> Furthermore, one last missing output document of the 10</w:t>
      </w:r>
      <w:r w:rsidR="003B7F45" w:rsidRPr="00F23A45">
        <w:rPr>
          <w:vertAlign w:val="superscript"/>
        </w:rPr>
        <w:t>th</w:t>
      </w:r>
      <w:r w:rsidR="003B7F45" w:rsidRPr="00F23A45">
        <w:t xml:space="preserve"> meeting, the Report of results from the Call for Proposals on Video Compression with Capability beyond HEVC JVET-J1003, had been finally delivered and was approved.</w:t>
      </w:r>
    </w:p>
    <w:p w:rsidR="00556EEC" w:rsidRPr="00F23A45" w:rsidRDefault="0042726E" w:rsidP="0000210D">
      <w:r w:rsidRPr="00F23A45">
        <w:t xml:space="preserve">The group </w:t>
      </w:r>
      <w:r w:rsidR="00E26707" w:rsidRPr="00F23A45">
        <w:t xml:space="preserve">had initially been </w:t>
      </w:r>
      <w:r w:rsidRPr="00F23A45">
        <w:t>asked to</w:t>
      </w:r>
      <w:r w:rsidR="00A4603E" w:rsidRPr="00F23A45">
        <w:t xml:space="preserve"> review </w:t>
      </w:r>
      <w:r w:rsidRPr="00F23A45">
        <w:t xml:space="preserve">the </w:t>
      </w:r>
      <w:r w:rsidR="00A4603E" w:rsidRPr="00F23A45">
        <w:t xml:space="preserve">meeting report </w:t>
      </w:r>
      <w:r w:rsidR="00BD4D1A" w:rsidRPr="00F23A45">
        <w:t xml:space="preserve">of the previous meeting </w:t>
      </w:r>
      <w:r w:rsidR="00A4603E" w:rsidRPr="00F23A45">
        <w:t>for finalization.</w:t>
      </w:r>
      <w:r w:rsidR="00BE59A9" w:rsidRPr="00F23A45">
        <w:t xml:space="preserve"> The meeting report was </w:t>
      </w:r>
      <w:r w:rsidR="004B1022" w:rsidRPr="00F23A45">
        <w:t xml:space="preserve">later </w:t>
      </w:r>
      <w:r w:rsidR="00BE59A9" w:rsidRPr="00F23A45">
        <w:t>approved without modification.</w:t>
      </w:r>
    </w:p>
    <w:p w:rsidR="00556EEC" w:rsidRPr="00F23A45" w:rsidRDefault="00C07252" w:rsidP="0000210D">
      <w:pPr>
        <w:rPr>
          <w:lang w:eastAsia="de-DE"/>
        </w:rPr>
      </w:pPr>
      <w:r w:rsidRPr="00F23A45">
        <w:rPr>
          <w:lang w:eastAsia="de-DE"/>
        </w:rPr>
        <w:t xml:space="preserve">The available </w:t>
      </w:r>
      <w:r w:rsidR="004E7244" w:rsidRPr="00F23A45">
        <w:rPr>
          <w:lang w:eastAsia="de-DE"/>
        </w:rPr>
        <w:t>output documents of the previous meeting and the software</w:t>
      </w:r>
      <w:r w:rsidR="005B380B" w:rsidRPr="00F23A45">
        <w:rPr>
          <w:lang w:eastAsia="de-DE"/>
        </w:rPr>
        <w:t xml:space="preserve"> had been made available</w:t>
      </w:r>
      <w:r w:rsidR="00AB4CC7" w:rsidRPr="00F23A45">
        <w:rPr>
          <w:lang w:eastAsia="de-DE"/>
        </w:rPr>
        <w:t xml:space="preserve"> in a reasonably timely fashion.</w:t>
      </w:r>
    </w:p>
    <w:p w:rsidR="00BC2EF4" w:rsidRPr="00F23A45" w:rsidRDefault="00BC2EF4" w:rsidP="009F5B0B">
      <w:pPr>
        <w:pStyle w:val="berschrift2"/>
        <w:ind w:left="578" w:hanging="578"/>
        <w:rPr>
          <w:lang w:val="en-CA"/>
        </w:rPr>
      </w:pPr>
      <w:r w:rsidRPr="00F23A45">
        <w:rPr>
          <w:lang w:val="en-CA"/>
        </w:rPr>
        <w:t>Attendance</w:t>
      </w:r>
    </w:p>
    <w:p w:rsidR="00556EEC" w:rsidRPr="00F23A45" w:rsidRDefault="00BC2EF4" w:rsidP="0000210D">
      <w:r w:rsidRPr="00F23A45">
        <w:t xml:space="preserve">The list of participants in the </w:t>
      </w:r>
      <w:r w:rsidR="00096DF4" w:rsidRPr="00F23A45">
        <w:t>JVET</w:t>
      </w:r>
      <w:r w:rsidRPr="00F23A45">
        <w:t xml:space="preserve"> meeting can be found in Annex B of this report.</w:t>
      </w:r>
    </w:p>
    <w:p w:rsidR="00556EEC" w:rsidRPr="00F23A45" w:rsidRDefault="00BC2EF4" w:rsidP="0000210D">
      <w:r w:rsidRPr="00F23A45">
        <w:t>The meeting was open to those qualified to participate either in ITU-T WP3/16 or ISO/IEC JT</w:t>
      </w:r>
      <w:r w:rsidR="006A2F4C" w:rsidRPr="00F23A45">
        <w:t>C</w:t>
      </w:r>
      <w:r w:rsidR="00985620" w:rsidRPr="00F23A45">
        <w:t> </w:t>
      </w:r>
      <w:r w:rsidRPr="00F23A45">
        <w:t>1/</w:t>
      </w:r>
      <w:r w:rsidR="00337A63" w:rsidRPr="00F23A45">
        <w:t>‌</w:t>
      </w:r>
      <w:r w:rsidRPr="00F23A45">
        <w:t>SC</w:t>
      </w:r>
      <w:r w:rsidR="00985620" w:rsidRPr="00F23A45">
        <w:t> </w:t>
      </w:r>
      <w:r w:rsidRPr="00F23A45">
        <w:t>29/</w:t>
      </w:r>
      <w:r w:rsidR="00337A63" w:rsidRPr="00F23A45">
        <w:t>‌</w:t>
      </w:r>
      <w:r w:rsidRPr="00F23A45">
        <w:t>WG</w:t>
      </w:r>
      <w:r w:rsidR="00985620" w:rsidRPr="00F23A45">
        <w:t> </w:t>
      </w:r>
      <w:r w:rsidRPr="00F23A45">
        <w:t>11 (including experts who had been personally invited as permitted by ITU-T or ISO/IEC policies).</w:t>
      </w:r>
    </w:p>
    <w:p w:rsidR="00556EEC" w:rsidRPr="00F23A45" w:rsidRDefault="00BC2EF4" w:rsidP="0000210D">
      <w:r w:rsidRPr="00F23A45">
        <w:t xml:space="preserve">Participants had been reminded of the need to be properly qualified to attend. Those seeking further information regarding qualifications to attend future meetings may contact the </w:t>
      </w:r>
      <w:r w:rsidR="002A185F" w:rsidRPr="00F23A45">
        <w:t xml:space="preserve">responsible </w:t>
      </w:r>
      <w:r w:rsidR="00F4057A" w:rsidRPr="00F23A45">
        <w:t>coordinators</w:t>
      </w:r>
      <w:r w:rsidRPr="00F23A45">
        <w:t>.</w:t>
      </w:r>
    </w:p>
    <w:p w:rsidR="00BC2EF4" w:rsidRPr="00F23A45" w:rsidRDefault="00BC2EF4" w:rsidP="009F5B0B">
      <w:pPr>
        <w:pStyle w:val="berschrift2"/>
        <w:ind w:left="578" w:hanging="578"/>
        <w:rPr>
          <w:lang w:val="en-CA"/>
        </w:rPr>
      </w:pPr>
      <w:r w:rsidRPr="00F23A45">
        <w:rPr>
          <w:lang w:val="en-CA"/>
        </w:rPr>
        <w:t>Agenda</w:t>
      </w:r>
    </w:p>
    <w:p w:rsidR="00556EEC" w:rsidRPr="00F23A45" w:rsidRDefault="00BC2EF4" w:rsidP="00450109">
      <w:r w:rsidRPr="00F23A45">
        <w:t>The agenda for the meeting was as follows:</w:t>
      </w:r>
    </w:p>
    <w:p w:rsidR="00DE152A" w:rsidRPr="00F23A45" w:rsidRDefault="00DE152A" w:rsidP="007119D0">
      <w:pPr>
        <w:pStyle w:val="Aufzhlungszeichen2"/>
        <w:numPr>
          <w:ilvl w:val="0"/>
          <w:numId w:val="2"/>
        </w:numPr>
        <w:ind w:left="357" w:hanging="357"/>
        <w:contextualSpacing w:val="0"/>
      </w:pPr>
      <w:r w:rsidRPr="00F23A45">
        <w:t>Opening remarks and review of meeting logistics and communication practices</w:t>
      </w:r>
    </w:p>
    <w:p w:rsidR="00DE152A" w:rsidRPr="00F23A45" w:rsidRDefault="00DE152A" w:rsidP="007119D0">
      <w:pPr>
        <w:pStyle w:val="Aufzhlungszeichen2"/>
        <w:numPr>
          <w:ilvl w:val="0"/>
          <w:numId w:val="2"/>
        </w:numPr>
        <w:ind w:left="357" w:hanging="357"/>
        <w:contextualSpacing w:val="0"/>
      </w:pPr>
      <w:r w:rsidRPr="00F23A45">
        <w:t>IPR policy reminder and declarations</w:t>
      </w:r>
    </w:p>
    <w:p w:rsidR="00DE152A" w:rsidRPr="00F23A45" w:rsidRDefault="00DE152A" w:rsidP="007119D0">
      <w:pPr>
        <w:pStyle w:val="Aufzhlungszeichen2"/>
        <w:numPr>
          <w:ilvl w:val="0"/>
          <w:numId w:val="2"/>
        </w:numPr>
        <w:ind w:left="357" w:hanging="357"/>
        <w:contextualSpacing w:val="0"/>
      </w:pPr>
      <w:r w:rsidRPr="00F23A45">
        <w:t>Contribution document allocation</w:t>
      </w:r>
    </w:p>
    <w:p w:rsidR="00DE152A" w:rsidRPr="00F23A45" w:rsidRDefault="00DE152A" w:rsidP="007119D0">
      <w:pPr>
        <w:pStyle w:val="Aufzhlungszeichen2"/>
        <w:numPr>
          <w:ilvl w:val="0"/>
          <w:numId w:val="2"/>
        </w:numPr>
        <w:ind w:left="357" w:hanging="357"/>
        <w:contextualSpacing w:val="0"/>
      </w:pPr>
      <w:r w:rsidRPr="00F23A45">
        <w:t>Review of results of the previous meeting</w:t>
      </w:r>
    </w:p>
    <w:p w:rsidR="00DE152A" w:rsidRPr="00F23A45" w:rsidRDefault="00DE152A" w:rsidP="007119D0">
      <w:pPr>
        <w:pStyle w:val="Aufzhlungszeichen2"/>
        <w:numPr>
          <w:ilvl w:val="0"/>
          <w:numId w:val="2"/>
        </w:numPr>
        <w:ind w:left="357" w:hanging="357"/>
        <w:contextualSpacing w:val="0"/>
      </w:pPr>
      <w:r w:rsidRPr="00F23A45">
        <w:t xml:space="preserve">Reports of </w:t>
      </w:r>
      <w:r w:rsidRPr="00F23A45">
        <w:rPr>
          <w:i/>
        </w:rPr>
        <w:t>ad hoc</w:t>
      </w:r>
      <w:r w:rsidRPr="00F23A45">
        <w:t xml:space="preserve"> group (AHG) activities</w:t>
      </w:r>
    </w:p>
    <w:p w:rsidR="00DE152A" w:rsidRPr="00F23A45" w:rsidRDefault="00DE152A" w:rsidP="007119D0">
      <w:pPr>
        <w:pStyle w:val="Aufzhlungszeichen2"/>
        <w:numPr>
          <w:ilvl w:val="0"/>
          <w:numId w:val="2"/>
        </w:numPr>
        <w:ind w:left="357" w:hanging="357"/>
        <w:contextualSpacing w:val="0"/>
      </w:pPr>
      <w:r w:rsidRPr="00F23A45">
        <w:t>Reports of core experiments planned at the previous meeting</w:t>
      </w:r>
    </w:p>
    <w:p w:rsidR="00DE152A" w:rsidRPr="00F23A45" w:rsidRDefault="00DE152A" w:rsidP="007119D0">
      <w:pPr>
        <w:pStyle w:val="Aufzhlungszeichen2"/>
        <w:numPr>
          <w:ilvl w:val="0"/>
          <w:numId w:val="2"/>
        </w:numPr>
        <w:ind w:left="357" w:hanging="357"/>
        <w:contextualSpacing w:val="0"/>
      </w:pPr>
      <w:r w:rsidRPr="00F23A45">
        <w:t>Consideration of contributions and communications on project guidance</w:t>
      </w:r>
    </w:p>
    <w:p w:rsidR="00DE152A" w:rsidRPr="00F23A45" w:rsidRDefault="00DE152A" w:rsidP="007119D0">
      <w:pPr>
        <w:pStyle w:val="Aufzhlungszeichen2"/>
        <w:numPr>
          <w:ilvl w:val="0"/>
          <w:numId w:val="2"/>
        </w:numPr>
        <w:ind w:left="357" w:hanging="357"/>
        <w:contextualSpacing w:val="0"/>
      </w:pPr>
      <w:r w:rsidRPr="00F23A45">
        <w:t>Consideration of video coding technology contributions</w:t>
      </w:r>
    </w:p>
    <w:p w:rsidR="00DE152A" w:rsidRPr="00F23A45" w:rsidRDefault="00DE152A" w:rsidP="007119D0">
      <w:pPr>
        <w:pStyle w:val="Aufzhlungszeichen2"/>
        <w:numPr>
          <w:ilvl w:val="0"/>
          <w:numId w:val="2"/>
        </w:numPr>
        <w:ind w:left="357" w:hanging="357"/>
        <w:contextualSpacing w:val="0"/>
      </w:pPr>
      <w:r w:rsidRPr="00F23A45">
        <w:t>Consideration of information contributions</w:t>
      </w:r>
    </w:p>
    <w:p w:rsidR="00DE152A" w:rsidRPr="00F23A45" w:rsidRDefault="00DE152A" w:rsidP="007119D0">
      <w:pPr>
        <w:pStyle w:val="Aufzhlungszeichen2"/>
        <w:numPr>
          <w:ilvl w:val="0"/>
          <w:numId w:val="2"/>
        </w:numPr>
        <w:ind w:left="357" w:hanging="357"/>
        <w:contextualSpacing w:val="0"/>
      </w:pPr>
      <w:r w:rsidRPr="00F23A45">
        <w:t>Coordination activities</w:t>
      </w:r>
    </w:p>
    <w:p w:rsidR="00DE152A" w:rsidRPr="00F23A45" w:rsidRDefault="00DE152A" w:rsidP="007119D0">
      <w:pPr>
        <w:pStyle w:val="Aufzhlungszeichen2"/>
        <w:numPr>
          <w:ilvl w:val="0"/>
          <w:numId w:val="2"/>
        </w:numPr>
        <w:ind w:left="357" w:hanging="357"/>
        <w:contextualSpacing w:val="0"/>
      </w:pPr>
      <w:r w:rsidRPr="00F23A45">
        <w:t>Approval of output documents and associated editing periods</w:t>
      </w:r>
    </w:p>
    <w:p w:rsidR="00DE152A" w:rsidRPr="00F23A45" w:rsidRDefault="00DE152A" w:rsidP="007119D0">
      <w:pPr>
        <w:pStyle w:val="Aufzhlungszeichen2"/>
        <w:numPr>
          <w:ilvl w:val="0"/>
          <w:numId w:val="2"/>
        </w:numPr>
        <w:ind w:left="357" w:hanging="357"/>
        <w:contextualSpacing w:val="0"/>
      </w:pPr>
      <w:r w:rsidRPr="00F23A45">
        <w:t>Future planning: Determination of next steps, discussion of working methods, communication practices, establishment of coordinated experiments, establishment of AHGs, meeting planning, other planning issues</w:t>
      </w:r>
    </w:p>
    <w:p w:rsidR="00860C88" w:rsidRPr="00F23A45" w:rsidRDefault="00860C88" w:rsidP="00F350B0">
      <w:pPr>
        <w:pStyle w:val="Aufzhlungszeichen2"/>
        <w:numPr>
          <w:ilvl w:val="0"/>
          <w:numId w:val="2"/>
        </w:numPr>
        <w:contextualSpacing w:val="0"/>
      </w:pPr>
      <w:r w:rsidRPr="00F23A45">
        <w:t>Other business as appropriate for consideration</w:t>
      </w:r>
    </w:p>
    <w:p w:rsidR="00BC2EF4" w:rsidRPr="00F23A45" w:rsidRDefault="00BC2EF4" w:rsidP="009F5B0B">
      <w:pPr>
        <w:pStyle w:val="berschrift2"/>
        <w:ind w:left="578" w:hanging="578"/>
        <w:rPr>
          <w:lang w:val="en-CA"/>
        </w:rPr>
      </w:pPr>
      <w:r w:rsidRPr="00F23A45">
        <w:rPr>
          <w:lang w:val="en-CA"/>
        </w:rPr>
        <w:t>IPR policy reminder</w:t>
      </w:r>
    </w:p>
    <w:p w:rsidR="00556EEC" w:rsidRPr="00F23A45" w:rsidRDefault="00BC2EF4" w:rsidP="0000210D">
      <w:r w:rsidRPr="00F23A45">
        <w:t xml:space="preserve">Participants were reminded of the IPR policy established by the parent organizations of the </w:t>
      </w:r>
      <w:r w:rsidR="002A185F" w:rsidRPr="00F23A45">
        <w:t>JVET</w:t>
      </w:r>
      <w:r w:rsidRPr="00F23A45">
        <w:t xml:space="preserve"> and were referred to the parent body websites for further information. The IPR policy was summarized for the participants.</w:t>
      </w:r>
    </w:p>
    <w:p w:rsidR="00556EEC" w:rsidRPr="00F23A45" w:rsidRDefault="00BC2EF4" w:rsidP="0000210D">
      <w:r w:rsidRPr="00F23A45">
        <w:lastRenderedPageBreak/>
        <w:t>The ITU-T/ITU-R/ISO/IEC common patent policy shall apply. Participants were particularly reminded that contributions proposing normative technical content shall contain a non-binding informal notice of whether the submitter may have patent rights that would be necessary for implementation of the resulting standard. The notice shall indicate the category of anticipated licensing terms according to the ITU-T/ITU-R/ISO/IEC patent statement and licensing declaration form.</w:t>
      </w:r>
    </w:p>
    <w:p w:rsidR="00556EEC" w:rsidRPr="00F23A45" w:rsidRDefault="00BC2EF4" w:rsidP="0000210D">
      <w:r w:rsidRPr="00F23A45">
        <w:t>This obligation is supplemental to, and does not replace, any existing obligations of parties to submit formal IPR declarations to ITU-T/ITU-R/ISO/IEC.</w:t>
      </w:r>
    </w:p>
    <w:p w:rsidR="00556EEC" w:rsidRPr="00F23A45" w:rsidRDefault="00BC2EF4" w:rsidP="0000210D">
      <w:r w:rsidRPr="00F23A45">
        <w:t xml:space="preserve">Participants were also reminded of the need to formally report patent rights to the top-level parent bodies (using the common reporting form found on the database listed below) and to make verbal and/or document IPR reports within the </w:t>
      </w:r>
      <w:r w:rsidR="002A185F" w:rsidRPr="00F23A45">
        <w:t>JVET</w:t>
      </w:r>
      <w:r w:rsidRPr="00F23A45">
        <w:t xml:space="preserve"> necessary in the event that they are aware of unreported patents that are essential to implementation of a standard or of a draft standard under development.</w:t>
      </w:r>
    </w:p>
    <w:p w:rsidR="00556EEC" w:rsidRPr="00F23A45" w:rsidRDefault="00BC2EF4" w:rsidP="0000210D">
      <w:r w:rsidRPr="00F23A45">
        <w:t>Some relevant links for organizational and IPR policy information are provided below:</w:t>
      </w:r>
    </w:p>
    <w:p w:rsidR="00556EEC" w:rsidRPr="00F23A45" w:rsidRDefault="00B724FE" w:rsidP="00DD62A8">
      <w:pPr>
        <w:pStyle w:val="Aufzhlungszeichen2"/>
        <w:numPr>
          <w:ilvl w:val="0"/>
          <w:numId w:val="18"/>
        </w:numPr>
        <w:contextualSpacing w:val="0"/>
      </w:pPr>
      <w:hyperlink r:id="rId21" w:history="1">
        <w:r w:rsidR="00BC2EF4" w:rsidRPr="00F23A45">
          <w:rPr>
            <w:rStyle w:val="Hyperlink"/>
            <w:szCs w:val="22"/>
          </w:rPr>
          <w:t>http://www.itu.int/ITU-T/ipr/index.html</w:t>
        </w:r>
      </w:hyperlink>
      <w:r w:rsidR="00BC2EF4" w:rsidRPr="00F23A45">
        <w:t xml:space="preserve"> (common patent policy for ITU-T, ITU-R, ISO, </w:t>
      </w:r>
      <w:r w:rsidR="00F37E2C" w:rsidRPr="00F23A45">
        <w:t xml:space="preserve">and </w:t>
      </w:r>
      <w:r w:rsidR="00BC2EF4" w:rsidRPr="00F23A45">
        <w:t>IEC</w:t>
      </w:r>
      <w:r w:rsidR="00F37E2C" w:rsidRPr="00F23A45">
        <w:t>,</w:t>
      </w:r>
      <w:r w:rsidR="00BC2EF4" w:rsidRPr="00F23A45">
        <w:t xml:space="preserve"> and guidelines and forms for formal reporting to the parent bodies)</w:t>
      </w:r>
    </w:p>
    <w:p w:rsidR="00556EEC" w:rsidRPr="00F23A45" w:rsidRDefault="00B724FE" w:rsidP="00DD62A8">
      <w:pPr>
        <w:pStyle w:val="Aufzhlungszeichen2"/>
        <w:numPr>
          <w:ilvl w:val="0"/>
          <w:numId w:val="18"/>
        </w:numPr>
        <w:contextualSpacing w:val="0"/>
      </w:pPr>
      <w:hyperlink r:id="rId22" w:history="1">
        <w:r w:rsidR="002A185F" w:rsidRPr="00F23A45">
          <w:rPr>
            <w:rStyle w:val="Hyperlink"/>
            <w:szCs w:val="22"/>
          </w:rPr>
          <w:t>http://ftp3.itu.int/av-arch/jvet-site</w:t>
        </w:r>
      </w:hyperlink>
      <w:r w:rsidR="002A185F" w:rsidRPr="00F23A45">
        <w:t xml:space="preserve"> </w:t>
      </w:r>
      <w:r w:rsidR="00BC2EF4" w:rsidRPr="00F23A45">
        <w:t>(</w:t>
      </w:r>
      <w:r w:rsidR="002A185F" w:rsidRPr="00F23A45">
        <w:t>JVET</w:t>
      </w:r>
      <w:r w:rsidR="00BC2EF4" w:rsidRPr="00F23A45">
        <w:t xml:space="preserve"> contribution templates)</w:t>
      </w:r>
    </w:p>
    <w:p w:rsidR="00556EEC" w:rsidRPr="00F23A45" w:rsidRDefault="00B724FE" w:rsidP="00DD62A8">
      <w:pPr>
        <w:pStyle w:val="Aufzhlungszeichen2"/>
        <w:numPr>
          <w:ilvl w:val="0"/>
          <w:numId w:val="18"/>
        </w:numPr>
        <w:contextualSpacing w:val="0"/>
      </w:pPr>
      <w:hyperlink r:id="rId23" w:history="1">
        <w:r w:rsidR="00BC2EF4" w:rsidRPr="00F23A45">
          <w:rPr>
            <w:rStyle w:val="Hyperlink"/>
            <w:szCs w:val="22"/>
          </w:rPr>
          <w:t>http://www.itu.int/ITU-T/dbase/patent/index.html</w:t>
        </w:r>
      </w:hyperlink>
      <w:r w:rsidR="00BC2EF4" w:rsidRPr="00F23A45">
        <w:t xml:space="preserve"> (ITU-T IPR database)</w:t>
      </w:r>
    </w:p>
    <w:p w:rsidR="00556EEC" w:rsidRPr="00F23A45" w:rsidRDefault="00B724FE" w:rsidP="00DD62A8">
      <w:pPr>
        <w:pStyle w:val="Aufzhlungszeichen2"/>
        <w:numPr>
          <w:ilvl w:val="0"/>
          <w:numId w:val="18"/>
        </w:numPr>
        <w:contextualSpacing w:val="0"/>
      </w:pPr>
      <w:hyperlink r:id="rId24" w:history="1">
        <w:r w:rsidR="00BC2EF4" w:rsidRPr="00F23A45">
          <w:rPr>
            <w:rStyle w:val="Hyperlink"/>
            <w:szCs w:val="22"/>
          </w:rPr>
          <w:t>http://www.itscj.ipsj.or.jp/sc29/29w7proc.htm</w:t>
        </w:r>
      </w:hyperlink>
      <w:r w:rsidR="00BC2EF4" w:rsidRPr="00F23A45">
        <w:t xml:space="preserve"> (</w:t>
      </w:r>
      <w:r w:rsidR="00543EC7" w:rsidRPr="00F23A45">
        <w:t>JTC 1/</w:t>
      </w:r>
      <w:r w:rsidR="00493F95" w:rsidRPr="00F23A45">
        <w:t>‌</w:t>
      </w:r>
      <w:r w:rsidR="00BC2EF4" w:rsidRPr="00F23A45">
        <w:t>SC</w:t>
      </w:r>
      <w:r w:rsidR="00543EC7" w:rsidRPr="00F23A45">
        <w:t> </w:t>
      </w:r>
      <w:r w:rsidR="00BC2EF4" w:rsidRPr="00F23A45">
        <w:t>29 Procedures)</w:t>
      </w:r>
    </w:p>
    <w:p w:rsidR="00556EEC" w:rsidRPr="00F23A45" w:rsidRDefault="005338E1" w:rsidP="0000210D">
      <w:r w:rsidRPr="00F23A45">
        <w:t>It is noted that the ITU TSB director</w:t>
      </w:r>
      <w:r w:rsidR="00556EEC" w:rsidRPr="00F23A45">
        <w:t>’</w:t>
      </w:r>
      <w:r w:rsidRPr="00F23A45">
        <w:t>s AHG on IPR had issued a clarification of the IPR reporting process for ITU-T standards, as follows, per SG 16 TD 327 (GEN/16):</w:t>
      </w:r>
    </w:p>
    <w:p w:rsidR="00556EEC" w:rsidRPr="00F23A45" w:rsidRDefault="00556EEC" w:rsidP="00F830A1">
      <w:pPr>
        <w:ind w:left="360"/>
      </w:pPr>
      <w:r w:rsidRPr="00F23A45">
        <w:t>“</w:t>
      </w:r>
      <w:r w:rsidR="005338E1" w:rsidRPr="00F23A45">
        <w:t>TSB has reported to the TSB Director</w:t>
      </w:r>
      <w:r w:rsidRPr="00F23A45">
        <w:t>’</w:t>
      </w:r>
      <w:r w:rsidR="00D36D6E" w:rsidRPr="00F23A45">
        <w:t>s</w:t>
      </w:r>
      <w:r w:rsidR="005338E1" w:rsidRPr="00F23A45">
        <w:t xml:space="preserve"> IPR Ad Hoc Group that they are receiving Patent Statement and Licensing Declaration forms regarding technology submitted in Contributions that may not yet be incorporated in a draft new or revised Recommendation. The IPR Ad Hoc Group observes that, while disclosure of patent information is strongly encouraged as early as possible, the premature submission of Patent Statement and Licensing Declaration forms is not an appropriate tool for such purpose.</w:t>
      </w:r>
    </w:p>
    <w:p w:rsidR="00556EEC" w:rsidRPr="00F23A45" w:rsidRDefault="005338E1" w:rsidP="00F830A1">
      <w:pPr>
        <w:ind w:left="360"/>
      </w:pPr>
      <w:r w:rsidRPr="00F23A45">
        <w:t>In cases where a contributor wishes to disclose patents related to technology in Contributions, this can be done in the Contributions themselves, or informed verbally or otherwise in written form to the technical group (e.g. a Rapporteur</w:t>
      </w:r>
      <w:r w:rsidR="00556EEC" w:rsidRPr="00F23A45">
        <w:t>’</w:t>
      </w:r>
      <w:r w:rsidR="00D36D6E" w:rsidRPr="00F23A45">
        <w:t>s</w:t>
      </w:r>
      <w:r w:rsidRPr="00F23A45">
        <w:t xml:space="preserve"> group), disclosure which should then be duly noted in the meeting report for future reference and record keeping.</w:t>
      </w:r>
    </w:p>
    <w:p w:rsidR="00556EEC" w:rsidRPr="00F23A45" w:rsidRDefault="005338E1" w:rsidP="00F830A1">
      <w:pPr>
        <w:ind w:left="360"/>
      </w:pPr>
      <w:r w:rsidRPr="00F23A45">
        <w:t>It should be noted that the TSB may not be able to meaningfully classify Patent Statement and Licensing Declaration forms for technology in Contributions, since sometimes there are no means to identify the exact work item to which the disclosure applies, or there is no way to ascertain whether the proposal in a Contribution would be adopted into a draft Recommendation.</w:t>
      </w:r>
    </w:p>
    <w:p w:rsidR="00556EEC" w:rsidRPr="00F23A45" w:rsidRDefault="005338E1" w:rsidP="00F830A1">
      <w:pPr>
        <w:ind w:left="360"/>
      </w:pPr>
      <w:r w:rsidRPr="00F23A45">
        <w:t>Therefore, patent holders should submit the Patent Statement and Licensing Declaration form at the time the patent holder believes that the patent is essential to the implementation of a draft or approved Recommendation.</w:t>
      </w:r>
      <w:r w:rsidR="00556EEC" w:rsidRPr="00F23A45">
        <w:t>”</w:t>
      </w:r>
    </w:p>
    <w:p w:rsidR="00556EEC" w:rsidRPr="00F23A45" w:rsidRDefault="00BC2EF4" w:rsidP="0000210D">
      <w:r w:rsidRPr="00F23A45">
        <w:t xml:space="preserve">The </w:t>
      </w:r>
      <w:r w:rsidR="002A185F" w:rsidRPr="00F23A45">
        <w:t xml:space="preserve">responsible </w:t>
      </w:r>
      <w:r w:rsidR="00F4057A" w:rsidRPr="00F23A45">
        <w:t xml:space="preserve">coordinators </w:t>
      </w:r>
      <w:r w:rsidRPr="00F23A45">
        <w:t xml:space="preserve">invited participants to make any necessary verbal reports of previously-unreported IPR in </w:t>
      </w:r>
      <w:r w:rsidR="00661A74" w:rsidRPr="00F23A45">
        <w:t>technology that might be considered as prospective candidate for inclusion in future</w:t>
      </w:r>
      <w:r w:rsidRPr="00F23A45">
        <w:t xml:space="preserve"> standards, and opened the floor for such reports: No such verbal reports were made.</w:t>
      </w:r>
    </w:p>
    <w:p w:rsidR="00AE3919" w:rsidRPr="00F23A45" w:rsidRDefault="00AE3919" w:rsidP="009F5B0B">
      <w:pPr>
        <w:pStyle w:val="berschrift2"/>
        <w:ind w:left="578" w:hanging="578"/>
        <w:rPr>
          <w:lang w:val="en-CA"/>
        </w:rPr>
      </w:pPr>
      <w:r w:rsidRPr="00F23A45">
        <w:rPr>
          <w:lang w:val="en-CA"/>
        </w:rPr>
        <w:t>Software copyright disclaimer header reminder</w:t>
      </w:r>
    </w:p>
    <w:p w:rsidR="00556EEC" w:rsidRPr="00F23A45" w:rsidRDefault="00AE3919" w:rsidP="0000210D">
      <w:r w:rsidRPr="00F23A45">
        <w:t>It was noted that</w:t>
      </w:r>
      <w:r w:rsidR="00F350B0" w:rsidRPr="00F23A45">
        <w:t xml:space="preserve"> </w:t>
      </w:r>
      <w:r w:rsidRPr="00F23A45">
        <w:t xml:space="preserve">the </w:t>
      </w:r>
      <w:r w:rsidR="00F350B0" w:rsidRPr="00F23A45">
        <w:t>VTM</w:t>
      </w:r>
      <w:r w:rsidR="002A185F" w:rsidRPr="00F23A45">
        <w:t xml:space="preserve"> software </w:t>
      </w:r>
      <w:r w:rsidR="00F350B0" w:rsidRPr="00F23A45">
        <w:t xml:space="preserve">implementation package </w:t>
      </w:r>
      <w:r w:rsidR="002A185F" w:rsidRPr="00F23A45">
        <w:t xml:space="preserve">uses the </w:t>
      </w:r>
      <w:r w:rsidR="00F350B0" w:rsidRPr="00F23A45">
        <w:t xml:space="preserve">same software copyright license header as the </w:t>
      </w:r>
      <w:r w:rsidRPr="00F23A45">
        <w:t xml:space="preserve">HEVC reference </w:t>
      </w:r>
      <w:r w:rsidR="00F350B0" w:rsidRPr="00F23A45">
        <w:t>software, where the latter had been agreed at the 5</w:t>
      </w:r>
      <w:r w:rsidR="00F350B0" w:rsidRPr="00F23A45">
        <w:rPr>
          <w:vertAlign w:val="superscript"/>
        </w:rPr>
        <w:t>th</w:t>
      </w:r>
      <w:r w:rsidR="00F350B0" w:rsidRPr="00F23A45">
        <w:t xml:space="preserve"> meeting of the JCT-VC and approved by both parent bodies at their collocated meetings at that time. This </w:t>
      </w:r>
      <w:r w:rsidRPr="00F23A45">
        <w:t xml:space="preserve">license header language is </w:t>
      </w:r>
      <w:r w:rsidR="00F350B0" w:rsidRPr="00F23A45">
        <w:t xml:space="preserve">based on </w:t>
      </w:r>
      <w:r w:rsidRPr="00F23A45">
        <w:t xml:space="preserve">the BSD license with </w:t>
      </w:r>
      <w:r w:rsidR="001A4318" w:rsidRPr="00F23A45">
        <w:t xml:space="preserve">a </w:t>
      </w:r>
      <w:r w:rsidRPr="00F23A45">
        <w:t xml:space="preserve">preceding sentence declaring that </w:t>
      </w:r>
      <w:r w:rsidR="001A4318" w:rsidRPr="00F23A45">
        <w:t xml:space="preserve">other </w:t>
      </w:r>
      <w:r w:rsidRPr="00F23A45">
        <w:t>contributor or third party rights</w:t>
      </w:r>
      <w:r w:rsidR="001A4318" w:rsidRPr="00F23A45">
        <w:t>,</w:t>
      </w:r>
      <w:r w:rsidRPr="00F23A45">
        <w:t xml:space="preserve"> </w:t>
      </w:r>
      <w:r w:rsidR="001A4318" w:rsidRPr="00F23A45">
        <w:t xml:space="preserve">including patent rights, </w:t>
      </w:r>
      <w:r w:rsidRPr="00F23A45">
        <w:t>are not granted</w:t>
      </w:r>
      <w:r w:rsidR="001A4318" w:rsidRPr="00F23A45">
        <w:t xml:space="preserve"> by the license</w:t>
      </w:r>
      <w:r w:rsidRPr="00F23A45">
        <w:t>, as recorded in N10791 of the 89</w:t>
      </w:r>
      <w:r w:rsidRPr="00F23A45">
        <w:rPr>
          <w:vertAlign w:val="superscript"/>
        </w:rPr>
        <w:t>th</w:t>
      </w:r>
      <w:r w:rsidRPr="00F23A45">
        <w:t xml:space="preserve"> meeting of ISO/IEC JTC 1/</w:t>
      </w:r>
      <w:r w:rsidR="00337A63" w:rsidRPr="00F23A45">
        <w:t>‌</w:t>
      </w:r>
      <w:r w:rsidRPr="00F23A45">
        <w:t>SC 29/</w:t>
      </w:r>
      <w:r w:rsidR="00337A63" w:rsidRPr="00F23A45">
        <w:t>‌</w:t>
      </w:r>
      <w:r w:rsidRPr="00F23A45">
        <w:t xml:space="preserve">WG 11. Both ITU and ISO/IEC will be identified in the &lt;OWNER&gt; and &lt;ORGANIZATION&gt; tags in the header. This software is used in the process of designing the </w:t>
      </w:r>
      <w:r w:rsidR="00F350B0" w:rsidRPr="00F23A45">
        <w:t>VTM</w:t>
      </w:r>
      <w:r w:rsidR="002A185F" w:rsidRPr="00F23A45">
        <w:t xml:space="preserve"> </w:t>
      </w:r>
      <w:r w:rsidR="002A185F" w:rsidRPr="00F23A45">
        <w:lastRenderedPageBreak/>
        <w:t>software</w:t>
      </w:r>
      <w:r w:rsidR="0066211A" w:rsidRPr="00F23A45">
        <w:t xml:space="preserve">, </w:t>
      </w:r>
      <w:r w:rsidRPr="00F23A45">
        <w:t xml:space="preserve">and for evaluating proposals for technology to be </w:t>
      </w:r>
      <w:r w:rsidR="00F350B0" w:rsidRPr="00F23A45">
        <w:t xml:space="preserve">potentially </w:t>
      </w:r>
      <w:r w:rsidRPr="00F23A45">
        <w:t>included in th</w:t>
      </w:r>
      <w:r w:rsidR="0066211A" w:rsidRPr="00F23A45">
        <w:t>e</w:t>
      </w:r>
      <w:r w:rsidRPr="00F23A45">
        <w:t xml:space="preserve"> design. </w:t>
      </w:r>
      <w:r w:rsidR="002A185F" w:rsidRPr="00F23A45">
        <w:t>This</w:t>
      </w:r>
      <w:r w:rsidRPr="00F23A45">
        <w:t xml:space="preserve"> software </w:t>
      </w:r>
      <w:r w:rsidR="002A185F" w:rsidRPr="00F23A45">
        <w:t>or parts thereof might</w:t>
      </w:r>
      <w:r w:rsidRPr="00F23A45">
        <w:t xml:space="preserve"> be published by ITU-T and ISO/IEC as an example implementation of </w:t>
      </w:r>
      <w:r w:rsidR="002A185F" w:rsidRPr="00F23A45">
        <w:t>a future video coding</w:t>
      </w:r>
      <w:r w:rsidRPr="00F23A45">
        <w:t xml:space="preserve"> standard and for use as the basis of products to promote adoption of </w:t>
      </w:r>
      <w:r w:rsidR="002A185F" w:rsidRPr="00F23A45">
        <w:t>such</w:t>
      </w:r>
      <w:r w:rsidRPr="00F23A45">
        <w:t xml:space="preserve"> technology.</w:t>
      </w:r>
    </w:p>
    <w:p w:rsidR="00556EEC" w:rsidRPr="00F23A45" w:rsidRDefault="00AE3919" w:rsidP="0000210D">
      <w:r w:rsidRPr="00F23A45">
        <w:t>Different copyright statements shall not be committed to the committee software repository (in the absence of subsequent review and approval of any such actions). As noted previously, it must be further understood that any initially-adopted such copyright header statement language could further change in response to new information and guidance on the subject in the future.</w:t>
      </w:r>
    </w:p>
    <w:p w:rsidR="00556EEC" w:rsidRPr="00F23A45" w:rsidRDefault="00FA4223" w:rsidP="0000210D">
      <w:r w:rsidRPr="00F23A45">
        <w:t>Th</w:t>
      </w:r>
      <w:r w:rsidR="00645F85" w:rsidRPr="00F23A45">
        <w:t>ese considerations</w:t>
      </w:r>
      <w:r w:rsidRPr="00F23A45">
        <w:t xml:space="preserve"> </w:t>
      </w:r>
      <w:r w:rsidR="003A5DD1" w:rsidRPr="00F23A45">
        <w:t>appl</w:t>
      </w:r>
      <w:r w:rsidR="00F350B0" w:rsidRPr="00F23A45">
        <w:t>y</w:t>
      </w:r>
      <w:r w:rsidR="003A5DD1" w:rsidRPr="00F23A45">
        <w:t xml:space="preserve"> </w:t>
      </w:r>
      <w:r w:rsidRPr="00F23A45">
        <w:t>to the</w:t>
      </w:r>
      <w:r w:rsidR="00EF31C7" w:rsidRPr="00F23A45">
        <w:t xml:space="preserve"> 360</w:t>
      </w:r>
      <w:r w:rsidRPr="00F23A45">
        <w:t>Lib</w:t>
      </w:r>
      <w:r w:rsidR="00EF31C7" w:rsidRPr="00F23A45">
        <w:t xml:space="preserve"> video conversion software</w:t>
      </w:r>
      <w:r w:rsidR="00F350B0" w:rsidRPr="00F23A45">
        <w:t xml:space="preserve"> </w:t>
      </w:r>
      <w:r w:rsidR="008A67EF" w:rsidRPr="00F23A45">
        <w:t xml:space="preserve">and and HDRtools </w:t>
      </w:r>
      <w:r w:rsidR="00F350B0" w:rsidRPr="00F23A45">
        <w:t>as well</w:t>
      </w:r>
      <w:r w:rsidR="003A5DD1" w:rsidRPr="00F23A45">
        <w:t>.</w:t>
      </w:r>
    </w:p>
    <w:p w:rsidR="00BC2EF4" w:rsidRPr="00F23A45" w:rsidRDefault="00BC2EF4" w:rsidP="009F5B0B">
      <w:pPr>
        <w:pStyle w:val="berschrift2"/>
        <w:ind w:left="578" w:hanging="578"/>
        <w:rPr>
          <w:lang w:val="en-CA"/>
        </w:rPr>
      </w:pPr>
      <w:r w:rsidRPr="00F23A45">
        <w:rPr>
          <w:lang w:val="en-CA"/>
        </w:rPr>
        <w:t>Communication practices</w:t>
      </w:r>
    </w:p>
    <w:p w:rsidR="00556EEC" w:rsidRPr="00F23A45" w:rsidRDefault="008B06FC" w:rsidP="0000210D">
      <w:r w:rsidRPr="00F23A45">
        <w:t xml:space="preserve">The documents for the meeting can be found at </w:t>
      </w:r>
      <w:hyperlink r:id="rId25" w:history="1">
        <w:r w:rsidR="00CB6F74" w:rsidRPr="00F23A45">
          <w:rPr>
            <w:rStyle w:val="Hyperlink"/>
            <w:szCs w:val="22"/>
          </w:rPr>
          <w:t>http://phenix.it-sudparis.eu/jvet/</w:t>
        </w:r>
      </w:hyperlink>
      <w:r w:rsidRPr="00F23A45">
        <w:t>.</w:t>
      </w:r>
    </w:p>
    <w:p w:rsidR="00556EEC" w:rsidRPr="00F23A45" w:rsidRDefault="00AF2944" w:rsidP="0000210D">
      <w:r w:rsidRPr="00F23A45">
        <w:t xml:space="preserve">It </w:t>
      </w:r>
      <w:r w:rsidR="00645F85" w:rsidRPr="00F23A45">
        <w:t xml:space="preserve">was </w:t>
      </w:r>
      <w:r w:rsidRPr="00F23A45">
        <w:t xml:space="preserve">reminded to send </w:t>
      </w:r>
      <w:r w:rsidR="00645F85" w:rsidRPr="00F23A45">
        <w:t xml:space="preserve">a </w:t>
      </w:r>
      <w:r w:rsidRPr="00F23A45">
        <w:t>notice to the chairs in cases of changes to document titles, authors etc.</w:t>
      </w:r>
    </w:p>
    <w:p w:rsidR="00556EEC" w:rsidRPr="00F23A45" w:rsidRDefault="00CB6F74" w:rsidP="0000210D">
      <w:r w:rsidRPr="00F23A45">
        <w:t>JVET</w:t>
      </w:r>
      <w:r w:rsidR="00BC2EF4" w:rsidRPr="00F23A45">
        <w:t xml:space="preserve"> email lists are managed through the site </w:t>
      </w:r>
      <w:hyperlink r:id="rId26" w:history="1">
        <w:r w:rsidRPr="00F23A45">
          <w:rPr>
            <w:rStyle w:val="Hyperlink"/>
            <w:szCs w:val="22"/>
          </w:rPr>
          <w:t>https://mailman.rwth-aachen.de/mailman/options/jvet</w:t>
        </w:r>
      </w:hyperlink>
      <w:r w:rsidR="00BC2EF4" w:rsidRPr="00F23A45">
        <w:t xml:space="preserve">, and to send email to the reflector, the email address is </w:t>
      </w:r>
      <w:hyperlink r:id="rId27" w:history="1">
        <w:r w:rsidRPr="00F23A45">
          <w:rPr>
            <w:rStyle w:val="Hyperlink"/>
            <w:szCs w:val="22"/>
          </w:rPr>
          <w:t>jvet@lists.rwth-aachen.de</w:t>
        </w:r>
      </w:hyperlink>
      <w:r w:rsidR="00BC2EF4" w:rsidRPr="00F23A45">
        <w:t>. Only members of the reflector can send email to the list.</w:t>
      </w:r>
      <w:r w:rsidR="008B435E" w:rsidRPr="00F23A45">
        <w:t xml:space="preserve"> However, membership of the reflector is not limited to qualified </w:t>
      </w:r>
      <w:r w:rsidRPr="00F23A45">
        <w:t>JVET</w:t>
      </w:r>
      <w:r w:rsidR="008B435E" w:rsidRPr="00F23A45">
        <w:t xml:space="preserve"> participants.</w:t>
      </w:r>
    </w:p>
    <w:p w:rsidR="00556EEC" w:rsidRPr="00F23A45" w:rsidRDefault="00BC2EF4" w:rsidP="0000210D">
      <w:r w:rsidRPr="00F23A45">
        <w:t xml:space="preserve">It was emphasized that reflector subscriptions and email sent to the reflector must use real names when subscribing and sending messages and </w:t>
      </w:r>
      <w:r w:rsidR="00337A63" w:rsidRPr="00F23A45">
        <w:t xml:space="preserve">subscribers </w:t>
      </w:r>
      <w:r w:rsidRPr="00F23A45">
        <w:t xml:space="preserve">must respond to inquiries regarding </w:t>
      </w:r>
      <w:r w:rsidR="00337A63" w:rsidRPr="00F23A45">
        <w:t xml:space="preserve">the nature </w:t>
      </w:r>
      <w:r w:rsidRPr="00F23A45">
        <w:t xml:space="preserve">of </w:t>
      </w:r>
      <w:r w:rsidR="00337A63" w:rsidRPr="00F23A45">
        <w:t xml:space="preserve">their </w:t>
      </w:r>
      <w:r w:rsidRPr="00F23A45">
        <w:t>interest in the work.</w:t>
      </w:r>
      <w:r w:rsidR="00CD56D4" w:rsidRPr="00F23A45">
        <w:t xml:space="preserve"> The current number of subscribers </w:t>
      </w:r>
      <w:r w:rsidR="00FA4223" w:rsidRPr="00F23A45">
        <w:t>wa</w:t>
      </w:r>
      <w:r w:rsidR="00CD56D4" w:rsidRPr="00F23A45">
        <w:t>s</w:t>
      </w:r>
      <w:r w:rsidR="008A67EF" w:rsidRPr="00F23A45">
        <w:t xml:space="preserve"> 928</w:t>
      </w:r>
      <w:r w:rsidR="00D25620" w:rsidRPr="00F23A45">
        <w:t>.</w:t>
      </w:r>
    </w:p>
    <w:p w:rsidR="00556EEC" w:rsidRPr="00F23A45" w:rsidRDefault="00661680" w:rsidP="0000210D">
      <w:r w:rsidRPr="00F23A45">
        <w:t>For distribution of test sequences, a password</w:t>
      </w:r>
      <w:r w:rsidR="00FA4223" w:rsidRPr="00F23A45">
        <w:t>-</w:t>
      </w:r>
      <w:r w:rsidRPr="00F23A45">
        <w:t xml:space="preserve">protected ftp site had been set up at RWTH Aachen University, with a mirror site at FhG-HHI. </w:t>
      </w:r>
      <w:r w:rsidR="00FA4223" w:rsidRPr="00F23A45">
        <w:t>Accredited members of JVET may contact the responsible JVET coordinators to obtain the password information (but the site is not open for use by others).</w:t>
      </w:r>
    </w:p>
    <w:p w:rsidR="00BC2EF4" w:rsidRPr="00F23A45" w:rsidRDefault="00BC2EF4" w:rsidP="009F5B0B">
      <w:pPr>
        <w:pStyle w:val="berschrift2"/>
        <w:ind w:left="578" w:hanging="578"/>
        <w:rPr>
          <w:lang w:val="en-CA"/>
        </w:rPr>
      </w:pPr>
      <w:r w:rsidRPr="00F23A45">
        <w:rPr>
          <w:lang w:val="en-CA"/>
        </w:rPr>
        <w:t>Terminology</w:t>
      </w:r>
    </w:p>
    <w:p w:rsidR="00556EEC" w:rsidRPr="00F23A45" w:rsidRDefault="005A0877" w:rsidP="0037108D">
      <w:r w:rsidRPr="00F23A45">
        <w:t>Some terminology used in this report is explained below:</w:t>
      </w:r>
    </w:p>
    <w:p w:rsidR="00556EEC" w:rsidRPr="00F23A45" w:rsidRDefault="00175107" w:rsidP="00F350B0">
      <w:pPr>
        <w:pStyle w:val="Aufzhlungszeichen2"/>
        <w:numPr>
          <w:ilvl w:val="0"/>
          <w:numId w:val="3"/>
        </w:numPr>
        <w:contextualSpacing w:val="0"/>
      </w:pPr>
      <w:r w:rsidRPr="00F23A45">
        <w:rPr>
          <w:b/>
        </w:rPr>
        <w:t>ACT</w:t>
      </w:r>
      <w:r w:rsidRPr="00F23A45">
        <w:t>: Adaptive colour transform.</w:t>
      </w:r>
    </w:p>
    <w:p w:rsidR="00556EEC" w:rsidRPr="00F23A45" w:rsidRDefault="00175107" w:rsidP="00F350B0">
      <w:pPr>
        <w:pStyle w:val="Aufzhlungszeichen2"/>
        <w:numPr>
          <w:ilvl w:val="0"/>
          <w:numId w:val="3"/>
        </w:numPr>
        <w:contextualSpacing w:val="0"/>
      </w:pPr>
      <w:r w:rsidRPr="00F23A45">
        <w:rPr>
          <w:b/>
        </w:rPr>
        <w:t>AI</w:t>
      </w:r>
      <w:r w:rsidRPr="00F23A45">
        <w:t>: All-intra.</w:t>
      </w:r>
    </w:p>
    <w:p w:rsidR="00556EEC" w:rsidRPr="00F23A45" w:rsidRDefault="00175107" w:rsidP="00F350B0">
      <w:pPr>
        <w:pStyle w:val="Aufzhlungszeichen2"/>
        <w:numPr>
          <w:ilvl w:val="0"/>
          <w:numId w:val="3"/>
        </w:numPr>
        <w:contextualSpacing w:val="0"/>
      </w:pPr>
      <w:r w:rsidRPr="00F23A45">
        <w:rPr>
          <w:b/>
        </w:rPr>
        <w:t>AIF</w:t>
      </w:r>
      <w:r w:rsidRPr="00F23A45">
        <w:t>: Adaptive interpolation filtering.</w:t>
      </w:r>
    </w:p>
    <w:p w:rsidR="00556EEC" w:rsidRPr="00F23A45" w:rsidRDefault="00175107" w:rsidP="00F350B0">
      <w:pPr>
        <w:pStyle w:val="Aufzhlungszeichen2"/>
        <w:numPr>
          <w:ilvl w:val="0"/>
          <w:numId w:val="3"/>
        </w:numPr>
        <w:contextualSpacing w:val="0"/>
      </w:pPr>
      <w:r w:rsidRPr="00F23A45">
        <w:rPr>
          <w:b/>
        </w:rPr>
        <w:t>ALF</w:t>
      </w:r>
      <w:r w:rsidRPr="00F23A45">
        <w:t>: Adaptive loop filter.</w:t>
      </w:r>
    </w:p>
    <w:p w:rsidR="00556EEC" w:rsidRPr="00F23A45" w:rsidRDefault="00175107" w:rsidP="00F350B0">
      <w:pPr>
        <w:pStyle w:val="Aufzhlungszeichen2"/>
        <w:numPr>
          <w:ilvl w:val="0"/>
          <w:numId w:val="3"/>
        </w:numPr>
        <w:contextualSpacing w:val="0"/>
      </w:pPr>
      <w:r w:rsidRPr="00F23A45">
        <w:rPr>
          <w:b/>
        </w:rPr>
        <w:t>AMP</w:t>
      </w:r>
      <w:r w:rsidRPr="00F23A45">
        <w:t>: Asymmetric motion partitioning – a motion prediction partitioning for which the sub-regions of a region are not equal in size (in HEVC, being N/2x2N and 3N/2x2N or 2NxN/2 and 2Nx3N/2 with 2N equal to 16 or 32 for the luma component).</w:t>
      </w:r>
    </w:p>
    <w:p w:rsidR="00556EEC" w:rsidRPr="00F23A45" w:rsidRDefault="00175107" w:rsidP="00F350B0">
      <w:pPr>
        <w:pStyle w:val="Aufzhlungszeichen2"/>
        <w:numPr>
          <w:ilvl w:val="0"/>
          <w:numId w:val="3"/>
        </w:numPr>
        <w:contextualSpacing w:val="0"/>
      </w:pPr>
      <w:r w:rsidRPr="00F23A45">
        <w:rPr>
          <w:b/>
        </w:rPr>
        <w:t>AMVP</w:t>
      </w:r>
      <w:r w:rsidRPr="00F23A45">
        <w:t>: Adaptive motion vector prediction.</w:t>
      </w:r>
    </w:p>
    <w:p w:rsidR="00556EEC" w:rsidRPr="00F23A45" w:rsidRDefault="00175107" w:rsidP="00F350B0">
      <w:pPr>
        <w:pStyle w:val="Aufzhlungszeichen2"/>
        <w:numPr>
          <w:ilvl w:val="0"/>
          <w:numId w:val="3"/>
        </w:numPr>
        <w:contextualSpacing w:val="0"/>
      </w:pPr>
      <w:r w:rsidRPr="0094055E">
        <w:rPr>
          <w:b/>
          <w:highlight w:val="yellow"/>
        </w:rPr>
        <w:t>AMT</w:t>
      </w:r>
      <w:r w:rsidR="00B24D76" w:rsidRPr="0094055E">
        <w:rPr>
          <w:b/>
          <w:highlight w:val="yellow"/>
        </w:rPr>
        <w:t xml:space="preserve"> or MTS</w:t>
      </w:r>
      <w:r w:rsidRPr="00F23A45">
        <w:t>: Adaptive multi-core transform</w:t>
      </w:r>
      <w:r w:rsidR="00B24D76">
        <w:t>, or multiple transform set</w:t>
      </w:r>
      <w:r w:rsidRPr="00F23A45">
        <w:t>.</w:t>
      </w:r>
    </w:p>
    <w:p w:rsidR="00556EEC" w:rsidRPr="00F23A45" w:rsidRDefault="00175107" w:rsidP="00F350B0">
      <w:pPr>
        <w:pStyle w:val="Aufzhlungszeichen2"/>
        <w:numPr>
          <w:ilvl w:val="0"/>
          <w:numId w:val="3"/>
        </w:numPr>
        <w:contextualSpacing w:val="0"/>
      </w:pPr>
      <w:r w:rsidRPr="00F23A45">
        <w:rPr>
          <w:b/>
        </w:rPr>
        <w:t>AMVR</w:t>
      </w:r>
      <w:r w:rsidRPr="00F23A45">
        <w:t>: (Locally) adaptive motion vector resolution.</w:t>
      </w:r>
    </w:p>
    <w:p w:rsidR="00556EEC" w:rsidRPr="00F23A45" w:rsidRDefault="00175107" w:rsidP="00F350B0">
      <w:pPr>
        <w:pStyle w:val="Aufzhlungszeichen2"/>
        <w:numPr>
          <w:ilvl w:val="0"/>
          <w:numId w:val="3"/>
        </w:numPr>
        <w:contextualSpacing w:val="0"/>
      </w:pPr>
      <w:r w:rsidRPr="00F23A45">
        <w:rPr>
          <w:b/>
        </w:rPr>
        <w:t>APS</w:t>
      </w:r>
      <w:r w:rsidRPr="00F23A45">
        <w:t>: Active parameter sets.</w:t>
      </w:r>
    </w:p>
    <w:p w:rsidR="00556EEC" w:rsidRPr="00F23A45" w:rsidRDefault="00175107" w:rsidP="00F350B0">
      <w:pPr>
        <w:pStyle w:val="Aufzhlungszeichen2"/>
        <w:numPr>
          <w:ilvl w:val="0"/>
          <w:numId w:val="3"/>
        </w:numPr>
        <w:contextualSpacing w:val="0"/>
      </w:pPr>
      <w:r w:rsidRPr="00F23A45">
        <w:rPr>
          <w:b/>
        </w:rPr>
        <w:t>ARC</w:t>
      </w:r>
      <w:r w:rsidRPr="00F23A45">
        <w:t>: Adaptive resolution conversion (synonymous with DRC, and a form of RPR).</w:t>
      </w:r>
    </w:p>
    <w:p w:rsidR="00556EEC" w:rsidRPr="00F23A45" w:rsidRDefault="00175107" w:rsidP="00F350B0">
      <w:pPr>
        <w:pStyle w:val="Aufzhlungszeichen2"/>
        <w:numPr>
          <w:ilvl w:val="0"/>
          <w:numId w:val="3"/>
        </w:numPr>
        <w:contextualSpacing w:val="0"/>
      </w:pPr>
      <w:r w:rsidRPr="00F23A45">
        <w:rPr>
          <w:b/>
        </w:rPr>
        <w:t>ARSS</w:t>
      </w:r>
      <w:r w:rsidRPr="00F23A45">
        <w:t>: Adaptive reference sample smoothing.</w:t>
      </w:r>
    </w:p>
    <w:p w:rsidR="00556EEC" w:rsidRPr="00F23A45" w:rsidRDefault="00175107" w:rsidP="00F350B0">
      <w:pPr>
        <w:pStyle w:val="Aufzhlungszeichen2"/>
        <w:numPr>
          <w:ilvl w:val="0"/>
          <w:numId w:val="3"/>
        </w:numPr>
        <w:contextualSpacing w:val="0"/>
      </w:pPr>
      <w:r w:rsidRPr="0094055E">
        <w:rPr>
          <w:b/>
          <w:highlight w:val="yellow"/>
        </w:rPr>
        <w:t>ATMVP</w:t>
      </w:r>
      <w:r w:rsidR="00B24D76" w:rsidRPr="0094055E">
        <w:rPr>
          <w:b/>
          <w:highlight w:val="yellow"/>
        </w:rPr>
        <w:t xml:space="preserve"> or</w:t>
      </w:r>
      <w:r w:rsidR="00B24D76">
        <w:rPr>
          <w:b/>
          <w:highlight w:val="yellow"/>
        </w:rPr>
        <w:t xml:space="preserve"> </w:t>
      </w:r>
      <w:r w:rsidR="00770B87">
        <w:rPr>
          <w:b/>
          <w:highlight w:val="yellow"/>
        </w:rPr>
        <w:t>“</w:t>
      </w:r>
      <w:r w:rsidR="00770B87" w:rsidRPr="00AF2F5A">
        <w:rPr>
          <w:lang w:eastAsia="de-DE"/>
        </w:rPr>
        <w:t>subblock-based temporal merging candidates</w:t>
      </w:r>
      <w:r w:rsidR="00770B87">
        <w:rPr>
          <w:b/>
          <w:highlight w:val="yellow"/>
        </w:rPr>
        <w:t>”</w:t>
      </w:r>
      <w:r w:rsidR="00B24D76">
        <w:rPr>
          <w:b/>
        </w:rPr>
        <w:t xml:space="preserve"> </w:t>
      </w:r>
      <w:r w:rsidRPr="00F23A45">
        <w:t>: A</w:t>
      </w:r>
      <w:r w:rsidR="00E40E26" w:rsidRPr="00F23A45">
        <w:t>lternative</w:t>
      </w:r>
      <w:r w:rsidRPr="00F23A45">
        <w:t xml:space="preserve"> temporal motion vector prediction.</w:t>
      </w:r>
    </w:p>
    <w:p w:rsidR="00556EEC" w:rsidRPr="00F23A45" w:rsidRDefault="00175107" w:rsidP="00F350B0">
      <w:pPr>
        <w:pStyle w:val="Aufzhlungszeichen2"/>
        <w:numPr>
          <w:ilvl w:val="0"/>
          <w:numId w:val="3"/>
        </w:numPr>
        <w:contextualSpacing w:val="0"/>
      </w:pPr>
      <w:r w:rsidRPr="00F23A45">
        <w:rPr>
          <w:b/>
        </w:rPr>
        <w:t>AU</w:t>
      </w:r>
      <w:r w:rsidRPr="00F23A45">
        <w:t>: Access unit.</w:t>
      </w:r>
    </w:p>
    <w:p w:rsidR="00556EEC" w:rsidRPr="00F23A45" w:rsidRDefault="00175107" w:rsidP="00F350B0">
      <w:pPr>
        <w:pStyle w:val="Aufzhlungszeichen2"/>
        <w:numPr>
          <w:ilvl w:val="0"/>
          <w:numId w:val="3"/>
        </w:numPr>
        <w:contextualSpacing w:val="0"/>
      </w:pPr>
      <w:r w:rsidRPr="00F23A45">
        <w:rPr>
          <w:b/>
        </w:rPr>
        <w:t>AUD</w:t>
      </w:r>
      <w:r w:rsidRPr="00F23A45">
        <w:t>: Access unit delimiter.</w:t>
      </w:r>
    </w:p>
    <w:p w:rsidR="00556EEC" w:rsidRPr="00F23A45" w:rsidRDefault="00175107" w:rsidP="00F350B0">
      <w:pPr>
        <w:pStyle w:val="Aufzhlungszeichen2"/>
        <w:numPr>
          <w:ilvl w:val="0"/>
          <w:numId w:val="3"/>
        </w:numPr>
        <w:contextualSpacing w:val="0"/>
      </w:pPr>
      <w:r w:rsidRPr="00F23A45">
        <w:rPr>
          <w:b/>
        </w:rPr>
        <w:lastRenderedPageBreak/>
        <w:t>AVC</w:t>
      </w:r>
      <w:r w:rsidRPr="00F23A45">
        <w:t>: Advanced video coding – the video coding standard formally published as ITU-T Recommendation H.264 and ISO/IEC 14496-10.</w:t>
      </w:r>
    </w:p>
    <w:p w:rsidR="00556EEC" w:rsidRPr="00F23A45" w:rsidRDefault="00175107" w:rsidP="00F350B0">
      <w:pPr>
        <w:pStyle w:val="Aufzhlungszeichen2"/>
        <w:numPr>
          <w:ilvl w:val="0"/>
          <w:numId w:val="3"/>
        </w:numPr>
        <w:contextualSpacing w:val="0"/>
      </w:pPr>
      <w:r w:rsidRPr="00F23A45">
        <w:rPr>
          <w:b/>
        </w:rPr>
        <w:t>BA</w:t>
      </w:r>
      <w:r w:rsidRPr="00F23A45">
        <w:t>: Block adaptive.</w:t>
      </w:r>
    </w:p>
    <w:p w:rsidR="00556EEC" w:rsidRPr="00F23A45" w:rsidRDefault="00175107" w:rsidP="00F350B0">
      <w:pPr>
        <w:pStyle w:val="Aufzhlungszeichen2"/>
        <w:numPr>
          <w:ilvl w:val="0"/>
          <w:numId w:val="3"/>
        </w:numPr>
        <w:contextualSpacing w:val="0"/>
      </w:pPr>
      <w:r w:rsidRPr="00F23A45">
        <w:rPr>
          <w:b/>
        </w:rPr>
        <w:t>BC</w:t>
      </w:r>
      <w:r w:rsidRPr="00F23A45">
        <w:t>: See CPR or IBC.</w:t>
      </w:r>
    </w:p>
    <w:p w:rsidR="00556EEC" w:rsidRPr="00F23A45" w:rsidRDefault="00175107" w:rsidP="00F350B0">
      <w:pPr>
        <w:pStyle w:val="Aufzhlungszeichen2"/>
        <w:numPr>
          <w:ilvl w:val="0"/>
          <w:numId w:val="3"/>
        </w:numPr>
        <w:contextualSpacing w:val="0"/>
      </w:pPr>
      <w:r w:rsidRPr="00F23A45">
        <w:rPr>
          <w:b/>
        </w:rPr>
        <w:t>BD</w:t>
      </w:r>
      <w:r w:rsidRPr="00F23A45">
        <w:t>: Bjøntegaard-delta – a method for measuring percentage bit rate savings at equal PSNR or decibels of PSNR benefit at equal bit rate (e.g., as described in document VCEG-M33 of April 2001).</w:t>
      </w:r>
    </w:p>
    <w:p w:rsidR="00556EEC" w:rsidRPr="00F23A45" w:rsidRDefault="00175107" w:rsidP="00F350B0">
      <w:pPr>
        <w:pStyle w:val="Aufzhlungszeichen2"/>
        <w:numPr>
          <w:ilvl w:val="0"/>
          <w:numId w:val="3"/>
        </w:numPr>
        <w:contextualSpacing w:val="0"/>
      </w:pPr>
      <w:r w:rsidRPr="00F23A45">
        <w:rPr>
          <w:b/>
        </w:rPr>
        <w:t>BIO</w:t>
      </w:r>
      <w:r w:rsidRPr="00F23A45">
        <w:t>: Bi-directional optical flow.</w:t>
      </w:r>
    </w:p>
    <w:p w:rsidR="00556EEC" w:rsidRPr="00F23A45" w:rsidRDefault="00175107" w:rsidP="00F350B0">
      <w:pPr>
        <w:pStyle w:val="Aufzhlungszeichen2"/>
        <w:numPr>
          <w:ilvl w:val="0"/>
          <w:numId w:val="3"/>
        </w:numPr>
        <w:contextualSpacing w:val="0"/>
      </w:pPr>
      <w:r w:rsidRPr="00F23A45">
        <w:rPr>
          <w:b/>
        </w:rPr>
        <w:t>BL</w:t>
      </w:r>
      <w:r w:rsidRPr="00F23A45">
        <w:t>: Base layer.</w:t>
      </w:r>
    </w:p>
    <w:p w:rsidR="003B7F45" w:rsidRPr="00F23A45" w:rsidRDefault="003B7F45" w:rsidP="003B7F45">
      <w:pPr>
        <w:pStyle w:val="Aufzhlungszeichen2"/>
        <w:numPr>
          <w:ilvl w:val="0"/>
          <w:numId w:val="3"/>
        </w:numPr>
        <w:contextualSpacing w:val="0"/>
      </w:pPr>
      <w:r w:rsidRPr="00F23A45">
        <w:rPr>
          <w:b/>
        </w:rPr>
        <w:t>BMS</w:t>
      </w:r>
      <w:r w:rsidRPr="00F23A45">
        <w:t>: Bench-mark set, a compilation of coding tools on top of VTM, which provide somewhat better compression performance, but are not deemed mature for standardzation.</w:t>
      </w:r>
    </w:p>
    <w:p w:rsidR="00556EEC" w:rsidRPr="00F23A45" w:rsidRDefault="00175107" w:rsidP="00F350B0">
      <w:pPr>
        <w:pStyle w:val="Aufzhlungszeichen2"/>
        <w:numPr>
          <w:ilvl w:val="0"/>
          <w:numId w:val="3"/>
        </w:numPr>
        <w:contextualSpacing w:val="0"/>
      </w:pPr>
      <w:r w:rsidRPr="00F23A45">
        <w:rPr>
          <w:b/>
        </w:rPr>
        <w:t>BoG</w:t>
      </w:r>
      <w:r w:rsidRPr="00F23A45">
        <w:t>: Break-out group.</w:t>
      </w:r>
    </w:p>
    <w:p w:rsidR="00556EEC" w:rsidRPr="00F23A45" w:rsidRDefault="00175107" w:rsidP="00F350B0">
      <w:pPr>
        <w:pStyle w:val="Aufzhlungszeichen2"/>
        <w:numPr>
          <w:ilvl w:val="0"/>
          <w:numId w:val="3"/>
        </w:numPr>
        <w:contextualSpacing w:val="0"/>
      </w:pPr>
      <w:r w:rsidRPr="00F23A45">
        <w:rPr>
          <w:b/>
        </w:rPr>
        <w:t>BR</w:t>
      </w:r>
      <w:r w:rsidRPr="00F23A45">
        <w:t>: Bit rate.</w:t>
      </w:r>
    </w:p>
    <w:p w:rsidR="00556EEC" w:rsidRPr="00F23A45" w:rsidRDefault="00175107" w:rsidP="00F350B0">
      <w:pPr>
        <w:pStyle w:val="Aufzhlungszeichen2"/>
        <w:numPr>
          <w:ilvl w:val="0"/>
          <w:numId w:val="3"/>
        </w:numPr>
        <w:contextualSpacing w:val="0"/>
      </w:pPr>
      <w:r w:rsidRPr="00F23A45">
        <w:rPr>
          <w:b/>
        </w:rPr>
        <w:t>BV</w:t>
      </w:r>
      <w:r w:rsidRPr="00F23A45">
        <w:t>: Block vector (used for intra BC prediction).</w:t>
      </w:r>
    </w:p>
    <w:p w:rsidR="00556EEC" w:rsidRPr="00F23A45" w:rsidRDefault="00175107" w:rsidP="00F350B0">
      <w:pPr>
        <w:pStyle w:val="Aufzhlungszeichen2"/>
        <w:numPr>
          <w:ilvl w:val="0"/>
          <w:numId w:val="3"/>
        </w:numPr>
        <w:contextualSpacing w:val="0"/>
      </w:pPr>
      <w:r w:rsidRPr="00F23A45">
        <w:rPr>
          <w:b/>
        </w:rPr>
        <w:t>CABAC</w:t>
      </w:r>
      <w:r w:rsidRPr="00F23A45">
        <w:t>: Context-adaptive binary arithmetic coding.</w:t>
      </w:r>
    </w:p>
    <w:p w:rsidR="00556EEC" w:rsidRPr="00F23A45" w:rsidRDefault="00175107" w:rsidP="00F350B0">
      <w:pPr>
        <w:pStyle w:val="Aufzhlungszeichen2"/>
        <w:numPr>
          <w:ilvl w:val="0"/>
          <w:numId w:val="3"/>
        </w:numPr>
        <w:contextualSpacing w:val="0"/>
      </w:pPr>
      <w:r w:rsidRPr="00F23A45">
        <w:rPr>
          <w:b/>
        </w:rPr>
        <w:t>CBF</w:t>
      </w:r>
      <w:r w:rsidRPr="00F23A45">
        <w:t>: Coded block flag(s).</w:t>
      </w:r>
    </w:p>
    <w:p w:rsidR="00556EEC" w:rsidRPr="00F23A45" w:rsidRDefault="00175107" w:rsidP="00F350B0">
      <w:pPr>
        <w:pStyle w:val="Aufzhlungszeichen2"/>
        <w:numPr>
          <w:ilvl w:val="0"/>
          <w:numId w:val="3"/>
        </w:numPr>
        <w:contextualSpacing w:val="0"/>
      </w:pPr>
      <w:r w:rsidRPr="00F23A45">
        <w:rPr>
          <w:b/>
        </w:rPr>
        <w:t>CC</w:t>
      </w:r>
      <w:r w:rsidRPr="00F23A45">
        <w:t>: May refer to context-coded, common (test) conditions, or cross-component.</w:t>
      </w:r>
    </w:p>
    <w:p w:rsidR="00556EEC" w:rsidRPr="00F23A45" w:rsidRDefault="00175107" w:rsidP="00F350B0">
      <w:pPr>
        <w:pStyle w:val="Aufzhlungszeichen2"/>
        <w:numPr>
          <w:ilvl w:val="0"/>
          <w:numId w:val="3"/>
        </w:numPr>
        <w:contextualSpacing w:val="0"/>
      </w:pPr>
      <w:r w:rsidRPr="00F23A45">
        <w:rPr>
          <w:b/>
        </w:rPr>
        <w:t>CCLM</w:t>
      </w:r>
      <w:r w:rsidRPr="00F23A45">
        <w:t>: Cross-component linear model.</w:t>
      </w:r>
    </w:p>
    <w:p w:rsidR="00556EEC" w:rsidRPr="00F23A45" w:rsidRDefault="00175107" w:rsidP="00F350B0">
      <w:pPr>
        <w:pStyle w:val="Aufzhlungszeichen2"/>
        <w:numPr>
          <w:ilvl w:val="0"/>
          <w:numId w:val="3"/>
        </w:numPr>
        <w:contextualSpacing w:val="0"/>
      </w:pPr>
      <w:r w:rsidRPr="00F23A45">
        <w:rPr>
          <w:b/>
        </w:rPr>
        <w:t>CCP</w:t>
      </w:r>
      <w:r w:rsidRPr="00F23A45">
        <w:t>: Cross-component prediction.</w:t>
      </w:r>
    </w:p>
    <w:p w:rsidR="00556EEC" w:rsidRPr="00F23A45" w:rsidRDefault="00175107" w:rsidP="00F350B0">
      <w:pPr>
        <w:pStyle w:val="Aufzhlungszeichen2"/>
        <w:numPr>
          <w:ilvl w:val="0"/>
          <w:numId w:val="3"/>
        </w:numPr>
        <w:contextualSpacing w:val="0"/>
      </w:pPr>
      <w:r w:rsidRPr="00F23A45">
        <w:rPr>
          <w:b/>
        </w:rPr>
        <w:t>CG</w:t>
      </w:r>
      <w:r w:rsidRPr="00F23A45">
        <w:t>: Coefficient group.</w:t>
      </w:r>
    </w:p>
    <w:p w:rsidR="00556EEC" w:rsidRPr="00F23A45" w:rsidRDefault="00175107" w:rsidP="00F350B0">
      <w:pPr>
        <w:pStyle w:val="Aufzhlungszeichen2"/>
        <w:numPr>
          <w:ilvl w:val="0"/>
          <w:numId w:val="3"/>
        </w:numPr>
        <w:contextualSpacing w:val="0"/>
      </w:pPr>
      <w:r w:rsidRPr="00F23A45">
        <w:rPr>
          <w:b/>
        </w:rPr>
        <w:t>CGS</w:t>
      </w:r>
      <w:r w:rsidRPr="00F23A45">
        <w:t>: Colour gamut scalability (historically, coarse-grained scalability).</w:t>
      </w:r>
    </w:p>
    <w:p w:rsidR="00556EEC" w:rsidRPr="00F23A45" w:rsidRDefault="00175107" w:rsidP="00F350B0">
      <w:pPr>
        <w:pStyle w:val="Aufzhlungszeichen2"/>
        <w:numPr>
          <w:ilvl w:val="0"/>
          <w:numId w:val="3"/>
        </w:numPr>
        <w:contextualSpacing w:val="0"/>
      </w:pPr>
      <w:r w:rsidRPr="00F23A45">
        <w:rPr>
          <w:b/>
        </w:rPr>
        <w:t>CL-RAS</w:t>
      </w:r>
      <w:r w:rsidRPr="00F23A45">
        <w:t>: Cross-layer random-access skip.</w:t>
      </w:r>
    </w:p>
    <w:p w:rsidR="00556EEC" w:rsidRPr="00F23A45" w:rsidRDefault="00175107" w:rsidP="00F350B0">
      <w:pPr>
        <w:pStyle w:val="Aufzhlungszeichen2"/>
        <w:numPr>
          <w:ilvl w:val="0"/>
          <w:numId w:val="3"/>
        </w:numPr>
        <w:contextualSpacing w:val="0"/>
      </w:pPr>
      <w:r w:rsidRPr="00F23A45">
        <w:rPr>
          <w:b/>
        </w:rPr>
        <w:t>CPMVP</w:t>
      </w:r>
      <w:r w:rsidRPr="00F23A45">
        <w:t>: Cont</w:t>
      </w:r>
      <w:r w:rsidR="00EF31C7" w:rsidRPr="00F23A45">
        <w:t>r</w:t>
      </w:r>
      <w:r w:rsidRPr="00F23A45">
        <w:t>ol-point motion vector prediction (used in affine motion model).</w:t>
      </w:r>
    </w:p>
    <w:p w:rsidR="00556EEC" w:rsidRPr="00F23A45" w:rsidRDefault="00175107" w:rsidP="00F350B0">
      <w:pPr>
        <w:pStyle w:val="Aufzhlungszeichen2"/>
        <w:numPr>
          <w:ilvl w:val="0"/>
          <w:numId w:val="3"/>
        </w:numPr>
        <w:contextualSpacing w:val="0"/>
      </w:pPr>
      <w:r w:rsidRPr="00F23A45">
        <w:rPr>
          <w:b/>
        </w:rPr>
        <w:t>CPR</w:t>
      </w:r>
      <w:r w:rsidRPr="00F23A45">
        <w:t>: Current-picture referencing, also known as IBC – a technique by which sample values are predicted from other samples in the same picture by means of a displacement vector called a block vector, in a manner conceptually similar to motion-compensated prediction.</w:t>
      </w:r>
    </w:p>
    <w:p w:rsidR="00556EEC" w:rsidRPr="00F23A45" w:rsidRDefault="00175107" w:rsidP="00F350B0">
      <w:pPr>
        <w:pStyle w:val="Aufzhlungszeichen2"/>
        <w:numPr>
          <w:ilvl w:val="0"/>
          <w:numId w:val="3"/>
        </w:numPr>
        <w:contextualSpacing w:val="0"/>
      </w:pPr>
      <w:r w:rsidRPr="00F23A45">
        <w:rPr>
          <w:b/>
        </w:rPr>
        <w:t>CTC</w:t>
      </w:r>
      <w:r w:rsidRPr="00F23A45">
        <w:t>: Common test conditions.</w:t>
      </w:r>
    </w:p>
    <w:p w:rsidR="00556EEC" w:rsidRPr="00F23A45" w:rsidRDefault="00175107" w:rsidP="00F350B0">
      <w:pPr>
        <w:pStyle w:val="Aufzhlungszeichen2"/>
        <w:numPr>
          <w:ilvl w:val="0"/>
          <w:numId w:val="3"/>
        </w:numPr>
        <w:contextualSpacing w:val="0"/>
      </w:pPr>
      <w:r w:rsidRPr="00F23A45">
        <w:rPr>
          <w:b/>
        </w:rPr>
        <w:t>CVS</w:t>
      </w:r>
      <w:r w:rsidRPr="00F23A45">
        <w:t>: Coded video sequence.</w:t>
      </w:r>
    </w:p>
    <w:p w:rsidR="00556EEC" w:rsidRPr="00F23A45" w:rsidRDefault="00175107" w:rsidP="00F350B0">
      <w:pPr>
        <w:pStyle w:val="Aufzhlungszeichen2"/>
        <w:numPr>
          <w:ilvl w:val="0"/>
          <w:numId w:val="3"/>
        </w:numPr>
        <w:contextualSpacing w:val="0"/>
      </w:pPr>
      <w:r w:rsidRPr="00F23A45">
        <w:rPr>
          <w:b/>
        </w:rPr>
        <w:t>DCT</w:t>
      </w:r>
      <w:r w:rsidRPr="00F23A45">
        <w:t>: Discrete cosine transform (sometimes used loosely to refer to other transforms with conceptually similar characteristics).</w:t>
      </w:r>
    </w:p>
    <w:p w:rsidR="00556EEC" w:rsidRPr="00F23A45" w:rsidRDefault="00175107" w:rsidP="00F350B0">
      <w:pPr>
        <w:pStyle w:val="Aufzhlungszeichen2"/>
        <w:numPr>
          <w:ilvl w:val="0"/>
          <w:numId w:val="3"/>
        </w:numPr>
        <w:contextualSpacing w:val="0"/>
      </w:pPr>
      <w:r w:rsidRPr="00F23A45">
        <w:rPr>
          <w:b/>
        </w:rPr>
        <w:t>DCTIF</w:t>
      </w:r>
      <w:r w:rsidRPr="00F23A45">
        <w:t>: DCT-derived interpolation filter.</w:t>
      </w:r>
    </w:p>
    <w:p w:rsidR="00556EEC" w:rsidRPr="00F23A45" w:rsidRDefault="00175107" w:rsidP="00F350B0">
      <w:pPr>
        <w:pStyle w:val="Aufzhlungszeichen2"/>
        <w:numPr>
          <w:ilvl w:val="0"/>
          <w:numId w:val="3"/>
        </w:numPr>
        <w:contextualSpacing w:val="0"/>
      </w:pPr>
      <w:r w:rsidRPr="00F23A45">
        <w:rPr>
          <w:b/>
        </w:rPr>
        <w:t>DF</w:t>
      </w:r>
      <w:r w:rsidRPr="00F23A45">
        <w:t>: Deblocking filter.</w:t>
      </w:r>
    </w:p>
    <w:p w:rsidR="00556EEC" w:rsidRPr="00F23A45" w:rsidRDefault="003C316A" w:rsidP="00F350B0">
      <w:pPr>
        <w:pStyle w:val="Aufzhlungszeichen2"/>
        <w:numPr>
          <w:ilvl w:val="0"/>
          <w:numId w:val="3"/>
        </w:numPr>
        <w:contextualSpacing w:val="0"/>
      </w:pPr>
      <w:r w:rsidRPr="00F23A45">
        <w:rPr>
          <w:b/>
        </w:rPr>
        <w:t>DMVR</w:t>
      </w:r>
      <w:r w:rsidRPr="00F23A45">
        <w:t>: Decoder-side motion vector refinement.</w:t>
      </w:r>
    </w:p>
    <w:p w:rsidR="00556EEC" w:rsidRPr="00F23A45" w:rsidRDefault="00175107" w:rsidP="00F350B0">
      <w:pPr>
        <w:pStyle w:val="Aufzhlungszeichen2"/>
        <w:numPr>
          <w:ilvl w:val="0"/>
          <w:numId w:val="3"/>
        </w:numPr>
        <w:contextualSpacing w:val="0"/>
      </w:pPr>
      <w:r w:rsidRPr="00F23A45">
        <w:rPr>
          <w:b/>
        </w:rPr>
        <w:t>DRC</w:t>
      </w:r>
      <w:r w:rsidRPr="00F23A45">
        <w:t>: Dynamic resolution conversion (synonymous with ARC, and a form of RPR).</w:t>
      </w:r>
    </w:p>
    <w:p w:rsidR="00556EEC" w:rsidRPr="00F23A45" w:rsidRDefault="00175107" w:rsidP="00F350B0">
      <w:pPr>
        <w:pStyle w:val="Aufzhlungszeichen2"/>
        <w:numPr>
          <w:ilvl w:val="0"/>
          <w:numId w:val="3"/>
        </w:numPr>
        <w:contextualSpacing w:val="0"/>
      </w:pPr>
      <w:r w:rsidRPr="00F23A45">
        <w:rPr>
          <w:b/>
        </w:rPr>
        <w:t>DT</w:t>
      </w:r>
      <w:r w:rsidRPr="00F23A45">
        <w:t>: Decoding time.</w:t>
      </w:r>
    </w:p>
    <w:p w:rsidR="00556EEC" w:rsidRPr="00F23A45" w:rsidRDefault="00175107" w:rsidP="00F350B0">
      <w:pPr>
        <w:pStyle w:val="Aufzhlungszeichen2"/>
        <w:numPr>
          <w:ilvl w:val="0"/>
          <w:numId w:val="3"/>
        </w:numPr>
        <w:contextualSpacing w:val="0"/>
      </w:pPr>
      <w:r w:rsidRPr="00F23A45">
        <w:rPr>
          <w:b/>
        </w:rPr>
        <w:t>ECS</w:t>
      </w:r>
      <w:r w:rsidRPr="00F23A45">
        <w:t>: Entropy coding synchronization (typically synonymous with WPP).</w:t>
      </w:r>
    </w:p>
    <w:p w:rsidR="00556EEC" w:rsidRPr="00F23A45" w:rsidRDefault="00175107" w:rsidP="00F350B0">
      <w:pPr>
        <w:pStyle w:val="Aufzhlungszeichen2"/>
        <w:numPr>
          <w:ilvl w:val="0"/>
          <w:numId w:val="3"/>
        </w:numPr>
        <w:contextualSpacing w:val="0"/>
      </w:pPr>
      <w:r w:rsidRPr="00F23A45">
        <w:rPr>
          <w:b/>
        </w:rPr>
        <w:t>EE</w:t>
      </w:r>
      <w:r w:rsidRPr="00F23A45">
        <w:t>: Exploration Experiment – a coordinated experiment conducted toward assessment of coding technology.</w:t>
      </w:r>
    </w:p>
    <w:p w:rsidR="00556EEC" w:rsidRPr="00F23A45" w:rsidRDefault="003C316A" w:rsidP="00F350B0">
      <w:pPr>
        <w:pStyle w:val="Aufzhlungszeichen2"/>
        <w:numPr>
          <w:ilvl w:val="0"/>
          <w:numId w:val="3"/>
        </w:numPr>
        <w:contextualSpacing w:val="0"/>
      </w:pPr>
      <w:r w:rsidRPr="00F23A45">
        <w:rPr>
          <w:b/>
        </w:rPr>
        <w:lastRenderedPageBreak/>
        <w:t>EMT</w:t>
      </w:r>
      <w:r w:rsidRPr="00F23A45">
        <w:t>: Explicit multiple-core transform.</w:t>
      </w:r>
    </w:p>
    <w:p w:rsidR="00556EEC" w:rsidRPr="00F23A45" w:rsidRDefault="00175107" w:rsidP="00F350B0">
      <w:pPr>
        <w:pStyle w:val="Aufzhlungszeichen2"/>
        <w:numPr>
          <w:ilvl w:val="0"/>
          <w:numId w:val="3"/>
        </w:numPr>
        <w:contextualSpacing w:val="0"/>
      </w:pPr>
      <w:r w:rsidRPr="00F23A45">
        <w:rPr>
          <w:b/>
        </w:rPr>
        <w:t>EOTF</w:t>
      </w:r>
      <w:r w:rsidRPr="00F23A45">
        <w:t>: Electro-optical transfer function – a function that converts a representation value to a quantity of output light (e.g., light emitted by a display.</w:t>
      </w:r>
    </w:p>
    <w:p w:rsidR="00556EEC" w:rsidRPr="00F23A45" w:rsidRDefault="00175107" w:rsidP="00F350B0">
      <w:pPr>
        <w:pStyle w:val="Aufzhlungszeichen2"/>
        <w:numPr>
          <w:ilvl w:val="0"/>
          <w:numId w:val="3"/>
        </w:numPr>
        <w:contextualSpacing w:val="0"/>
      </w:pPr>
      <w:r w:rsidRPr="00F23A45">
        <w:rPr>
          <w:b/>
        </w:rPr>
        <w:t>EPB</w:t>
      </w:r>
      <w:r w:rsidRPr="00F23A45">
        <w:t>: Emulation prevention byte (as in the emulation_prevention_byte syntax element).</w:t>
      </w:r>
    </w:p>
    <w:p w:rsidR="00556EEC" w:rsidRPr="00F23A45" w:rsidRDefault="00691472" w:rsidP="00F350B0">
      <w:pPr>
        <w:pStyle w:val="Aufzhlungszeichen2"/>
        <w:numPr>
          <w:ilvl w:val="0"/>
          <w:numId w:val="3"/>
        </w:numPr>
        <w:contextualSpacing w:val="0"/>
      </w:pPr>
      <w:r w:rsidRPr="00F23A45">
        <w:rPr>
          <w:b/>
        </w:rPr>
        <w:t>ECV</w:t>
      </w:r>
      <w:r w:rsidRPr="00F23A45">
        <w:t>: Extended Colour Volume (up to WCG).</w:t>
      </w:r>
    </w:p>
    <w:p w:rsidR="00556EEC" w:rsidRPr="00F23A45" w:rsidRDefault="00175107" w:rsidP="00F350B0">
      <w:pPr>
        <w:pStyle w:val="Aufzhlungszeichen2"/>
        <w:numPr>
          <w:ilvl w:val="0"/>
          <w:numId w:val="3"/>
        </w:numPr>
        <w:contextualSpacing w:val="0"/>
      </w:pPr>
      <w:r w:rsidRPr="00F23A45">
        <w:rPr>
          <w:b/>
        </w:rPr>
        <w:t>EL</w:t>
      </w:r>
      <w:r w:rsidRPr="00F23A45">
        <w:t>: Enhancement layer.</w:t>
      </w:r>
    </w:p>
    <w:p w:rsidR="00556EEC" w:rsidRPr="00F23A45" w:rsidRDefault="00175107" w:rsidP="00F350B0">
      <w:pPr>
        <w:pStyle w:val="Aufzhlungszeichen2"/>
        <w:numPr>
          <w:ilvl w:val="0"/>
          <w:numId w:val="3"/>
        </w:numPr>
        <w:contextualSpacing w:val="0"/>
      </w:pPr>
      <w:r w:rsidRPr="00F23A45">
        <w:rPr>
          <w:b/>
        </w:rPr>
        <w:t>ET</w:t>
      </w:r>
      <w:r w:rsidRPr="00F23A45">
        <w:t>: Encoding time.</w:t>
      </w:r>
    </w:p>
    <w:p w:rsidR="00556EEC" w:rsidRPr="00F23A45" w:rsidRDefault="00175107" w:rsidP="00F350B0">
      <w:pPr>
        <w:pStyle w:val="Aufzhlungszeichen2"/>
        <w:numPr>
          <w:ilvl w:val="0"/>
          <w:numId w:val="3"/>
        </w:numPr>
        <w:contextualSpacing w:val="0"/>
      </w:pPr>
      <w:r w:rsidRPr="00F23A45">
        <w:rPr>
          <w:b/>
        </w:rPr>
        <w:t>FRUC</w:t>
      </w:r>
      <w:r w:rsidRPr="00F23A45">
        <w:t>: Frame rate up conversion</w:t>
      </w:r>
      <w:r w:rsidR="00951CB8" w:rsidRPr="00F23A45">
        <w:t xml:space="preserve"> (pattern matched motion vector derivation)</w:t>
      </w:r>
      <w:r w:rsidRPr="00F23A45">
        <w:t>.</w:t>
      </w:r>
    </w:p>
    <w:p w:rsidR="00556EEC" w:rsidRPr="00F23A45" w:rsidRDefault="00691472" w:rsidP="00F350B0">
      <w:pPr>
        <w:pStyle w:val="Aufzhlungszeichen2"/>
        <w:numPr>
          <w:ilvl w:val="0"/>
          <w:numId w:val="3"/>
        </w:numPr>
        <w:contextualSpacing w:val="0"/>
      </w:pPr>
      <w:r w:rsidRPr="00F23A45">
        <w:rPr>
          <w:b/>
        </w:rPr>
        <w:t>HDR</w:t>
      </w:r>
      <w:r w:rsidRPr="00F23A45">
        <w:t>: High dynamic range.</w:t>
      </w:r>
    </w:p>
    <w:p w:rsidR="00556EEC" w:rsidRPr="00F23A45" w:rsidRDefault="00175107" w:rsidP="00F350B0">
      <w:pPr>
        <w:pStyle w:val="Aufzhlungszeichen2"/>
        <w:numPr>
          <w:ilvl w:val="0"/>
          <w:numId w:val="3"/>
        </w:numPr>
        <w:contextualSpacing w:val="0"/>
      </w:pPr>
      <w:r w:rsidRPr="00F23A45">
        <w:rPr>
          <w:b/>
        </w:rPr>
        <w:t>HEVC</w:t>
      </w:r>
      <w:r w:rsidRPr="00F23A45">
        <w:t>: High Efficiency Video Coding – the video coding standard developed and extended by the JCT-VC, formalized by ITU-T as Rec. ITU-T H.265 and by ISO/IEC as ISO/IEC 23008-2.</w:t>
      </w:r>
    </w:p>
    <w:p w:rsidR="00556EEC" w:rsidRPr="00F23A45" w:rsidRDefault="00175107" w:rsidP="00F350B0">
      <w:pPr>
        <w:pStyle w:val="Aufzhlungszeichen2"/>
        <w:numPr>
          <w:ilvl w:val="0"/>
          <w:numId w:val="3"/>
        </w:numPr>
        <w:contextualSpacing w:val="0"/>
      </w:pPr>
      <w:r w:rsidRPr="00F23A45">
        <w:rPr>
          <w:b/>
        </w:rPr>
        <w:t>HLS</w:t>
      </w:r>
      <w:r w:rsidRPr="00F23A45">
        <w:t>: High-level syntax.</w:t>
      </w:r>
    </w:p>
    <w:p w:rsidR="00556EEC" w:rsidRPr="00F23A45" w:rsidRDefault="00175107" w:rsidP="00F350B0">
      <w:pPr>
        <w:pStyle w:val="Aufzhlungszeichen2"/>
        <w:numPr>
          <w:ilvl w:val="0"/>
          <w:numId w:val="3"/>
        </w:numPr>
        <w:contextualSpacing w:val="0"/>
      </w:pPr>
      <w:r w:rsidRPr="00F23A45">
        <w:rPr>
          <w:b/>
        </w:rPr>
        <w:t>HM</w:t>
      </w:r>
      <w:r w:rsidRPr="00F23A45">
        <w:t>: HEVC Test Model – a video coding design containing selected coding tools that constitutes our draft standard design – now also used especially in reference to the (non-normative) encoder algorithms (see WD and TM).</w:t>
      </w:r>
    </w:p>
    <w:p w:rsidR="00556EEC" w:rsidRPr="00F23A45" w:rsidRDefault="003C316A" w:rsidP="00F350B0">
      <w:pPr>
        <w:pStyle w:val="Aufzhlungszeichen2"/>
        <w:numPr>
          <w:ilvl w:val="0"/>
          <w:numId w:val="3"/>
        </w:numPr>
        <w:contextualSpacing w:val="0"/>
      </w:pPr>
      <w:r w:rsidRPr="00F23A45">
        <w:rPr>
          <w:b/>
        </w:rPr>
        <w:t>HyGT</w:t>
      </w:r>
      <w:r w:rsidRPr="00F23A45">
        <w:t>: Hyper-cube Givens transform (a type of NSST).</w:t>
      </w:r>
    </w:p>
    <w:p w:rsidR="00556EEC" w:rsidRPr="00F23A45" w:rsidRDefault="00175107" w:rsidP="00F350B0">
      <w:pPr>
        <w:pStyle w:val="Aufzhlungszeichen2"/>
        <w:numPr>
          <w:ilvl w:val="0"/>
          <w:numId w:val="3"/>
        </w:numPr>
        <w:contextualSpacing w:val="0"/>
      </w:pPr>
      <w:r w:rsidRPr="00F23A45">
        <w:rPr>
          <w:b/>
        </w:rPr>
        <w:t>IBC</w:t>
      </w:r>
      <w:r w:rsidRPr="00F23A45">
        <w:t xml:space="preserve"> (also </w:t>
      </w:r>
      <w:r w:rsidRPr="00F23A45">
        <w:rPr>
          <w:b/>
        </w:rPr>
        <w:t>Intra BC</w:t>
      </w:r>
      <w:r w:rsidRPr="00F23A45">
        <w:t>): Intra block copy, also known as CPR – a technique by which sample values are predicted from other samples in the same picture by means of a displacement vector called a block vector, in a manner conceptually similar to motion-compensated prediction.</w:t>
      </w:r>
    </w:p>
    <w:p w:rsidR="00556EEC" w:rsidRPr="00F23A45" w:rsidRDefault="00175107" w:rsidP="00F350B0">
      <w:pPr>
        <w:pStyle w:val="Aufzhlungszeichen2"/>
        <w:numPr>
          <w:ilvl w:val="0"/>
          <w:numId w:val="3"/>
        </w:numPr>
        <w:contextualSpacing w:val="0"/>
      </w:pPr>
      <w:r w:rsidRPr="00F23A45">
        <w:rPr>
          <w:b/>
        </w:rPr>
        <w:t>IBDI</w:t>
      </w:r>
      <w:r w:rsidRPr="00F23A45">
        <w:t>: Internal bit-depth increase – a technique by which lower bit-depth (8 bits per sample) source video is encoded using higher bit-depth signal processing, ordinarily including higher bit-depth reference picture storage (ordinarily 12 bits per sample).</w:t>
      </w:r>
    </w:p>
    <w:p w:rsidR="00556EEC" w:rsidRPr="00F23A45" w:rsidRDefault="00175107" w:rsidP="00F350B0">
      <w:pPr>
        <w:pStyle w:val="Aufzhlungszeichen2"/>
        <w:numPr>
          <w:ilvl w:val="0"/>
          <w:numId w:val="3"/>
        </w:numPr>
        <w:contextualSpacing w:val="0"/>
      </w:pPr>
      <w:r w:rsidRPr="00F23A45">
        <w:rPr>
          <w:b/>
        </w:rPr>
        <w:t>IBF</w:t>
      </w:r>
      <w:r w:rsidRPr="00F23A45">
        <w:t>: Intra boundary filtering.</w:t>
      </w:r>
    </w:p>
    <w:p w:rsidR="00556EEC" w:rsidRPr="00F23A45" w:rsidRDefault="00175107" w:rsidP="00F350B0">
      <w:pPr>
        <w:pStyle w:val="Aufzhlungszeichen2"/>
        <w:numPr>
          <w:ilvl w:val="0"/>
          <w:numId w:val="3"/>
        </w:numPr>
        <w:contextualSpacing w:val="0"/>
      </w:pPr>
      <w:r w:rsidRPr="00F23A45">
        <w:rPr>
          <w:b/>
        </w:rPr>
        <w:t>ILP</w:t>
      </w:r>
      <w:r w:rsidRPr="00F23A45">
        <w:t>: Inter-layer prediction (in scalable coding).</w:t>
      </w:r>
    </w:p>
    <w:p w:rsidR="00556EEC" w:rsidRPr="00F23A45" w:rsidRDefault="00175107" w:rsidP="00F350B0">
      <w:pPr>
        <w:pStyle w:val="Aufzhlungszeichen2"/>
        <w:numPr>
          <w:ilvl w:val="0"/>
          <w:numId w:val="3"/>
        </w:numPr>
        <w:contextualSpacing w:val="0"/>
      </w:pPr>
      <w:r w:rsidRPr="00F23A45">
        <w:rPr>
          <w:b/>
        </w:rPr>
        <w:t>IPCM</w:t>
      </w:r>
      <w:r w:rsidRPr="00F23A45">
        <w:t>: Intra pulse-code modulation (similar in spirit to IPCM in AVC and HEVC).</w:t>
      </w:r>
    </w:p>
    <w:p w:rsidR="00556EEC" w:rsidRPr="00F23A45" w:rsidRDefault="00175107" w:rsidP="00F350B0">
      <w:pPr>
        <w:pStyle w:val="Aufzhlungszeichen2"/>
        <w:numPr>
          <w:ilvl w:val="0"/>
          <w:numId w:val="3"/>
        </w:numPr>
        <w:contextualSpacing w:val="0"/>
      </w:pPr>
      <w:r w:rsidRPr="00F23A45">
        <w:rPr>
          <w:b/>
        </w:rPr>
        <w:t>JEM</w:t>
      </w:r>
      <w:r w:rsidRPr="00F23A45">
        <w:t>: Joint exploration model – the software codebase for future video coding exploration.</w:t>
      </w:r>
    </w:p>
    <w:p w:rsidR="00556EEC" w:rsidRPr="00F23A45" w:rsidRDefault="00175107" w:rsidP="00F350B0">
      <w:pPr>
        <w:pStyle w:val="Aufzhlungszeichen2"/>
        <w:numPr>
          <w:ilvl w:val="0"/>
          <w:numId w:val="3"/>
        </w:numPr>
        <w:contextualSpacing w:val="0"/>
      </w:pPr>
      <w:r w:rsidRPr="00F23A45">
        <w:rPr>
          <w:b/>
        </w:rPr>
        <w:t>JM</w:t>
      </w:r>
      <w:r w:rsidRPr="00F23A45">
        <w:t>: Joint model – the primary software codebase that has been developed for the AVC standard.</w:t>
      </w:r>
    </w:p>
    <w:p w:rsidR="00556EEC" w:rsidRPr="00F23A45" w:rsidRDefault="00175107" w:rsidP="00F350B0">
      <w:pPr>
        <w:pStyle w:val="Aufzhlungszeichen2"/>
        <w:numPr>
          <w:ilvl w:val="0"/>
          <w:numId w:val="3"/>
        </w:numPr>
        <w:contextualSpacing w:val="0"/>
      </w:pPr>
      <w:r w:rsidRPr="00F23A45">
        <w:rPr>
          <w:b/>
        </w:rPr>
        <w:t>JSVM</w:t>
      </w:r>
      <w:r w:rsidRPr="00F23A45">
        <w:t>: Joint scalable video model – another software codebase that has been developed for the AVC standard, which includes support for scalable video coding extensions.</w:t>
      </w:r>
    </w:p>
    <w:p w:rsidR="00556EEC" w:rsidRPr="00F23A45" w:rsidRDefault="00175107" w:rsidP="00F350B0">
      <w:pPr>
        <w:pStyle w:val="Aufzhlungszeichen2"/>
        <w:numPr>
          <w:ilvl w:val="0"/>
          <w:numId w:val="3"/>
        </w:numPr>
        <w:contextualSpacing w:val="0"/>
      </w:pPr>
      <w:r w:rsidRPr="00F23A45">
        <w:rPr>
          <w:b/>
        </w:rPr>
        <w:t>KLT</w:t>
      </w:r>
      <w:r w:rsidRPr="00F23A45">
        <w:t>: Karhunen-Loève transform.</w:t>
      </w:r>
    </w:p>
    <w:p w:rsidR="00556EEC" w:rsidRPr="00F23A45" w:rsidRDefault="00175107" w:rsidP="00F350B0">
      <w:pPr>
        <w:pStyle w:val="Aufzhlungszeichen2"/>
        <w:numPr>
          <w:ilvl w:val="0"/>
          <w:numId w:val="3"/>
        </w:numPr>
        <w:contextualSpacing w:val="0"/>
      </w:pPr>
      <w:r w:rsidRPr="00F23A45">
        <w:rPr>
          <w:b/>
        </w:rPr>
        <w:t>LB</w:t>
      </w:r>
      <w:r w:rsidRPr="00F23A45">
        <w:t xml:space="preserve"> or </w:t>
      </w:r>
      <w:r w:rsidRPr="00F23A45">
        <w:rPr>
          <w:b/>
        </w:rPr>
        <w:t>LDB</w:t>
      </w:r>
      <w:r w:rsidRPr="00F23A45">
        <w:t>: Low-delay B – the variant of the LD conditions that uses B pictures.</w:t>
      </w:r>
    </w:p>
    <w:p w:rsidR="00556EEC" w:rsidRPr="00F23A45" w:rsidRDefault="00175107" w:rsidP="00F350B0">
      <w:pPr>
        <w:pStyle w:val="Aufzhlungszeichen2"/>
        <w:numPr>
          <w:ilvl w:val="0"/>
          <w:numId w:val="3"/>
        </w:numPr>
        <w:contextualSpacing w:val="0"/>
      </w:pPr>
      <w:r w:rsidRPr="00F23A45">
        <w:rPr>
          <w:b/>
        </w:rPr>
        <w:t>LD</w:t>
      </w:r>
      <w:r w:rsidRPr="00F23A45">
        <w:t>: Low delay – one of two sets of coding conditions designed to enable interactive real-time communication, with less emphasis on ease of random access (contrast with RA). Typically refers to LB, although also applies to LP.</w:t>
      </w:r>
    </w:p>
    <w:p w:rsidR="00556EEC" w:rsidRPr="00F23A45" w:rsidRDefault="00175107" w:rsidP="00F350B0">
      <w:pPr>
        <w:pStyle w:val="Aufzhlungszeichen2"/>
        <w:numPr>
          <w:ilvl w:val="0"/>
          <w:numId w:val="3"/>
        </w:numPr>
        <w:contextualSpacing w:val="0"/>
      </w:pPr>
      <w:r w:rsidRPr="00F23A45">
        <w:rPr>
          <w:b/>
        </w:rPr>
        <w:t>LIC</w:t>
      </w:r>
      <w:r w:rsidRPr="00F23A45">
        <w:t>: Local illumination compensation.</w:t>
      </w:r>
    </w:p>
    <w:p w:rsidR="00556EEC" w:rsidRPr="00F23A45" w:rsidRDefault="00175107" w:rsidP="00F350B0">
      <w:pPr>
        <w:pStyle w:val="Aufzhlungszeichen2"/>
        <w:numPr>
          <w:ilvl w:val="0"/>
          <w:numId w:val="3"/>
        </w:numPr>
        <w:contextualSpacing w:val="0"/>
      </w:pPr>
      <w:r w:rsidRPr="00F23A45">
        <w:rPr>
          <w:b/>
        </w:rPr>
        <w:t>LM</w:t>
      </w:r>
      <w:r w:rsidRPr="00F23A45">
        <w:t>: Linear model.</w:t>
      </w:r>
    </w:p>
    <w:p w:rsidR="00556EEC" w:rsidRPr="00F23A45" w:rsidRDefault="00175107" w:rsidP="00F350B0">
      <w:pPr>
        <w:pStyle w:val="Aufzhlungszeichen2"/>
        <w:numPr>
          <w:ilvl w:val="0"/>
          <w:numId w:val="3"/>
        </w:numPr>
        <w:contextualSpacing w:val="0"/>
      </w:pPr>
      <w:r w:rsidRPr="00F23A45">
        <w:rPr>
          <w:b/>
        </w:rPr>
        <w:t>LP</w:t>
      </w:r>
      <w:r w:rsidRPr="00F23A45">
        <w:t xml:space="preserve"> or </w:t>
      </w:r>
      <w:r w:rsidRPr="00F23A45">
        <w:rPr>
          <w:b/>
        </w:rPr>
        <w:t>LDP</w:t>
      </w:r>
      <w:r w:rsidRPr="00F23A45">
        <w:t>: Low-delay P – the variant of the LD conditions that uses P frames.</w:t>
      </w:r>
    </w:p>
    <w:p w:rsidR="00556EEC" w:rsidRPr="00F23A45" w:rsidRDefault="00175107" w:rsidP="00F350B0">
      <w:pPr>
        <w:pStyle w:val="Aufzhlungszeichen2"/>
        <w:numPr>
          <w:ilvl w:val="0"/>
          <w:numId w:val="3"/>
        </w:numPr>
        <w:contextualSpacing w:val="0"/>
      </w:pPr>
      <w:r w:rsidRPr="00F23A45">
        <w:rPr>
          <w:b/>
        </w:rPr>
        <w:t>LUT</w:t>
      </w:r>
      <w:r w:rsidRPr="00F23A45">
        <w:t>: Look-up table.</w:t>
      </w:r>
    </w:p>
    <w:p w:rsidR="00556EEC" w:rsidRPr="00F23A45" w:rsidRDefault="00175107" w:rsidP="00F350B0">
      <w:pPr>
        <w:pStyle w:val="Aufzhlungszeichen2"/>
        <w:numPr>
          <w:ilvl w:val="0"/>
          <w:numId w:val="3"/>
        </w:numPr>
        <w:contextualSpacing w:val="0"/>
      </w:pPr>
      <w:r w:rsidRPr="00F23A45">
        <w:rPr>
          <w:b/>
        </w:rPr>
        <w:t>LTRP</w:t>
      </w:r>
      <w:r w:rsidRPr="00F23A45">
        <w:t>: Long-term reference pictures.</w:t>
      </w:r>
    </w:p>
    <w:p w:rsidR="00556EEC" w:rsidRPr="00F23A45" w:rsidRDefault="00175107" w:rsidP="00F350B0">
      <w:pPr>
        <w:pStyle w:val="Aufzhlungszeichen2"/>
        <w:numPr>
          <w:ilvl w:val="0"/>
          <w:numId w:val="3"/>
        </w:numPr>
        <w:contextualSpacing w:val="0"/>
      </w:pPr>
      <w:r w:rsidRPr="00F23A45">
        <w:rPr>
          <w:b/>
        </w:rPr>
        <w:lastRenderedPageBreak/>
        <w:t>MC</w:t>
      </w:r>
      <w:r w:rsidRPr="00F23A45">
        <w:t>: Motion compensation.</w:t>
      </w:r>
    </w:p>
    <w:p w:rsidR="0086203D" w:rsidRPr="00F23A45" w:rsidRDefault="0086203D" w:rsidP="0086203D">
      <w:pPr>
        <w:pStyle w:val="Aufzhlungszeichen2"/>
        <w:numPr>
          <w:ilvl w:val="0"/>
          <w:numId w:val="3"/>
        </w:numPr>
        <w:contextualSpacing w:val="0"/>
      </w:pPr>
      <w:r w:rsidRPr="00F23A45">
        <w:rPr>
          <w:b/>
        </w:rPr>
        <w:t>MCP</w:t>
      </w:r>
      <w:r w:rsidRPr="00F23A45">
        <w:t>: Motion compensated prediction.</w:t>
      </w:r>
    </w:p>
    <w:p w:rsidR="00556EEC" w:rsidRPr="00F23A45" w:rsidRDefault="00E76075" w:rsidP="00F350B0">
      <w:pPr>
        <w:pStyle w:val="Aufzhlungszeichen2"/>
        <w:numPr>
          <w:ilvl w:val="0"/>
          <w:numId w:val="3"/>
        </w:numPr>
        <w:contextualSpacing w:val="0"/>
      </w:pPr>
      <w:r w:rsidRPr="00F23A45">
        <w:rPr>
          <w:b/>
        </w:rPr>
        <w:t>MDNSST</w:t>
      </w:r>
      <w:r w:rsidRPr="00F23A45">
        <w:t>: Mode dependent non-separable secondary transform.</w:t>
      </w:r>
    </w:p>
    <w:p w:rsidR="00556EEC" w:rsidRPr="00F23A45" w:rsidRDefault="003C316A" w:rsidP="00F350B0">
      <w:pPr>
        <w:pStyle w:val="Aufzhlungszeichen2"/>
        <w:numPr>
          <w:ilvl w:val="0"/>
          <w:numId w:val="3"/>
        </w:numPr>
        <w:contextualSpacing w:val="0"/>
      </w:pPr>
      <w:r w:rsidRPr="00F23A45">
        <w:rPr>
          <w:b/>
        </w:rPr>
        <w:t>MMLM</w:t>
      </w:r>
      <w:r w:rsidRPr="00F23A45">
        <w:t>: Multi-model (cross component) linear mode.</w:t>
      </w:r>
    </w:p>
    <w:p w:rsidR="00556EEC" w:rsidRPr="00F23A45" w:rsidRDefault="00E76075" w:rsidP="00F350B0">
      <w:pPr>
        <w:pStyle w:val="Aufzhlungszeichen2"/>
        <w:numPr>
          <w:ilvl w:val="0"/>
          <w:numId w:val="3"/>
        </w:numPr>
        <w:contextualSpacing w:val="0"/>
      </w:pPr>
      <w:r w:rsidRPr="00F23A45">
        <w:rPr>
          <w:b/>
        </w:rPr>
        <w:t>MPEG</w:t>
      </w:r>
      <w:r w:rsidRPr="00F23A45">
        <w:t>: Moving picture experts group (WG 11, the parent body working group in ISO/IEC JTC 1/‌SC 29, one of the two parent bodies of the JVET).</w:t>
      </w:r>
    </w:p>
    <w:p w:rsidR="00556EEC" w:rsidRPr="00F23A45" w:rsidRDefault="003C316A" w:rsidP="00F350B0">
      <w:pPr>
        <w:pStyle w:val="Aufzhlungszeichen2"/>
        <w:numPr>
          <w:ilvl w:val="0"/>
          <w:numId w:val="3"/>
        </w:numPr>
        <w:contextualSpacing w:val="0"/>
      </w:pPr>
      <w:r w:rsidRPr="00F23A45">
        <w:rPr>
          <w:b/>
        </w:rPr>
        <w:t>MPM</w:t>
      </w:r>
      <w:r w:rsidRPr="00F23A45">
        <w:t>: Most probable mode (in intra prediction).</w:t>
      </w:r>
    </w:p>
    <w:p w:rsidR="00556EEC" w:rsidRPr="00F23A45" w:rsidRDefault="00E76075" w:rsidP="00F350B0">
      <w:pPr>
        <w:pStyle w:val="Aufzhlungszeichen2"/>
        <w:numPr>
          <w:ilvl w:val="0"/>
          <w:numId w:val="3"/>
        </w:numPr>
        <w:contextualSpacing w:val="0"/>
      </w:pPr>
      <w:r w:rsidRPr="00F23A45">
        <w:rPr>
          <w:b/>
        </w:rPr>
        <w:t>MV</w:t>
      </w:r>
      <w:r w:rsidRPr="00F23A45">
        <w:t>: Motion vector.</w:t>
      </w:r>
    </w:p>
    <w:p w:rsidR="00556EEC" w:rsidRPr="00F23A45" w:rsidRDefault="003C316A" w:rsidP="00F350B0">
      <w:pPr>
        <w:pStyle w:val="Aufzhlungszeichen2"/>
        <w:numPr>
          <w:ilvl w:val="0"/>
          <w:numId w:val="3"/>
        </w:numPr>
        <w:contextualSpacing w:val="0"/>
      </w:pPr>
      <w:r w:rsidRPr="00F23A45">
        <w:rPr>
          <w:b/>
        </w:rPr>
        <w:t>MVD</w:t>
      </w:r>
      <w:r w:rsidRPr="00F23A45">
        <w:t>: Motion vector difference.</w:t>
      </w:r>
    </w:p>
    <w:p w:rsidR="00556EEC" w:rsidRPr="00F23A45" w:rsidRDefault="00E76075" w:rsidP="00F350B0">
      <w:pPr>
        <w:pStyle w:val="Aufzhlungszeichen2"/>
        <w:numPr>
          <w:ilvl w:val="0"/>
          <w:numId w:val="3"/>
        </w:numPr>
        <w:contextualSpacing w:val="0"/>
      </w:pPr>
      <w:r w:rsidRPr="00F23A45">
        <w:rPr>
          <w:b/>
        </w:rPr>
        <w:t>NAL</w:t>
      </w:r>
      <w:r w:rsidRPr="00F23A45">
        <w:t>: Network abstraction layer (as in AVC and HEVC).</w:t>
      </w:r>
    </w:p>
    <w:p w:rsidR="00556EEC" w:rsidRPr="00F23A45" w:rsidRDefault="00E76075" w:rsidP="00F350B0">
      <w:pPr>
        <w:pStyle w:val="Aufzhlungszeichen2"/>
        <w:numPr>
          <w:ilvl w:val="0"/>
          <w:numId w:val="3"/>
        </w:numPr>
        <w:contextualSpacing w:val="0"/>
      </w:pPr>
      <w:r w:rsidRPr="00F23A45">
        <w:rPr>
          <w:b/>
        </w:rPr>
        <w:t>NSQT</w:t>
      </w:r>
      <w:r w:rsidRPr="00F23A45">
        <w:t>: Non-square quadtree.</w:t>
      </w:r>
    </w:p>
    <w:p w:rsidR="00556EEC" w:rsidRPr="00F23A45" w:rsidRDefault="00E76075" w:rsidP="00F350B0">
      <w:pPr>
        <w:pStyle w:val="Aufzhlungszeichen2"/>
        <w:numPr>
          <w:ilvl w:val="0"/>
          <w:numId w:val="3"/>
        </w:numPr>
        <w:contextualSpacing w:val="0"/>
      </w:pPr>
      <w:r w:rsidRPr="00F23A45">
        <w:rPr>
          <w:b/>
        </w:rPr>
        <w:t>NSST</w:t>
      </w:r>
      <w:r w:rsidRPr="00F23A45">
        <w:t>: Non-separable secondary transform.</w:t>
      </w:r>
    </w:p>
    <w:p w:rsidR="00556EEC" w:rsidRPr="00F23A45" w:rsidRDefault="00175107" w:rsidP="00F350B0">
      <w:pPr>
        <w:pStyle w:val="Aufzhlungszeichen2"/>
        <w:numPr>
          <w:ilvl w:val="0"/>
          <w:numId w:val="3"/>
        </w:numPr>
        <w:contextualSpacing w:val="0"/>
      </w:pPr>
      <w:r w:rsidRPr="00F23A45">
        <w:rPr>
          <w:b/>
        </w:rPr>
        <w:t>NUH</w:t>
      </w:r>
      <w:r w:rsidRPr="00F23A45">
        <w:t>: NAL unit header.</w:t>
      </w:r>
    </w:p>
    <w:p w:rsidR="00556EEC" w:rsidRPr="00F23A45" w:rsidRDefault="00175107" w:rsidP="00F350B0">
      <w:pPr>
        <w:pStyle w:val="Aufzhlungszeichen2"/>
        <w:numPr>
          <w:ilvl w:val="0"/>
          <w:numId w:val="3"/>
        </w:numPr>
        <w:contextualSpacing w:val="0"/>
      </w:pPr>
      <w:r w:rsidRPr="00F23A45">
        <w:rPr>
          <w:b/>
        </w:rPr>
        <w:t>NUT</w:t>
      </w:r>
      <w:r w:rsidRPr="00F23A45">
        <w:t>: NAL unit type (as in AVC and HEVC).</w:t>
      </w:r>
    </w:p>
    <w:p w:rsidR="00556EEC" w:rsidRPr="00F23A45" w:rsidRDefault="00175107" w:rsidP="00F350B0">
      <w:pPr>
        <w:pStyle w:val="Aufzhlungszeichen2"/>
        <w:numPr>
          <w:ilvl w:val="0"/>
          <w:numId w:val="3"/>
        </w:numPr>
        <w:contextualSpacing w:val="0"/>
      </w:pPr>
      <w:r w:rsidRPr="00F23A45">
        <w:rPr>
          <w:b/>
        </w:rPr>
        <w:t>OBMC</w:t>
      </w:r>
      <w:r w:rsidRPr="00F23A45">
        <w:t>: Overlapped block motion compensation (e.g., as in H.263 Annex F).</w:t>
      </w:r>
    </w:p>
    <w:p w:rsidR="00556EEC" w:rsidRPr="00F23A45" w:rsidRDefault="00175107" w:rsidP="00F350B0">
      <w:pPr>
        <w:pStyle w:val="Aufzhlungszeichen2"/>
        <w:numPr>
          <w:ilvl w:val="0"/>
          <w:numId w:val="3"/>
        </w:numPr>
        <w:contextualSpacing w:val="0"/>
      </w:pPr>
      <w:r w:rsidRPr="00F23A45">
        <w:rPr>
          <w:b/>
        </w:rPr>
        <w:t>OETF</w:t>
      </w:r>
      <w:r w:rsidRPr="00F23A45">
        <w:t>: Opto-electronic transfer function – a function that converts to input light (e.g., light input to a camera) to a representation value.</w:t>
      </w:r>
    </w:p>
    <w:p w:rsidR="00556EEC" w:rsidRPr="00F23A45" w:rsidRDefault="00175107" w:rsidP="00F350B0">
      <w:pPr>
        <w:pStyle w:val="Aufzhlungszeichen2"/>
        <w:numPr>
          <w:ilvl w:val="0"/>
          <w:numId w:val="3"/>
        </w:numPr>
        <w:contextualSpacing w:val="0"/>
      </w:pPr>
      <w:r w:rsidRPr="00F23A45">
        <w:rPr>
          <w:b/>
        </w:rPr>
        <w:t>OOTF</w:t>
      </w:r>
      <w:r w:rsidRPr="00F23A45">
        <w:t>: Optical-to-optical transfer function – a function that converts input light (e.g. l,ight input to a camera) to output light (e.g., light emitted by a display).</w:t>
      </w:r>
    </w:p>
    <w:p w:rsidR="00556EEC" w:rsidRPr="00F23A45" w:rsidRDefault="00175107" w:rsidP="00F350B0">
      <w:pPr>
        <w:pStyle w:val="Aufzhlungszeichen2"/>
        <w:numPr>
          <w:ilvl w:val="0"/>
          <w:numId w:val="3"/>
        </w:numPr>
        <w:contextualSpacing w:val="0"/>
      </w:pPr>
      <w:r w:rsidRPr="00F23A45">
        <w:rPr>
          <w:b/>
        </w:rPr>
        <w:t>PDPC</w:t>
      </w:r>
      <w:r w:rsidRPr="00F23A45">
        <w:t>: Position dependent (intra) prediction combination.</w:t>
      </w:r>
    </w:p>
    <w:p w:rsidR="00556EEC" w:rsidRPr="00F23A45" w:rsidRDefault="003C316A" w:rsidP="00F350B0">
      <w:pPr>
        <w:pStyle w:val="Aufzhlungszeichen2"/>
        <w:numPr>
          <w:ilvl w:val="0"/>
          <w:numId w:val="3"/>
        </w:numPr>
        <w:contextualSpacing w:val="0"/>
      </w:pPr>
      <w:r w:rsidRPr="00F23A45">
        <w:rPr>
          <w:b/>
        </w:rPr>
        <w:t>PMMVD</w:t>
      </w:r>
      <w:r w:rsidRPr="00F23A45">
        <w:t>: Pattern-matched motion vector derivation.</w:t>
      </w:r>
    </w:p>
    <w:p w:rsidR="00556EEC" w:rsidRPr="00F23A45" w:rsidRDefault="00175107" w:rsidP="00F350B0">
      <w:pPr>
        <w:pStyle w:val="Aufzhlungszeichen2"/>
        <w:numPr>
          <w:ilvl w:val="0"/>
          <w:numId w:val="3"/>
        </w:numPr>
        <w:contextualSpacing w:val="0"/>
      </w:pPr>
      <w:r w:rsidRPr="00F23A45">
        <w:rPr>
          <w:b/>
        </w:rPr>
        <w:t>POC</w:t>
      </w:r>
      <w:r w:rsidRPr="00F23A45">
        <w:t>: Picture order count.</w:t>
      </w:r>
    </w:p>
    <w:p w:rsidR="00556EEC" w:rsidRPr="00F23A45" w:rsidRDefault="00175107" w:rsidP="00F350B0">
      <w:pPr>
        <w:pStyle w:val="Aufzhlungszeichen2"/>
        <w:numPr>
          <w:ilvl w:val="0"/>
          <w:numId w:val="3"/>
        </w:numPr>
        <w:contextualSpacing w:val="0"/>
      </w:pPr>
      <w:r w:rsidRPr="00F23A45">
        <w:rPr>
          <w:b/>
        </w:rPr>
        <w:t>PoR</w:t>
      </w:r>
      <w:r w:rsidRPr="00F23A45">
        <w:t>: Plan of record.</w:t>
      </w:r>
    </w:p>
    <w:p w:rsidR="00556EEC" w:rsidRPr="00F23A45" w:rsidRDefault="00175107" w:rsidP="00F350B0">
      <w:pPr>
        <w:pStyle w:val="Aufzhlungszeichen2"/>
        <w:numPr>
          <w:ilvl w:val="0"/>
          <w:numId w:val="3"/>
        </w:numPr>
        <w:contextualSpacing w:val="0"/>
      </w:pPr>
      <w:r w:rsidRPr="00F23A45">
        <w:rPr>
          <w:b/>
        </w:rPr>
        <w:t>PPS</w:t>
      </w:r>
      <w:r w:rsidRPr="00F23A45">
        <w:t>: Picture parameter set (as in AVC and HEVC).</w:t>
      </w:r>
    </w:p>
    <w:p w:rsidR="00556EEC" w:rsidRPr="00F23A45" w:rsidRDefault="00175107" w:rsidP="00F350B0">
      <w:pPr>
        <w:pStyle w:val="Aufzhlungszeichen2"/>
        <w:numPr>
          <w:ilvl w:val="0"/>
          <w:numId w:val="3"/>
        </w:numPr>
        <w:contextualSpacing w:val="0"/>
      </w:pPr>
      <w:r w:rsidRPr="00F23A45">
        <w:rPr>
          <w:b/>
        </w:rPr>
        <w:t>QM</w:t>
      </w:r>
      <w:r w:rsidRPr="00F23A45">
        <w:t>: Quantization matrix (as in AVC and HEVC).</w:t>
      </w:r>
    </w:p>
    <w:p w:rsidR="00556EEC" w:rsidRPr="00F23A45" w:rsidRDefault="00175107" w:rsidP="00F350B0">
      <w:pPr>
        <w:pStyle w:val="Aufzhlungszeichen2"/>
        <w:numPr>
          <w:ilvl w:val="0"/>
          <w:numId w:val="3"/>
        </w:numPr>
        <w:contextualSpacing w:val="0"/>
      </w:pPr>
      <w:r w:rsidRPr="00F23A45">
        <w:rPr>
          <w:b/>
        </w:rPr>
        <w:t>QP</w:t>
      </w:r>
      <w:r w:rsidRPr="00F23A45">
        <w:t>: Quantization parameter (as in AVC and HEVC, sometimes confused with quantization step size).</w:t>
      </w:r>
    </w:p>
    <w:p w:rsidR="00556EEC" w:rsidRPr="00F23A45" w:rsidRDefault="00175107" w:rsidP="00F350B0">
      <w:pPr>
        <w:pStyle w:val="Aufzhlungszeichen2"/>
        <w:numPr>
          <w:ilvl w:val="0"/>
          <w:numId w:val="3"/>
        </w:numPr>
        <w:contextualSpacing w:val="0"/>
      </w:pPr>
      <w:r w:rsidRPr="00F23A45">
        <w:rPr>
          <w:b/>
        </w:rPr>
        <w:t>QT</w:t>
      </w:r>
      <w:r w:rsidRPr="00F23A45">
        <w:t>: Quadtree.</w:t>
      </w:r>
    </w:p>
    <w:p w:rsidR="00556EEC" w:rsidRPr="00F23A45" w:rsidRDefault="00175107" w:rsidP="00F350B0">
      <w:pPr>
        <w:pStyle w:val="Aufzhlungszeichen2"/>
        <w:numPr>
          <w:ilvl w:val="0"/>
          <w:numId w:val="3"/>
        </w:numPr>
        <w:contextualSpacing w:val="0"/>
      </w:pPr>
      <w:r w:rsidRPr="00F23A45">
        <w:rPr>
          <w:b/>
        </w:rPr>
        <w:t>BT</w:t>
      </w:r>
      <w:r w:rsidRPr="00F23A45">
        <w:t xml:space="preserve">: </w:t>
      </w:r>
      <w:r w:rsidR="003A5DD1" w:rsidRPr="00F23A45">
        <w:t>B</w:t>
      </w:r>
      <w:r w:rsidRPr="00F23A45">
        <w:t>inary tree.</w:t>
      </w:r>
    </w:p>
    <w:p w:rsidR="003A5DD1" w:rsidRPr="00F23A45" w:rsidRDefault="003A5DD1" w:rsidP="00F350B0">
      <w:pPr>
        <w:pStyle w:val="Aufzhlungszeichen2"/>
        <w:numPr>
          <w:ilvl w:val="0"/>
          <w:numId w:val="3"/>
        </w:numPr>
        <w:contextualSpacing w:val="0"/>
      </w:pPr>
      <w:r w:rsidRPr="00F23A45">
        <w:rPr>
          <w:b/>
        </w:rPr>
        <w:t>TT</w:t>
      </w:r>
      <w:r w:rsidRPr="00F23A45">
        <w:t>: Ternary tree.</w:t>
      </w:r>
    </w:p>
    <w:p w:rsidR="00556EEC" w:rsidRPr="00F23A45" w:rsidRDefault="00175107" w:rsidP="00F350B0">
      <w:pPr>
        <w:pStyle w:val="Aufzhlungszeichen2"/>
        <w:numPr>
          <w:ilvl w:val="0"/>
          <w:numId w:val="3"/>
        </w:numPr>
        <w:contextualSpacing w:val="0"/>
      </w:pPr>
      <w:r w:rsidRPr="00F23A45">
        <w:rPr>
          <w:b/>
        </w:rPr>
        <w:t>RA</w:t>
      </w:r>
      <w:r w:rsidRPr="00F23A45">
        <w:t>: Random access – a set of coding conditions designed to enable relatively-frequent random access points in the coded video data, with less emphasis on minimization of delay (contrast with LD).</w:t>
      </w:r>
    </w:p>
    <w:p w:rsidR="00556EEC" w:rsidRPr="00F23A45" w:rsidRDefault="00175107" w:rsidP="00F350B0">
      <w:pPr>
        <w:pStyle w:val="Aufzhlungszeichen2"/>
        <w:numPr>
          <w:ilvl w:val="0"/>
          <w:numId w:val="3"/>
        </w:numPr>
        <w:contextualSpacing w:val="0"/>
      </w:pPr>
      <w:r w:rsidRPr="00F23A45">
        <w:rPr>
          <w:b/>
        </w:rPr>
        <w:t>RADL</w:t>
      </w:r>
      <w:r w:rsidRPr="00F23A45">
        <w:t>: Random-access decodable leading.</w:t>
      </w:r>
    </w:p>
    <w:p w:rsidR="00556EEC" w:rsidRPr="00F23A45" w:rsidRDefault="00175107" w:rsidP="00F350B0">
      <w:pPr>
        <w:pStyle w:val="Aufzhlungszeichen2"/>
        <w:numPr>
          <w:ilvl w:val="0"/>
          <w:numId w:val="3"/>
        </w:numPr>
        <w:contextualSpacing w:val="0"/>
      </w:pPr>
      <w:r w:rsidRPr="00F23A45">
        <w:rPr>
          <w:b/>
        </w:rPr>
        <w:t>RASL</w:t>
      </w:r>
      <w:r w:rsidRPr="00F23A45">
        <w:t>: Random-access skipped leading.</w:t>
      </w:r>
    </w:p>
    <w:p w:rsidR="00556EEC" w:rsidRPr="00F23A45" w:rsidRDefault="00175107" w:rsidP="00F350B0">
      <w:pPr>
        <w:pStyle w:val="Aufzhlungszeichen2"/>
        <w:numPr>
          <w:ilvl w:val="0"/>
          <w:numId w:val="3"/>
        </w:numPr>
        <w:contextualSpacing w:val="0"/>
      </w:pPr>
      <w:r w:rsidRPr="00F23A45">
        <w:rPr>
          <w:b/>
        </w:rPr>
        <w:t>R-D</w:t>
      </w:r>
      <w:r w:rsidRPr="00F23A45">
        <w:t>: Rate-distortion.</w:t>
      </w:r>
    </w:p>
    <w:p w:rsidR="00556EEC" w:rsidRPr="00F23A45" w:rsidRDefault="00175107" w:rsidP="00F350B0">
      <w:pPr>
        <w:pStyle w:val="Aufzhlungszeichen2"/>
        <w:numPr>
          <w:ilvl w:val="0"/>
          <w:numId w:val="3"/>
        </w:numPr>
        <w:contextualSpacing w:val="0"/>
      </w:pPr>
      <w:r w:rsidRPr="00F23A45">
        <w:rPr>
          <w:b/>
        </w:rPr>
        <w:t>RDO</w:t>
      </w:r>
      <w:r w:rsidRPr="00F23A45">
        <w:t>: Rate-distortion optimization.</w:t>
      </w:r>
    </w:p>
    <w:p w:rsidR="00556EEC" w:rsidRPr="00F23A45" w:rsidRDefault="00175107" w:rsidP="00F350B0">
      <w:pPr>
        <w:pStyle w:val="Aufzhlungszeichen2"/>
        <w:numPr>
          <w:ilvl w:val="0"/>
          <w:numId w:val="3"/>
        </w:numPr>
        <w:contextualSpacing w:val="0"/>
      </w:pPr>
      <w:r w:rsidRPr="00F23A45">
        <w:rPr>
          <w:b/>
        </w:rPr>
        <w:lastRenderedPageBreak/>
        <w:t>RDOQ</w:t>
      </w:r>
      <w:r w:rsidRPr="00F23A45">
        <w:t>: Rate-distortion optimized quantization.</w:t>
      </w:r>
    </w:p>
    <w:p w:rsidR="00556EEC" w:rsidRPr="00F23A45" w:rsidRDefault="00175107" w:rsidP="00F350B0">
      <w:pPr>
        <w:pStyle w:val="Aufzhlungszeichen2"/>
        <w:numPr>
          <w:ilvl w:val="0"/>
          <w:numId w:val="3"/>
        </w:numPr>
        <w:contextualSpacing w:val="0"/>
      </w:pPr>
      <w:r w:rsidRPr="00F23A45">
        <w:rPr>
          <w:b/>
        </w:rPr>
        <w:t>ROT</w:t>
      </w:r>
      <w:r w:rsidRPr="00F23A45">
        <w:t>: Rotation operation for low-frequency transform coefficients.</w:t>
      </w:r>
    </w:p>
    <w:p w:rsidR="00556EEC" w:rsidRPr="00F23A45" w:rsidRDefault="00175107" w:rsidP="00F350B0">
      <w:pPr>
        <w:pStyle w:val="Aufzhlungszeichen2"/>
        <w:numPr>
          <w:ilvl w:val="0"/>
          <w:numId w:val="3"/>
        </w:numPr>
        <w:contextualSpacing w:val="0"/>
      </w:pPr>
      <w:r w:rsidRPr="00F23A45">
        <w:rPr>
          <w:b/>
        </w:rPr>
        <w:t>RPLM</w:t>
      </w:r>
      <w:r w:rsidRPr="00F23A45">
        <w:t>: Reference picture list modification.</w:t>
      </w:r>
    </w:p>
    <w:p w:rsidR="00556EEC" w:rsidRPr="00F23A45" w:rsidRDefault="00175107" w:rsidP="00F350B0">
      <w:pPr>
        <w:pStyle w:val="Aufzhlungszeichen2"/>
        <w:numPr>
          <w:ilvl w:val="0"/>
          <w:numId w:val="3"/>
        </w:numPr>
        <w:contextualSpacing w:val="0"/>
      </w:pPr>
      <w:r w:rsidRPr="00F23A45">
        <w:rPr>
          <w:b/>
        </w:rPr>
        <w:t>RPR</w:t>
      </w:r>
      <w:r w:rsidRPr="00F23A45">
        <w:t>: Reference picture resampling (e.g., as in H.263 Annex P), a special case of which is also known as ARC or DRC.</w:t>
      </w:r>
    </w:p>
    <w:p w:rsidR="00556EEC" w:rsidRPr="00F23A45" w:rsidRDefault="00175107" w:rsidP="00F350B0">
      <w:pPr>
        <w:pStyle w:val="Aufzhlungszeichen2"/>
        <w:numPr>
          <w:ilvl w:val="0"/>
          <w:numId w:val="3"/>
        </w:numPr>
        <w:contextualSpacing w:val="0"/>
      </w:pPr>
      <w:r w:rsidRPr="00F23A45">
        <w:rPr>
          <w:b/>
        </w:rPr>
        <w:t>RPS</w:t>
      </w:r>
      <w:r w:rsidRPr="00F23A45">
        <w:t>: Reference picture set.</w:t>
      </w:r>
    </w:p>
    <w:p w:rsidR="00556EEC" w:rsidRPr="00F23A45" w:rsidRDefault="00175107" w:rsidP="00F350B0">
      <w:pPr>
        <w:pStyle w:val="Aufzhlungszeichen2"/>
        <w:numPr>
          <w:ilvl w:val="0"/>
          <w:numId w:val="3"/>
        </w:numPr>
        <w:contextualSpacing w:val="0"/>
      </w:pPr>
      <w:r w:rsidRPr="00F23A45">
        <w:rPr>
          <w:b/>
        </w:rPr>
        <w:t>RQT</w:t>
      </w:r>
      <w:r w:rsidRPr="00F23A45">
        <w:t>: Residual quadtree.</w:t>
      </w:r>
    </w:p>
    <w:p w:rsidR="00556EEC" w:rsidRPr="00F23A45" w:rsidRDefault="00175107" w:rsidP="00F350B0">
      <w:pPr>
        <w:pStyle w:val="Aufzhlungszeichen2"/>
        <w:numPr>
          <w:ilvl w:val="0"/>
          <w:numId w:val="3"/>
        </w:numPr>
        <w:contextualSpacing w:val="0"/>
      </w:pPr>
      <w:r w:rsidRPr="00F23A45">
        <w:rPr>
          <w:b/>
        </w:rPr>
        <w:t>RRU</w:t>
      </w:r>
      <w:r w:rsidRPr="00F23A45">
        <w:t>: Reduced-resolution update (e.g. as in H.263 Annex Q).</w:t>
      </w:r>
    </w:p>
    <w:p w:rsidR="00556EEC" w:rsidRPr="00F23A45" w:rsidRDefault="00175107" w:rsidP="00F350B0">
      <w:pPr>
        <w:pStyle w:val="Aufzhlungszeichen2"/>
        <w:numPr>
          <w:ilvl w:val="0"/>
          <w:numId w:val="3"/>
        </w:numPr>
        <w:contextualSpacing w:val="0"/>
      </w:pPr>
      <w:r w:rsidRPr="00F23A45">
        <w:rPr>
          <w:b/>
        </w:rPr>
        <w:t>RVM</w:t>
      </w:r>
      <w:r w:rsidRPr="00F23A45">
        <w:t>: Rate variation measure.</w:t>
      </w:r>
    </w:p>
    <w:p w:rsidR="00556EEC" w:rsidRPr="00F23A45" w:rsidRDefault="00175107" w:rsidP="00F350B0">
      <w:pPr>
        <w:pStyle w:val="Aufzhlungszeichen2"/>
        <w:numPr>
          <w:ilvl w:val="0"/>
          <w:numId w:val="3"/>
        </w:numPr>
        <w:contextualSpacing w:val="0"/>
      </w:pPr>
      <w:r w:rsidRPr="00F23A45">
        <w:rPr>
          <w:b/>
        </w:rPr>
        <w:t>SAO</w:t>
      </w:r>
      <w:r w:rsidRPr="00F23A45">
        <w:t>: Sample-adaptive offset.</w:t>
      </w:r>
    </w:p>
    <w:p w:rsidR="00556EEC" w:rsidRPr="00F23A45" w:rsidRDefault="00175107" w:rsidP="00F350B0">
      <w:pPr>
        <w:pStyle w:val="Aufzhlungszeichen2"/>
        <w:numPr>
          <w:ilvl w:val="0"/>
          <w:numId w:val="3"/>
        </w:numPr>
        <w:contextualSpacing w:val="0"/>
      </w:pPr>
      <w:r w:rsidRPr="00F23A45">
        <w:rPr>
          <w:b/>
        </w:rPr>
        <w:t>SD</w:t>
      </w:r>
      <w:r w:rsidRPr="00F23A45">
        <w:t>: Slice data; alternatively, standard-definition.</w:t>
      </w:r>
    </w:p>
    <w:p w:rsidR="00556EEC" w:rsidRPr="00F23A45" w:rsidRDefault="00175107" w:rsidP="00F350B0">
      <w:pPr>
        <w:pStyle w:val="Aufzhlungszeichen2"/>
        <w:numPr>
          <w:ilvl w:val="0"/>
          <w:numId w:val="3"/>
        </w:numPr>
        <w:contextualSpacing w:val="0"/>
      </w:pPr>
      <w:r w:rsidRPr="00F23A45">
        <w:rPr>
          <w:b/>
        </w:rPr>
        <w:t>SDT</w:t>
      </w:r>
      <w:r w:rsidRPr="00F23A45">
        <w:t>: Signal dependent transform.</w:t>
      </w:r>
    </w:p>
    <w:p w:rsidR="00556EEC" w:rsidRPr="00F23A45" w:rsidRDefault="00175107" w:rsidP="00F350B0">
      <w:pPr>
        <w:pStyle w:val="Aufzhlungszeichen2"/>
        <w:numPr>
          <w:ilvl w:val="0"/>
          <w:numId w:val="3"/>
        </w:numPr>
        <w:contextualSpacing w:val="0"/>
      </w:pPr>
      <w:r w:rsidRPr="00F23A45">
        <w:rPr>
          <w:b/>
        </w:rPr>
        <w:t>SEI</w:t>
      </w:r>
      <w:r w:rsidRPr="00F23A45">
        <w:t>: Supplemental enhancement information (as in AVC and HEVC).</w:t>
      </w:r>
    </w:p>
    <w:p w:rsidR="00556EEC" w:rsidRPr="00F23A45" w:rsidRDefault="00175107" w:rsidP="00F350B0">
      <w:pPr>
        <w:pStyle w:val="Aufzhlungszeichen2"/>
        <w:numPr>
          <w:ilvl w:val="0"/>
          <w:numId w:val="3"/>
        </w:numPr>
        <w:contextualSpacing w:val="0"/>
      </w:pPr>
      <w:r w:rsidRPr="00F23A45">
        <w:rPr>
          <w:b/>
        </w:rPr>
        <w:t>SH</w:t>
      </w:r>
      <w:r w:rsidRPr="00F23A45">
        <w:t>: Slice header.</w:t>
      </w:r>
    </w:p>
    <w:p w:rsidR="00556EEC" w:rsidRPr="00F23A45" w:rsidRDefault="00175107" w:rsidP="00F350B0">
      <w:pPr>
        <w:pStyle w:val="Aufzhlungszeichen2"/>
        <w:numPr>
          <w:ilvl w:val="0"/>
          <w:numId w:val="3"/>
        </w:numPr>
        <w:contextualSpacing w:val="0"/>
      </w:pPr>
      <w:r w:rsidRPr="00F23A45">
        <w:rPr>
          <w:b/>
        </w:rPr>
        <w:t>SHM</w:t>
      </w:r>
      <w:r w:rsidRPr="00F23A45">
        <w:t>: Scalable HM.</w:t>
      </w:r>
    </w:p>
    <w:p w:rsidR="00556EEC" w:rsidRPr="00F23A45" w:rsidRDefault="00175107" w:rsidP="00F350B0">
      <w:pPr>
        <w:pStyle w:val="Aufzhlungszeichen2"/>
        <w:numPr>
          <w:ilvl w:val="0"/>
          <w:numId w:val="3"/>
        </w:numPr>
        <w:contextualSpacing w:val="0"/>
      </w:pPr>
      <w:r w:rsidRPr="00F23A45">
        <w:rPr>
          <w:b/>
        </w:rPr>
        <w:t>SHVC</w:t>
      </w:r>
      <w:r w:rsidRPr="00F23A45">
        <w:t>: Scalable high efficiency video coding.</w:t>
      </w:r>
    </w:p>
    <w:p w:rsidR="00556EEC" w:rsidRPr="00F23A45" w:rsidRDefault="00175107" w:rsidP="00F350B0">
      <w:pPr>
        <w:pStyle w:val="Aufzhlungszeichen2"/>
        <w:numPr>
          <w:ilvl w:val="0"/>
          <w:numId w:val="3"/>
        </w:numPr>
        <w:contextualSpacing w:val="0"/>
      </w:pPr>
      <w:r w:rsidRPr="00F23A45">
        <w:rPr>
          <w:b/>
        </w:rPr>
        <w:t>SIMD</w:t>
      </w:r>
      <w:r w:rsidRPr="00F23A45">
        <w:t>: Single instruction, multiple data.</w:t>
      </w:r>
    </w:p>
    <w:p w:rsidR="00556EEC" w:rsidRPr="00F23A45" w:rsidRDefault="00175107" w:rsidP="00F350B0">
      <w:pPr>
        <w:pStyle w:val="Aufzhlungszeichen2"/>
        <w:numPr>
          <w:ilvl w:val="0"/>
          <w:numId w:val="3"/>
        </w:numPr>
        <w:contextualSpacing w:val="0"/>
      </w:pPr>
      <w:r w:rsidRPr="00F23A45">
        <w:rPr>
          <w:b/>
        </w:rPr>
        <w:t>SPS</w:t>
      </w:r>
      <w:r w:rsidRPr="00F23A45">
        <w:t>: Sequence parameter set (as in AVC and HEVC).</w:t>
      </w:r>
    </w:p>
    <w:p w:rsidR="00556EEC" w:rsidRPr="00F23A45" w:rsidRDefault="00175107" w:rsidP="00F350B0">
      <w:pPr>
        <w:pStyle w:val="Aufzhlungszeichen2"/>
        <w:numPr>
          <w:ilvl w:val="0"/>
          <w:numId w:val="3"/>
        </w:numPr>
        <w:contextualSpacing w:val="0"/>
      </w:pPr>
      <w:r w:rsidRPr="00F23A45">
        <w:rPr>
          <w:b/>
        </w:rPr>
        <w:t>STMVP</w:t>
      </w:r>
      <w:r w:rsidRPr="00F23A45">
        <w:t xml:space="preserve">: </w:t>
      </w:r>
      <w:r w:rsidR="008E036F" w:rsidRPr="00F23A45">
        <w:t>Spatial</w:t>
      </w:r>
      <w:r w:rsidRPr="00F23A45">
        <w:t>-temporal motion vector prediction.</w:t>
      </w:r>
    </w:p>
    <w:p w:rsidR="00556EEC" w:rsidRPr="00F23A45" w:rsidRDefault="00175107" w:rsidP="00F350B0">
      <w:pPr>
        <w:pStyle w:val="Aufzhlungszeichen2"/>
        <w:numPr>
          <w:ilvl w:val="0"/>
          <w:numId w:val="3"/>
        </w:numPr>
        <w:contextualSpacing w:val="0"/>
      </w:pPr>
      <w:r w:rsidRPr="00F23A45">
        <w:rPr>
          <w:b/>
        </w:rPr>
        <w:t>TBA/TBD/TBP</w:t>
      </w:r>
      <w:r w:rsidRPr="00F23A45">
        <w:t>: To be announced/determined/presented.</w:t>
      </w:r>
    </w:p>
    <w:p w:rsidR="00556EEC" w:rsidRPr="00F23A45" w:rsidRDefault="00175107" w:rsidP="00F350B0">
      <w:pPr>
        <w:pStyle w:val="Aufzhlungszeichen2"/>
        <w:numPr>
          <w:ilvl w:val="0"/>
          <w:numId w:val="3"/>
        </w:numPr>
        <w:contextualSpacing w:val="0"/>
      </w:pPr>
      <w:r w:rsidRPr="00F23A45">
        <w:rPr>
          <w:b/>
        </w:rPr>
        <w:t>TGM</w:t>
      </w:r>
      <w:r w:rsidRPr="00F23A45">
        <w:t>: Text and graphics with motion – a category of content that primarily contains rendered text and graphics with motion, mixed with a relatively small amount of camera-captured content.</w:t>
      </w:r>
    </w:p>
    <w:p w:rsidR="00556EEC" w:rsidRPr="00F23A45" w:rsidRDefault="003C316A" w:rsidP="00F350B0">
      <w:pPr>
        <w:pStyle w:val="Aufzhlungszeichen2"/>
        <w:numPr>
          <w:ilvl w:val="0"/>
          <w:numId w:val="3"/>
        </w:numPr>
        <w:contextualSpacing w:val="0"/>
      </w:pPr>
      <w:r w:rsidRPr="00F23A45">
        <w:rPr>
          <w:b/>
        </w:rPr>
        <w:t>UCBDS</w:t>
      </w:r>
      <w:r w:rsidRPr="00F23A45">
        <w:t>: Unrestricted center-biased diamond search.</w:t>
      </w:r>
    </w:p>
    <w:p w:rsidR="00556EEC" w:rsidRPr="00F23A45" w:rsidRDefault="00143979" w:rsidP="00F350B0">
      <w:pPr>
        <w:pStyle w:val="Aufzhlungszeichen2"/>
        <w:numPr>
          <w:ilvl w:val="0"/>
          <w:numId w:val="3"/>
        </w:numPr>
        <w:contextualSpacing w:val="0"/>
      </w:pPr>
      <w:r w:rsidRPr="00F23A45">
        <w:rPr>
          <w:b/>
        </w:rPr>
        <w:t>UWP</w:t>
      </w:r>
      <w:r w:rsidRPr="00F23A45">
        <w:t>: Unequal weight prediction.</w:t>
      </w:r>
    </w:p>
    <w:p w:rsidR="00556EEC" w:rsidRPr="00F23A45" w:rsidRDefault="00175107" w:rsidP="00F350B0">
      <w:pPr>
        <w:pStyle w:val="Aufzhlungszeichen2"/>
        <w:numPr>
          <w:ilvl w:val="0"/>
          <w:numId w:val="3"/>
        </w:numPr>
        <w:contextualSpacing w:val="0"/>
      </w:pPr>
      <w:r w:rsidRPr="00F23A45">
        <w:rPr>
          <w:b/>
        </w:rPr>
        <w:t>VCEG</w:t>
      </w:r>
      <w:r w:rsidRPr="00F23A45">
        <w:t>: Visual coding experts group (ITU-T Q.6/16, the relevant rapporteur group in ITU-T WP3/16, which is one of the two parent bodies of the JVET).</w:t>
      </w:r>
    </w:p>
    <w:p w:rsidR="00556EEC" w:rsidRPr="00F23A45" w:rsidRDefault="00175107" w:rsidP="00F350B0">
      <w:pPr>
        <w:pStyle w:val="Aufzhlungszeichen2"/>
        <w:numPr>
          <w:ilvl w:val="0"/>
          <w:numId w:val="3"/>
        </w:numPr>
        <w:contextualSpacing w:val="0"/>
      </w:pPr>
      <w:r w:rsidRPr="00F23A45">
        <w:rPr>
          <w:b/>
        </w:rPr>
        <w:t>VPS</w:t>
      </w:r>
      <w:r w:rsidRPr="00F23A45">
        <w:t>: Video parameter set – a parameter set that describes the overall characteristics of a coded video sequence – conceptually sitting above the SPS in the syntax hierarchy.</w:t>
      </w:r>
    </w:p>
    <w:p w:rsidR="003A5DD1" w:rsidRPr="00F23A45" w:rsidRDefault="003A5DD1" w:rsidP="00F350B0">
      <w:pPr>
        <w:pStyle w:val="Aufzhlungszeichen2"/>
        <w:numPr>
          <w:ilvl w:val="0"/>
          <w:numId w:val="3"/>
        </w:numPr>
        <w:contextualSpacing w:val="0"/>
      </w:pPr>
      <w:r w:rsidRPr="00F23A45">
        <w:rPr>
          <w:b/>
        </w:rPr>
        <w:t>VTM</w:t>
      </w:r>
      <w:r w:rsidRPr="00F23A45">
        <w:t>: VVC Test Model.</w:t>
      </w:r>
    </w:p>
    <w:p w:rsidR="003A5DD1" w:rsidRPr="00F23A45" w:rsidRDefault="003A5DD1" w:rsidP="00F350B0">
      <w:pPr>
        <w:pStyle w:val="Aufzhlungszeichen2"/>
        <w:numPr>
          <w:ilvl w:val="0"/>
          <w:numId w:val="3"/>
        </w:numPr>
        <w:contextualSpacing w:val="0"/>
      </w:pPr>
      <w:r w:rsidRPr="00F23A45">
        <w:rPr>
          <w:b/>
        </w:rPr>
        <w:t>VVC</w:t>
      </w:r>
      <w:r w:rsidRPr="00F23A45">
        <w:t>: Versatile Video Coding, the standardization project developed by JVET.</w:t>
      </w:r>
    </w:p>
    <w:p w:rsidR="00556EEC" w:rsidRPr="00F23A45" w:rsidRDefault="00691472" w:rsidP="00F350B0">
      <w:pPr>
        <w:pStyle w:val="Aufzhlungszeichen2"/>
        <w:numPr>
          <w:ilvl w:val="0"/>
          <w:numId w:val="3"/>
        </w:numPr>
        <w:contextualSpacing w:val="0"/>
      </w:pPr>
      <w:r w:rsidRPr="00F23A45">
        <w:rPr>
          <w:b/>
        </w:rPr>
        <w:t>WCG</w:t>
      </w:r>
      <w:r w:rsidRPr="00F23A45">
        <w:t>: Wide colour gamut.</w:t>
      </w:r>
    </w:p>
    <w:p w:rsidR="00556EEC" w:rsidRPr="00F23A45" w:rsidRDefault="00175107" w:rsidP="00F350B0">
      <w:pPr>
        <w:pStyle w:val="Aufzhlungszeichen2"/>
        <w:numPr>
          <w:ilvl w:val="0"/>
          <w:numId w:val="3"/>
        </w:numPr>
        <w:contextualSpacing w:val="0"/>
      </w:pPr>
      <w:r w:rsidRPr="00F23A45">
        <w:rPr>
          <w:b/>
        </w:rPr>
        <w:t>WG</w:t>
      </w:r>
      <w:r w:rsidRPr="00F23A45">
        <w:t>: Working group, a group of technical experts (usually used to refer to WG 11, a.k.a. MPEG).</w:t>
      </w:r>
    </w:p>
    <w:p w:rsidR="00556EEC" w:rsidRPr="00F23A45" w:rsidRDefault="00175107" w:rsidP="00F350B0">
      <w:pPr>
        <w:pStyle w:val="Aufzhlungszeichen2"/>
        <w:numPr>
          <w:ilvl w:val="0"/>
          <w:numId w:val="3"/>
        </w:numPr>
        <w:contextualSpacing w:val="0"/>
      </w:pPr>
      <w:r w:rsidRPr="00F23A45">
        <w:rPr>
          <w:b/>
        </w:rPr>
        <w:t>WPP</w:t>
      </w:r>
      <w:r w:rsidRPr="00F23A45">
        <w:t>: Wavefront parallel processing (usually synonymous with ECS).</w:t>
      </w:r>
    </w:p>
    <w:p w:rsidR="00556EEC" w:rsidRPr="00F23A45" w:rsidRDefault="00175107" w:rsidP="00F350B0">
      <w:pPr>
        <w:pStyle w:val="Aufzhlungszeichen2"/>
        <w:numPr>
          <w:ilvl w:val="0"/>
          <w:numId w:val="3"/>
        </w:numPr>
        <w:contextualSpacing w:val="0"/>
      </w:pPr>
      <w:r w:rsidRPr="00F23A45">
        <w:t>Block and unit names</w:t>
      </w:r>
      <w:r w:rsidR="008E036F" w:rsidRPr="00F23A45">
        <w:t xml:space="preserve"> in HEVC</w:t>
      </w:r>
      <w:r w:rsidRPr="00F23A45">
        <w:t>:</w:t>
      </w:r>
    </w:p>
    <w:p w:rsidR="00556EEC" w:rsidRPr="00F23A45" w:rsidRDefault="00175107" w:rsidP="00F350B0">
      <w:pPr>
        <w:pStyle w:val="Aufzhlungszeichen3"/>
        <w:numPr>
          <w:ilvl w:val="1"/>
          <w:numId w:val="3"/>
        </w:numPr>
        <w:contextualSpacing w:val="0"/>
      </w:pPr>
      <w:r w:rsidRPr="00F23A45">
        <w:rPr>
          <w:b/>
        </w:rPr>
        <w:t>CTB</w:t>
      </w:r>
      <w:r w:rsidRPr="00F23A45">
        <w:t>: Coding tree block (luma or chroma) – unless the format is monochrome, there are three CTBs per CTU.</w:t>
      </w:r>
    </w:p>
    <w:p w:rsidR="00556EEC" w:rsidRPr="00F23A45" w:rsidRDefault="00175107" w:rsidP="00F350B0">
      <w:pPr>
        <w:pStyle w:val="Aufzhlungszeichen3"/>
        <w:numPr>
          <w:ilvl w:val="1"/>
          <w:numId w:val="3"/>
        </w:numPr>
        <w:contextualSpacing w:val="0"/>
      </w:pPr>
      <w:r w:rsidRPr="00F23A45">
        <w:rPr>
          <w:b/>
        </w:rPr>
        <w:lastRenderedPageBreak/>
        <w:t>CTU</w:t>
      </w:r>
      <w:r w:rsidRPr="00F23A45">
        <w:t>: Coding tree unit (containing both luma and chroma, synonymous with LCU), with a size of 16x16, 32x32, or 64x64 for the luma component.</w:t>
      </w:r>
    </w:p>
    <w:p w:rsidR="00556EEC" w:rsidRPr="00F23A45" w:rsidRDefault="00175107" w:rsidP="00F350B0">
      <w:pPr>
        <w:pStyle w:val="Aufzhlungszeichen3"/>
        <w:numPr>
          <w:ilvl w:val="1"/>
          <w:numId w:val="3"/>
        </w:numPr>
        <w:contextualSpacing w:val="0"/>
      </w:pPr>
      <w:r w:rsidRPr="00F23A45">
        <w:rPr>
          <w:b/>
        </w:rPr>
        <w:t>CB</w:t>
      </w:r>
      <w:r w:rsidRPr="00F23A45">
        <w:t>: Coding block (luma or chroma), a luma or chroma block in a CU.</w:t>
      </w:r>
    </w:p>
    <w:p w:rsidR="00556EEC" w:rsidRPr="00F23A45" w:rsidRDefault="00175107" w:rsidP="00F350B0">
      <w:pPr>
        <w:pStyle w:val="Aufzhlungszeichen3"/>
        <w:numPr>
          <w:ilvl w:val="1"/>
          <w:numId w:val="3"/>
        </w:numPr>
        <w:contextualSpacing w:val="0"/>
      </w:pPr>
      <w:r w:rsidRPr="00F23A45">
        <w:rPr>
          <w:b/>
        </w:rPr>
        <w:t>CU</w:t>
      </w:r>
      <w:r w:rsidRPr="00F23A45">
        <w:t>: Coding unit (containing both luma and chroma), the level at which the prediction mode, such as intra versus inter, is determined in HEVC, with a size of 2Nx2N for 2N equal to 8, 16, 32, or 64 for luma.</w:t>
      </w:r>
    </w:p>
    <w:p w:rsidR="00556EEC" w:rsidRPr="00F23A45" w:rsidRDefault="00175107" w:rsidP="00F350B0">
      <w:pPr>
        <w:pStyle w:val="Aufzhlungszeichen3"/>
        <w:numPr>
          <w:ilvl w:val="1"/>
          <w:numId w:val="3"/>
        </w:numPr>
        <w:contextualSpacing w:val="0"/>
      </w:pPr>
      <w:r w:rsidRPr="00F23A45">
        <w:rPr>
          <w:b/>
        </w:rPr>
        <w:t>PB</w:t>
      </w:r>
      <w:r w:rsidRPr="00F23A45">
        <w:t>: Prediction block (luma or chroma), a luma or chroma block of a PU, the level at which the prediction information is conveyed</w:t>
      </w:r>
      <w:bookmarkStart w:id="7" w:name="_Ref431390945"/>
      <w:r w:rsidRPr="00F23A45">
        <w:t xml:space="preserve"> or the level at which the prediction process is performed</w:t>
      </w:r>
      <w:bookmarkEnd w:id="7"/>
      <w:r w:rsidRPr="00F23A45">
        <w:t xml:space="preserve"> in HEVC.</w:t>
      </w:r>
    </w:p>
    <w:p w:rsidR="00556EEC" w:rsidRPr="00F23A45" w:rsidRDefault="00175107" w:rsidP="00F350B0">
      <w:pPr>
        <w:pStyle w:val="Aufzhlungszeichen3"/>
        <w:numPr>
          <w:ilvl w:val="1"/>
          <w:numId w:val="3"/>
        </w:numPr>
        <w:contextualSpacing w:val="0"/>
      </w:pPr>
      <w:r w:rsidRPr="00F23A45">
        <w:rPr>
          <w:b/>
        </w:rPr>
        <w:t>PU</w:t>
      </w:r>
      <w:r w:rsidRPr="00F23A45">
        <w:t>: Prediction unit (containing both luma and chroma), the level of the prediction control syntax within a CU, with eight shape possibilities in HEVC:</w:t>
      </w:r>
    </w:p>
    <w:p w:rsidR="00556EEC" w:rsidRPr="00F23A45" w:rsidRDefault="00175107" w:rsidP="00F350B0">
      <w:pPr>
        <w:pStyle w:val="Aufzhlungszeichen4"/>
        <w:numPr>
          <w:ilvl w:val="2"/>
          <w:numId w:val="3"/>
        </w:numPr>
        <w:contextualSpacing w:val="0"/>
      </w:pPr>
      <w:r w:rsidRPr="00F23A45">
        <w:rPr>
          <w:b/>
        </w:rPr>
        <w:t>2Nx2N</w:t>
      </w:r>
      <w:r w:rsidRPr="00F23A45">
        <w:t>: Having the full width and height of the CU.</w:t>
      </w:r>
    </w:p>
    <w:p w:rsidR="00556EEC" w:rsidRPr="00F23A45" w:rsidRDefault="00175107" w:rsidP="00F350B0">
      <w:pPr>
        <w:pStyle w:val="Aufzhlungszeichen4"/>
        <w:numPr>
          <w:ilvl w:val="2"/>
          <w:numId w:val="3"/>
        </w:numPr>
        <w:contextualSpacing w:val="0"/>
      </w:pPr>
      <w:r w:rsidRPr="00F23A45">
        <w:rPr>
          <w:b/>
        </w:rPr>
        <w:t>2NxN (or Nx2N)</w:t>
      </w:r>
      <w:r w:rsidRPr="00F23A45">
        <w:t>: Having two areas that each have the full width and half the height of the CU (or having two areas that each have half the width and the full height of the CU).</w:t>
      </w:r>
    </w:p>
    <w:p w:rsidR="00556EEC" w:rsidRPr="00F23A45" w:rsidRDefault="00175107" w:rsidP="00F350B0">
      <w:pPr>
        <w:pStyle w:val="Aufzhlungszeichen4"/>
        <w:numPr>
          <w:ilvl w:val="2"/>
          <w:numId w:val="3"/>
        </w:numPr>
        <w:contextualSpacing w:val="0"/>
      </w:pPr>
      <w:r w:rsidRPr="00F23A45">
        <w:rPr>
          <w:b/>
        </w:rPr>
        <w:t>NxN</w:t>
      </w:r>
      <w:r w:rsidRPr="00F23A45">
        <w:t>: Having four areas that each have half the width and half the height of the CU, with N equal to 4, 8, 16, or 32 for intra-predicted luma and N equal to 8, 16, or 32 for inter-predicted luma – a case only used when 2N×2N is the minimum CU size.</w:t>
      </w:r>
    </w:p>
    <w:p w:rsidR="00556EEC" w:rsidRPr="00F23A45" w:rsidRDefault="00175107" w:rsidP="00F350B0">
      <w:pPr>
        <w:pStyle w:val="Aufzhlungszeichen4"/>
        <w:numPr>
          <w:ilvl w:val="2"/>
          <w:numId w:val="3"/>
        </w:numPr>
        <w:contextualSpacing w:val="0"/>
      </w:pPr>
      <w:r w:rsidRPr="00F23A45">
        <w:rPr>
          <w:b/>
        </w:rPr>
        <w:t>N/2x2N</w:t>
      </w:r>
      <w:r w:rsidRPr="00F23A45">
        <w:t xml:space="preserve"> paired with </w:t>
      </w:r>
      <w:r w:rsidRPr="00F23A45">
        <w:rPr>
          <w:b/>
        </w:rPr>
        <w:t>3N/2x2N</w:t>
      </w:r>
      <w:r w:rsidRPr="00F23A45">
        <w:t xml:space="preserve"> or </w:t>
      </w:r>
      <w:r w:rsidRPr="00F23A45">
        <w:rPr>
          <w:b/>
        </w:rPr>
        <w:t>2NxN/2</w:t>
      </w:r>
      <w:r w:rsidRPr="00F23A45">
        <w:t xml:space="preserve"> paired with </w:t>
      </w:r>
      <w:r w:rsidRPr="00F23A45">
        <w:rPr>
          <w:b/>
        </w:rPr>
        <w:t>2Nx3N/2</w:t>
      </w:r>
      <w:r w:rsidRPr="00F23A45">
        <w:t>: Having two areas that are different in size – cases referred to as AMP, with 2N equal to 16 or 32 for the luma component.</w:t>
      </w:r>
    </w:p>
    <w:p w:rsidR="00556EEC" w:rsidRPr="00F23A45" w:rsidRDefault="00175107" w:rsidP="00F350B0">
      <w:pPr>
        <w:pStyle w:val="Aufzhlungszeichen3"/>
        <w:numPr>
          <w:ilvl w:val="1"/>
          <w:numId w:val="3"/>
        </w:numPr>
        <w:contextualSpacing w:val="0"/>
      </w:pPr>
      <w:r w:rsidRPr="00F23A45">
        <w:rPr>
          <w:b/>
        </w:rPr>
        <w:t>TB</w:t>
      </w:r>
      <w:r w:rsidRPr="00F23A45">
        <w:t>: Transform block (luma or chroma), a luma or chroma block of a TU, with a size of 4x4, 8x8, 16x16, or 32x32.</w:t>
      </w:r>
    </w:p>
    <w:p w:rsidR="00556EEC" w:rsidRPr="00F23A45" w:rsidRDefault="00175107" w:rsidP="00F350B0">
      <w:pPr>
        <w:pStyle w:val="Aufzhlungszeichen3"/>
        <w:numPr>
          <w:ilvl w:val="1"/>
          <w:numId w:val="3"/>
        </w:numPr>
        <w:contextualSpacing w:val="0"/>
      </w:pPr>
      <w:r w:rsidRPr="00F23A45">
        <w:rPr>
          <w:b/>
        </w:rPr>
        <w:t>TU</w:t>
      </w:r>
      <w:r w:rsidRPr="00F23A45">
        <w:t>: Transform unit (containing both luma and chroma), the level of the residual transform (or transform skip or palette coding) segmentation within a CU (which, when using inter prediction in HEVC, may sometimes span across multiple PU regions).</w:t>
      </w:r>
    </w:p>
    <w:p w:rsidR="00556EEC" w:rsidRPr="00F23A45" w:rsidRDefault="008E036F" w:rsidP="00F350B0">
      <w:pPr>
        <w:pStyle w:val="Aufzhlungszeichen2"/>
        <w:numPr>
          <w:ilvl w:val="0"/>
          <w:numId w:val="3"/>
        </w:numPr>
        <w:contextualSpacing w:val="0"/>
      </w:pPr>
      <w:r w:rsidRPr="00F23A45">
        <w:t>Block and unit names in JEM</w:t>
      </w:r>
      <w:r w:rsidR="003B7F45" w:rsidRPr="00F23A45">
        <w:t xml:space="preserve"> (</w:t>
      </w:r>
      <w:r w:rsidR="003B7F45" w:rsidRPr="00F23A45">
        <w:rPr>
          <w:highlight w:val="yellow"/>
        </w:rPr>
        <w:t>Note: Need to put VVC terminology here</w:t>
      </w:r>
      <w:r w:rsidR="003B7F45" w:rsidRPr="00F23A45">
        <w:t>)</w:t>
      </w:r>
      <w:r w:rsidRPr="00F23A45">
        <w:t>:</w:t>
      </w:r>
    </w:p>
    <w:p w:rsidR="00556EEC" w:rsidRPr="00F23A45" w:rsidRDefault="008E036F" w:rsidP="00F350B0">
      <w:pPr>
        <w:pStyle w:val="Aufzhlungszeichen3"/>
        <w:numPr>
          <w:ilvl w:val="1"/>
          <w:numId w:val="3"/>
        </w:numPr>
        <w:contextualSpacing w:val="0"/>
      </w:pPr>
      <w:r w:rsidRPr="00F23A45">
        <w:rPr>
          <w:b/>
        </w:rPr>
        <w:t>CTB</w:t>
      </w:r>
      <w:r w:rsidRPr="00F23A45">
        <w:t>: Coding tree block (luma or chroma) – there are three CTBs per CTU in P/B slice, and one CTB per luma CTU and two CTBs per chroma CTU in I slice.</w:t>
      </w:r>
    </w:p>
    <w:p w:rsidR="00556EEC" w:rsidRPr="00F23A45" w:rsidRDefault="008E036F" w:rsidP="00F350B0">
      <w:pPr>
        <w:pStyle w:val="Aufzhlungszeichen3"/>
        <w:numPr>
          <w:ilvl w:val="1"/>
          <w:numId w:val="3"/>
        </w:numPr>
        <w:contextualSpacing w:val="0"/>
      </w:pPr>
      <w:r w:rsidRPr="00F23A45">
        <w:rPr>
          <w:b/>
        </w:rPr>
        <w:t>CTU</w:t>
      </w:r>
      <w:r w:rsidRPr="00F23A45">
        <w:t>: Coding tree unit (synonymous with LCU, containing both luma and chroma in P/B slice, containing only luma or chroma in I slice), with a size of 16x16, 32x32, 64x64, or 128x128 for the luma component.</w:t>
      </w:r>
    </w:p>
    <w:p w:rsidR="00556EEC" w:rsidRPr="00F23A45" w:rsidRDefault="008E036F" w:rsidP="00F350B0">
      <w:pPr>
        <w:pStyle w:val="Aufzhlungszeichen3"/>
        <w:numPr>
          <w:ilvl w:val="1"/>
          <w:numId w:val="3"/>
        </w:numPr>
        <w:contextualSpacing w:val="0"/>
      </w:pPr>
      <w:r w:rsidRPr="00F23A45">
        <w:rPr>
          <w:b/>
        </w:rPr>
        <w:t>CB</w:t>
      </w:r>
      <w:r w:rsidRPr="00F23A45">
        <w:t>: Coding block, a luma or chroma block in a CU.</w:t>
      </w:r>
    </w:p>
    <w:p w:rsidR="00556EEC" w:rsidRPr="00F23A45" w:rsidRDefault="008E036F" w:rsidP="00F350B0">
      <w:pPr>
        <w:pStyle w:val="Aufzhlungszeichen3"/>
        <w:numPr>
          <w:ilvl w:val="1"/>
          <w:numId w:val="3"/>
        </w:numPr>
        <w:contextualSpacing w:val="0"/>
      </w:pPr>
      <w:r w:rsidRPr="00F23A45">
        <w:rPr>
          <w:b/>
        </w:rPr>
        <w:t>CU</w:t>
      </w:r>
      <w:r w:rsidRPr="00F23A45">
        <w:t>: Coding unit (containing both luma and chroma in P/B slice, containing only luma or chroma in I slice), a leaf node of a QTBT. It’s the level at which the prediction process and residual transform are performed in JEM. A CU can be square or rectangle shape.</w:t>
      </w:r>
    </w:p>
    <w:p w:rsidR="00556EEC" w:rsidRPr="00F23A45" w:rsidRDefault="008E036F" w:rsidP="00F350B0">
      <w:pPr>
        <w:pStyle w:val="Aufzhlungszeichen3"/>
        <w:numPr>
          <w:ilvl w:val="1"/>
          <w:numId w:val="3"/>
        </w:numPr>
        <w:contextualSpacing w:val="0"/>
      </w:pPr>
      <w:r w:rsidRPr="00F23A45">
        <w:rPr>
          <w:b/>
        </w:rPr>
        <w:t>PB</w:t>
      </w:r>
      <w:r w:rsidRPr="00F23A45">
        <w:t>: Prediction block, a luma or chroma block of a PU.</w:t>
      </w:r>
    </w:p>
    <w:p w:rsidR="00556EEC" w:rsidRPr="00F23A45" w:rsidRDefault="008E036F" w:rsidP="00F350B0">
      <w:pPr>
        <w:pStyle w:val="Aufzhlungszeichen3"/>
        <w:numPr>
          <w:ilvl w:val="1"/>
          <w:numId w:val="3"/>
        </w:numPr>
        <w:contextualSpacing w:val="0"/>
      </w:pPr>
      <w:r w:rsidRPr="00F23A45">
        <w:rPr>
          <w:b/>
        </w:rPr>
        <w:t>PU</w:t>
      </w:r>
      <w:r w:rsidRPr="00F23A45">
        <w:t>: Prediction unit, has the same size to a CU.</w:t>
      </w:r>
    </w:p>
    <w:p w:rsidR="00556EEC" w:rsidRPr="00F23A45" w:rsidRDefault="008E036F" w:rsidP="00F350B0">
      <w:pPr>
        <w:pStyle w:val="Aufzhlungszeichen3"/>
        <w:numPr>
          <w:ilvl w:val="1"/>
          <w:numId w:val="3"/>
        </w:numPr>
        <w:contextualSpacing w:val="0"/>
      </w:pPr>
      <w:r w:rsidRPr="00F23A45">
        <w:rPr>
          <w:b/>
        </w:rPr>
        <w:t>TB</w:t>
      </w:r>
      <w:r w:rsidRPr="00F23A45">
        <w:t>: Transform block, a luma or chroma block of a TU.</w:t>
      </w:r>
    </w:p>
    <w:p w:rsidR="008E036F" w:rsidRPr="00F23A45" w:rsidRDefault="008E036F" w:rsidP="00F350B0">
      <w:pPr>
        <w:pStyle w:val="Aufzhlungszeichen3"/>
        <w:numPr>
          <w:ilvl w:val="1"/>
          <w:numId w:val="3"/>
        </w:numPr>
        <w:tabs>
          <w:tab w:val="clear" w:pos="720"/>
          <w:tab w:val="clear" w:pos="1080"/>
          <w:tab w:val="clear" w:pos="1440"/>
        </w:tabs>
        <w:spacing w:before="120"/>
        <w:contextualSpacing w:val="0"/>
        <w:rPr>
          <w:szCs w:val="22"/>
        </w:rPr>
      </w:pPr>
      <w:r w:rsidRPr="00F23A45">
        <w:rPr>
          <w:b/>
        </w:rPr>
        <w:t>TU</w:t>
      </w:r>
      <w:r w:rsidRPr="00F23A45">
        <w:t>: Transform unit, has the same size to a CU.</w:t>
      </w:r>
    </w:p>
    <w:p w:rsidR="00D94473" w:rsidRPr="00F23A45" w:rsidRDefault="00D94473" w:rsidP="009F5B0B">
      <w:pPr>
        <w:pStyle w:val="berschrift2"/>
        <w:ind w:left="578" w:hanging="578"/>
        <w:rPr>
          <w:lang w:val="en-CA"/>
        </w:rPr>
      </w:pPr>
      <w:r w:rsidRPr="00F23A45">
        <w:rPr>
          <w:lang w:val="en-CA"/>
        </w:rPr>
        <w:lastRenderedPageBreak/>
        <w:t>Opening remarks</w:t>
      </w:r>
    </w:p>
    <w:p w:rsidR="00431F3D" w:rsidRPr="00F23A45" w:rsidRDefault="00C07252" w:rsidP="00C54445">
      <w:r w:rsidRPr="00F23A45">
        <w:t>Remarks during</w:t>
      </w:r>
      <w:r w:rsidR="00645F85" w:rsidRPr="00F23A45">
        <w:t xml:space="preserve"> the o</w:t>
      </w:r>
      <w:r w:rsidR="00431F3D" w:rsidRPr="00F23A45">
        <w:t xml:space="preserve">pening </w:t>
      </w:r>
      <w:r w:rsidRPr="00F23A45">
        <w:t>session</w:t>
      </w:r>
      <w:r w:rsidR="008F616E" w:rsidRPr="00F23A45">
        <w:t xml:space="preserve"> </w:t>
      </w:r>
      <w:r w:rsidR="00431F3D" w:rsidRPr="00F23A45">
        <w:t xml:space="preserve">of </w:t>
      </w:r>
      <w:r w:rsidR="008F616E" w:rsidRPr="00F23A45">
        <w:t xml:space="preserve">the </w:t>
      </w:r>
      <w:r w:rsidR="00431F3D" w:rsidRPr="00F23A45">
        <w:t xml:space="preserve">meeting </w:t>
      </w:r>
      <w:r w:rsidR="003B7F45" w:rsidRPr="00F23A45">
        <w:t>09</w:t>
      </w:r>
      <w:r w:rsidR="00431F3D" w:rsidRPr="00F23A45">
        <w:t xml:space="preserve">00 </w:t>
      </w:r>
      <w:r w:rsidR="003B7F45" w:rsidRPr="00F23A45">
        <w:t>Wedn</w:t>
      </w:r>
      <w:r w:rsidR="00431F3D" w:rsidRPr="00F23A45">
        <w:t xml:space="preserve">esday </w:t>
      </w:r>
      <w:r w:rsidR="003B7F45" w:rsidRPr="00F23A45">
        <w:t>3</w:t>
      </w:r>
      <w:r w:rsidR="00645F85" w:rsidRPr="00F23A45">
        <w:t xml:space="preserve"> </w:t>
      </w:r>
      <w:r w:rsidR="003B7F45" w:rsidRPr="00F23A45">
        <w:t>Oct</w:t>
      </w:r>
      <w:r w:rsidR="008B4F9A" w:rsidRPr="00F23A45">
        <w:t>ober</w:t>
      </w:r>
      <w:r w:rsidRPr="00F23A45">
        <w:t xml:space="preserve"> </w:t>
      </w:r>
      <w:r w:rsidR="00431F3D" w:rsidRPr="00F23A45">
        <w:t>(</w:t>
      </w:r>
      <w:r w:rsidR="00645F85" w:rsidRPr="00F23A45">
        <w:t xml:space="preserve">chaired by </w:t>
      </w:r>
      <w:r w:rsidR="00431F3D" w:rsidRPr="00F23A45">
        <w:t>GJS</w:t>
      </w:r>
      <w:r w:rsidR="00D25620" w:rsidRPr="00F23A45">
        <w:t xml:space="preserve"> </w:t>
      </w:r>
      <w:r w:rsidR="00645F85" w:rsidRPr="00F23A45">
        <w:t>and</w:t>
      </w:r>
      <w:r w:rsidR="008E7B12" w:rsidRPr="00F23A45">
        <w:t xml:space="preserve"> </w:t>
      </w:r>
      <w:r w:rsidR="00D25620" w:rsidRPr="00F23A45">
        <w:t>JRO</w:t>
      </w:r>
      <w:r w:rsidR="00431F3D" w:rsidRPr="00F23A45">
        <w:t>)</w:t>
      </w:r>
      <w:r w:rsidR="00645F85" w:rsidRPr="00F23A45">
        <w:t xml:space="preserve"> were as follows.</w:t>
      </w:r>
    </w:p>
    <w:p w:rsidR="008E3BE5" w:rsidRPr="00F23A45" w:rsidRDefault="00645F85" w:rsidP="00DD62A8">
      <w:pPr>
        <w:pStyle w:val="Aufzhlungszeichen2"/>
        <w:numPr>
          <w:ilvl w:val="0"/>
          <w:numId w:val="23"/>
        </w:numPr>
      </w:pPr>
      <w:r w:rsidRPr="00F23A45">
        <w:t xml:space="preserve">The meeting </w:t>
      </w:r>
      <w:r w:rsidR="008E3BE5" w:rsidRPr="00F23A45">
        <w:t xml:space="preserve">logistics, agenda, working practices, policies, </w:t>
      </w:r>
      <w:r w:rsidRPr="00F23A45">
        <w:t xml:space="preserve">and </w:t>
      </w:r>
      <w:r w:rsidR="008E3BE5" w:rsidRPr="00F23A45">
        <w:t>document allocation</w:t>
      </w:r>
      <w:r w:rsidRPr="00F23A45">
        <w:t xml:space="preserve"> were reviewed.</w:t>
      </w:r>
    </w:p>
    <w:p w:rsidR="008E3BE5" w:rsidRPr="00F23A45" w:rsidRDefault="00645F85" w:rsidP="00DD62A8">
      <w:pPr>
        <w:numPr>
          <w:ilvl w:val="0"/>
          <w:numId w:val="23"/>
        </w:numPr>
      </w:pPr>
      <w:r w:rsidRPr="00F23A45">
        <w:t>The r</w:t>
      </w:r>
      <w:r w:rsidR="008E3BE5" w:rsidRPr="00F23A45">
        <w:t xml:space="preserve">esults of </w:t>
      </w:r>
      <w:r w:rsidRPr="00F23A45">
        <w:t xml:space="preserve">the </w:t>
      </w:r>
      <w:r w:rsidR="008E3BE5" w:rsidRPr="00F23A45">
        <w:t>previous meeting</w:t>
      </w:r>
      <w:r w:rsidR="00D25620" w:rsidRPr="00F23A45">
        <w:t xml:space="preserve"> </w:t>
      </w:r>
      <w:r w:rsidRPr="00F23A45">
        <w:t>were reviewed.</w:t>
      </w:r>
    </w:p>
    <w:p w:rsidR="002F266E" w:rsidRPr="00F23A45" w:rsidRDefault="002F266E" w:rsidP="002F266E">
      <w:pPr>
        <w:numPr>
          <w:ilvl w:val="1"/>
          <w:numId w:val="23"/>
        </w:numPr>
      </w:pPr>
      <w:r w:rsidRPr="00F23A45">
        <w:t>A very late output of the April meeting (the CfP evaluation report) had been produced.</w:t>
      </w:r>
    </w:p>
    <w:p w:rsidR="002F266E" w:rsidRDefault="002F266E" w:rsidP="002F266E">
      <w:pPr>
        <w:numPr>
          <w:ilvl w:val="1"/>
          <w:numId w:val="23"/>
        </w:numPr>
      </w:pPr>
      <w:r w:rsidRPr="00F23A45">
        <w:t>On placeholders – there were a number of cases where there was some descri</w:t>
      </w:r>
      <w:r w:rsidR="00D02AB4" w:rsidRPr="00F23A45">
        <w:t>ption of a concept but no test results.</w:t>
      </w:r>
    </w:p>
    <w:p w:rsidR="00315FD4" w:rsidRPr="00F23A45" w:rsidRDefault="00315FD4" w:rsidP="0094055E">
      <w:pPr>
        <w:numPr>
          <w:ilvl w:val="2"/>
          <w:numId w:val="23"/>
        </w:numPr>
      </w:pPr>
      <w:r>
        <w:t>L0111 (maybe that was OK), L0167, L0174, L0175, L0176, L0177, L0178?, L0186, L0187, L0188, L0189, L0241, L0325, L0408</w:t>
      </w:r>
    </w:p>
    <w:p w:rsidR="009E4194" w:rsidRPr="00F23A45" w:rsidRDefault="009E4194" w:rsidP="002F266E">
      <w:pPr>
        <w:numPr>
          <w:ilvl w:val="1"/>
          <w:numId w:val="23"/>
        </w:numPr>
      </w:pPr>
      <w:r w:rsidRPr="00F23A45">
        <w:t>There was a comment about “piecemeal” revisions of documents; properly, a contribution should be complete when its initial version is uploaded. It should not need repeated revisions to finalize its content.</w:t>
      </w:r>
    </w:p>
    <w:p w:rsidR="00D02AB4" w:rsidRPr="00F23A45" w:rsidRDefault="00D02AB4" w:rsidP="002F266E">
      <w:pPr>
        <w:numPr>
          <w:ilvl w:val="1"/>
          <w:numId w:val="23"/>
        </w:numPr>
      </w:pPr>
      <w:r w:rsidRPr="00F23A45">
        <w:t>The software integration went somewhat slower than expected.</w:t>
      </w:r>
    </w:p>
    <w:p w:rsidR="00CF69D5" w:rsidRPr="00F23A45" w:rsidRDefault="009E4194" w:rsidP="002F266E">
      <w:pPr>
        <w:numPr>
          <w:ilvl w:val="1"/>
          <w:numId w:val="23"/>
        </w:numPr>
      </w:pPr>
      <w:r w:rsidRPr="00F23A45">
        <w:t xml:space="preserve">There was substantial discussion of the nature </w:t>
      </w:r>
      <w:r w:rsidR="002D2207" w:rsidRPr="00F23A45">
        <w:t xml:space="preserve">and conduct </w:t>
      </w:r>
      <w:r w:rsidRPr="00F23A45">
        <w:t>of CEs</w:t>
      </w:r>
      <w:r w:rsidR="003E4569" w:rsidRPr="00F23A45">
        <w:t>:</w:t>
      </w:r>
    </w:p>
    <w:p w:rsidR="00D02AB4" w:rsidRPr="00F23A45" w:rsidRDefault="00CF69D5" w:rsidP="0094055E">
      <w:pPr>
        <w:numPr>
          <w:ilvl w:val="2"/>
          <w:numId w:val="23"/>
        </w:numPr>
      </w:pPr>
      <w:r w:rsidRPr="00F23A45">
        <w:t>T</w:t>
      </w:r>
      <w:r w:rsidR="00D02AB4" w:rsidRPr="00F23A45">
        <w:t>here were some cases with differences between CE plan descriptions and what is reported in a CE report.</w:t>
      </w:r>
    </w:p>
    <w:p w:rsidR="00D02AB4" w:rsidRPr="00F23A45" w:rsidRDefault="00D02AB4" w:rsidP="00D02AB4">
      <w:pPr>
        <w:numPr>
          <w:ilvl w:val="2"/>
          <w:numId w:val="23"/>
        </w:numPr>
      </w:pPr>
      <w:r w:rsidRPr="00F23A45">
        <w:t>The CE plan descriptions need to be accurate and complete.</w:t>
      </w:r>
    </w:p>
    <w:p w:rsidR="00D02AB4" w:rsidRPr="00F23A45" w:rsidRDefault="00D02AB4" w:rsidP="00D02AB4">
      <w:pPr>
        <w:numPr>
          <w:ilvl w:val="2"/>
          <w:numId w:val="23"/>
        </w:numPr>
      </w:pPr>
      <w:r w:rsidRPr="00F23A45">
        <w:t>The CE4 report identifies some cases where there were late modifications</w:t>
      </w:r>
      <w:r w:rsidR="00CF69D5" w:rsidRPr="00F23A45">
        <w:t>.</w:t>
      </w:r>
    </w:p>
    <w:p w:rsidR="00CF69D5" w:rsidRPr="00F23A45" w:rsidRDefault="00CF69D5" w:rsidP="00D02AB4">
      <w:pPr>
        <w:numPr>
          <w:ilvl w:val="2"/>
          <w:numId w:val="23"/>
        </w:numPr>
      </w:pPr>
      <w:r w:rsidRPr="00F23A45">
        <w:t>The software needs to match the description.</w:t>
      </w:r>
    </w:p>
    <w:p w:rsidR="00CF69D5" w:rsidRPr="00F23A45" w:rsidRDefault="00CF69D5" w:rsidP="00D02AB4">
      <w:pPr>
        <w:numPr>
          <w:ilvl w:val="2"/>
          <w:numId w:val="23"/>
        </w:numPr>
      </w:pPr>
      <w:r w:rsidRPr="00F23A45">
        <w:t>Cross-checkers need stable software.</w:t>
      </w:r>
    </w:p>
    <w:p w:rsidR="00CF69D5" w:rsidRPr="00F23A45" w:rsidRDefault="00CF69D5" w:rsidP="00D02AB4">
      <w:pPr>
        <w:numPr>
          <w:ilvl w:val="2"/>
          <w:numId w:val="23"/>
        </w:numPr>
      </w:pPr>
      <w:r w:rsidRPr="00F23A45">
        <w:t>Text needs to be available.</w:t>
      </w:r>
    </w:p>
    <w:p w:rsidR="00CF69D5" w:rsidRPr="00F23A45" w:rsidRDefault="00CF69D5" w:rsidP="00D02AB4">
      <w:pPr>
        <w:numPr>
          <w:ilvl w:val="2"/>
          <w:numId w:val="23"/>
        </w:numPr>
      </w:pPr>
      <w:r w:rsidRPr="00F23A45">
        <w:t>The notes of the last meeting said the RoS for ALF was 7x7, but the software and text also had 5x5. (There was some modification of the proposed scheme, removing fixed filters which were</w:t>
      </w:r>
      <w:r w:rsidR="00CA527F" w:rsidRPr="00F23A45">
        <w:t xml:space="preserve"> always 7x7</w:t>
      </w:r>
      <w:r w:rsidR="003E4569" w:rsidRPr="00F23A45">
        <w:t xml:space="preserve"> from what had been tested, and in the discussion it was suggested that this might have been the cause of some of the confusion</w:t>
      </w:r>
      <w:r w:rsidR="00CA527F" w:rsidRPr="00F23A45">
        <w:t>.)</w:t>
      </w:r>
    </w:p>
    <w:p w:rsidR="00CA527F" w:rsidRPr="00F23A45" w:rsidRDefault="009E4194" w:rsidP="0094055E">
      <w:pPr>
        <w:numPr>
          <w:ilvl w:val="2"/>
          <w:numId w:val="23"/>
        </w:numPr>
      </w:pPr>
      <w:r w:rsidRPr="00F23A45">
        <w:t xml:space="preserve">See section </w:t>
      </w:r>
      <w:r w:rsidRPr="00F23A45">
        <w:fldChar w:fldCharType="begin"/>
      </w:r>
      <w:r w:rsidRPr="00F23A45">
        <w:instrText xml:space="preserve"> REF _Ref411907584 \r \h </w:instrText>
      </w:r>
      <w:r w:rsidRPr="00F23A45">
        <w:fldChar w:fldCharType="separate"/>
      </w:r>
      <w:r w:rsidRPr="00F23A45">
        <w:t>13.4</w:t>
      </w:r>
      <w:r w:rsidRPr="00F23A45">
        <w:fldChar w:fldCharType="end"/>
      </w:r>
      <w:r w:rsidRPr="00F23A45">
        <w:t xml:space="preserve"> for refinement of CE plans, partly revised in the opening discussion.</w:t>
      </w:r>
    </w:p>
    <w:p w:rsidR="00B2374F" w:rsidRPr="00F23A45" w:rsidRDefault="00B2374F" w:rsidP="00B2374F">
      <w:pPr>
        <w:numPr>
          <w:ilvl w:val="1"/>
          <w:numId w:val="23"/>
        </w:numPr>
      </w:pPr>
      <w:r w:rsidRPr="00F23A45">
        <w:t>It was asked whether the rate control scheme of JVET-K0390</w:t>
      </w:r>
      <w:r w:rsidR="003E4569" w:rsidRPr="00F23A45">
        <w:t xml:space="preserve"> could also apply to the HM. A further input contribution rate control had also been submitted to the current meeting as JVET-L0241. </w:t>
      </w:r>
      <w:r w:rsidR="003E4569" w:rsidRPr="0094055E">
        <w:rPr>
          <w:highlight w:val="yellow"/>
        </w:rPr>
        <w:t>Coordination with JCT-VC on HM development was encouraged.</w:t>
      </w:r>
    </w:p>
    <w:p w:rsidR="008E3BE5" w:rsidRPr="00F23A45" w:rsidRDefault="00645F85" w:rsidP="00DD62A8">
      <w:pPr>
        <w:numPr>
          <w:ilvl w:val="0"/>
          <w:numId w:val="23"/>
        </w:numPr>
      </w:pPr>
      <w:r w:rsidRPr="00F23A45">
        <w:t>The p</w:t>
      </w:r>
      <w:r w:rsidR="008E3BE5" w:rsidRPr="00F23A45">
        <w:t>rimary goal</w:t>
      </w:r>
      <w:r w:rsidR="00E94B81" w:rsidRPr="00F23A45">
        <w:t>s</w:t>
      </w:r>
      <w:r w:rsidR="008E3BE5" w:rsidRPr="00F23A45">
        <w:t xml:space="preserve"> of the meeting</w:t>
      </w:r>
      <w:r w:rsidRPr="00F23A45">
        <w:t xml:space="preserve"> </w:t>
      </w:r>
      <w:r w:rsidR="00E94B81" w:rsidRPr="00F23A45">
        <w:t xml:space="preserve">were </w:t>
      </w:r>
      <w:r w:rsidRPr="00F23A45">
        <w:t>to r</w:t>
      </w:r>
      <w:r w:rsidR="008E3BE5" w:rsidRPr="00F23A45">
        <w:t xml:space="preserve">eview </w:t>
      </w:r>
      <w:r w:rsidRPr="00F23A45">
        <w:t xml:space="preserve">the </w:t>
      </w:r>
      <w:r w:rsidR="00D25620" w:rsidRPr="00F23A45">
        <w:t>results of CEs</w:t>
      </w:r>
      <w:r w:rsidR="008E3BE5" w:rsidRPr="00F23A45">
        <w:t>, identify promising technology directions</w:t>
      </w:r>
      <w:r w:rsidR="00E94B81" w:rsidRPr="00F23A45">
        <w:t>,</w:t>
      </w:r>
      <w:r w:rsidR="00D25620" w:rsidRPr="00F23A45">
        <w:t xml:space="preserve"> and </w:t>
      </w:r>
      <w:r w:rsidR="00E94B81" w:rsidRPr="00F23A45">
        <w:t>adopt proposed technology</w:t>
      </w:r>
      <w:r w:rsidR="00D25620" w:rsidRPr="00F23A45">
        <w:t xml:space="preserve"> </w:t>
      </w:r>
      <w:r w:rsidR="00E94B81" w:rsidRPr="00F23A45">
        <w:t>in</w:t>
      </w:r>
      <w:r w:rsidR="00D25620" w:rsidRPr="00F23A45">
        <w:t xml:space="preserve">to the </w:t>
      </w:r>
      <w:r w:rsidR="00C07252" w:rsidRPr="00F23A45">
        <w:t xml:space="preserve">VVC </w:t>
      </w:r>
      <w:r w:rsidR="00D25620" w:rsidRPr="00F23A45">
        <w:t xml:space="preserve">draft </w:t>
      </w:r>
      <w:r w:rsidR="00C07252" w:rsidRPr="00F23A45">
        <w:t xml:space="preserve">text </w:t>
      </w:r>
      <w:r w:rsidR="00D25620" w:rsidRPr="00F23A45">
        <w:t>and VTM</w:t>
      </w:r>
      <w:r w:rsidRPr="00F23A45">
        <w:t>.</w:t>
      </w:r>
    </w:p>
    <w:p w:rsidR="00D25620" w:rsidRPr="00F23A45" w:rsidRDefault="00D25620" w:rsidP="00DD62A8">
      <w:pPr>
        <w:numPr>
          <w:ilvl w:val="0"/>
          <w:numId w:val="23"/>
        </w:numPr>
      </w:pPr>
      <w:r w:rsidRPr="00F23A45">
        <w:t>Due to high number of input</w:t>
      </w:r>
      <w:r w:rsidR="00A434E3" w:rsidRPr="00F23A45">
        <w:t xml:space="preserve"> contribution</w:t>
      </w:r>
      <w:r w:rsidRPr="00F23A45">
        <w:t xml:space="preserve">s, parallelization and breakout work </w:t>
      </w:r>
      <w:r w:rsidR="00A434E3" w:rsidRPr="00F23A45">
        <w:t xml:space="preserve">were expected to </w:t>
      </w:r>
      <w:r w:rsidRPr="00F23A45">
        <w:t>be needed</w:t>
      </w:r>
      <w:r w:rsidR="00A434E3" w:rsidRPr="00F23A45">
        <w:t>.</w:t>
      </w:r>
    </w:p>
    <w:p w:rsidR="00D22CD5" w:rsidRPr="00F23A45" w:rsidRDefault="00D25620" w:rsidP="0094055E">
      <w:pPr>
        <w:numPr>
          <w:ilvl w:val="0"/>
          <w:numId w:val="23"/>
        </w:numPr>
      </w:pPr>
      <w:r w:rsidRPr="00F23A45">
        <w:t>Principles</w:t>
      </w:r>
      <w:r w:rsidR="008E3BE5" w:rsidRPr="00F23A45">
        <w:t xml:space="preserve"> of standards development </w:t>
      </w:r>
      <w:r w:rsidRPr="00F23A45">
        <w:t>were discussed</w:t>
      </w:r>
      <w:r w:rsidR="00645F85" w:rsidRPr="00F23A45">
        <w:t>.</w:t>
      </w:r>
    </w:p>
    <w:p w:rsidR="00A611F5" w:rsidRPr="00F23A45" w:rsidRDefault="00A611F5" w:rsidP="009F5B0B">
      <w:pPr>
        <w:pStyle w:val="berschrift2"/>
        <w:ind w:left="578" w:hanging="578"/>
        <w:rPr>
          <w:lang w:val="en-CA"/>
        </w:rPr>
      </w:pPr>
      <w:r w:rsidRPr="00F23A45">
        <w:rPr>
          <w:lang w:val="en-CA"/>
        </w:rPr>
        <w:t>Scheduling of discussions</w:t>
      </w:r>
    </w:p>
    <w:p w:rsidR="00556EEC" w:rsidRPr="00F23A45" w:rsidRDefault="002E281F" w:rsidP="0037108D">
      <w:r w:rsidRPr="00F23A45">
        <w:t xml:space="preserve">Scheduling: Generally </w:t>
      </w:r>
      <w:r w:rsidR="00337A63" w:rsidRPr="00F23A45">
        <w:t xml:space="preserve">meeting time was scheduled during </w:t>
      </w:r>
      <w:r w:rsidR="00815853" w:rsidRPr="00F23A45">
        <w:t>0900</w:t>
      </w:r>
      <w:r w:rsidRPr="00F23A45">
        <w:t>–2</w:t>
      </w:r>
      <w:r w:rsidR="00A80793" w:rsidRPr="00F23A45">
        <w:t>0</w:t>
      </w:r>
      <w:r w:rsidRPr="00F23A45">
        <w:t>00</w:t>
      </w:r>
      <w:r w:rsidR="00D25620" w:rsidRPr="00F23A45">
        <w:t>+</w:t>
      </w:r>
      <w:r w:rsidR="00565724" w:rsidRPr="00F23A45">
        <w:t xml:space="preserve"> hours</w:t>
      </w:r>
      <w:r w:rsidRPr="00F23A45">
        <w:t xml:space="preserve">, </w:t>
      </w:r>
      <w:r w:rsidR="00337A63" w:rsidRPr="00F23A45">
        <w:t xml:space="preserve">with </w:t>
      </w:r>
      <w:r w:rsidRPr="00F23A45">
        <w:t xml:space="preserve">coffee </w:t>
      </w:r>
      <w:r w:rsidR="00337A63" w:rsidRPr="00F23A45">
        <w:t xml:space="preserve">and </w:t>
      </w:r>
      <w:r w:rsidRPr="00F23A45">
        <w:t xml:space="preserve">lunch </w:t>
      </w:r>
      <w:r w:rsidR="00AB4CC7" w:rsidRPr="00F23A45">
        <w:t>breaks as convenient.</w:t>
      </w:r>
      <w:r w:rsidR="00980C47" w:rsidRPr="00F23A45">
        <w:t xml:space="preserve"> </w:t>
      </w:r>
      <w:r w:rsidR="006E0F7B" w:rsidRPr="00F23A45">
        <w:t xml:space="preserve">Ongoing </w:t>
      </w:r>
      <w:r w:rsidR="00565724" w:rsidRPr="00F23A45">
        <w:t xml:space="preserve">scheduling </w:t>
      </w:r>
      <w:r w:rsidR="006E0F7B" w:rsidRPr="00F23A45">
        <w:t>refinements were announced on the group email reflector as needed.</w:t>
      </w:r>
      <w:r w:rsidR="00CB6F74" w:rsidRPr="00F23A45">
        <w:t xml:space="preserve"> </w:t>
      </w:r>
      <w:r w:rsidR="00980C47" w:rsidRPr="00F23A45">
        <w:t>Some particular scheduling notes are shown below, although not necessarily 100% accurate</w:t>
      </w:r>
      <w:r w:rsidR="00565724" w:rsidRPr="00F23A45">
        <w:t xml:space="preserve"> or complete</w:t>
      </w:r>
      <w:r w:rsidR="00980C47" w:rsidRPr="00F23A45">
        <w:t>:</w:t>
      </w:r>
    </w:p>
    <w:p w:rsidR="00B164D2" w:rsidRPr="00F23A45" w:rsidRDefault="003B7F45" w:rsidP="003B7F45">
      <w:pPr>
        <w:keepNext/>
        <w:numPr>
          <w:ilvl w:val="0"/>
          <w:numId w:val="23"/>
        </w:numPr>
      </w:pPr>
      <w:r w:rsidRPr="00F23A45">
        <w:lastRenderedPageBreak/>
        <w:t>Wed</w:t>
      </w:r>
      <w:r w:rsidR="00B164D2" w:rsidRPr="00F23A45">
        <w:t xml:space="preserve">. </w:t>
      </w:r>
      <w:r w:rsidRPr="00F23A45">
        <w:t>3</w:t>
      </w:r>
      <w:r w:rsidR="00B164D2" w:rsidRPr="00F23A45">
        <w:t xml:space="preserve"> </w:t>
      </w:r>
      <w:r w:rsidRPr="00F23A45">
        <w:t>Oct</w:t>
      </w:r>
      <w:r w:rsidR="002D2207" w:rsidRPr="00F23A45">
        <w:t>ober</w:t>
      </w:r>
      <w:r w:rsidR="00B164D2" w:rsidRPr="00F23A45">
        <w:t>, 1</w:t>
      </w:r>
      <w:r w:rsidR="00B164D2" w:rsidRPr="00F23A45">
        <w:rPr>
          <w:vertAlign w:val="superscript"/>
        </w:rPr>
        <w:t>st</w:t>
      </w:r>
      <w:r w:rsidR="00B164D2" w:rsidRPr="00F23A45">
        <w:t xml:space="preserve"> day</w:t>
      </w:r>
    </w:p>
    <w:p w:rsidR="002D2207" w:rsidRPr="00F23A45" w:rsidRDefault="003B7F45" w:rsidP="0052301D">
      <w:pPr>
        <w:pStyle w:val="Aufzhlungszeichen2"/>
        <w:numPr>
          <w:ilvl w:val="1"/>
          <w:numId w:val="13"/>
        </w:numPr>
      </w:pPr>
      <w:r w:rsidRPr="00F23A45">
        <w:t>0900</w:t>
      </w:r>
      <w:r w:rsidR="00B164D2" w:rsidRPr="00F23A45">
        <w:t>–</w:t>
      </w:r>
      <w:r w:rsidR="002D2207" w:rsidRPr="0094055E">
        <w:t>1</w:t>
      </w:r>
      <w:r w:rsidR="003C6EE3">
        <w:t>10</w:t>
      </w:r>
      <w:r w:rsidR="002D2207" w:rsidRPr="0094055E">
        <w:t>0</w:t>
      </w:r>
      <w:r w:rsidR="002D2207" w:rsidRPr="00F23A45">
        <w:t xml:space="preserve"> </w:t>
      </w:r>
      <w:r w:rsidR="00D25620" w:rsidRPr="00F23A45">
        <w:t>Opening</w:t>
      </w:r>
      <w:r w:rsidR="002D2207" w:rsidRPr="00F23A45">
        <w:t xml:space="preserve"> plenary (chaired by GJS &amp; JRO)</w:t>
      </w:r>
    </w:p>
    <w:p w:rsidR="0052301D" w:rsidRDefault="002D2207" w:rsidP="0052301D">
      <w:pPr>
        <w:pStyle w:val="Aufzhlungszeichen2"/>
        <w:numPr>
          <w:ilvl w:val="1"/>
          <w:numId w:val="13"/>
        </w:numPr>
      </w:pPr>
      <w:r w:rsidRPr="00F23A45">
        <w:t>1115–</w:t>
      </w:r>
      <w:r w:rsidR="00F574A9">
        <w:t>1</w:t>
      </w:r>
      <w:r w:rsidR="003C6EE3">
        <w:t>32</w:t>
      </w:r>
      <w:r w:rsidR="00F574A9">
        <w:t>0</w:t>
      </w:r>
      <w:r w:rsidR="003C6EE3">
        <w:t xml:space="preserve">, </w:t>
      </w:r>
      <w:r w:rsidR="003C6EE3" w:rsidRPr="00F23A45">
        <w:t>1</w:t>
      </w:r>
      <w:r w:rsidR="003C6EE3">
        <w:t>500</w:t>
      </w:r>
      <w:r w:rsidR="003C6EE3" w:rsidRPr="00F23A45">
        <w:t>–</w:t>
      </w:r>
      <w:r w:rsidR="003C6EE3">
        <w:t>1830</w:t>
      </w:r>
      <w:r w:rsidRPr="00F23A45">
        <w:t xml:space="preserve"> </w:t>
      </w:r>
      <w:r w:rsidR="00D25620" w:rsidRPr="00F23A45">
        <w:t>AHG reports</w:t>
      </w:r>
      <w:r w:rsidR="00B164D2" w:rsidRPr="00F23A45">
        <w:t xml:space="preserve"> </w:t>
      </w:r>
      <w:r w:rsidRPr="00F23A45">
        <w:t xml:space="preserve">plenary review </w:t>
      </w:r>
      <w:r w:rsidR="00B164D2" w:rsidRPr="00F23A45">
        <w:t>(chaired by GJS</w:t>
      </w:r>
      <w:r w:rsidR="0052301D" w:rsidRPr="00F23A45">
        <w:t xml:space="preserve"> &amp; JRO</w:t>
      </w:r>
      <w:r w:rsidR="00B164D2" w:rsidRPr="00F23A45">
        <w:t>)</w:t>
      </w:r>
    </w:p>
    <w:p w:rsidR="00F574A9" w:rsidRPr="00F23A45" w:rsidRDefault="00F574A9" w:rsidP="0052301D">
      <w:pPr>
        <w:pStyle w:val="Aufzhlungszeichen2"/>
        <w:numPr>
          <w:ilvl w:val="1"/>
          <w:numId w:val="13"/>
        </w:numPr>
      </w:pPr>
      <w:r>
        <w:t>1830</w:t>
      </w:r>
      <w:r w:rsidR="003C6EE3" w:rsidRPr="00F23A45">
        <w:t>–</w:t>
      </w:r>
      <w:r w:rsidR="003C6EE3">
        <w:t>2030</w:t>
      </w:r>
      <w:r>
        <w:t xml:space="preserve"> </w:t>
      </w:r>
      <w:r w:rsidR="003C6EE3">
        <w:t>P</w:t>
      </w:r>
      <w:r>
        <w:t xml:space="preserve">lenary </w:t>
      </w:r>
      <w:r w:rsidR="00CC50D7">
        <w:t xml:space="preserve">HLS </w:t>
      </w:r>
      <w:r w:rsidR="003C6EE3">
        <w:t xml:space="preserve">concepts </w:t>
      </w:r>
      <w:r w:rsidR="00CC50D7">
        <w:t>JVET-</w:t>
      </w:r>
      <w:r>
        <w:t>L0110</w:t>
      </w:r>
      <w:r w:rsidR="00CC50D7">
        <w:t xml:space="preserve"> </w:t>
      </w:r>
      <w:r w:rsidR="00CC50D7" w:rsidRPr="00F23A45">
        <w:t>(chaired by GJS &amp; JRO)</w:t>
      </w:r>
    </w:p>
    <w:p w:rsidR="002D2207" w:rsidRPr="00F23A45" w:rsidRDefault="002D2207" w:rsidP="002D2207">
      <w:pPr>
        <w:keepNext/>
        <w:numPr>
          <w:ilvl w:val="0"/>
          <w:numId w:val="23"/>
        </w:numPr>
      </w:pPr>
      <w:r w:rsidRPr="00F23A45">
        <w:t>Thu. 4 October, 2</w:t>
      </w:r>
      <w:r w:rsidRPr="0094055E">
        <w:rPr>
          <w:vertAlign w:val="superscript"/>
        </w:rPr>
        <w:t>nd</w:t>
      </w:r>
      <w:r w:rsidRPr="00F23A45">
        <w:t xml:space="preserve"> day</w:t>
      </w:r>
    </w:p>
    <w:p w:rsidR="002D2207" w:rsidRPr="00F23A45" w:rsidRDefault="002D2207" w:rsidP="002D2207">
      <w:pPr>
        <w:keepNext/>
        <w:numPr>
          <w:ilvl w:val="0"/>
          <w:numId w:val="23"/>
        </w:numPr>
      </w:pPr>
      <w:r w:rsidRPr="00F23A45">
        <w:t>Fri. 5 October, 3</w:t>
      </w:r>
      <w:r w:rsidRPr="0094055E">
        <w:rPr>
          <w:vertAlign w:val="superscript"/>
        </w:rPr>
        <w:t>rd</w:t>
      </w:r>
      <w:r w:rsidRPr="00F23A45">
        <w:t xml:space="preserve"> day</w:t>
      </w:r>
    </w:p>
    <w:p w:rsidR="002D2207" w:rsidRPr="00F23A45" w:rsidRDefault="002D2207" w:rsidP="002D2207">
      <w:pPr>
        <w:keepNext/>
        <w:numPr>
          <w:ilvl w:val="0"/>
          <w:numId w:val="23"/>
        </w:numPr>
      </w:pPr>
      <w:r w:rsidRPr="00F23A45">
        <w:t>Sat. 6 October, 4</w:t>
      </w:r>
      <w:r w:rsidRPr="0094055E">
        <w:rPr>
          <w:vertAlign w:val="superscript"/>
        </w:rPr>
        <w:t>th</w:t>
      </w:r>
      <w:r w:rsidRPr="00F23A45">
        <w:t xml:space="preserve"> day</w:t>
      </w:r>
    </w:p>
    <w:p w:rsidR="00F574A9" w:rsidRDefault="00F574A9" w:rsidP="002D2207">
      <w:pPr>
        <w:pStyle w:val="Aufzhlungszeichen2"/>
        <w:numPr>
          <w:ilvl w:val="1"/>
          <w:numId w:val="23"/>
        </w:numPr>
      </w:pPr>
      <w:r>
        <w:t>0900</w:t>
      </w:r>
      <w:r w:rsidRPr="00F23A45">
        <w:t>–</w:t>
      </w:r>
      <w:r>
        <w:t>XXXX JCT-VC opening plenary</w:t>
      </w:r>
    </w:p>
    <w:p w:rsidR="002D2207" w:rsidRPr="00F23A45" w:rsidRDefault="00F574A9" w:rsidP="002D2207">
      <w:pPr>
        <w:pStyle w:val="Aufzhlungszeichen2"/>
        <w:numPr>
          <w:ilvl w:val="1"/>
          <w:numId w:val="23"/>
        </w:numPr>
      </w:pPr>
      <w:r>
        <w:t>1400</w:t>
      </w:r>
      <w:r w:rsidR="002D2207" w:rsidRPr="00F23A45">
        <w:t>–XXXX Plenary (chaired by GJS &amp; JRO)</w:t>
      </w:r>
    </w:p>
    <w:p w:rsidR="002D2207" w:rsidRPr="00F23A45" w:rsidRDefault="002D2207" w:rsidP="002D2207">
      <w:pPr>
        <w:keepNext/>
        <w:numPr>
          <w:ilvl w:val="0"/>
          <w:numId w:val="23"/>
        </w:numPr>
      </w:pPr>
      <w:r w:rsidRPr="00F23A45">
        <w:t>Sun. 7 October, 5</w:t>
      </w:r>
      <w:r w:rsidRPr="00F23A45">
        <w:rPr>
          <w:vertAlign w:val="superscript"/>
        </w:rPr>
        <w:t>th</w:t>
      </w:r>
      <w:r w:rsidRPr="00F23A45">
        <w:t xml:space="preserve"> day</w:t>
      </w:r>
    </w:p>
    <w:p w:rsidR="002D2207" w:rsidRPr="00F23A45" w:rsidRDefault="002D2207" w:rsidP="002D2207">
      <w:pPr>
        <w:pStyle w:val="Aufzhlungszeichen2"/>
        <w:numPr>
          <w:ilvl w:val="1"/>
          <w:numId w:val="23"/>
        </w:numPr>
      </w:pPr>
      <w:r w:rsidRPr="00F23A45">
        <w:t>XXXX–XXXX Plenary (chaired by GJS &amp; JRO)</w:t>
      </w:r>
    </w:p>
    <w:p w:rsidR="002D2207" w:rsidRPr="00F23A45" w:rsidRDefault="002D2207" w:rsidP="002D2207">
      <w:pPr>
        <w:keepNext/>
        <w:numPr>
          <w:ilvl w:val="0"/>
          <w:numId w:val="23"/>
        </w:numPr>
      </w:pPr>
      <w:r w:rsidRPr="00F23A45">
        <w:t>Mon. 8 October, 6</w:t>
      </w:r>
      <w:r w:rsidRPr="00F23A45">
        <w:rPr>
          <w:vertAlign w:val="superscript"/>
        </w:rPr>
        <w:t>th</w:t>
      </w:r>
      <w:r w:rsidRPr="00F23A45">
        <w:t xml:space="preserve"> day</w:t>
      </w:r>
    </w:p>
    <w:p w:rsidR="002D2207" w:rsidRPr="00F23A45" w:rsidRDefault="002D2207" w:rsidP="002D2207">
      <w:pPr>
        <w:pStyle w:val="Aufzhlungszeichen2"/>
        <w:numPr>
          <w:ilvl w:val="1"/>
          <w:numId w:val="23"/>
        </w:numPr>
      </w:pPr>
      <w:r w:rsidRPr="00F23A45">
        <w:t>0900–1300 WG 11 parent-body opening plenary</w:t>
      </w:r>
    </w:p>
    <w:p w:rsidR="002D2207" w:rsidRPr="00F23A45" w:rsidRDefault="002D2207" w:rsidP="002D2207">
      <w:pPr>
        <w:pStyle w:val="Aufzhlungszeichen2"/>
        <w:numPr>
          <w:ilvl w:val="1"/>
          <w:numId w:val="23"/>
        </w:numPr>
      </w:pPr>
      <w:r w:rsidRPr="00F23A45">
        <w:t>XXXX–XXXX Joint meeting</w:t>
      </w:r>
    </w:p>
    <w:p w:rsidR="002D2207" w:rsidRPr="00F23A45" w:rsidRDefault="002D2207" w:rsidP="002D2207">
      <w:pPr>
        <w:keepNext/>
        <w:numPr>
          <w:ilvl w:val="0"/>
          <w:numId w:val="23"/>
        </w:numPr>
      </w:pPr>
      <w:r w:rsidRPr="00F23A45">
        <w:t>Tue. 9 October, 7</w:t>
      </w:r>
      <w:r w:rsidRPr="00F23A45">
        <w:rPr>
          <w:vertAlign w:val="superscript"/>
        </w:rPr>
        <w:t>th</w:t>
      </w:r>
      <w:r w:rsidRPr="00F23A45">
        <w:t xml:space="preserve"> day</w:t>
      </w:r>
    </w:p>
    <w:p w:rsidR="002D2207" w:rsidRPr="00F23A45" w:rsidRDefault="002D2207" w:rsidP="002D2207">
      <w:pPr>
        <w:keepNext/>
        <w:numPr>
          <w:ilvl w:val="0"/>
          <w:numId w:val="23"/>
        </w:numPr>
      </w:pPr>
      <w:r w:rsidRPr="00F23A45">
        <w:t>Wed. 10 October, 8</w:t>
      </w:r>
      <w:r w:rsidRPr="00F23A45">
        <w:rPr>
          <w:vertAlign w:val="superscript"/>
        </w:rPr>
        <w:t>th</w:t>
      </w:r>
      <w:r w:rsidRPr="00F23A45">
        <w:t xml:space="preserve"> day</w:t>
      </w:r>
    </w:p>
    <w:p w:rsidR="002D2207" w:rsidRPr="00F23A45" w:rsidRDefault="002D2207" w:rsidP="002D2207">
      <w:pPr>
        <w:pStyle w:val="Aufzhlungszeichen2"/>
        <w:numPr>
          <w:ilvl w:val="1"/>
          <w:numId w:val="23"/>
        </w:numPr>
      </w:pPr>
      <w:r w:rsidRPr="00F23A45">
        <w:t>0900–1100 WG 11 parent-body mid-week plenary</w:t>
      </w:r>
    </w:p>
    <w:p w:rsidR="002D2207" w:rsidRPr="00F23A45" w:rsidRDefault="002D2207" w:rsidP="002D2207">
      <w:pPr>
        <w:keepNext/>
        <w:numPr>
          <w:ilvl w:val="0"/>
          <w:numId w:val="23"/>
        </w:numPr>
      </w:pPr>
      <w:r w:rsidRPr="00F23A45">
        <w:t>Thu. 11 October, 9</w:t>
      </w:r>
      <w:r w:rsidRPr="00F23A45">
        <w:rPr>
          <w:vertAlign w:val="superscript"/>
        </w:rPr>
        <w:t>th</w:t>
      </w:r>
      <w:r w:rsidRPr="00F23A45">
        <w:t xml:space="preserve"> day</w:t>
      </w:r>
    </w:p>
    <w:p w:rsidR="00556EEC" w:rsidRPr="00F23A45" w:rsidRDefault="002D2207" w:rsidP="002D2207">
      <w:pPr>
        <w:keepNext/>
        <w:numPr>
          <w:ilvl w:val="0"/>
          <w:numId w:val="23"/>
        </w:numPr>
      </w:pPr>
      <w:r w:rsidRPr="00F23A45">
        <w:t>Fri. 12 October, 10</w:t>
      </w:r>
      <w:r w:rsidRPr="00F23A45">
        <w:rPr>
          <w:vertAlign w:val="superscript"/>
        </w:rPr>
        <w:t>th</w:t>
      </w:r>
      <w:r w:rsidRPr="00F23A45">
        <w:t xml:space="preserve"> day</w:t>
      </w:r>
    </w:p>
    <w:p w:rsidR="002D2207" w:rsidRPr="00F23A45" w:rsidRDefault="002D2207" w:rsidP="0094055E">
      <w:pPr>
        <w:pStyle w:val="Aufzhlungszeichen2"/>
        <w:numPr>
          <w:ilvl w:val="1"/>
          <w:numId w:val="23"/>
        </w:numPr>
      </w:pPr>
      <w:r w:rsidRPr="00F23A45">
        <w:t>1400–2000 WG 11 parent-body closing plenary</w:t>
      </w:r>
    </w:p>
    <w:p w:rsidR="00BC2EF4" w:rsidRPr="00F23A45" w:rsidRDefault="00BC2EF4" w:rsidP="009F5B0B">
      <w:pPr>
        <w:pStyle w:val="berschrift2"/>
        <w:ind w:left="578" w:hanging="578"/>
        <w:rPr>
          <w:lang w:val="en-CA"/>
        </w:rPr>
      </w:pPr>
      <w:bookmarkStart w:id="8" w:name="_Ref298716123"/>
      <w:bookmarkStart w:id="9" w:name="_Ref502857719"/>
      <w:r w:rsidRPr="00F23A45">
        <w:rPr>
          <w:lang w:val="en-CA"/>
        </w:rPr>
        <w:t>Contribution topic overview</w:t>
      </w:r>
      <w:bookmarkEnd w:id="8"/>
      <w:bookmarkEnd w:id="9"/>
      <w:r w:rsidR="003B7F45" w:rsidRPr="00F23A45">
        <w:rPr>
          <w:lang w:val="en-CA"/>
        </w:rPr>
        <w:t xml:space="preserve"> (</w:t>
      </w:r>
      <w:r w:rsidR="003B7F45" w:rsidRPr="00F23A45">
        <w:rPr>
          <w:highlight w:val="yellow"/>
          <w:lang w:val="en-CA"/>
        </w:rPr>
        <w:t>updat</w:t>
      </w:r>
      <w:r w:rsidR="003B7F45" w:rsidRPr="00F23A45">
        <w:rPr>
          <w:lang w:val="en-CA"/>
        </w:rPr>
        <w:t>e)</w:t>
      </w:r>
    </w:p>
    <w:p w:rsidR="00556EEC" w:rsidRPr="00F23A45" w:rsidRDefault="00BC2EF4" w:rsidP="0037108D">
      <w:bookmarkStart w:id="10" w:name="_Hlk519523879"/>
      <w:r w:rsidRPr="00F23A45">
        <w:t xml:space="preserve">The approximate subject </w:t>
      </w:r>
      <w:r w:rsidR="00387BF6" w:rsidRPr="00F23A45">
        <w:t xml:space="preserve">categories </w:t>
      </w:r>
      <w:r w:rsidRPr="00F23A45">
        <w:t xml:space="preserve">and quantity of contributions </w:t>
      </w:r>
      <w:r w:rsidR="00387BF6" w:rsidRPr="00F23A45">
        <w:t xml:space="preserve">per category </w:t>
      </w:r>
      <w:r w:rsidRPr="00F23A45">
        <w:t xml:space="preserve">for the meeting </w:t>
      </w:r>
      <w:r w:rsidR="00054952" w:rsidRPr="00F23A45">
        <w:t xml:space="preserve">were </w:t>
      </w:r>
      <w:r w:rsidRPr="00F23A45">
        <w:t>summarized</w:t>
      </w:r>
      <w:r w:rsidR="00645F85" w:rsidRPr="00F23A45">
        <w:t xml:space="preserve"> as follows:</w:t>
      </w:r>
    </w:p>
    <w:bookmarkEnd w:id="10"/>
    <w:p w:rsidR="00556EEC" w:rsidRPr="00F23A45" w:rsidRDefault="00AE16B5" w:rsidP="00645F85">
      <w:pPr>
        <w:pStyle w:val="Aufzhlungszeichen2"/>
        <w:numPr>
          <w:ilvl w:val="0"/>
          <w:numId w:val="4"/>
        </w:numPr>
        <w:contextualSpacing w:val="0"/>
      </w:pPr>
      <w:r w:rsidRPr="00F23A45">
        <w:t>AHG reports</w:t>
      </w:r>
      <w:r w:rsidR="00EB0C48" w:rsidRPr="00F23A45">
        <w:t xml:space="preserve"> </w:t>
      </w:r>
      <w:r w:rsidR="00F503C1" w:rsidRPr="00F23A45">
        <w:t>(</w:t>
      </w:r>
      <w:r w:rsidR="003860FD" w:rsidRPr="00F23A45">
        <w:t>16</w:t>
      </w:r>
      <w:r w:rsidR="00F503C1" w:rsidRPr="00F23A45">
        <w:t xml:space="preserve">) </w:t>
      </w:r>
      <w:r w:rsidR="00EB0C48" w:rsidRPr="00F23A45">
        <w:t xml:space="preserve">(section </w:t>
      </w:r>
      <w:r w:rsidR="00EB409B" w:rsidRPr="00F23A45">
        <w:fldChar w:fldCharType="begin"/>
      </w:r>
      <w:r w:rsidR="00EB409B" w:rsidRPr="00F23A45">
        <w:instrText xml:space="preserve"> REF _Ref400626869 \r \h </w:instrText>
      </w:r>
      <w:r w:rsidR="00EB409B" w:rsidRPr="00F23A45">
        <w:fldChar w:fldCharType="separate"/>
      </w:r>
      <w:r w:rsidR="00AD4D35" w:rsidRPr="00F23A45">
        <w:t>3</w:t>
      </w:r>
      <w:r w:rsidR="00EB409B" w:rsidRPr="00F23A45">
        <w:fldChar w:fldCharType="end"/>
      </w:r>
      <w:r w:rsidR="00EB0C48" w:rsidRPr="00F23A45">
        <w:t>)</w:t>
      </w:r>
      <w:r w:rsidR="00E90842" w:rsidRPr="00F23A45">
        <w:t xml:space="preserve"> (Plenary)</w:t>
      </w:r>
    </w:p>
    <w:p w:rsidR="00556EEC" w:rsidRPr="00F23A45" w:rsidRDefault="00EB409B" w:rsidP="00645F85">
      <w:pPr>
        <w:pStyle w:val="Aufzhlungszeichen2"/>
        <w:numPr>
          <w:ilvl w:val="0"/>
          <w:numId w:val="4"/>
        </w:numPr>
        <w:contextualSpacing w:val="0"/>
      </w:pPr>
      <w:r w:rsidRPr="00F23A45">
        <w:t>Project development</w:t>
      </w:r>
      <w:r w:rsidR="00F503C1" w:rsidRPr="00F23A45">
        <w:t xml:space="preserve"> (</w:t>
      </w:r>
      <w:r w:rsidR="00DD7F30" w:rsidRPr="00F23A45">
        <w:t>2</w:t>
      </w:r>
      <w:r w:rsidR="00F503C1" w:rsidRPr="00F23A45">
        <w:t xml:space="preserve">) (section </w:t>
      </w:r>
      <w:r w:rsidRPr="00F23A45">
        <w:fldChar w:fldCharType="begin"/>
      </w:r>
      <w:r w:rsidRPr="00F23A45">
        <w:instrText xml:space="preserve"> REF _Ref383632975 \r \h </w:instrText>
      </w:r>
      <w:r w:rsidRPr="00F23A45">
        <w:fldChar w:fldCharType="separate"/>
      </w:r>
      <w:r w:rsidR="00AD4D35" w:rsidRPr="00F23A45">
        <w:t>4</w:t>
      </w:r>
      <w:r w:rsidRPr="00F23A45">
        <w:fldChar w:fldCharType="end"/>
      </w:r>
      <w:r w:rsidR="00F503C1" w:rsidRPr="00F23A45">
        <w:t>)</w:t>
      </w:r>
      <w:r w:rsidR="00E90842" w:rsidRPr="00F23A45">
        <w:t xml:space="preserve"> (Plenary)</w:t>
      </w:r>
    </w:p>
    <w:p w:rsidR="00556EEC" w:rsidRPr="00F23A45" w:rsidRDefault="00F503C1" w:rsidP="00645F85">
      <w:pPr>
        <w:pStyle w:val="Aufzhlungszeichen2"/>
        <w:numPr>
          <w:ilvl w:val="0"/>
          <w:numId w:val="4"/>
        </w:numPr>
        <w:contextualSpacing w:val="0"/>
      </w:pPr>
      <w:r w:rsidRPr="00F23A45">
        <w:t>Test material (</w:t>
      </w:r>
      <w:r w:rsidR="00DD7F30" w:rsidRPr="00F23A45">
        <w:t>1</w:t>
      </w:r>
      <w:r w:rsidRPr="00F23A45">
        <w:t xml:space="preserve">) (section </w:t>
      </w:r>
      <w:r w:rsidR="00EB409B" w:rsidRPr="00F23A45">
        <w:fldChar w:fldCharType="begin"/>
      </w:r>
      <w:r w:rsidR="00EB409B" w:rsidRPr="00F23A45">
        <w:instrText xml:space="preserve"> REF _Ref443720177 \r \h </w:instrText>
      </w:r>
      <w:r w:rsidR="00EB409B" w:rsidRPr="00F23A45">
        <w:fldChar w:fldCharType="separate"/>
      </w:r>
      <w:r w:rsidR="00AD4D35" w:rsidRPr="00F23A45">
        <w:t>4.3</w:t>
      </w:r>
      <w:r w:rsidR="00EB409B" w:rsidRPr="00F23A45">
        <w:fldChar w:fldCharType="end"/>
      </w:r>
      <w:r w:rsidRPr="00F23A45">
        <w:t>)</w:t>
      </w:r>
      <w:r w:rsidR="00E90842" w:rsidRPr="00F23A45">
        <w:t xml:space="preserve"> (Plenary)</w:t>
      </w:r>
    </w:p>
    <w:p w:rsidR="00556EEC" w:rsidRPr="00F23A45" w:rsidRDefault="00EB409B" w:rsidP="00645F85">
      <w:pPr>
        <w:pStyle w:val="Aufzhlungszeichen2"/>
        <w:numPr>
          <w:ilvl w:val="0"/>
          <w:numId w:val="4"/>
        </w:numPr>
        <w:contextualSpacing w:val="0"/>
      </w:pPr>
      <w:r w:rsidRPr="00F23A45">
        <w:t>Core Experiments</w:t>
      </w:r>
      <w:r w:rsidR="002B06F9" w:rsidRPr="00F23A45">
        <w:t xml:space="preserve"> </w:t>
      </w:r>
      <w:r w:rsidR="007A02DB" w:rsidRPr="00F23A45">
        <w:t>(</w:t>
      </w:r>
      <w:r w:rsidR="003860FD" w:rsidRPr="00F23A45">
        <w:t>xx</w:t>
      </w:r>
      <w:r w:rsidR="007A02DB" w:rsidRPr="00F23A45">
        <w:t xml:space="preserve">) </w:t>
      </w:r>
      <w:r w:rsidR="002B06F9" w:rsidRPr="00F23A45">
        <w:t xml:space="preserve">(section </w:t>
      </w:r>
      <w:r w:rsidRPr="00F23A45">
        <w:fldChar w:fldCharType="begin"/>
      </w:r>
      <w:r w:rsidRPr="00F23A45">
        <w:instrText xml:space="preserve"> REF _Ref475640122 \r \h </w:instrText>
      </w:r>
      <w:r w:rsidRPr="00F23A45">
        <w:fldChar w:fldCharType="separate"/>
      </w:r>
      <w:r w:rsidR="00AD4D35" w:rsidRPr="00F23A45">
        <w:t>6</w:t>
      </w:r>
      <w:r w:rsidRPr="00F23A45">
        <w:fldChar w:fldCharType="end"/>
      </w:r>
      <w:r w:rsidR="002B06F9" w:rsidRPr="00F23A45">
        <w:t>)</w:t>
      </w:r>
      <w:r w:rsidRPr="00F23A45">
        <w:t xml:space="preserve"> with subtopics</w:t>
      </w:r>
    </w:p>
    <w:p w:rsidR="00B164D2" w:rsidRPr="00F23A45" w:rsidRDefault="00EB409B" w:rsidP="00F350B0">
      <w:pPr>
        <w:pStyle w:val="Aufzhlungszeichen2"/>
        <w:numPr>
          <w:ilvl w:val="1"/>
          <w:numId w:val="13"/>
        </w:numPr>
      </w:pPr>
      <w:r w:rsidRPr="00F23A45">
        <w:t>CE1: Partitioning (</w:t>
      </w:r>
      <w:r w:rsidR="00DD7F30" w:rsidRPr="00F23A45">
        <w:t>6</w:t>
      </w:r>
      <w:r w:rsidRPr="00F23A45">
        <w:t xml:space="preserve">) (section </w:t>
      </w:r>
      <w:r w:rsidRPr="00F23A45">
        <w:fldChar w:fldCharType="begin"/>
      </w:r>
      <w:r w:rsidRPr="00F23A45">
        <w:instrText xml:space="preserve"> REF _Ref518893057 \r \h </w:instrText>
      </w:r>
      <w:r w:rsidRPr="00F23A45">
        <w:fldChar w:fldCharType="separate"/>
      </w:r>
      <w:r w:rsidR="00AD4D35" w:rsidRPr="00F23A45">
        <w:t>6.1</w:t>
      </w:r>
      <w:r w:rsidRPr="00F23A45">
        <w:fldChar w:fldCharType="end"/>
      </w:r>
      <w:r w:rsidRPr="00F23A45">
        <w:t>)</w:t>
      </w:r>
      <w:r w:rsidR="009E602D" w:rsidRPr="00F23A45">
        <w:t xml:space="preserve"> (Track A</w:t>
      </w:r>
      <w:r w:rsidR="00B96E9F" w:rsidRPr="00F23A45">
        <w:t>)</w:t>
      </w:r>
    </w:p>
    <w:p w:rsidR="00EB409B" w:rsidRPr="00F23A45" w:rsidRDefault="00EB409B" w:rsidP="00EB409B">
      <w:pPr>
        <w:pStyle w:val="Aufzhlungszeichen2"/>
        <w:numPr>
          <w:ilvl w:val="1"/>
          <w:numId w:val="13"/>
        </w:numPr>
      </w:pPr>
      <w:r w:rsidRPr="00F23A45">
        <w:t>CE2: Loop filters (</w:t>
      </w:r>
      <w:r w:rsidR="00DD7F30" w:rsidRPr="00F23A45">
        <w:t>7</w:t>
      </w:r>
      <w:r w:rsidRPr="00F23A45">
        <w:t xml:space="preserve">) (section </w:t>
      </w:r>
      <w:r w:rsidRPr="00F23A45">
        <w:fldChar w:fldCharType="begin"/>
      </w:r>
      <w:r w:rsidRPr="00F23A45">
        <w:instrText xml:space="preserve"> REF _Ref518893066 \r \h </w:instrText>
      </w:r>
      <w:r w:rsidRPr="00F23A45">
        <w:fldChar w:fldCharType="separate"/>
      </w:r>
      <w:r w:rsidR="00AD4D35" w:rsidRPr="00F23A45">
        <w:t>6.2</w:t>
      </w:r>
      <w:r w:rsidRPr="00F23A45">
        <w:fldChar w:fldCharType="end"/>
      </w:r>
      <w:r w:rsidRPr="00F23A45">
        <w:t>)</w:t>
      </w:r>
      <w:r w:rsidR="00E90842" w:rsidRPr="00F23A45">
        <w:t xml:space="preserve"> (Track B)</w:t>
      </w:r>
    </w:p>
    <w:p w:rsidR="00EB409B" w:rsidRPr="00F23A45" w:rsidRDefault="00EB409B" w:rsidP="00EB409B">
      <w:pPr>
        <w:pStyle w:val="Aufzhlungszeichen2"/>
        <w:numPr>
          <w:ilvl w:val="1"/>
          <w:numId w:val="13"/>
        </w:numPr>
      </w:pPr>
      <w:r w:rsidRPr="00F23A45">
        <w:t>CE3: Intra prediction and mode coding (</w:t>
      </w:r>
      <w:r w:rsidR="00DD7F30" w:rsidRPr="00F23A45">
        <w:t>36</w:t>
      </w:r>
      <w:r w:rsidRPr="00F23A45">
        <w:t xml:space="preserve">) (section </w:t>
      </w:r>
      <w:r w:rsidRPr="00F23A45">
        <w:fldChar w:fldCharType="begin"/>
      </w:r>
      <w:r w:rsidRPr="00F23A45">
        <w:instrText xml:space="preserve"> REF _Ref518893077 \r \h </w:instrText>
      </w:r>
      <w:r w:rsidRPr="00F23A45">
        <w:fldChar w:fldCharType="separate"/>
      </w:r>
      <w:r w:rsidR="00AD4D35" w:rsidRPr="00F23A45">
        <w:t>6.3</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CE4: Inter prediction and motion vector coding (</w:t>
      </w:r>
      <w:r w:rsidR="003C6EE3">
        <w:t>51</w:t>
      </w:r>
      <w:r w:rsidRPr="00F23A45">
        <w:t xml:space="preserve">) (section </w:t>
      </w:r>
      <w:r w:rsidRPr="00F23A45">
        <w:fldChar w:fldCharType="begin"/>
      </w:r>
      <w:r w:rsidRPr="00F23A45">
        <w:instrText xml:space="preserve"> REF _Ref518893088 \r \h </w:instrText>
      </w:r>
      <w:r w:rsidRPr="00F23A45">
        <w:fldChar w:fldCharType="separate"/>
      </w:r>
      <w:r w:rsidR="00AD4D35" w:rsidRPr="00F23A45">
        <w:t>6.4</w:t>
      </w:r>
      <w:r w:rsidRPr="00F23A45">
        <w:fldChar w:fldCharType="end"/>
      </w:r>
      <w:r w:rsidRPr="00F23A45">
        <w:t>)</w:t>
      </w:r>
      <w:r w:rsidR="00E90842" w:rsidRPr="00F23A45">
        <w:t xml:space="preserve"> (Track B)</w:t>
      </w:r>
    </w:p>
    <w:p w:rsidR="00EB409B" w:rsidRPr="00F23A45" w:rsidRDefault="00EB409B" w:rsidP="00EB409B">
      <w:pPr>
        <w:pStyle w:val="Aufzhlungszeichen2"/>
        <w:numPr>
          <w:ilvl w:val="1"/>
          <w:numId w:val="13"/>
        </w:numPr>
      </w:pPr>
      <w:r w:rsidRPr="00F23A45">
        <w:t>CE5: Arithmetic coding engine (</w:t>
      </w:r>
      <w:r w:rsidR="003C6EE3">
        <w:t>11</w:t>
      </w:r>
      <w:r w:rsidRPr="00F23A45">
        <w:t xml:space="preserve">) (section </w:t>
      </w:r>
      <w:r w:rsidRPr="00F23A45">
        <w:fldChar w:fldCharType="begin"/>
      </w:r>
      <w:r w:rsidRPr="00F23A45">
        <w:instrText xml:space="preserve"> REF _Ref518893095 \r \h </w:instrText>
      </w:r>
      <w:r w:rsidRPr="00F23A45">
        <w:fldChar w:fldCharType="separate"/>
      </w:r>
      <w:r w:rsidR="00AD4D35" w:rsidRPr="00F23A45">
        <w:t>6.5</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CE6: Transforms and transform signalling (</w:t>
      </w:r>
      <w:r w:rsidR="009E602D" w:rsidRPr="00F23A45">
        <w:t>19</w:t>
      </w:r>
      <w:r w:rsidRPr="00F23A45">
        <w:t xml:space="preserve">) (section </w:t>
      </w:r>
      <w:r w:rsidRPr="00F23A45">
        <w:fldChar w:fldCharType="begin"/>
      </w:r>
      <w:r w:rsidRPr="00F23A45">
        <w:instrText xml:space="preserve"> REF _Ref518893100 \r \h </w:instrText>
      </w:r>
      <w:r w:rsidRPr="00F23A45">
        <w:fldChar w:fldCharType="separate"/>
      </w:r>
      <w:r w:rsidR="00AD4D35" w:rsidRPr="00F23A45">
        <w:t>6.6</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CE7: Quantization and coefficient coding (</w:t>
      </w:r>
      <w:r w:rsidR="009E602D" w:rsidRPr="00F23A45">
        <w:t>7</w:t>
      </w:r>
      <w:r w:rsidRPr="00F23A45">
        <w:t xml:space="preserve">) (section </w:t>
      </w:r>
      <w:r w:rsidRPr="00F23A45">
        <w:fldChar w:fldCharType="begin"/>
      </w:r>
      <w:r w:rsidRPr="00F23A45">
        <w:instrText xml:space="preserve"> REF _Ref518893105 \r \h </w:instrText>
      </w:r>
      <w:r w:rsidRPr="00F23A45">
        <w:fldChar w:fldCharType="separate"/>
      </w:r>
      <w:r w:rsidR="00AD4D35" w:rsidRPr="00F23A45">
        <w:t>6.7</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CE8: Current picture referencing (</w:t>
      </w:r>
      <w:r w:rsidR="009E602D" w:rsidRPr="00F23A45">
        <w:t>6</w:t>
      </w:r>
      <w:r w:rsidRPr="00F23A45">
        <w:t xml:space="preserve">) (section </w:t>
      </w:r>
      <w:r w:rsidRPr="00F23A45">
        <w:fldChar w:fldCharType="begin"/>
      </w:r>
      <w:r w:rsidRPr="00F23A45">
        <w:instrText xml:space="preserve"> REF _Ref518893111 \r \h </w:instrText>
      </w:r>
      <w:r w:rsidRPr="00F23A45">
        <w:fldChar w:fldCharType="separate"/>
      </w:r>
      <w:r w:rsidR="00AD4D35" w:rsidRPr="00F23A45">
        <w:t>6.8</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CE9: Decoder side motion vector derivation (</w:t>
      </w:r>
      <w:r w:rsidR="009E602D" w:rsidRPr="00F23A45">
        <w:t>15</w:t>
      </w:r>
      <w:r w:rsidRPr="00F23A45">
        <w:t xml:space="preserve">) (section </w:t>
      </w:r>
      <w:r w:rsidRPr="00F23A45">
        <w:fldChar w:fldCharType="begin"/>
      </w:r>
      <w:r w:rsidRPr="00F23A45">
        <w:instrText xml:space="preserve"> REF _Ref518893116 \r \h </w:instrText>
      </w:r>
      <w:r w:rsidRPr="00F23A45">
        <w:fldChar w:fldCharType="separate"/>
      </w:r>
      <w:r w:rsidR="00AD4D35" w:rsidRPr="00F23A45">
        <w:t>6.9</w:t>
      </w:r>
      <w:r w:rsidRPr="00F23A45">
        <w:fldChar w:fldCharType="end"/>
      </w:r>
      <w:r w:rsidRPr="00F23A45">
        <w:t>)</w:t>
      </w:r>
      <w:r w:rsidR="00E90842" w:rsidRPr="00F23A45">
        <w:t xml:space="preserve"> (Track B)</w:t>
      </w:r>
    </w:p>
    <w:p w:rsidR="00EB409B" w:rsidRPr="00F23A45" w:rsidRDefault="00EB409B" w:rsidP="00EB409B">
      <w:pPr>
        <w:pStyle w:val="Aufzhlungszeichen2"/>
        <w:numPr>
          <w:ilvl w:val="1"/>
          <w:numId w:val="13"/>
        </w:numPr>
      </w:pPr>
      <w:r w:rsidRPr="00F23A45">
        <w:t>CE10: Combined and multi-hypothesis prediction (</w:t>
      </w:r>
      <w:r w:rsidR="003C6EE3">
        <w:t>18</w:t>
      </w:r>
      <w:r w:rsidRPr="00F23A45">
        <w:t xml:space="preserve">) (section </w:t>
      </w:r>
      <w:r w:rsidRPr="00F23A45">
        <w:fldChar w:fldCharType="begin"/>
      </w:r>
      <w:r w:rsidRPr="00F23A45">
        <w:instrText xml:space="preserve"> REF _Ref518893120 \r \h </w:instrText>
      </w:r>
      <w:r w:rsidRPr="00F23A45">
        <w:fldChar w:fldCharType="separate"/>
      </w:r>
      <w:r w:rsidR="00AD4D35" w:rsidRPr="00F23A45">
        <w:t>6.10</w:t>
      </w:r>
      <w:r w:rsidRPr="00F23A45">
        <w:fldChar w:fldCharType="end"/>
      </w:r>
      <w:r w:rsidRPr="00F23A45">
        <w:t>)</w:t>
      </w:r>
      <w:r w:rsidR="00E90842" w:rsidRPr="00F23A45">
        <w:t xml:space="preserve"> (Track B)</w:t>
      </w:r>
    </w:p>
    <w:p w:rsidR="00EB409B" w:rsidRPr="00F23A45" w:rsidRDefault="00EB409B" w:rsidP="00EB409B">
      <w:pPr>
        <w:pStyle w:val="Aufzhlungszeichen2"/>
        <w:numPr>
          <w:ilvl w:val="1"/>
          <w:numId w:val="13"/>
        </w:numPr>
      </w:pPr>
      <w:r w:rsidRPr="00F23A45">
        <w:t xml:space="preserve">CE11: </w:t>
      </w:r>
      <w:r w:rsidR="009E602D" w:rsidRPr="00F23A45">
        <w:t>Deblocking</w:t>
      </w:r>
      <w:r w:rsidRPr="00F23A45">
        <w:t xml:space="preserve"> (</w:t>
      </w:r>
      <w:r w:rsidR="003C6EE3">
        <w:t>20</w:t>
      </w:r>
      <w:r w:rsidRPr="00F23A45">
        <w:t xml:space="preserve">) (section </w:t>
      </w:r>
      <w:r w:rsidRPr="00F23A45">
        <w:fldChar w:fldCharType="begin"/>
      </w:r>
      <w:r w:rsidRPr="00F23A45">
        <w:instrText xml:space="preserve"> REF _Ref518893128 \r \h </w:instrText>
      </w:r>
      <w:r w:rsidRPr="00F23A45">
        <w:fldChar w:fldCharType="separate"/>
      </w:r>
      <w:r w:rsidR="00AD4D35" w:rsidRPr="00F23A45">
        <w:t>6.11</w:t>
      </w:r>
      <w:r w:rsidRPr="00F23A45">
        <w:fldChar w:fldCharType="end"/>
      </w:r>
      <w:r w:rsidRPr="00F23A45">
        <w:t>)</w:t>
      </w:r>
      <w:r w:rsidR="00E90842" w:rsidRPr="00F23A45">
        <w:t xml:space="preserve"> (Track </w:t>
      </w:r>
      <w:r w:rsidR="009E602D" w:rsidRPr="00F23A45">
        <w:t>A</w:t>
      </w:r>
      <w:r w:rsidR="00E90842" w:rsidRPr="00F23A45">
        <w:t>)</w:t>
      </w:r>
    </w:p>
    <w:p w:rsidR="00EB409B" w:rsidRPr="00F23A45" w:rsidRDefault="00EB409B" w:rsidP="00EB409B">
      <w:pPr>
        <w:pStyle w:val="Aufzhlungszeichen2"/>
        <w:numPr>
          <w:ilvl w:val="1"/>
          <w:numId w:val="13"/>
        </w:numPr>
      </w:pPr>
      <w:r w:rsidRPr="00F23A45">
        <w:t xml:space="preserve">CE12: Mapping </w:t>
      </w:r>
      <w:r w:rsidR="009E602D" w:rsidRPr="00F23A45">
        <w:t>functions</w:t>
      </w:r>
      <w:r w:rsidRPr="00F23A45">
        <w:t xml:space="preserve"> (</w:t>
      </w:r>
      <w:r w:rsidR="009E602D" w:rsidRPr="00F23A45">
        <w:t>5</w:t>
      </w:r>
      <w:r w:rsidRPr="00F23A45">
        <w:t xml:space="preserve">) (section </w:t>
      </w:r>
      <w:r w:rsidRPr="00F23A45">
        <w:fldChar w:fldCharType="begin"/>
      </w:r>
      <w:r w:rsidRPr="00F23A45">
        <w:instrText xml:space="preserve"> REF _Ref518893132 \r \h </w:instrText>
      </w:r>
      <w:r w:rsidRPr="00F23A45">
        <w:fldChar w:fldCharType="separate"/>
      </w:r>
      <w:r w:rsidR="00AD4D35" w:rsidRPr="00F23A45">
        <w:t>6.12</w:t>
      </w:r>
      <w:r w:rsidRPr="00F23A45">
        <w:fldChar w:fldCharType="end"/>
      </w:r>
      <w:r w:rsidRPr="00F23A45">
        <w:t>)</w:t>
      </w:r>
      <w:r w:rsidR="00E90842" w:rsidRPr="00F23A45">
        <w:t xml:space="preserve"> (</w:t>
      </w:r>
      <w:r w:rsidR="008E10F7">
        <w:t>Track A</w:t>
      </w:r>
      <w:r w:rsidR="00E90842" w:rsidRPr="00F23A45">
        <w:t>)</w:t>
      </w:r>
    </w:p>
    <w:p w:rsidR="00EB409B" w:rsidRPr="00F23A45" w:rsidRDefault="00EB409B" w:rsidP="00EB409B">
      <w:pPr>
        <w:pStyle w:val="Aufzhlungszeichen2"/>
        <w:numPr>
          <w:ilvl w:val="1"/>
          <w:numId w:val="13"/>
        </w:numPr>
      </w:pPr>
      <w:r w:rsidRPr="00F23A45">
        <w:t xml:space="preserve">CE13: </w:t>
      </w:r>
      <w:r w:rsidR="009E602D" w:rsidRPr="00F23A45">
        <w:t>Coding tools for 360° video</w:t>
      </w:r>
      <w:r w:rsidRPr="00F23A45">
        <w:t xml:space="preserve"> (</w:t>
      </w:r>
      <w:r w:rsidR="009E602D" w:rsidRPr="00F23A45">
        <w:t>21</w:t>
      </w:r>
      <w:r w:rsidRPr="00F23A45">
        <w:t xml:space="preserve">) (section </w:t>
      </w:r>
      <w:r w:rsidRPr="00F23A45">
        <w:fldChar w:fldCharType="begin"/>
      </w:r>
      <w:r w:rsidRPr="00F23A45">
        <w:instrText xml:space="preserve"> REF _Ref518893137 \r \h </w:instrText>
      </w:r>
      <w:r w:rsidRPr="00F23A45">
        <w:fldChar w:fldCharType="separate"/>
      </w:r>
      <w:r w:rsidR="00AD4D35" w:rsidRPr="00F23A45">
        <w:t>6.13</w:t>
      </w:r>
      <w:r w:rsidRPr="00F23A45">
        <w:fldChar w:fldCharType="end"/>
      </w:r>
      <w:r w:rsidRPr="00F23A45">
        <w:t>)</w:t>
      </w:r>
      <w:r w:rsidR="00E90842" w:rsidRPr="00F23A45">
        <w:t xml:space="preserve"> (BoG)</w:t>
      </w:r>
    </w:p>
    <w:p w:rsidR="003B7F45" w:rsidRPr="00F23A45" w:rsidRDefault="003B7F45" w:rsidP="00EB409B">
      <w:pPr>
        <w:pStyle w:val="Aufzhlungszeichen2"/>
        <w:numPr>
          <w:ilvl w:val="1"/>
          <w:numId w:val="13"/>
        </w:numPr>
      </w:pPr>
      <w:r w:rsidRPr="00F23A45">
        <w:t>CE14: Post recons</w:t>
      </w:r>
      <w:r w:rsidR="00847300" w:rsidRPr="00F23A45">
        <w:t>t</w:t>
      </w:r>
      <w:r w:rsidRPr="00F23A45">
        <w:t xml:space="preserve">ruction filtering </w:t>
      </w:r>
      <w:r w:rsidR="003860FD" w:rsidRPr="00F23A45">
        <w:t>(</w:t>
      </w:r>
      <w:r w:rsidR="009E602D" w:rsidRPr="00F23A45">
        <w:t>4</w:t>
      </w:r>
      <w:r w:rsidR="003860FD" w:rsidRPr="00F23A45">
        <w:t xml:space="preserve">) </w:t>
      </w:r>
      <w:r w:rsidRPr="00F23A45">
        <w:t xml:space="preserve">(section </w:t>
      </w:r>
      <w:r w:rsidRPr="00F23A45">
        <w:fldChar w:fldCharType="begin"/>
      </w:r>
      <w:r w:rsidRPr="00F23A45">
        <w:instrText xml:space="preserve"> REF _Ref525848293 \r \h </w:instrText>
      </w:r>
      <w:r w:rsidRPr="00F23A45">
        <w:fldChar w:fldCharType="separate"/>
      </w:r>
      <w:r w:rsidRPr="00F23A45">
        <w:t>6.14</w:t>
      </w:r>
      <w:r w:rsidRPr="00F23A45">
        <w:fldChar w:fldCharType="end"/>
      </w:r>
      <w:r w:rsidRPr="00F23A45">
        <w:t xml:space="preserve">) </w:t>
      </w:r>
      <w:r w:rsidR="003860FD" w:rsidRPr="00F23A45">
        <w:t xml:space="preserve">(Track </w:t>
      </w:r>
      <w:r w:rsidR="009E602D" w:rsidRPr="00F23A45">
        <w:t>A</w:t>
      </w:r>
      <w:r w:rsidR="003860FD" w:rsidRPr="00F23A45">
        <w:t>)</w:t>
      </w:r>
    </w:p>
    <w:p w:rsidR="003B7F45" w:rsidRPr="00F23A45" w:rsidRDefault="003B7F45" w:rsidP="00EB409B">
      <w:pPr>
        <w:pStyle w:val="Aufzhlungszeichen2"/>
        <w:numPr>
          <w:ilvl w:val="1"/>
          <w:numId w:val="13"/>
        </w:numPr>
      </w:pPr>
      <w:r w:rsidRPr="00F23A45">
        <w:t xml:space="preserve">CE15: Palette mode </w:t>
      </w:r>
      <w:r w:rsidR="003860FD" w:rsidRPr="00F23A45">
        <w:t>(</w:t>
      </w:r>
      <w:r w:rsidR="009E602D" w:rsidRPr="00F23A45">
        <w:t>3</w:t>
      </w:r>
      <w:r w:rsidR="003860FD" w:rsidRPr="00F23A45">
        <w:t xml:space="preserve">) </w:t>
      </w:r>
      <w:r w:rsidRPr="00F23A45">
        <w:t xml:space="preserve">(section </w:t>
      </w:r>
      <w:r w:rsidRPr="00F23A45">
        <w:fldChar w:fldCharType="begin"/>
      </w:r>
      <w:r w:rsidRPr="00F23A45">
        <w:instrText xml:space="preserve"> REF _Ref525848338 \r \h </w:instrText>
      </w:r>
      <w:r w:rsidRPr="00F23A45">
        <w:fldChar w:fldCharType="separate"/>
      </w:r>
      <w:r w:rsidRPr="00F23A45">
        <w:t>6.15</w:t>
      </w:r>
      <w:r w:rsidRPr="00F23A45">
        <w:fldChar w:fldCharType="end"/>
      </w:r>
      <w:r w:rsidRPr="00F23A45">
        <w:t>)</w:t>
      </w:r>
      <w:r w:rsidR="003860FD" w:rsidRPr="00F23A45">
        <w:t xml:space="preserve"> (Track </w:t>
      </w:r>
      <w:r w:rsidR="009E602D" w:rsidRPr="00F23A45">
        <w:t>A</w:t>
      </w:r>
      <w:r w:rsidR="003860FD" w:rsidRPr="00F23A45">
        <w:t>)</w:t>
      </w:r>
    </w:p>
    <w:p w:rsidR="00556EEC" w:rsidRPr="00F23A45" w:rsidRDefault="00AE16B5" w:rsidP="00645F85">
      <w:pPr>
        <w:pStyle w:val="Aufzhlungszeichen2"/>
        <w:numPr>
          <w:ilvl w:val="0"/>
          <w:numId w:val="4"/>
        </w:numPr>
        <w:contextualSpacing w:val="0"/>
      </w:pPr>
      <w:r w:rsidRPr="00F23A45">
        <w:lastRenderedPageBreak/>
        <w:t>Non-</w:t>
      </w:r>
      <w:r w:rsidR="00B164D2" w:rsidRPr="00F23A45">
        <w:t>C</w:t>
      </w:r>
      <w:r w:rsidR="00EB409B" w:rsidRPr="00F23A45">
        <w:t>E</w:t>
      </w:r>
      <w:r w:rsidRPr="00F23A45">
        <w:t xml:space="preserve"> t</w:t>
      </w:r>
      <w:r w:rsidR="00EB409B" w:rsidRPr="00F23A45">
        <w:t xml:space="preserve">echnology proposals </w:t>
      </w:r>
      <w:r w:rsidR="007A02DB" w:rsidRPr="00F23A45">
        <w:t>(</w:t>
      </w:r>
      <w:r w:rsidR="009E602D" w:rsidRPr="00F23A45">
        <w:t>xx</w:t>
      </w:r>
      <w:r w:rsidR="007A02DB" w:rsidRPr="00F23A45">
        <w:t xml:space="preserve">) </w:t>
      </w:r>
      <w:r w:rsidR="00F503C1" w:rsidRPr="00F23A45">
        <w:t xml:space="preserve">(section </w:t>
      </w:r>
      <w:r w:rsidR="00EB409B" w:rsidRPr="00F23A45">
        <w:fldChar w:fldCharType="begin"/>
      </w:r>
      <w:r w:rsidR="00EB409B" w:rsidRPr="00F23A45">
        <w:instrText xml:space="preserve"> REF _Ref518892368 \r \h </w:instrText>
      </w:r>
      <w:r w:rsidR="00EB409B" w:rsidRPr="00F23A45">
        <w:fldChar w:fldCharType="separate"/>
      </w:r>
      <w:r w:rsidR="00AD4D35" w:rsidRPr="00F23A45">
        <w:t>7</w:t>
      </w:r>
      <w:r w:rsidR="00EB409B" w:rsidRPr="00F23A45">
        <w:fldChar w:fldCharType="end"/>
      </w:r>
      <w:r w:rsidR="00F503C1" w:rsidRPr="00F23A45">
        <w:t>)</w:t>
      </w:r>
      <w:r w:rsidR="004E6446" w:rsidRPr="00F23A45">
        <w:t xml:space="preserve"> with subtopics</w:t>
      </w:r>
    </w:p>
    <w:p w:rsidR="00EB409B" w:rsidRPr="00F23A45" w:rsidRDefault="00EB409B" w:rsidP="00EB409B">
      <w:pPr>
        <w:pStyle w:val="Aufzhlungszeichen2"/>
        <w:numPr>
          <w:ilvl w:val="1"/>
          <w:numId w:val="13"/>
        </w:numPr>
      </w:pPr>
      <w:r w:rsidRPr="00F23A45">
        <w:t>CE1 related – Partitioning (</w:t>
      </w:r>
      <w:r w:rsidR="009E602D" w:rsidRPr="00F23A45">
        <w:t>2</w:t>
      </w:r>
      <w:r w:rsidR="00854F42" w:rsidRPr="00F23A45">
        <w:t>6</w:t>
      </w:r>
      <w:r w:rsidRPr="00F23A45">
        <w:t xml:space="preserve">) (section </w:t>
      </w:r>
      <w:r w:rsidRPr="00F23A45">
        <w:fldChar w:fldCharType="begin"/>
      </w:r>
      <w:r w:rsidRPr="00F23A45">
        <w:instrText xml:space="preserve"> REF _Ref511494156 \r \h </w:instrText>
      </w:r>
      <w:r w:rsidRPr="00F23A45">
        <w:fldChar w:fldCharType="separate"/>
      </w:r>
      <w:r w:rsidR="00AD4D35" w:rsidRPr="00F23A45">
        <w:t>7.1</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 xml:space="preserve">CE2 related – </w:t>
      </w:r>
      <w:r w:rsidR="003860FD" w:rsidRPr="00F23A45">
        <w:t>Adaptive loop filter</w:t>
      </w:r>
      <w:r w:rsidRPr="00F23A45">
        <w:t xml:space="preserve"> (</w:t>
      </w:r>
      <w:r w:rsidR="009E602D" w:rsidRPr="00F23A45">
        <w:t>4</w:t>
      </w:r>
      <w:r w:rsidRPr="00F23A45">
        <w:t xml:space="preserve">) (section </w:t>
      </w:r>
      <w:r w:rsidRPr="00F23A45">
        <w:fldChar w:fldCharType="begin"/>
      </w:r>
      <w:r w:rsidRPr="00F23A45">
        <w:instrText xml:space="preserve"> REF _Ref518893152 \r \h </w:instrText>
      </w:r>
      <w:r w:rsidRPr="00F23A45">
        <w:fldChar w:fldCharType="separate"/>
      </w:r>
      <w:r w:rsidR="00AD4D35" w:rsidRPr="00F23A45">
        <w:t>7.2</w:t>
      </w:r>
      <w:r w:rsidRPr="00F23A45">
        <w:fldChar w:fldCharType="end"/>
      </w:r>
      <w:r w:rsidRPr="00F23A45">
        <w:t>)</w:t>
      </w:r>
      <w:r w:rsidR="00E90842" w:rsidRPr="00F23A45">
        <w:t xml:space="preserve"> (Track B)</w:t>
      </w:r>
    </w:p>
    <w:p w:rsidR="00EB409B" w:rsidRPr="00F23A45" w:rsidRDefault="00EB409B" w:rsidP="00EB409B">
      <w:pPr>
        <w:pStyle w:val="Aufzhlungszeichen2"/>
        <w:numPr>
          <w:ilvl w:val="1"/>
          <w:numId w:val="13"/>
        </w:numPr>
      </w:pPr>
      <w:r w:rsidRPr="00F23A45">
        <w:t>CE3 related – Intra prediction and mode coding (</w:t>
      </w:r>
      <w:r w:rsidR="003C6EE3">
        <w:t>39</w:t>
      </w:r>
      <w:r w:rsidRPr="00F23A45">
        <w:t xml:space="preserve">) (section </w:t>
      </w:r>
      <w:r w:rsidRPr="00F23A45">
        <w:fldChar w:fldCharType="begin"/>
      </w:r>
      <w:r w:rsidRPr="00F23A45">
        <w:instrText xml:space="preserve"> REF _Ref518893157 \r \h </w:instrText>
      </w:r>
      <w:r w:rsidRPr="00F23A45">
        <w:fldChar w:fldCharType="separate"/>
      </w:r>
      <w:r w:rsidR="00AD4D35" w:rsidRPr="00F23A45">
        <w:t>7.3</w:t>
      </w:r>
      <w:r w:rsidRPr="00F23A45">
        <w:fldChar w:fldCharType="end"/>
      </w:r>
      <w:r w:rsidRPr="00F23A45">
        <w:t>)</w:t>
      </w:r>
      <w:r w:rsidR="00847300" w:rsidRPr="00F23A45">
        <w:t xml:space="preserve"> (</w:t>
      </w:r>
      <w:r w:rsidR="00E90842" w:rsidRPr="00F23A45">
        <w:t>Track A</w:t>
      </w:r>
      <w:r w:rsidR="00B96E9F" w:rsidRPr="00F23A45">
        <w:t>)</w:t>
      </w:r>
    </w:p>
    <w:p w:rsidR="00EB409B" w:rsidRPr="00F23A45" w:rsidRDefault="00EB409B" w:rsidP="004B1ECD">
      <w:pPr>
        <w:pStyle w:val="Aufzhlungszeichen2"/>
        <w:numPr>
          <w:ilvl w:val="1"/>
          <w:numId w:val="13"/>
        </w:numPr>
      </w:pPr>
      <w:r w:rsidRPr="00F23A45">
        <w:t>CE4 related – Inter prediction and motion vector coding (</w:t>
      </w:r>
      <w:r w:rsidR="003C6EE3">
        <w:t>98</w:t>
      </w:r>
      <w:r w:rsidRPr="00F23A45">
        <w:t xml:space="preserve">) (section </w:t>
      </w:r>
      <w:r w:rsidRPr="00F23A45">
        <w:fldChar w:fldCharType="begin"/>
      </w:r>
      <w:r w:rsidRPr="00F23A45">
        <w:instrText xml:space="preserve"> REF _Ref518893163 \r \h </w:instrText>
      </w:r>
      <w:r w:rsidRPr="00F23A45">
        <w:fldChar w:fldCharType="separate"/>
      </w:r>
      <w:r w:rsidR="00AD4D35" w:rsidRPr="00F23A45">
        <w:t>7.4</w:t>
      </w:r>
      <w:r w:rsidRPr="00F23A45">
        <w:fldChar w:fldCharType="end"/>
      </w:r>
      <w:r w:rsidRPr="00F23A45">
        <w:t>)</w:t>
      </w:r>
      <w:r w:rsidR="00847300" w:rsidRPr="00F23A45">
        <w:t xml:space="preserve"> (</w:t>
      </w:r>
      <w:r w:rsidR="00E90842" w:rsidRPr="00F23A45">
        <w:t>Track B)</w:t>
      </w:r>
    </w:p>
    <w:p w:rsidR="00EB409B" w:rsidRPr="00F23A45" w:rsidRDefault="00EB409B" w:rsidP="00EB409B">
      <w:pPr>
        <w:pStyle w:val="Aufzhlungszeichen2"/>
        <w:numPr>
          <w:ilvl w:val="1"/>
          <w:numId w:val="13"/>
        </w:numPr>
      </w:pPr>
      <w:r w:rsidRPr="00F23A45">
        <w:t>CE5 related – Arithmetic coding engine (</w:t>
      </w:r>
      <w:r w:rsidR="009E602D" w:rsidRPr="00F23A45">
        <w:t>5</w:t>
      </w:r>
      <w:r w:rsidRPr="00F23A45">
        <w:t xml:space="preserve">) (section </w:t>
      </w:r>
      <w:r w:rsidRPr="00F23A45">
        <w:fldChar w:fldCharType="begin"/>
      </w:r>
      <w:r w:rsidRPr="00F23A45">
        <w:instrText xml:space="preserve"> REF _Ref518893169 \r \h </w:instrText>
      </w:r>
      <w:r w:rsidRPr="00F23A45">
        <w:fldChar w:fldCharType="separate"/>
      </w:r>
      <w:r w:rsidR="00AD4D35" w:rsidRPr="00F23A45">
        <w:t>7.5</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CE6 related – Transforms and transform signalling (</w:t>
      </w:r>
      <w:r w:rsidR="003C6EE3">
        <w:t>24</w:t>
      </w:r>
      <w:r w:rsidRPr="00F23A45">
        <w:t xml:space="preserve">) (section </w:t>
      </w:r>
      <w:r w:rsidRPr="00F23A45">
        <w:fldChar w:fldCharType="begin"/>
      </w:r>
      <w:r w:rsidRPr="00F23A45">
        <w:instrText xml:space="preserve"> REF _Ref518893174 \r \h </w:instrText>
      </w:r>
      <w:r w:rsidRPr="00F23A45">
        <w:fldChar w:fldCharType="separate"/>
      </w:r>
      <w:r w:rsidR="00AD4D35" w:rsidRPr="00F23A45">
        <w:t>7.6</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CE7 related – Quantization and coefficient coding (</w:t>
      </w:r>
      <w:r w:rsidR="003C6EE3">
        <w:t>20</w:t>
      </w:r>
      <w:r w:rsidRPr="00F23A45">
        <w:t xml:space="preserve">) (section </w:t>
      </w:r>
      <w:r w:rsidRPr="00F23A45">
        <w:fldChar w:fldCharType="begin"/>
      </w:r>
      <w:r w:rsidRPr="00F23A45">
        <w:instrText xml:space="preserve"> REF _Ref518893180 \r \h </w:instrText>
      </w:r>
      <w:r w:rsidRPr="00F23A45">
        <w:fldChar w:fldCharType="separate"/>
      </w:r>
      <w:r w:rsidR="00AD4D35" w:rsidRPr="00F23A45">
        <w:t>7.7</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CE8 related – Current picture referencing (</w:t>
      </w:r>
      <w:r w:rsidR="009E602D" w:rsidRPr="00F23A45">
        <w:t>7</w:t>
      </w:r>
      <w:r w:rsidR="003860FD" w:rsidRPr="00F23A45">
        <w:t>)</w:t>
      </w:r>
      <w:r w:rsidRPr="00F23A45">
        <w:t xml:space="preserve"> (section </w:t>
      </w:r>
      <w:r w:rsidRPr="00F23A45">
        <w:fldChar w:fldCharType="begin"/>
      </w:r>
      <w:r w:rsidRPr="00F23A45">
        <w:instrText xml:space="preserve"> REF _Ref518893185 \r \h </w:instrText>
      </w:r>
      <w:r w:rsidRPr="00F23A45">
        <w:fldChar w:fldCharType="separate"/>
      </w:r>
      <w:r w:rsidR="00AD4D35" w:rsidRPr="00F23A45">
        <w:t>7.8</w:t>
      </w:r>
      <w:r w:rsidRPr="00F23A45">
        <w:fldChar w:fldCharType="end"/>
      </w:r>
      <w:r w:rsidRPr="00F23A45">
        <w:t>)</w:t>
      </w:r>
      <w:r w:rsidR="00E90842" w:rsidRPr="00F23A45">
        <w:t xml:space="preserve"> (Track A)</w:t>
      </w:r>
    </w:p>
    <w:p w:rsidR="00EB409B" w:rsidRPr="00F23A45" w:rsidRDefault="00EB409B" w:rsidP="00EB409B">
      <w:pPr>
        <w:pStyle w:val="Aufzhlungszeichen2"/>
        <w:numPr>
          <w:ilvl w:val="1"/>
          <w:numId w:val="13"/>
        </w:numPr>
      </w:pPr>
      <w:r w:rsidRPr="00F23A45">
        <w:t>CE9 related – Decoder side motion vector derivation (</w:t>
      </w:r>
      <w:r w:rsidR="009E602D" w:rsidRPr="00F23A45">
        <w:t>17</w:t>
      </w:r>
      <w:r w:rsidRPr="00F23A45">
        <w:t xml:space="preserve">) (section </w:t>
      </w:r>
      <w:r w:rsidRPr="00F23A45">
        <w:fldChar w:fldCharType="begin"/>
      </w:r>
      <w:r w:rsidRPr="00F23A45">
        <w:instrText xml:space="preserve"> REF _Ref518893189 \r \h </w:instrText>
      </w:r>
      <w:r w:rsidRPr="00F23A45">
        <w:fldChar w:fldCharType="separate"/>
      </w:r>
      <w:r w:rsidR="00AD4D35" w:rsidRPr="00F23A45">
        <w:t>7.9</w:t>
      </w:r>
      <w:r w:rsidRPr="00F23A45">
        <w:fldChar w:fldCharType="end"/>
      </w:r>
      <w:r w:rsidRPr="00F23A45">
        <w:t>)</w:t>
      </w:r>
      <w:r w:rsidR="00E90842" w:rsidRPr="00F23A45">
        <w:t xml:space="preserve"> (Track B)</w:t>
      </w:r>
    </w:p>
    <w:p w:rsidR="00EB409B" w:rsidRPr="00F23A45" w:rsidRDefault="00EB409B" w:rsidP="00EB409B">
      <w:pPr>
        <w:pStyle w:val="Aufzhlungszeichen2"/>
        <w:numPr>
          <w:ilvl w:val="1"/>
          <w:numId w:val="13"/>
        </w:numPr>
      </w:pPr>
      <w:r w:rsidRPr="00F23A45">
        <w:t>CE10 related – Combined and multi-hypothesis prediction (</w:t>
      </w:r>
      <w:r w:rsidR="009E602D" w:rsidRPr="00F23A45">
        <w:t>2</w:t>
      </w:r>
      <w:r w:rsidRPr="00F23A45">
        <w:t xml:space="preserve">) (section </w:t>
      </w:r>
      <w:r w:rsidRPr="00F23A45">
        <w:fldChar w:fldCharType="begin"/>
      </w:r>
      <w:r w:rsidRPr="00F23A45">
        <w:instrText xml:space="preserve"> REF _Ref518893195 \r \h </w:instrText>
      </w:r>
      <w:r w:rsidRPr="00F23A45">
        <w:fldChar w:fldCharType="separate"/>
      </w:r>
      <w:r w:rsidR="00AD4D35" w:rsidRPr="00F23A45">
        <w:t>7.10</w:t>
      </w:r>
      <w:r w:rsidRPr="00F23A45">
        <w:fldChar w:fldCharType="end"/>
      </w:r>
      <w:r w:rsidRPr="00F23A45">
        <w:t>)</w:t>
      </w:r>
      <w:r w:rsidR="00E90842" w:rsidRPr="00F23A45">
        <w:t xml:space="preserve"> (Track B)</w:t>
      </w:r>
    </w:p>
    <w:p w:rsidR="00EB409B" w:rsidRPr="00F23A45" w:rsidRDefault="00EB409B" w:rsidP="00EB409B">
      <w:pPr>
        <w:pStyle w:val="Aufzhlungszeichen2"/>
        <w:numPr>
          <w:ilvl w:val="1"/>
          <w:numId w:val="13"/>
        </w:numPr>
      </w:pPr>
      <w:r w:rsidRPr="00F23A45">
        <w:t xml:space="preserve">CE11 related – </w:t>
      </w:r>
      <w:r w:rsidR="009E602D" w:rsidRPr="00F23A45">
        <w:t xml:space="preserve">Deblocking </w:t>
      </w:r>
      <w:r w:rsidRPr="00F23A45">
        <w:t>(</w:t>
      </w:r>
      <w:r w:rsidR="003C6EE3">
        <w:t>10</w:t>
      </w:r>
      <w:r w:rsidRPr="00F23A45">
        <w:t xml:space="preserve">) (section </w:t>
      </w:r>
      <w:r w:rsidRPr="00F23A45">
        <w:fldChar w:fldCharType="begin"/>
      </w:r>
      <w:r w:rsidRPr="00F23A45">
        <w:instrText xml:space="preserve"> REF _Ref518893202 \r \h </w:instrText>
      </w:r>
      <w:r w:rsidRPr="00F23A45">
        <w:fldChar w:fldCharType="separate"/>
      </w:r>
      <w:r w:rsidR="00AD4D35" w:rsidRPr="00F23A45">
        <w:t>7.11</w:t>
      </w:r>
      <w:r w:rsidRPr="00F23A45">
        <w:fldChar w:fldCharType="end"/>
      </w:r>
      <w:r w:rsidRPr="00F23A45">
        <w:t>)</w:t>
      </w:r>
      <w:r w:rsidR="00E90842" w:rsidRPr="00F23A45">
        <w:t xml:space="preserve"> (Track </w:t>
      </w:r>
      <w:r w:rsidR="009E602D" w:rsidRPr="00F23A45">
        <w:t>A</w:t>
      </w:r>
      <w:r w:rsidR="00E90842" w:rsidRPr="00F23A45">
        <w:t>)</w:t>
      </w:r>
    </w:p>
    <w:p w:rsidR="00EB409B" w:rsidRPr="00F23A45" w:rsidRDefault="00EB409B" w:rsidP="00EB409B">
      <w:pPr>
        <w:pStyle w:val="Aufzhlungszeichen2"/>
        <w:numPr>
          <w:ilvl w:val="1"/>
          <w:numId w:val="13"/>
        </w:numPr>
      </w:pPr>
      <w:r w:rsidRPr="00F23A45">
        <w:t xml:space="preserve">CE12 related – Mapping </w:t>
      </w:r>
      <w:r w:rsidR="009E602D" w:rsidRPr="00F23A45">
        <w:t>functions</w:t>
      </w:r>
      <w:r w:rsidRPr="00F23A45">
        <w:t xml:space="preserve"> (</w:t>
      </w:r>
      <w:r w:rsidR="009E602D" w:rsidRPr="00F23A45">
        <w:t>2</w:t>
      </w:r>
      <w:r w:rsidRPr="00F23A45">
        <w:t xml:space="preserve">) (section </w:t>
      </w:r>
      <w:r w:rsidRPr="00F23A45">
        <w:fldChar w:fldCharType="begin"/>
      </w:r>
      <w:r w:rsidRPr="00F23A45">
        <w:instrText xml:space="preserve"> REF _Ref518893207 \r \h </w:instrText>
      </w:r>
      <w:r w:rsidRPr="00F23A45">
        <w:fldChar w:fldCharType="separate"/>
      </w:r>
      <w:r w:rsidR="00AD4D35" w:rsidRPr="00F23A45">
        <w:t>7.12</w:t>
      </w:r>
      <w:r w:rsidRPr="00F23A45">
        <w:fldChar w:fldCharType="end"/>
      </w:r>
      <w:r w:rsidRPr="00F23A45">
        <w:t>)</w:t>
      </w:r>
      <w:r w:rsidR="00E90842" w:rsidRPr="00F23A45">
        <w:t xml:space="preserve"> (</w:t>
      </w:r>
      <w:r w:rsidR="008E10F7">
        <w:t>Track A</w:t>
      </w:r>
      <w:r w:rsidR="00E90842" w:rsidRPr="00F23A45">
        <w:t>)</w:t>
      </w:r>
    </w:p>
    <w:p w:rsidR="00EB409B" w:rsidRPr="00F23A45" w:rsidRDefault="00EB409B" w:rsidP="00EB409B">
      <w:pPr>
        <w:pStyle w:val="Aufzhlungszeichen2"/>
        <w:numPr>
          <w:ilvl w:val="1"/>
          <w:numId w:val="13"/>
        </w:numPr>
      </w:pPr>
      <w:r w:rsidRPr="00F23A45">
        <w:t xml:space="preserve">CE13 related – </w:t>
      </w:r>
      <w:r w:rsidR="009E602D" w:rsidRPr="00F23A45">
        <w:t>Coding tools for 360° content</w:t>
      </w:r>
      <w:r w:rsidRPr="00F23A45">
        <w:t xml:space="preserve"> (</w:t>
      </w:r>
      <w:r w:rsidR="009E602D" w:rsidRPr="00F23A45">
        <w:t>4</w:t>
      </w:r>
      <w:r w:rsidRPr="00F23A45">
        <w:t xml:space="preserve">) (section </w:t>
      </w:r>
      <w:r w:rsidRPr="00F23A45">
        <w:fldChar w:fldCharType="begin"/>
      </w:r>
      <w:r w:rsidRPr="00F23A45">
        <w:instrText xml:space="preserve"> REF _Ref518893213 \r \h </w:instrText>
      </w:r>
      <w:r w:rsidRPr="00F23A45">
        <w:fldChar w:fldCharType="separate"/>
      </w:r>
      <w:r w:rsidR="00AD4D35" w:rsidRPr="00F23A45">
        <w:t>7.13</w:t>
      </w:r>
      <w:r w:rsidRPr="00F23A45">
        <w:fldChar w:fldCharType="end"/>
      </w:r>
      <w:r w:rsidRPr="00F23A45">
        <w:t>)</w:t>
      </w:r>
      <w:r w:rsidR="00E90842" w:rsidRPr="00F23A45">
        <w:t xml:space="preserve"> (BoG)</w:t>
      </w:r>
    </w:p>
    <w:p w:rsidR="003B7F45" w:rsidRPr="00F23A45" w:rsidRDefault="003B7F45" w:rsidP="00EB409B">
      <w:pPr>
        <w:pStyle w:val="Aufzhlungszeichen2"/>
        <w:numPr>
          <w:ilvl w:val="1"/>
          <w:numId w:val="13"/>
        </w:numPr>
      </w:pPr>
      <w:r w:rsidRPr="00F23A45">
        <w:t xml:space="preserve">CE14 related – Post reconstruction filtering </w:t>
      </w:r>
      <w:r w:rsidR="003860FD" w:rsidRPr="00F23A45">
        <w:t>(</w:t>
      </w:r>
      <w:r w:rsidR="003C6EE3">
        <w:t>6</w:t>
      </w:r>
      <w:r w:rsidR="003860FD" w:rsidRPr="00F23A45">
        <w:t xml:space="preserve">) </w:t>
      </w:r>
      <w:r w:rsidRPr="00F23A45">
        <w:t xml:space="preserve">(section </w:t>
      </w:r>
      <w:r w:rsidRPr="00F23A45">
        <w:fldChar w:fldCharType="begin"/>
      </w:r>
      <w:r w:rsidRPr="00F23A45">
        <w:instrText xml:space="preserve"> REF _Ref525848381 \r \h </w:instrText>
      </w:r>
      <w:r w:rsidRPr="00F23A45">
        <w:fldChar w:fldCharType="separate"/>
      </w:r>
      <w:r w:rsidRPr="00F23A45">
        <w:t>7.14</w:t>
      </w:r>
      <w:r w:rsidRPr="00F23A45">
        <w:fldChar w:fldCharType="end"/>
      </w:r>
      <w:r w:rsidRPr="00F23A45">
        <w:t>)</w:t>
      </w:r>
      <w:r w:rsidR="003860FD" w:rsidRPr="00F23A45">
        <w:t xml:space="preserve"> (Track </w:t>
      </w:r>
      <w:r w:rsidR="009E602D" w:rsidRPr="00F23A45">
        <w:t>A</w:t>
      </w:r>
      <w:r w:rsidR="003860FD" w:rsidRPr="00F23A45">
        <w:t xml:space="preserve">) </w:t>
      </w:r>
    </w:p>
    <w:p w:rsidR="003B7F45" w:rsidRPr="00F23A45" w:rsidRDefault="003B7F45" w:rsidP="00EB409B">
      <w:pPr>
        <w:pStyle w:val="Aufzhlungszeichen2"/>
        <w:numPr>
          <w:ilvl w:val="1"/>
          <w:numId w:val="13"/>
        </w:numPr>
      </w:pPr>
      <w:r w:rsidRPr="00F23A45">
        <w:t xml:space="preserve">CE15 related – Palette mode </w:t>
      </w:r>
      <w:r w:rsidR="003860FD" w:rsidRPr="00F23A45">
        <w:t>(</w:t>
      </w:r>
      <w:r w:rsidR="003C6EE3">
        <w:t>10</w:t>
      </w:r>
      <w:r w:rsidR="003860FD" w:rsidRPr="00F23A45">
        <w:t xml:space="preserve">) </w:t>
      </w:r>
      <w:r w:rsidRPr="00F23A45">
        <w:t xml:space="preserve">(section </w:t>
      </w:r>
      <w:r w:rsidRPr="00F23A45">
        <w:fldChar w:fldCharType="begin"/>
      </w:r>
      <w:r w:rsidRPr="00F23A45">
        <w:instrText xml:space="preserve"> REF _Ref525848405 \r \h </w:instrText>
      </w:r>
      <w:r w:rsidRPr="00F23A45">
        <w:fldChar w:fldCharType="separate"/>
      </w:r>
      <w:r w:rsidRPr="00F23A45">
        <w:t>7.15</w:t>
      </w:r>
      <w:r w:rsidRPr="00F23A45">
        <w:fldChar w:fldCharType="end"/>
      </w:r>
      <w:r w:rsidR="003860FD" w:rsidRPr="00F23A45">
        <w:t xml:space="preserve">) (Track </w:t>
      </w:r>
      <w:r w:rsidR="009E602D" w:rsidRPr="00F23A45">
        <w:t>A</w:t>
      </w:r>
      <w:r w:rsidR="003860FD" w:rsidRPr="00F23A45">
        <w:t>)</w:t>
      </w:r>
    </w:p>
    <w:p w:rsidR="004E6446" w:rsidRPr="00F23A45" w:rsidRDefault="00EB409B" w:rsidP="00F350B0">
      <w:pPr>
        <w:pStyle w:val="Aufzhlungszeichen2"/>
        <w:numPr>
          <w:ilvl w:val="1"/>
          <w:numId w:val="13"/>
        </w:numPr>
      </w:pPr>
      <w:r w:rsidRPr="00F23A45">
        <w:t>NN technology related</w:t>
      </w:r>
      <w:r w:rsidR="004E6446" w:rsidRPr="00F23A45">
        <w:t xml:space="preserve"> (</w:t>
      </w:r>
      <w:r w:rsidR="009E602D" w:rsidRPr="00F23A45">
        <w:t>3</w:t>
      </w:r>
      <w:r w:rsidR="004E6446" w:rsidRPr="00F23A45">
        <w:t>)</w:t>
      </w:r>
      <w:r w:rsidRPr="00F23A45">
        <w:t xml:space="preserve"> (section </w:t>
      </w:r>
      <w:r w:rsidRPr="00F23A45">
        <w:fldChar w:fldCharType="begin"/>
      </w:r>
      <w:r w:rsidRPr="00F23A45">
        <w:instrText xml:space="preserve"> REF _Ref518893217 \r \h </w:instrText>
      </w:r>
      <w:r w:rsidRPr="00F23A45">
        <w:fldChar w:fldCharType="separate"/>
      </w:r>
      <w:r w:rsidR="00AD4D35" w:rsidRPr="00F23A45">
        <w:t>7.14</w:t>
      </w:r>
      <w:r w:rsidRPr="00F23A45">
        <w:fldChar w:fldCharType="end"/>
      </w:r>
      <w:r w:rsidRPr="00F23A45">
        <w:t>)</w:t>
      </w:r>
      <w:r w:rsidR="00E90842" w:rsidRPr="00F23A45">
        <w:t xml:space="preserve"> (Track </w:t>
      </w:r>
      <w:r w:rsidR="009E602D" w:rsidRPr="00F23A45">
        <w:t>A</w:t>
      </w:r>
      <w:r w:rsidR="00E90842" w:rsidRPr="00F23A45">
        <w:t>)</w:t>
      </w:r>
    </w:p>
    <w:p w:rsidR="003860FD" w:rsidRPr="00F23A45" w:rsidRDefault="003860FD" w:rsidP="00F350B0">
      <w:pPr>
        <w:pStyle w:val="Aufzhlungszeichen2"/>
        <w:numPr>
          <w:ilvl w:val="1"/>
          <w:numId w:val="13"/>
        </w:numPr>
      </w:pPr>
      <w:r w:rsidRPr="00F23A45">
        <w:t>Screen content tools (</w:t>
      </w:r>
      <w:r w:rsidR="009E602D" w:rsidRPr="00F23A45">
        <w:t>2</w:t>
      </w:r>
      <w:r w:rsidRPr="00F23A45">
        <w:t xml:space="preserve">) (section </w:t>
      </w:r>
      <w:r w:rsidRPr="00F23A45">
        <w:fldChar w:fldCharType="begin"/>
      </w:r>
      <w:r w:rsidRPr="00F23A45">
        <w:instrText xml:space="preserve"> REF _Ref526026430 \r \h </w:instrText>
      </w:r>
      <w:r w:rsidRPr="00F23A45">
        <w:fldChar w:fldCharType="separate"/>
      </w:r>
      <w:r w:rsidRPr="00F23A45">
        <w:t>7.17</w:t>
      </w:r>
      <w:r w:rsidRPr="00F23A45">
        <w:fldChar w:fldCharType="end"/>
      </w:r>
      <w:r w:rsidRPr="00F23A45">
        <w:t xml:space="preserve">) (Track </w:t>
      </w:r>
      <w:r w:rsidR="009E602D" w:rsidRPr="00F23A45">
        <w:t>A</w:t>
      </w:r>
      <w:r w:rsidRPr="00F23A45">
        <w:t>)</w:t>
      </w:r>
    </w:p>
    <w:p w:rsidR="004E6446" w:rsidRPr="00F23A45" w:rsidRDefault="00EB409B" w:rsidP="00F350B0">
      <w:pPr>
        <w:pStyle w:val="Aufzhlungszeichen2"/>
        <w:numPr>
          <w:ilvl w:val="1"/>
          <w:numId w:val="13"/>
        </w:numPr>
      </w:pPr>
      <w:r w:rsidRPr="00F23A45">
        <w:t>HL syntax</w:t>
      </w:r>
      <w:r w:rsidR="004E6446" w:rsidRPr="00F23A45">
        <w:t xml:space="preserve"> </w:t>
      </w:r>
      <w:r w:rsidR="003860FD" w:rsidRPr="00F23A45">
        <w:t>(</w:t>
      </w:r>
      <w:r w:rsidR="003C6EE3">
        <w:t>30</w:t>
      </w:r>
      <w:r w:rsidR="003860FD" w:rsidRPr="00F23A45">
        <w:t xml:space="preserve">) </w:t>
      </w:r>
      <w:r w:rsidRPr="00F23A45">
        <w:t xml:space="preserve">(section </w:t>
      </w:r>
      <w:r w:rsidRPr="00F23A45">
        <w:fldChar w:fldCharType="begin"/>
      </w:r>
      <w:r w:rsidRPr="00F23A45">
        <w:instrText xml:space="preserve"> REF _Ref518893239 \r \h </w:instrText>
      </w:r>
      <w:r w:rsidRPr="00F23A45">
        <w:fldChar w:fldCharType="separate"/>
      </w:r>
      <w:r w:rsidR="00AD4D35" w:rsidRPr="00F23A45">
        <w:t>7.17</w:t>
      </w:r>
      <w:r w:rsidRPr="00F23A45">
        <w:fldChar w:fldCharType="end"/>
      </w:r>
      <w:r w:rsidRPr="00F23A45">
        <w:t>)</w:t>
      </w:r>
      <w:r w:rsidR="00E90842" w:rsidRPr="00F23A45">
        <w:t xml:space="preserve"> (</w:t>
      </w:r>
      <w:r w:rsidR="009E602D" w:rsidRPr="00F23A45">
        <w:t>Track B</w:t>
      </w:r>
      <w:r w:rsidR="00E90842" w:rsidRPr="00F23A45">
        <w:t>)</w:t>
      </w:r>
    </w:p>
    <w:p w:rsidR="004E6446" w:rsidRPr="00F23A45" w:rsidRDefault="003B7F45" w:rsidP="00F350B0">
      <w:pPr>
        <w:pStyle w:val="Aufzhlungszeichen2"/>
        <w:numPr>
          <w:ilvl w:val="1"/>
          <w:numId w:val="13"/>
        </w:numPr>
      </w:pPr>
      <w:r w:rsidRPr="00F23A45">
        <w:t>Other</w:t>
      </w:r>
      <w:r w:rsidR="007B0DC1" w:rsidRPr="00F23A45">
        <w:t xml:space="preserve"> </w:t>
      </w:r>
      <w:r w:rsidR="003860FD" w:rsidRPr="00F23A45">
        <w:t>(</w:t>
      </w:r>
      <w:r w:rsidR="003C6EE3">
        <w:t>15</w:t>
      </w:r>
      <w:r w:rsidR="003860FD" w:rsidRPr="00F23A45">
        <w:t xml:space="preserve">) </w:t>
      </w:r>
      <w:r w:rsidR="00EB409B" w:rsidRPr="00F23A45">
        <w:t>(section</w:t>
      </w:r>
      <w:r w:rsidR="00B96E9F" w:rsidRPr="00F23A45">
        <w:t xml:space="preserve"> </w:t>
      </w:r>
      <w:r w:rsidR="00B96E9F" w:rsidRPr="00F23A45">
        <w:fldChar w:fldCharType="begin"/>
      </w:r>
      <w:r w:rsidR="00B96E9F" w:rsidRPr="00F23A45">
        <w:instrText xml:space="preserve"> REF _Ref525483473 \r \h </w:instrText>
      </w:r>
      <w:r w:rsidR="00B96E9F" w:rsidRPr="00F23A45">
        <w:fldChar w:fldCharType="separate"/>
      </w:r>
      <w:r w:rsidR="00B96E9F" w:rsidRPr="00F23A45">
        <w:t>7.18</w:t>
      </w:r>
      <w:r w:rsidR="00B96E9F" w:rsidRPr="00F23A45">
        <w:fldChar w:fldCharType="end"/>
      </w:r>
      <w:r w:rsidR="00EB409B" w:rsidRPr="00F23A45">
        <w:t>)</w:t>
      </w:r>
      <w:r w:rsidR="00E90842" w:rsidRPr="00F23A45">
        <w:t xml:space="preserve"> (Track </w:t>
      </w:r>
      <w:r w:rsidR="007B0DC1" w:rsidRPr="00F23A45">
        <w:t>A</w:t>
      </w:r>
      <w:r w:rsidR="00E90842" w:rsidRPr="00F23A45">
        <w:t>)</w:t>
      </w:r>
    </w:p>
    <w:p w:rsidR="00556EEC" w:rsidRPr="00F23A45" w:rsidRDefault="002B06F9" w:rsidP="00645F85">
      <w:pPr>
        <w:pStyle w:val="Aufzhlungszeichen2"/>
        <w:numPr>
          <w:ilvl w:val="0"/>
          <w:numId w:val="4"/>
        </w:numPr>
        <w:contextualSpacing w:val="0"/>
      </w:pPr>
      <w:r w:rsidRPr="00F23A45">
        <w:t>Complexity analysis</w:t>
      </w:r>
      <w:r w:rsidR="00EB409B" w:rsidRPr="00F23A45">
        <w:t xml:space="preserve"> and reduction</w:t>
      </w:r>
      <w:r w:rsidRPr="00F23A45">
        <w:t xml:space="preserve"> (</w:t>
      </w:r>
      <w:r w:rsidR="00B70FE4" w:rsidRPr="00F23A45">
        <w:t>4</w:t>
      </w:r>
      <w:r w:rsidRPr="00F23A45">
        <w:t xml:space="preserve">) (section </w:t>
      </w:r>
      <w:r w:rsidRPr="00F23A45">
        <w:fldChar w:fldCharType="begin"/>
      </w:r>
      <w:r w:rsidRPr="00F23A45">
        <w:instrText xml:space="preserve"> REF _Ref451632402 \r \h </w:instrText>
      </w:r>
      <w:r w:rsidRPr="00F23A45">
        <w:fldChar w:fldCharType="separate"/>
      </w:r>
      <w:r w:rsidR="00AD4D35" w:rsidRPr="00F23A45">
        <w:t>8</w:t>
      </w:r>
      <w:r w:rsidRPr="00F23A45">
        <w:fldChar w:fldCharType="end"/>
      </w:r>
      <w:r w:rsidRPr="00F23A45">
        <w:t>)</w:t>
      </w:r>
      <w:r w:rsidR="00E90842" w:rsidRPr="00F23A45">
        <w:t xml:space="preserve"> (</w:t>
      </w:r>
      <w:r w:rsidR="00B70FE4" w:rsidRPr="00F23A45">
        <w:t>Track A</w:t>
      </w:r>
      <w:r w:rsidR="00E90842" w:rsidRPr="00F23A45">
        <w:t>)</w:t>
      </w:r>
    </w:p>
    <w:p w:rsidR="00556EEC" w:rsidRPr="00F23A45" w:rsidRDefault="00A0092C" w:rsidP="00B70FE4">
      <w:pPr>
        <w:pStyle w:val="Aufzhlungszeichen2"/>
        <w:numPr>
          <w:ilvl w:val="0"/>
          <w:numId w:val="4"/>
        </w:numPr>
        <w:ind w:left="720" w:hanging="720"/>
        <w:contextualSpacing w:val="0"/>
      </w:pPr>
      <w:r w:rsidRPr="00F23A45">
        <w:t>Encoder optimization (</w:t>
      </w:r>
      <w:r w:rsidR="003C6EE3">
        <w:t>3</w:t>
      </w:r>
      <w:r w:rsidRPr="00F23A45">
        <w:t>)</w:t>
      </w:r>
      <w:r w:rsidR="00DA715F" w:rsidRPr="00F23A45">
        <w:t xml:space="preserve"> (section </w:t>
      </w:r>
      <w:r w:rsidR="002B06F9" w:rsidRPr="00F23A45">
        <w:fldChar w:fldCharType="begin"/>
      </w:r>
      <w:r w:rsidR="002B06F9" w:rsidRPr="00F23A45">
        <w:instrText xml:space="preserve"> REF _Ref487322369 \r \h </w:instrText>
      </w:r>
      <w:r w:rsidR="002B06F9" w:rsidRPr="00F23A45">
        <w:fldChar w:fldCharType="separate"/>
      </w:r>
      <w:r w:rsidR="00AD4D35" w:rsidRPr="00F23A45">
        <w:t>9</w:t>
      </w:r>
      <w:r w:rsidR="002B06F9" w:rsidRPr="00F23A45">
        <w:fldChar w:fldCharType="end"/>
      </w:r>
      <w:r w:rsidR="00DA715F" w:rsidRPr="00F23A45">
        <w:t>)</w:t>
      </w:r>
      <w:r w:rsidR="00E90842" w:rsidRPr="00F23A45">
        <w:t xml:space="preserve"> (</w:t>
      </w:r>
      <w:r w:rsidR="00B70FE4" w:rsidRPr="00F23A45">
        <w:t>Track A</w:t>
      </w:r>
      <w:r w:rsidR="00E90842" w:rsidRPr="00F23A45">
        <w:t>)</w:t>
      </w:r>
    </w:p>
    <w:p w:rsidR="00556EEC" w:rsidRPr="00F23A45" w:rsidRDefault="00A0092C" w:rsidP="00645F85">
      <w:pPr>
        <w:pStyle w:val="Aufzhlungszeichen2"/>
        <w:numPr>
          <w:ilvl w:val="0"/>
          <w:numId w:val="4"/>
        </w:numPr>
        <w:contextualSpacing w:val="0"/>
      </w:pPr>
      <w:r w:rsidRPr="00F23A45">
        <w:t>M</w:t>
      </w:r>
      <w:r w:rsidR="00AE16B5" w:rsidRPr="00F23A45">
        <w:t>etrics and evaluation criteria (</w:t>
      </w:r>
      <w:r w:rsidR="00B70FE4" w:rsidRPr="00F23A45">
        <w:t>2</w:t>
      </w:r>
      <w:r w:rsidR="00AE16B5" w:rsidRPr="00F23A45">
        <w:t>) (section</w:t>
      </w:r>
      <w:r w:rsidR="00B96E9F" w:rsidRPr="00F23A45">
        <w:t xml:space="preserve"> </w:t>
      </w:r>
      <w:r w:rsidR="00B96E9F" w:rsidRPr="00F23A45">
        <w:fldChar w:fldCharType="begin"/>
      </w:r>
      <w:r w:rsidR="00B96E9F" w:rsidRPr="00F23A45">
        <w:instrText xml:space="preserve"> REF _Ref525483485 \r \h </w:instrText>
      </w:r>
      <w:r w:rsidR="00B96E9F" w:rsidRPr="00F23A45">
        <w:fldChar w:fldCharType="separate"/>
      </w:r>
      <w:r w:rsidR="00B96E9F" w:rsidRPr="00F23A45">
        <w:t>10</w:t>
      </w:r>
      <w:r w:rsidR="00B96E9F" w:rsidRPr="00F23A45">
        <w:fldChar w:fldCharType="end"/>
      </w:r>
      <w:r w:rsidR="00AE16B5" w:rsidRPr="00F23A45">
        <w:t>)</w:t>
      </w:r>
      <w:r w:rsidR="00E90842" w:rsidRPr="00F23A45">
        <w:t xml:space="preserve"> (</w:t>
      </w:r>
      <w:r w:rsidR="00B70FE4" w:rsidRPr="00F23A45">
        <w:t>TrackA</w:t>
      </w:r>
      <w:r w:rsidR="00E90842" w:rsidRPr="00F23A45">
        <w:t>)</w:t>
      </w:r>
    </w:p>
    <w:p w:rsidR="00556EEC" w:rsidRPr="00F23A45" w:rsidRDefault="00AE16B5" w:rsidP="00F350B0">
      <w:pPr>
        <w:pStyle w:val="Aufzhlungszeichen2"/>
        <w:numPr>
          <w:ilvl w:val="0"/>
          <w:numId w:val="4"/>
        </w:numPr>
        <w:contextualSpacing w:val="0"/>
      </w:pPr>
      <w:r w:rsidRPr="00F23A45">
        <w:t xml:space="preserve">Joint meetings, plenary discussions, BoG reports, Summary of actions (section </w:t>
      </w:r>
      <w:r w:rsidR="00EB409B" w:rsidRPr="00F23A45">
        <w:fldChar w:fldCharType="begin"/>
      </w:r>
      <w:r w:rsidR="00EB409B" w:rsidRPr="00F23A45">
        <w:instrText xml:space="preserve"> REF _Ref518893023 \r \h </w:instrText>
      </w:r>
      <w:r w:rsidR="00EB409B" w:rsidRPr="00F23A45">
        <w:fldChar w:fldCharType="separate"/>
      </w:r>
      <w:r w:rsidR="00B96E9F" w:rsidRPr="00F23A45">
        <w:t>11</w:t>
      </w:r>
      <w:r w:rsidR="00EB409B" w:rsidRPr="00F23A45">
        <w:fldChar w:fldCharType="end"/>
      </w:r>
      <w:r w:rsidRPr="00F23A45">
        <w:t>)</w:t>
      </w:r>
    </w:p>
    <w:p w:rsidR="00556EEC" w:rsidRPr="00F23A45" w:rsidRDefault="00AE16B5" w:rsidP="00F350B0">
      <w:pPr>
        <w:pStyle w:val="Aufzhlungszeichen2"/>
        <w:numPr>
          <w:ilvl w:val="0"/>
          <w:numId w:val="4"/>
        </w:numPr>
        <w:contextualSpacing w:val="0"/>
      </w:pPr>
      <w:r w:rsidRPr="00F23A45">
        <w:t xml:space="preserve">Project planning (section </w:t>
      </w:r>
      <w:r w:rsidRPr="00F23A45">
        <w:fldChar w:fldCharType="begin"/>
      </w:r>
      <w:r w:rsidRPr="00F23A45">
        <w:instrText xml:space="preserve"> REF _Ref354594526 \r \h </w:instrText>
      </w:r>
      <w:r w:rsidRPr="00F23A45">
        <w:fldChar w:fldCharType="separate"/>
      </w:r>
      <w:r w:rsidR="00B96E9F" w:rsidRPr="00F23A45">
        <w:t>12</w:t>
      </w:r>
      <w:r w:rsidRPr="00F23A45">
        <w:fldChar w:fldCharType="end"/>
      </w:r>
      <w:r w:rsidRPr="00F23A45">
        <w:t>)</w:t>
      </w:r>
    </w:p>
    <w:p w:rsidR="00556EEC" w:rsidRPr="00F23A45" w:rsidRDefault="00EB409B" w:rsidP="00F350B0">
      <w:pPr>
        <w:pStyle w:val="Aufzhlungszeichen2"/>
        <w:numPr>
          <w:ilvl w:val="0"/>
          <w:numId w:val="4"/>
        </w:numPr>
        <w:contextualSpacing w:val="0"/>
      </w:pPr>
      <w:r w:rsidRPr="00F23A45">
        <w:t>Establishment of</w:t>
      </w:r>
      <w:r w:rsidR="00AE16B5" w:rsidRPr="00F23A45">
        <w:t xml:space="preserve"> AHGs (section </w:t>
      </w:r>
      <w:r w:rsidR="00AE16B5" w:rsidRPr="00F23A45">
        <w:fldChar w:fldCharType="begin"/>
      </w:r>
      <w:r w:rsidR="00AE16B5" w:rsidRPr="00F23A45">
        <w:instrText xml:space="preserve"> REF _Ref451632559 \r \h </w:instrText>
      </w:r>
      <w:r w:rsidR="00AE16B5" w:rsidRPr="00F23A45">
        <w:fldChar w:fldCharType="separate"/>
      </w:r>
      <w:r w:rsidR="00B96E9F" w:rsidRPr="00F23A45">
        <w:t>13</w:t>
      </w:r>
      <w:r w:rsidR="00AE16B5" w:rsidRPr="00F23A45">
        <w:fldChar w:fldCharType="end"/>
      </w:r>
      <w:r w:rsidR="00AE16B5" w:rsidRPr="00F23A45">
        <w:t>)</w:t>
      </w:r>
    </w:p>
    <w:p w:rsidR="00EB409B" w:rsidRPr="00F23A45" w:rsidRDefault="00EB409B" w:rsidP="00EB409B">
      <w:pPr>
        <w:pStyle w:val="Aufzhlungszeichen2"/>
        <w:numPr>
          <w:ilvl w:val="0"/>
          <w:numId w:val="4"/>
        </w:numPr>
        <w:contextualSpacing w:val="0"/>
      </w:pPr>
      <w:r w:rsidRPr="00F23A45">
        <w:t xml:space="preserve">Output documents (section </w:t>
      </w:r>
      <w:r w:rsidRPr="00F23A45">
        <w:fldChar w:fldCharType="begin"/>
      </w:r>
      <w:r w:rsidRPr="00F23A45">
        <w:instrText xml:space="preserve"> REF _Ref518892973 \r \h </w:instrText>
      </w:r>
      <w:r w:rsidRPr="00F23A45">
        <w:fldChar w:fldCharType="separate"/>
      </w:r>
      <w:r w:rsidR="00B96E9F" w:rsidRPr="00F23A45">
        <w:t>14</w:t>
      </w:r>
      <w:r w:rsidRPr="00F23A45">
        <w:fldChar w:fldCharType="end"/>
      </w:r>
      <w:r w:rsidRPr="00F23A45">
        <w:t>)</w:t>
      </w:r>
    </w:p>
    <w:p w:rsidR="008E10F7" w:rsidRDefault="004E6446" w:rsidP="0094055E">
      <w:pPr>
        <w:pStyle w:val="Aufzhlungszeichen2"/>
        <w:widowControl w:val="0"/>
        <w:numPr>
          <w:ilvl w:val="0"/>
          <w:numId w:val="4"/>
        </w:numPr>
        <w:contextualSpacing w:val="0"/>
        <w:jc w:val="both"/>
      </w:pPr>
      <w:r w:rsidRPr="00F23A45">
        <w:t xml:space="preserve">Future meeting plans and concluding remarks (section </w:t>
      </w:r>
      <w:r w:rsidRPr="00F23A45">
        <w:fldChar w:fldCharType="begin"/>
      </w:r>
      <w:r w:rsidRPr="00F23A45">
        <w:instrText xml:space="preserve"> REF _Ref510716061 \r \h </w:instrText>
      </w:r>
      <w:r w:rsidRPr="00F23A45">
        <w:fldChar w:fldCharType="separate"/>
      </w:r>
      <w:r w:rsidR="00B96E9F" w:rsidRPr="00F23A45">
        <w:t>15</w:t>
      </w:r>
      <w:r w:rsidRPr="00F23A45">
        <w:fldChar w:fldCharType="end"/>
      </w:r>
      <w:r w:rsidRPr="00F23A45">
        <w:t>)</w:t>
      </w:r>
    </w:p>
    <w:p w:rsidR="008E10F7" w:rsidRDefault="008E10F7" w:rsidP="008E10F7"/>
    <w:p w:rsidR="008E10F7" w:rsidRPr="00F23A45" w:rsidRDefault="008E10F7" w:rsidP="0094055E">
      <w:r>
        <w:t>Track A was generally chaired by JRO, and Track B by GJS.</w:t>
      </w:r>
    </w:p>
    <w:p w:rsidR="00AF2799" w:rsidRPr="00F23A45" w:rsidRDefault="00175107" w:rsidP="00F822D4">
      <w:pPr>
        <w:pStyle w:val="berschrift1"/>
        <w:rPr>
          <w:lang w:val="en-CA"/>
        </w:rPr>
      </w:pPr>
      <w:bookmarkStart w:id="11" w:name="_Ref400626869"/>
      <w:r w:rsidRPr="00F23A45">
        <w:rPr>
          <w:lang w:val="en-CA"/>
        </w:rPr>
        <w:t>AHG reports</w:t>
      </w:r>
      <w:r w:rsidR="002A185F" w:rsidRPr="00F23A45">
        <w:rPr>
          <w:lang w:val="en-CA"/>
        </w:rPr>
        <w:t xml:space="preserve"> </w:t>
      </w:r>
      <w:r w:rsidR="000C1738" w:rsidRPr="00F23A45">
        <w:rPr>
          <w:lang w:val="en-CA"/>
        </w:rPr>
        <w:t>(</w:t>
      </w:r>
      <w:r w:rsidR="00D730AA" w:rsidRPr="00F23A45">
        <w:rPr>
          <w:lang w:val="en-CA"/>
        </w:rPr>
        <w:t>1</w:t>
      </w:r>
      <w:r w:rsidR="003B7F45" w:rsidRPr="00F23A45">
        <w:rPr>
          <w:lang w:val="en-CA"/>
        </w:rPr>
        <w:t>6</w:t>
      </w:r>
      <w:r w:rsidR="000C1738" w:rsidRPr="00F23A45">
        <w:rPr>
          <w:lang w:val="en-CA"/>
        </w:rPr>
        <w:t>)</w:t>
      </w:r>
      <w:bookmarkEnd w:id="11"/>
    </w:p>
    <w:p w:rsidR="00556EEC" w:rsidRPr="00F23A45" w:rsidRDefault="0031122D" w:rsidP="0037108D">
      <w:r w:rsidRPr="00F23A45">
        <w:t>These reports</w:t>
      </w:r>
      <w:r w:rsidR="00F83200" w:rsidRPr="00F23A45">
        <w:t xml:space="preserve"> were discussed </w:t>
      </w:r>
      <w:r w:rsidR="003B7F45" w:rsidRPr="00F23A45">
        <w:t>Wednes</w:t>
      </w:r>
      <w:r w:rsidRPr="00F23A45">
        <w:t xml:space="preserve">day </w:t>
      </w:r>
      <w:r w:rsidR="003B7F45" w:rsidRPr="00F23A45">
        <w:t>3</w:t>
      </w:r>
      <w:r w:rsidRPr="00F23A45">
        <w:t xml:space="preserve"> </w:t>
      </w:r>
      <w:r w:rsidR="003B7F45" w:rsidRPr="00F23A45">
        <w:t>Oct</w:t>
      </w:r>
      <w:r w:rsidR="003C6EE3">
        <w:t>ober</w:t>
      </w:r>
      <w:r w:rsidRPr="00F23A45">
        <w:t xml:space="preserve"> </w:t>
      </w:r>
      <w:r w:rsidR="003C6EE3" w:rsidRPr="003C6EE3">
        <w:t>1120–1320 and 1500-1830</w:t>
      </w:r>
      <w:r w:rsidR="00B3468B" w:rsidRPr="00F23A45">
        <w:t xml:space="preserve"> </w:t>
      </w:r>
      <w:r w:rsidR="00F83200" w:rsidRPr="00F23A45">
        <w:t xml:space="preserve">(chaired by </w:t>
      </w:r>
      <w:r w:rsidR="00207C50" w:rsidRPr="00F23A45">
        <w:t>GJS</w:t>
      </w:r>
      <w:r w:rsidR="00942997" w:rsidRPr="00F23A45">
        <w:t xml:space="preserve"> and JRO</w:t>
      </w:r>
      <w:r w:rsidR="00F83200" w:rsidRPr="00F23A45">
        <w:t>).</w:t>
      </w:r>
    </w:p>
    <w:p w:rsidR="008F284B" w:rsidRPr="00F23A45" w:rsidRDefault="00B724FE" w:rsidP="008F284B">
      <w:pPr>
        <w:pStyle w:val="berschrift9"/>
        <w:rPr>
          <w:rFonts w:eastAsia="Times New Roman"/>
          <w:szCs w:val="24"/>
          <w:lang w:val="en-CA" w:eastAsia="de-DE"/>
        </w:rPr>
      </w:pPr>
      <w:hyperlink r:id="rId28" w:history="1">
        <w:r w:rsidR="008F284B" w:rsidRPr="00F23A45">
          <w:rPr>
            <w:rFonts w:eastAsia="Times New Roman"/>
            <w:color w:val="0000FF"/>
            <w:szCs w:val="24"/>
            <w:u w:val="single"/>
            <w:lang w:val="en-CA" w:eastAsia="de-DE"/>
          </w:rPr>
          <w:t>JVET-L0001</w:t>
        </w:r>
      </w:hyperlink>
      <w:r w:rsidR="008F284B" w:rsidRPr="00F23A45">
        <w:rPr>
          <w:rFonts w:eastAsia="Times New Roman"/>
          <w:szCs w:val="24"/>
          <w:lang w:val="en-CA" w:eastAsia="de-DE"/>
        </w:rPr>
        <w:t xml:space="preserve"> JVET AHG report: Project management (AHG1) [J.-R. Ohm, G. J. Sullivan]</w:t>
      </w:r>
    </w:p>
    <w:p w:rsidR="009B5503" w:rsidRPr="00F23A45" w:rsidRDefault="009B5503" w:rsidP="008F284B">
      <w:pPr>
        <w:rPr>
          <w:lang w:eastAsia="de-DE"/>
        </w:rPr>
      </w:pPr>
      <w:r w:rsidRPr="00F23A45">
        <w:rPr>
          <w:lang w:eastAsia="de-DE"/>
        </w:rPr>
        <w:t>This document reports on the work of the JVET ad hoc group on Project Management, including an overall status report on the VVC standardization project and the progress made during the interim period since the preceding meeting.</w:t>
      </w:r>
    </w:p>
    <w:p w:rsidR="00292232" w:rsidRPr="00292232" w:rsidRDefault="00292232" w:rsidP="00292232">
      <w:pPr>
        <w:rPr>
          <w:lang w:eastAsia="de-DE"/>
        </w:rPr>
      </w:pPr>
      <w:r w:rsidRPr="00292232">
        <w:rPr>
          <w:lang w:eastAsia="de-DE"/>
        </w:rPr>
        <w:t>In the interim period since the 11th JVET meeting, work towards finalizing the following (23) documents had been performed:</w:t>
      </w:r>
    </w:p>
    <w:p w:rsidR="00292232" w:rsidRPr="00292232" w:rsidRDefault="00292232" w:rsidP="00292232">
      <w:pPr>
        <w:numPr>
          <w:ilvl w:val="0"/>
          <w:numId w:val="15"/>
        </w:numPr>
        <w:rPr>
          <w:lang w:eastAsia="de-DE"/>
        </w:rPr>
      </w:pPr>
      <w:r w:rsidRPr="00292232">
        <w:rPr>
          <w:lang w:eastAsia="de-DE"/>
        </w:rPr>
        <w:t>JVET-K1001 Versatile Video Coding specification text (Draft 2)</w:t>
      </w:r>
    </w:p>
    <w:p w:rsidR="00292232" w:rsidRPr="00292232" w:rsidRDefault="00292232" w:rsidP="00292232">
      <w:pPr>
        <w:numPr>
          <w:ilvl w:val="0"/>
          <w:numId w:val="15"/>
        </w:numPr>
        <w:rPr>
          <w:lang w:eastAsia="de-DE"/>
        </w:rPr>
      </w:pPr>
      <w:r w:rsidRPr="00292232">
        <w:rPr>
          <w:bCs/>
          <w:lang w:eastAsia="de-DE"/>
        </w:rPr>
        <w:t>JVET-K1002</w:t>
      </w:r>
      <w:r w:rsidRPr="00292232">
        <w:rPr>
          <w:lang w:eastAsia="de-DE"/>
        </w:rPr>
        <w:t xml:space="preserve"> </w:t>
      </w:r>
      <w:r w:rsidRPr="00292232">
        <w:rPr>
          <w:bCs/>
          <w:lang w:eastAsia="de-DE"/>
        </w:rPr>
        <w:t>Algorithm description for Versatile Video Coding and Test Model 2 (VTM 2)</w:t>
      </w:r>
    </w:p>
    <w:p w:rsidR="00292232" w:rsidRPr="00292232" w:rsidRDefault="00292232" w:rsidP="00292232">
      <w:pPr>
        <w:numPr>
          <w:ilvl w:val="0"/>
          <w:numId w:val="15"/>
        </w:numPr>
        <w:rPr>
          <w:lang w:eastAsia="de-DE"/>
        </w:rPr>
      </w:pPr>
      <w:r w:rsidRPr="00292232">
        <w:rPr>
          <w:bCs/>
          <w:lang w:eastAsia="de-DE"/>
        </w:rPr>
        <w:t>JVET-K1003</w:t>
      </w:r>
      <w:r w:rsidRPr="00292232">
        <w:rPr>
          <w:lang w:eastAsia="de-DE"/>
        </w:rPr>
        <w:t xml:space="preserve"> Guidelines for VVC reference software development</w:t>
      </w:r>
    </w:p>
    <w:p w:rsidR="00292232" w:rsidRPr="00292232" w:rsidRDefault="00292232" w:rsidP="00292232">
      <w:pPr>
        <w:numPr>
          <w:ilvl w:val="0"/>
          <w:numId w:val="15"/>
        </w:numPr>
        <w:rPr>
          <w:lang w:eastAsia="de-DE"/>
        </w:rPr>
      </w:pPr>
      <w:r w:rsidRPr="00292232">
        <w:rPr>
          <w:bCs/>
          <w:lang w:eastAsia="de-DE"/>
        </w:rPr>
        <w:lastRenderedPageBreak/>
        <w:t>JVET-</w:t>
      </w:r>
      <w:r w:rsidRPr="00292232">
        <w:rPr>
          <w:lang w:eastAsia="de-DE"/>
        </w:rPr>
        <w:t>K1004 Algorithm descriptions of projection format conversion and video quality metrics in 360Lib Version 7</w:t>
      </w:r>
    </w:p>
    <w:p w:rsidR="00292232" w:rsidRPr="00292232" w:rsidRDefault="00292232" w:rsidP="00292232">
      <w:pPr>
        <w:numPr>
          <w:ilvl w:val="0"/>
          <w:numId w:val="15"/>
        </w:numPr>
        <w:rPr>
          <w:lang w:eastAsia="de-DE"/>
        </w:rPr>
      </w:pPr>
      <w:r w:rsidRPr="00292232">
        <w:rPr>
          <w:bCs/>
          <w:lang w:eastAsia="de-DE"/>
        </w:rPr>
        <w:t>JVET-K1005</w:t>
      </w:r>
      <w:r w:rsidRPr="00292232">
        <w:rPr>
          <w:lang w:eastAsia="de-DE"/>
        </w:rPr>
        <w:t xml:space="preserve"> Methodology and reporting template </w:t>
      </w:r>
      <w:r w:rsidRPr="00292232">
        <w:rPr>
          <w:bCs/>
          <w:lang w:eastAsia="de-DE"/>
        </w:rPr>
        <w:t>for tool testing</w:t>
      </w:r>
    </w:p>
    <w:p w:rsidR="00292232" w:rsidRPr="00292232" w:rsidRDefault="00292232" w:rsidP="00292232">
      <w:pPr>
        <w:numPr>
          <w:ilvl w:val="0"/>
          <w:numId w:val="15"/>
        </w:numPr>
        <w:rPr>
          <w:lang w:eastAsia="de-DE"/>
        </w:rPr>
      </w:pPr>
      <w:r w:rsidRPr="00292232">
        <w:rPr>
          <w:lang w:eastAsia="de-DE"/>
        </w:rPr>
        <w:t>JVET-K1010, JVET-K1011, and JVET-K1012 JVET common test conditions and software reference configurations for SDR, HDR/WCG, and 360° video</w:t>
      </w:r>
    </w:p>
    <w:p w:rsidR="00292232" w:rsidRPr="00292232" w:rsidRDefault="00292232" w:rsidP="00292232">
      <w:pPr>
        <w:numPr>
          <w:ilvl w:val="0"/>
          <w:numId w:val="15"/>
        </w:numPr>
        <w:rPr>
          <w:lang w:eastAsia="de-DE"/>
        </w:rPr>
      </w:pPr>
      <w:r w:rsidRPr="00292232">
        <w:rPr>
          <w:lang w:eastAsia="de-DE"/>
        </w:rPr>
        <w:t>JVET-K1021 through JVET-K1035, Description of Core Experiments 1 through 15</w:t>
      </w:r>
    </w:p>
    <w:p w:rsidR="00292232" w:rsidRPr="00292232" w:rsidRDefault="00292232" w:rsidP="00292232">
      <w:pPr>
        <w:rPr>
          <w:lang w:eastAsia="de-DE"/>
        </w:rPr>
      </w:pPr>
      <w:r w:rsidRPr="00292232">
        <w:rPr>
          <w:lang w:eastAsia="de-DE"/>
        </w:rPr>
        <w:t>Furthermore, one last missing output document of the 10</w:t>
      </w:r>
      <w:r w:rsidRPr="00292232">
        <w:rPr>
          <w:vertAlign w:val="superscript"/>
          <w:lang w:eastAsia="de-DE"/>
        </w:rPr>
        <w:t>th</w:t>
      </w:r>
      <w:r w:rsidRPr="00292232">
        <w:rPr>
          <w:lang w:eastAsia="de-DE"/>
        </w:rPr>
        <w:t xml:space="preserve"> meeting</w:t>
      </w:r>
      <w:r w:rsidRPr="00F23A45">
        <w:rPr>
          <w:lang w:eastAsia="de-DE"/>
        </w:rPr>
        <w:t xml:space="preserve"> of April 2018</w:t>
      </w:r>
      <w:r w:rsidRPr="00292232">
        <w:rPr>
          <w:lang w:eastAsia="de-DE"/>
        </w:rPr>
        <w:t xml:space="preserve">, the Report of </w:t>
      </w:r>
      <w:r w:rsidRPr="00F23A45">
        <w:rPr>
          <w:lang w:eastAsia="de-DE"/>
        </w:rPr>
        <w:t>R</w:t>
      </w:r>
      <w:r w:rsidRPr="00292232">
        <w:rPr>
          <w:lang w:eastAsia="de-DE"/>
        </w:rPr>
        <w:t>esults from the Call for Proposals on Video Compression with Capability beyond HEVC JVET-J1003, had been finally delivered.</w:t>
      </w:r>
    </w:p>
    <w:p w:rsidR="00292232" w:rsidRPr="00292232" w:rsidRDefault="00292232" w:rsidP="00292232">
      <w:pPr>
        <w:rPr>
          <w:lang w:eastAsia="de-DE"/>
        </w:rPr>
      </w:pPr>
      <w:r w:rsidRPr="00292232">
        <w:rPr>
          <w:lang w:eastAsia="de-DE"/>
        </w:rPr>
        <w:t xml:space="preserve">The work of the JVET overall had proceeded well in the interim period with a </w:t>
      </w:r>
      <w:r w:rsidRPr="00F23A45">
        <w:rPr>
          <w:lang w:eastAsia="de-DE"/>
        </w:rPr>
        <w:t>very large</w:t>
      </w:r>
      <w:r w:rsidRPr="00292232">
        <w:rPr>
          <w:lang w:eastAsia="de-DE"/>
        </w:rPr>
        <w:t xml:space="preserve"> number of input documents submitted to the current meeting. Intense discussion had been carried out on the group email reflector, and most output documents from the preceding meeting had been produced.</w:t>
      </w:r>
    </w:p>
    <w:p w:rsidR="00292232" w:rsidRPr="00292232" w:rsidRDefault="00292232" w:rsidP="00292232">
      <w:pPr>
        <w:rPr>
          <w:lang w:eastAsia="de-DE"/>
        </w:rPr>
      </w:pPr>
      <w:r w:rsidRPr="00292232">
        <w:rPr>
          <w:lang w:eastAsia="de-DE"/>
        </w:rPr>
        <w:t>Except as noted below, output documents from the preceding meeting had been made available at the "Phenix" site (</w:t>
      </w:r>
      <w:hyperlink r:id="rId29" w:history="1">
        <w:r w:rsidRPr="00292232">
          <w:rPr>
            <w:rStyle w:val="Hyperlink"/>
            <w:lang w:eastAsia="de-DE"/>
          </w:rPr>
          <w:t>http://phenix.it-sudparis.eu/jvet/</w:t>
        </w:r>
      </w:hyperlink>
      <w:r w:rsidRPr="00292232">
        <w:rPr>
          <w:lang w:eastAsia="de-DE"/>
        </w:rPr>
        <w:t>) or the ITU-based JCT-VC site (</w:t>
      </w:r>
      <w:hyperlink r:id="rId30" w:history="1">
        <w:r w:rsidRPr="00292232">
          <w:rPr>
            <w:rStyle w:val="Hyperlink"/>
            <w:lang w:eastAsia="de-DE"/>
          </w:rPr>
          <w:t>http://wftp3.itu.int/av-arch/jvet-site/2018_07_K_Ljubljana/</w:t>
        </w:r>
      </w:hyperlink>
      <w:r w:rsidRPr="00292232">
        <w:rPr>
          <w:lang w:eastAsia="de-DE"/>
        </w:rPr>
        <w:t>), particularly including the following:</w:t>
      </w:r>
    </w:p>
    <w:p w:rsidR="00292232" w:rsidRPr="00292232" w:rsidRDefault="00292232" w:rsidP="00292232">
      <w:pPr>
        <w:numPr>
          <w:ilvl w:val="0"/>
          <w:numId w:val="33"/>
        </w:numPr>
        <w:tabs>
          <w:tab w:val="left" w:pos="360"/>
        </w:tabs>
        <w:rPr>
          <w:lang w:eastAsia="de-DE"/>
        </w:rPr>
      </w:pPr>
      <w:r w:rsidRPr="00292232">
        <w:rPr>
          <w:lang w:eastAsia="de-DE"/>
        </w:rPr>
        <w:t>The meeting report (JVET-K1000) [Posted 2018-10-02]</w:t>
      </w:r>
    </w:p>
    <w:p w:rsidR="00292232" w:rsidRPr="00292232" w:rsidRDefault="00292232" w:rsidP="00292232">
      <w:pPr>
        <w:numPr>
          <w:ilvl w:val="0"/>
          <w:numId w:val="33"/>
        </w:numPr>
        <w:tabs>
          <w:tab w:val="left" w:pos="360"/>
        </w:tabs>
        <w:rPr>
          <w:lang w:eastAsia="de-DE"/>
        </w:rPr>
      </w:pPr>
      <w:r w:rsidRPr="00292232">
        <w:rPr>
          <w:lang w:eastAsia="de-DE"/>
        </w:rPr>
        <w:t>Versatile Video Coding (Draft 2) (JVET-K1001) [Posted 2018-07-27, last update 2018-10-01]</w:t>
      </w:r>
    </w:p>
    <w:p w:rsidR="00292232" w:rsidRPr="00292232" w:rsidRDefault="00292232" w:rsidP="00292232">
      <w:pPr>
        <w:numPr>
          <w:ilvl w:val="0"/>
          <w:numId w:val="33"/>
        </w:numPr>
        <w:tabs>
          <w:tab w:val="left" w:pos="360"/>
        </w:tabs>
        <w:rPr>
          <w:lang w:eastAsia="de-DE"/>
        </w:rPr>
      </w:pPr>
      <w:r w:rsidRPr="00292232">
        <w:rPr>
          <w:lang w:eastAsia="de-DE"/>
        </w:rPr>
        <w:t>Algorithm description for Versatile Video Coding and Test Model 2 (VTM 2) (JVET-K1002) [Posted 2018-08-10, last update 2018-</w:t>
      </w:r>
      <w:r w:rsidRPr="00F23A45">
        <w:rPr>
          <w:lang w:eastAsia="de-DE"/>
        </w:rPr>
        <w:t>10-02</w:t>
      </w:r>
      <w:r w:rsidRPr="00292232">
        <w:rPr>
          <w:lang w:eastAsia="de-DE"/>
        </w:rPr>
        <w:t>]</w:t>
      </w:r>
    </w:p>
    <w:p w:rsidR="00292232" w:rsidRPr="00292232" w:rsidRDefault="00292232" w:rsidP="00292232">
      <w:pPr>
        <w:numPr>
          <w:ilvl w:val="0"/>
          <w:numId w:val="33"/>
        </w:numPr>
        <w:tabs>
          <w:tab w:val="left" w:pos="360"/>
        </w:tabs>
        <w:rPr>
          <w:lang w:eastAsia="de-DE"/>
        </w:rPr>
      </w:pPr>
      <w:r w:rsidRPr="00292232">
        <w:rPr>
          <w:lang w:eastAsia="de-DE"/>
        </w:rPr>
        <w:t>Guidelines for VVC reference software development (JVET-K1003) [Posted 2018-07-24]</w:t>
      </w:r>
    </w:p>
    <w:p w:rsidR="00292232" w:rsidRPr="00292232" w:rsidRDefault="00292232" w:rsidP="00292232">
      <w:pPr>
        <w:numPr>
          <w:ilvl w:val="0"/>
          <w:numId w:val="33"/>
        </w:numPr>
        <w:tabs>
          <w:tab w:val="left" w:pos="360"/>
        </w:tabs>
        <w:rPr>
          <w:lang w:eastAsia="de-DE"/>
        </w:rPr>
      </w:pPr>
      <w:r w:rsidRPr="00292232">
        <w:rPr>
          <w:lang w:eastAsia="de-DE"/>
        </w:rPr>
        <w:t>Algorithm descriptions of projection format conversion and video quality metrics in 360Lib Version 7 (JVET-K1004) [Posted 2018-08-29]</w:t>
      </w:r>
    </w:p>
    <w:p w:rsidR="00292232" w:rsidRPr="00292232" w:rsidRDefault="00292232" w:rsidP="00292232">
      <w:pPr>
        <w:numPr>
          <w:ilvl w:val="0"/>
          <w:numId w:val="33"/>
        </w:numPr>
        <w:tabs>
          <w:tab w:val="left" w:pos="360"/>
        </w:tabs>
        <w:rPr>
          <w:lang w:eastAsia="de-DE"/>
        </w:rPr>
      </w:pPr>
      <w:r w:rsidRPr="00292232">
        <w:rPr>
          <w:lang w:eastAsia="de-DE"/>
        </w:rPr>
        <w:t>Methodology and reporting template for tool testing (JVET-K1005) [Posted 2018-07-28, last update 2018-09-26]</w:t>
      </w:r>
    </w:p>
    <w:p w:rsidR="00292232" w:rsidRPr="00292232" w:rsidRDefault="00292232" w:rsidP="00292232">
      <w:pPr>
        <w:numPr>
          <w:ilvl w:val="0"/>
          <w:numId w:val="33"/>
        </w:numPr>
        <w:tabs>
          <w:tab w:val="left" w:pos="360"/>
        </w:tabs>
        <w:rPr>
          <w:lang w:eastAsia="de-DE"/>
        </w:rPr>
      </w:pPr>
      <w:r w:rsidRPr="00292232">
        <w:rPr>
          <w:lang w:eastAsia="de-DE"/>
        </w:rPr>
        <w:t>JVET common test conditions and software reference configurations (JVET-K1010) [Posted 2018-08-03, last update 2018-09-17]</w:t>
      </w:r>
    </w:p>
    <w:p w:rsidR="00292232" w:rsidRPr="00292232" w:rsidRDefault="00292232" w:rsidP="00292232">
      <w:pPr>
        <w:numPr>
          <w:ilvl w:val="0"/>
          <w:numId w:val="33"/>
        </w:numPr>
        <w:tabs>
          <w:tab w:val="left" w:pos="360"/>
        </w:tabs>
        <w:rPr>
          <w:lang w:eastAsia="de-DE"/>
        </w:rPr>
      </w:pPr>
      <w:r w:rsidRPr="00292232">
        <w:rPr>
          <w:lang w:eastAsia="de-DE"/>
        </w:rPr>
        <w:t>JVET common test conditions and evaluation procedures for HDR/WCG video (JVET-K1011) [Posted 2018-08-22]</w:t>
      </w:r>
    </w:p>
    <w:p w:rsidR="00292232" w:rsidRPr="00292232" w:rsidRDefault="00292232" w:rsidP="00292232">
      <w:pPr>
        <w:numPr>
          <w:ilvl w:val="0"/>
          <w:numId w:val="33"/>
        </w:numPr>
        <w:tabs>
          <w:tab w:val="left" w:pos="360"/>
        </w:tabs>
        <w:rPr>
          <w:lang w:eastAsia="de-DE"/>
        </w:rPr>
      </w:pPr>
      <w:r w:rsidRPr="00292232">
        <w:rPr>
          <w:lang w:eastAsia="de-DE"/>
        </w:rPr>
        <w:t>JVET common test conditions and evaluation procedures for 360° video (JVET-K1012) [Posted 2018-07-25]</w:t>
      </w:r>
    </w:p>
    <w:p w:rsidR="00292232" w:rsidRPr="00292232" w:rsidRDefault="00292232" w:rsidP="00292232">
      <w:pPr>
        <w:numPr>
          <w:ilvl w:val="0"/>
          <w:numId w:val="33"/>
        </w:numPr>
        <w:tabs>
          <w:tab w:val="left" w:pos="360"/>
        </w:tabs>
        <w:rPr>
          <w:lang w:eastAsia="de-DE"/>
        </w:rPr>
      </w:pPr>
      <w:r w:rsidRPr="00292232">
        <w:rPr>
          <w:lang w:eastAsia="de-DE"/>
        </w:rPr>
        <w:t>Description of CE 1..15 (JVET-K1021..35) [all posted 2018-07-18, last updates until 2018-09-27]</w:t>
      </w:r>
    </w:p>
    <w:p w:rsidR="00292232" w:rsidRPr="00292232" w:rsidRDefault="00292232" w:rsidP="00292232">
      <w:pPr>
        <w:rPr>
          <w:lang w:eastAsia="de-DE"/>
        </w:rPr>
      </w:pPr>
      <w:r w:rsidRPr="00292232">
        <w:rPr>
          <w:lang w:eastAsia="de-DE"/>
        </w:rPr>
        <w:t xml:space="preserve">The </w:t>
      </w:r>
      <w:r w:rsidR="008641C9" w:rsidRPr="00F23A45">
        <w:rPr>
          <w:lang w:eastAsia="de-DE"/>
        </w:rPr>
        <w:t>sixteen</w:t>
      </w:r>
      <w:r w:rsidRPr="00292232">
        <w:rPr>
          <w:lang w:eastAsia="de-DE"/>
        </w:rPr>
        <w:t xml:space="preserve"> </w:t>
      </w:r>
      <w:r w:rsidRPr="00292232">
        <w:rPr>
          <w:i/>
          <w:lang w:eastAsia="de-DE"/>
        </w:rPr>
        <w:t>ad hoc</w:t>
      </w:r>
      <w:r w:rsidRPr="00292232">
        <w:rPr>
          <w:lang w:eastAsia="de-DE"/>
        </w:rPr>
        <w:t xml:space="preserve"> groups had made progress, and reports from those activities had been submitted.</w:t>
      </w:r>
    </w:p>
    <w:p w:rsidR="00292232" w:rsidRPr="00292232" w:rsidRDefault="00292232" w:rsidP="00292232">
      <w:pPr>
        <w:rPr>
          <w:lang w:eastAsia="de-DE"/>
        </w:rPr>
      </w:pPr>
      <w:r w:rsidRPr="00292232">
        <w:rPr>
          <w:lang w:eastAsia="de-DE"/>
        </w:rPr>
        <w:t>Software integration of VTM and BMS was finalized approximately according to the plan.</w:t>
      </w:r>
    </w:p>
    <w:p w:rsidR="00292232" w:rsidRPr="00292232" w:rsidRDefault="00292232" w:rsidP="00292232">
      <w:pPr>
        <w:rPr>
          <w:lang w:eastAsia="de-DE"/>
        </w:rPr>
      </w:pPr>
      <w:r w:rsidRPr="00292232">
        <w:rPr>
          <w:lang w:eastAsia="de-DE"/>
        </w:rPr>
        <w:t>Various problem reports relating to asserted bugs in the software, draft specification text, and reference encoder description had been submitted to an informal "bug tracking" system. That system is not intended as a replacement of our ordinary contribution submission process. However, the bug tracking system was considered to have been helpful to the software coordinators and text editors. The bug tracker reports had been automatically forwarded to the group email reflector, where the issues were discussed – and this is reported to have been helpful.</w:t>
      </w:r>
    </w:p>
    <w:p w:rsidR="00292232" w:rsidRPr="00292232" w:rsidRDefault="00292232" w:rsidP="00292232">
      <w:pPr>
        <w:rPr>
          <w:lang w:eastAsia="de-DE"/>
        </w:rPr>
      </w:pPr>
      <w:r w:rsidRPr="00292232">
        <w:rPr>
          <w:lang w:eastAsia="de-DE"/>
        </w:rPr>
        <w:t>The software distribution was migrated to GitLab as planned. The bug tacking system for software aspects was not integrated with GitLab for the time being.</w:t>
      </w:r>
    </w:p>
    <w:p w:rsidR="00292232" w:rsidRPr="00292232" w:rsidRDefault="00292232" w:rsidP="00292232">
      <w:pPr>
        <w:rPr>
          <w:lang w:eastAsia="de-DE"/>
        </w:rPr>
      </w:pPr>
      <w:r w:rsidRPr="00292232">
        <w:rPr>
          <w:lang w:eastAsia="de-DE"/>
        </w:rPr>
        <w:t>More than 500 input contributions to the current meeting (not counting the AHG reports) had been registered for consideration at the meeting. Most of these relate to Core Experiments.</w:t>
      </w:r>
    </w:p>
    <w:p w:rsidR="00292232" w:rsidRPr="00F23A45" w:rsidRDefault="00292232" w:rsidP="00292232">
      <w:pPr>
        <w:rPr>
          <w:lang w:eastAsia="de-DE"/>
        </w:rPr>
      </w:pPr>
      <w:r w:rsidRPr="00F23A45">
        <w:rPr>
          <w:lang w:eastAsia="de-DE"/>
        </w:rPr>
        <w:lastRenderedPageBreak/>
        <w:t>A preliminary basis for the document subject allocation and meeting notes for the 12th meeting had been made publicly available on the ITU-hosted ftp site.</w:t>
      </w:r>
    </w:p>
    <w:p w:rsidR="008F284B" w:rsidRPr="00F23A45" w:rsidRDefault="00B724FE" w:rsidP="008F284B">
      <w:pPr>
        <w:pStyle w:val="berschrift9"/>
        <w:rPr>
          <w:rFonts w:eastAsia="Times New Roman"/>
          <w:szCs w:val="24"/>
          <w:lang w:val="en-CA" w:eastAsia="de-DE"/>
        </w:rPr>
      </w:pPr>
      <w:hyperlink r:id="rId31" w:history="1">
        <w:r w:rsidR="008F284B" w:rsidRPr="00F23A45">
          <w:rPr>
            <w:rFonts w:eastAsia="Times New Roman"/>
            <w:color w:val="0000FF"/>
            <w:szCs w:val="24"/>
            <w:u w:val="single"/>
            <w:lang w:val="en-CA" w:eastAsia="de-DE"/>
          </w:rPr>
          <w:t>JVET-L0002</w:t>
        </w:r>
      </w:hyperlink>
      <w:r w:rsidR="008F284B" w:rsidRPr="00F23A45">
        <w:rPr>
          <w:rFonts w:eastAsia="Times New Roman"/>
          <w:szCs w:val="24"/>
          <w:lang w:val="en-CA" w:eastAsia="de-DE"/>
        </w:rPr>
        <w:t xml:space="preserve"> JVET AHG report: Draft text and test model algorithm description editing (AHG2) [B. Bross, J. Chen, J. Boyce, S. Kim, S. Liu, Y. Ye]</w:t>
      </w:r>
    </w:p>
    <w:p w:rsidR="008F284B" w:rsidRPr="00AF2F5A" w:rsidRDefault="008641C9" w:rsidP="008F284B">
      <w:pPr>
        <w:rPr>
          <w:lang w:eastAsia="de-DE"/>
        </w:rPr>
      </w:pPr>
      <w:r w:rsidRPr="00F23A45">
        <w:rPr>
          <w:lang w:eastAsia="de-DE"/>
        </w:rPr>
        <w:t>This document reports the work of the JVET ad hoc group on draft text and test model algorithm description editing (AHG2) between the 11th meeting in Ljubljana, SI (10–18 July 2018) and the 12th meeting in Macao, CN (3–12 October 2018).</w:t>
      </w:r>
    </w:p>
    <w:p w:rsidR="008641C9" w:rsidRPr="0094055E" w:rsidRDefault="008641C9" w:rsidP="008641C9">
      <w:pPr>
        <w:rPr>
          <w:lang w:eastAsia="de-DE"/>
        </w:rPr>
      </w:pPr>
      <w:r w:rsidRPr="0094055E">
        <w:rPr>
          <w:lang w:eastAsia="de-DE"/>
        </w:rPr>
        <w:t xml:space="preserve">The first draft </w:t>
      </w:r>
      <w:r w:rsidRPr="00F23A45">
        <w:rPr>
          <w:lang w:eastAsia="de-DE"/>
        </w:rPr>
        <w:t xml:space="preserve">of </w:t>
      </w:r>
      <w:r w:rsidRPr="00AF2F5A">
        <w:rPr>
          <w:lang w:eastAsia="de-DE"/>
        </w:rPr>
        <w:t xml:space="preserve">Versatile Video Coding </w:t>
      </w:r>
      <w:r w:rsidRPr="0094055E">
        <w:rPr>
          <w:lang w:eastAsia="de-DE"/>
        </w:rPr>
        <w:t xml:space="preserve">(VVC D1) includes a quadtree with nested multi-type tree using binary and ternary splits coding block structure as the initial new coding feature of VVC. </w:t>
      </w:r>
      <w:r w:rsidRPr="00F23A45">
        <w:rPr>
          <w:lang w:eastAsia="de-DE"/>
        </w:rPr>
        <w:t>At the 1</w:t>
      </w:r>
      <w:r w:rsidRPr="00AF2F5A">
        <w:rPr>
          <w:lang w:eastAsia="de-DE"/>
        </w:rPr>
        <w:t>1</w:t>
      </w:r>
      <w:r w:rsidRPr="00AF2F5A">
        <w:rPr>
          <w:vertAlign w:val="superscript"/>
          <w:lang w:eastAsia="de-DE"/>
        </w:rPr>
        <w:t>th</w:t>
      </w:r>
      <w:r w:rsidRPr="00AF2F5A">
        <w:rPr>
          <w:lang w:eastAsia="de-DE"/>
        </w:rPr>
        <w:t xml:space="preserve"> JVET meeting, </w:t>
      </w:r>
      <w:r w:rsidRPr="0094055E">
        <w:rPr>
          <w:lang w:eastAsia="de-DE"/>
        </w:rPr>
        <w:t xml:space="preserve">it was decided to include more coding features for intra picture-prediction, inter-picture prediction, transform coefficient coding, transform, adaptive loop filtering and a starting basis for high-level syntax in </w:t>
      </w:r>
      <w:r w:rsidRPr="00F23A45">
        <w:rPr>
          <w:lang w:eastAsia="de-DE"/>
        </w:rPr>
        <w:t>the second draft</w:t>
      </w:r>
      <w:r w:rsidRPr="00AF2F5A">
        <w:rPr>
          <w:lang w:eastAsia="de-DE"/>
        </w:rPr>
        <w:t xml:space="preserve"> of Versatile Video Coding (</w:t>
      </w:r>
      <w:r w:rsidRPr="0094055E">
        <w:rPr>
          <w:lang w:eastAsia="de-DE"/>
        </w:rPr>
        <w:t>VVC D2) and the VVC Test Model 2 (VTM2) encoding. Draft reference software to implement the VVC decoding process and VTM2 encoding method has also been developed.</w:t>
      </w:r>
    </w:p>
    <w:p w:rsidR="008641C9" w:rsidRPr="0094055E" w:rsidRDefault="008641C9" w:rsidP="008641C9">
      <w:pPr>
        <w:rPr>
          <w:lang w:eastAsia="de-DE"/>
        </w:rPr>
      </w:pPr>
      <w:r w:rsidRPr="0094055E">
        <w:rPr>
          <w:lang w:eastAsia="de-DE"/>
        </w:rPr>
        <w:t>The normative decoding process for Versatile Video Coding is specified in the VVC draft 2 text specification document. The VVC Test Model 2 (VTM 2) Algorithm and Encoder Description document provides an algorithm description as well as an encoder-side description of the VVC Test Model 2, which serves as a tutorial for the algorithm and encoding model implemented in the VTM2.0 software.</w:t>
      </w:r>
    </w:p>
    <w:p w:rsidR="008641C9" w:rsidRPr="00F23A45" w:rsidRDefault="008641C9" w:rsidP="008641C9">
      <w:pPr>
        <w:rPr>
          <w:lang w:eastAsia="de-DE"/>
        </w:rPr>
      </w:pPr>
      <w:r w:rsidRPr="0094055E">
        <w:rPr>
          <w:lang w:eastAsia="de-DE"/>
        </w:rPr>
        <w:t>An issue tracker (</w:t>
      </w:r>
      <w:hyperlink r:id="rId32" w:history="1">
        <w:r w:rsidRPr="0094055E">
          <w:rPr>
            <w:rStyle w:val="Hyperlink"/>
            <w:lang w:eastAsia="de-DE"/>
          </w:rPr>
          <w:t>https://jvet.hhi.fraunhofer.de/trac/vvc</w:t>
        </w:r>
      </w:hyperlink>
      <w:r w:rsidRPr="0094055E">
        <w:rPr>
          <w:lang w:eastAsia="de-DE"/>
        </w:rPr>
        <w:t>) was used to facilitate the reporting of errata with the VVC documents.</w:t>
      </w:r>
    </w:p>
    <w:p w:rsidR="008641C9" w:rsidRPr="00032847" w:rsidRDefault="008641C9" w:rsidP="008641C9">
      <w:pPr>
        <w:rPr>
          <w:lang w:eastAsia="de-DE"/>
        </w:rPr>
      </w:pPr>
      <w:r w:rsidRPr="0094055E">
        <w:rPr>
          <w:lang w:eastAsia="de-DE"/>
        </w:rPr>
        <w:t>Seven versions of JVET-K1001 were published by the Editing AHG between the 11</w:t>
      </w:r>
      <w:r w:rsidRPr="0094055E">
        <w:rPr>
          <w:vertAlign w:val="superscript"/>
          <w:lang w:eastAsia="de-DE"/>
        </w:rPr>
        <w:t>th</w:t>
      </w:r>
      <w:r w:rsidRPr="0094055E">
        <w:rPr>
          <w:lang w:eastAsia="de-DE"/>
        </w:rPr>
        <w:t xml:space="preserve"> </w:t>
      </w:r>
      <w:r w:rsidRPr="00F23A45">
        <w:rPr>
          <w:lang w:eastAsia="de-DE"/>
        </w:rPr>
        <w:t xml:space="preserve">meeting in </w:t>
      </w:r>
      <w:r w:rsidRPr="00AF2F5A">
        <w:rPr>
          <w:lang w:eastAsia="de-DE"/>
        </w:rPr>
        <w:t>Ljubljana, SI (10–18 July 2018) and the 12</w:t>
      </w:r>
      <w:r w:rsidRPr="00AF2F5A">
        <w:rPr>
          <w:vertAlign w:val="superscript"/>
          <w:lang w:eastAsia="de-DE"/>
        </w:rPr>
        <w:t>th</w:t>
      </w:r>
      <w:r w:rsidRPr="00AF2F5A">
        <w:rPr>
          <w:lang w:eastAsia="de-DE"/>
        </w:rPr>
        <w:t xml:space="preserve"> meeting in Macao, CN (3–12 October 2018</w:t>
      </w:r>
      <w:r w:rsidRPr="00032847">
        <w:rPr>
          <w:lang w:eastAsia="de-DE"/>
        </w:rPr>
        <w:t>).</w:t>
      </w:r>
    </w:p>
    <w:p w:rsidR="008641C9" w:rsidRPr="0094055E" w:rsidRDefault="008641C9" w:rsidP="008641C9">
      <w:pPr>
        <w:rPr>
          <w:i/>
          <w:lang w:eastAsia="de-DE"/>
        </w:rPr>
      </w:pPr>
      <w:r w:rsidRPr="0094055E">
        <w:rPr>
          <w:i/>
          <w:lang w:eastAsia="de-DE"/>
        </w:rPr>
        <w:t>JVET-K1001 VVC specification (Draft 2)</w:t>
      </w:r>
    </w:p>
    <w:p w:rsidR="008641C9" w:rsidRPr="0094055E" w:rsidRDefault="008641C9" w:rsidP="008641C9">
      <w:pPr>
        <w:rPr>
          <w:lang w:eastAsia="de-DE"/>
        </w:rPr>
      </w:pPr>
      <w:r w:rsidRPr="0094055E">
        <w:rPr>
          <w:lang w:eastAsia="de-DE"/>
        </w:rPr>
        <w:t>JVET-K1001 has been established based on JVET-J1001 and now contains the following:</w:t>
      </w:r>
    </w:p>
    <w:p w:rsidR="008641C9" w:rsidRPr="00AF2F5A" w:rsidRDefault="008641C9" w:rsidP="008641C9">
      <w:pPr>
        <w:numPr>
          <w:ilvl w:val="0"/>
          <w:numId w:val="34"/>
        </w:numPr>
        <w:tabs>
          <w:tab w:val="left" w:pos="360"/>
        </w:tabs>
        <w:rPr>
          <w:lang w:eastAsia="de-DE"/>
        </w:rPr>
      </w:pPr>
      <w:r w:rsidRPr="00F23A45">
        <w:rPr>
          <w:lang w:eastAsia="de-DE"/>
        </w:rPr>
        <w:t xml:space="preserve">Incorporated JVET-K0230: Separate trees for intra slices (without multi-DMs) with an implicit split to 64x64 </w:t>
      </w:r>
    </w:p>
    <w:p w:rsidR="008641C9" w:rsidRPr="00AF2F5A" w:rsidRDefault="008641C9" w:rsidP="008641C9">
      <w:pPr>
        <w:numPr>
          <w:ilvl w:val="0"/>
          <w:numId w:val="34"/>
        </w:numPr>
        <w:tabs>
          <w:tab w:val="left" w:pos="360"/>
        </w:tabs>
        <w:rPr>
          <w:lang w:eastAsia="de-DE"/>
        </w:rPr>
      </w:pPr>
      <w:r w:rsidRPr="00AF2F5A">
        <w:rPr>
          <w:lang w:eastAsia="de-DE"/>
        </w:rPr>
        <w:t xml:space="preserve">Incorporated JVET-K0556: Prohibit ternary split of something bigger than 64 in width or height (and not send the bit to indicate ternary type at that level) </w:t>
      </w:r>
    </w:p>
    <w:p w:rsidR="008641C9" w:rsidRPr="00032847" w:rsidRDefault="008641C9" w:rsidP="008641C9">
      <w:pPr>
        <w:numPr>
          <w:ilvl w:val="0"/>
          <w:numId w:val="34"/>
        </w:numPr>
        <w:tabs>
          <w:tab w:val="left" w:pos="360"/>
        </w:tabs>
        <w:rPr>
          <w:lang w:eastAsia="de-DE"/>
        </w:rPr>
      </w:pPr>
      <w:r w:rsidRPr="00032847">
        <w:rPr>
          <w:lang w:eastAsia="de-DE"/>
        </w:rPr>
        <w:t>Incorporated JVET-K0351 (test c): Keep only the TT restriction (preventing binary split with same orientation in center partition of the ternary split)</w:t>
      </w:r>
    </w:p>
    <w:p w:rsidR="008641C9" w:rsidRPr="00032847" w:rsidRDefault="008641C9" w:rsidP="008641C9">
      <w:pPr>
        <w:numPr>
          <w:ilvl w:val="0"/>
          <w:numId w:val="34"/>
        </w:numPr>
        <w:tabs>
          <w:tab w:val="left" w:pos="360"/>
        </w:tabs>
        <w:rPr>
          <w:lang w:eastAsia="de-DE"/>
        </w:rPr>
      </w:pPr>
      <w:r w:rsidRPr="00032847">
        <w:rPr>
          <w:lang w:eastAsia="de-DE"/>
        </w:rPr>
        <w:t>Incorporated JVET-K0554: Implicit splitting at picture boundaries and ensure MinQTSize at boundary splits</w:t>
      </w:r>
    </w:p>
    <w:p w:rsidR="008641C9" w:rsidRPr="00AF2F5A" w:rsidRDefault="008641C9" w:rsidP="008641C9">
      <w:pPr>
        <w:numPr>
          <w:ilvl w:val="0"/>
          <w:numId w:val="34"/>
        </w:numPr>
        <w:tabs>
          <w:tab w:val="left" w:pos="360"/>
        </w:tabs>
        <w:rPr>
          <w:lang w:eastAsia="de-DE"/>
        </w:rPr>
      </w:pPr>
      <w:r w:rsidRPr="00032847">
        <w:rPr>
          <w:lang w:eastAsia="de-DE"/>
        </w:rPr>
        <w:t xml:space="preserve">Fixed bug </w:t>
      </w:r>
      <w:hyperlink r:id="rId33" w:history="1">
        <w:r w:rsidRPr="00AF2F5A">
          <w:rPr>
            <w:rStyle w:val="Hyperlink"/>
            <w:lang w:eastAsia="de-DE"/>
          </w:rPr>
          <w:t>#65</w:t>
        </w:r>
      </w:hyperlink>
      <w:r w:rsidRPr="00F23A45">
        <w:rPr>
          <w:lang w:eastAsia="de-DE"/>
        </w:rPr>
        <w:t xml:space="preserve"> typos and unused variables in section 6.4</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4" w:history="1">
        <w:r w:rsidRPr="00AF2F5A">
          <w:rPr>
            <w:rStyle w:val="Hyperlink"/>
            <w:lang w:eastAsia="de-DE"/>
          </w:rPr>
          <w:t>#67</w:t>
        </w:r>
      </w:hyperlink>
      <w:r w:rsidRPr="00F23A45">
        <w:rPr>
          <w:lang w:eastAsia="de-DE"/>
        </w:rPr>
        <w:t xml:space="preserve"> implicit vertical BT split at picture boundary issue</w:t>
      </w:r>
    </w:p>
    <w:p w:rsidR="008641C9" w:rsidRPr="00AF2F5A" w:rsidRDefault="008641C9" w:rsidP="008641C9">
      <w:pPr>
        <w:numPr>
          <w:ilvl w:val="0"/>
          <w:numId w:val="34"/>
        </w:numPr>
        <w:tabs>
          <w:tab w:val="left" w:pos="360"/>
        </w:tabs>
        <w:rPr>
          <w:lang w:eastAsia="de-DE"/>
        </w:rPr>
      </w:pPr>
      <w:r w:rsidRPr="00AF2F5A">
        <w:rPr>
          <w:lang w:eastAsia="de-DE"/>
        </w:rPr>
        <w:t>Incorporated JVET-K0072: Dependent quantization with fallback switch at the picture level and modified entropy coding supporting dependent quantization including:</w:t>
      </w:r>
    </w:p>
    <w:p w:rsidR="008641C9" w:rsidRPr="00032847" w:rsidRDefault="008641C9" w:rsidP="008641C9">
      <w:pPr>
        <w:numPr>
          <w:ilvl w:val="1"/>
          <w:numId w:val="34"/>
        </w:numPr>
        <w:tabs>
          <w:tab w:val="left" w:pos="1080"/>
        </w:tabs>
        <w:rPr>
          <w:lang w:eastAsia="de-DE"/>
        </w:rPr>
      </w:pPr>
      <w:r w:rsidRPr="00AF2F5A">
        <w:rPr>
          <w:lang w:eastAsia="de-DE"/>
        </w:rPr>
        <w:t>adapted scaling to non-square transform blocks</w:t>
      </w:r>
    </w:p>
    <w:p w:rsidR="008641C9" w:rsidRPr="00032847" w:rsidRDefault="008641C9" w:rsidP="008641C9">
      <w:pPr>
        <w:numPr>
          <w:ilvl w:val="1"/>
          <w:numId w:val="34"/>
        </w:numPr>
        <w:tabs>
          <w:tab w:val="left" w:pos="1080"/>
        </w:tabs>
        <w:rPr>
          <w:lang w:eastAsia="de-DE"/>
        </w:rPr>
      </w:pPr>
      <w:r w:rsidRPr="00032847">
        <w:rPr>
          <w:lang w:eastAsia="de-DE"/>
        </w:rPr>
        <w:t>added binarization process for abs_remainder</w:t>
      </w:r>
    </w:p>
    <w:p w:rsidR="008641C9" w:rsidRPr="009102B3" w:rsidRDefault="008641C9" w:rsidP="008641C9">
      <w:pPr>
        <w:numPr>
          <w:ilvl w:val="1"/>
          <w:numId w:val="34"/>
        </w:numPr>
        <w:tabs>
          <w:tab w:val="left" w:pos="1080"/>
        </w:tabs>
        <w:rPr>
          <w:lang w:eastAsia="de-DE"/>
        </w:rPr>
      </w:pPr>
      <w:r w:rsidRPr="009102B3">
        <w:rPr>
          <w:lang w:eastAsia="de-DE"/>
        </w:rPr>
        <w:t>specified CoeffMin and CoeffMax with fixed values</w:t>
      </w:r>
    </w:p>
    <w:p w:rsidR="008641C9" w:rsidRPr="00E9637C" w:rsidRDefault="008641C9" w:rsidP="008641C9">
      <w:pPr>
        <w:numPr>
          <w:ilvl w:val="1"/>
          <w:numId w:val="34"/>
        </w:numPr>
        <w:tabs>
          <w:tab w:val="left" w:pos="1080"/>
        </w:tabs>
        <w:rPr>
          <w:lang w:eastAsia="de-DE"/>
        </w:rPr>
      </w:pPr>
      <w:r w:rsidRPr="00E9637C">
        <w:rPr>
          <w:lang w:eastAsia="de-DE"/>
        </w:rPr>
        <w:t>added 0-th order Exp-Golomb code parsing process</w:t>
      </w:r>
    </w:p>
    <w:p w:rsidR="008641C9" w:rsidRPr="00E36D16" w:rsidRDefault="008641C9" w:rsidP="008641C9">
      <w:pPr>
        <w:numPr>
          <w:ilvl w:val="0"/>
          <w:numId w:val="34"/>
        </w:numPr>
        <w:tabs>
          <w:tab w:val="left" w:pos="360"/>
        </w:tabs>
        <w:rPr>
          <w:lang w:eastAsia="de-DE"/>
        </w:rPr>
      </w:pPr>
      <w:r w:rsidRPr="00E36D16">
        <w:rPr>
          <w:lang w:eastAsia="de-DE"/>
        </w:rPr>
        <w:t xml:space="preserve">Incorporated JVET-K0310: Sign data hiding (can only be used when dependent quantization is disabled) </w:t>
      </w:r>
    </w:p>
    <w:p w:rsidR="008641C9" w:rsidRPr="006C15FC" w:rsidRDefault="008641C9" w:rsidP="008641C9">
      <w:pPr>
        <w:numPr>
          <w:ilvl w:val="0"/>
          <w:numId w:val="34"/>
        </w:numPr>
        <w:tabs>
          <w:tab w:val="left" w:pos="360"/>
        </w:tabs>
        <w:rPr>
          <w:lang w:eastAsia="de-DE"/>
        </w:rPr>
      </w:pPr>
      <w:r w:rsidRPr="00E36D16">
        <w:rPr>
          <w:lang w:eastAsia="de-DE"/>
        </w:rPr>
        <w:lastRenderedPageBreak/>
        <w:t xml:space="preserve">Incorporated JVET-K0529: Intra prediction using 3MPM on 67 prediction modes (Planar, DC and 65 angular </w:t>
      </w:r>
      <w:r w:rsidRPr="006C15FC">
        <w:rPr>
          <w:lang w:eastAsia="de-DE"/>
        </w:rPr>
        <w:t>modes)</w:t>
      </w:r>
    </w:p>
    <w:p w:rsidR="008641C9" w:rsidRPr="003631ED" w:rsidRDefault="008641C9" w:rsidP="008641C9">
      <w:pPr>
        <w:numPr>
          <w:ilvl w:val="0"/>
          <w:numId w:val="34"/>
        </w:numPr>
        <w:tabs>
          <w:tab w:val="left" w:pos="360"/>
        </w:tabs>
        <w:rPr>
          <w:lang w:eastAsia="de-DE"/>
        </w:rPr>
      </w:pPr>
      <w:r w:rsidRPr="003631ED">
        <w:rPr>
          <w:lang w:eastAsia="de-DE"/>
        </w:rPr>
        <w:t>Incorporated JVET-K0122: DC prediction without division</w:t>
      </w:r>
    </w:p>
    <w:p w:rsidR="008641C9" w:rsidRPr="003631ED" w:rsidRDefault="008641C9" w:rsidP="008641C9">
      <w:pPr>
        <w:numPr>
          <w:ilvl w:val="0"/>
          <w:numId w:val="34"/>
        </w:numPr>
        <w:tabs>
          <w:tab w:val="left" w:pos="360"/>
        </w:tabs>
        <w:rPr>
          <w:lang w:eastAsia="de-DE"/>
        </w:rPr>
      </w:pPr>
      <w:r w:rsidRPr="003631ED">
        <w:rPr>
          <w:lang w:eastAsia="de-DE"/>
        </w:rPr>
        <w:t>Incorporated JVET-K0500: Wide-angle intra prediction</w:t>
      </w:r>
    </w:p>
    <w:p w:rsidR="008641C9" w:rsidRPr="00770B87" w:rsidRDefault="008641C9" w:rsidP="008641C9">
      <w:pPr>
        <w:numPr>
          <w:ilvl w:val="0"/>
          <w:numId w:val="34"/>
        </w:numPr>
        <w:tabs>
          <w:tab w:val="left" w:pos="360"/>
        </w:tabs>
        <w:rPr>
          <w:lang w:eastAsia="de-DE"/>
        </w:rPr>
      </w:pPr>
      <w:r w:rsidRPr="00770B87">
        <w:rPr>
          <w:lang w:eastAsia="de-DE"/>
        </w:rPr>
        <w:t>Incorporated JVET-K0063: Position-dependent intra prediction combination</w:t>
      </w:r>
    </w:p>
    <w:p w:rsidR="008641C9" w:rsidRPr="007E0082" w:rsidRDefault="008641C9" w:rsidP="008641C9">
      <w:pPr>
        <w:numPr>
          <w:ilvl w:val="0"/>
          <w:numId w:val="34"/>
        </w:numPr>
        <w:tabs>
          <w:tab w:val="left" w:pos="360"/>
        </w:tabs>
        <w:rPr>
          <w:lang w:eastAsia="de-DE"/>
        </w:rPr>
      </w:pPr>
      <w:r w:rsidRPr="007E0082">
        <w:rPr>
          <w:lang w:eastAsia="de-DE"/>
        </w:rPr>
        <w:t>Incorporated JVET-K0190: Cross-component linear model intra prediction</w:t>
      </w:r>
    </w:p>
    <w:p w:rsidR="008641C9" w:rsidRPr="001E436B" w:rsidRDefault="008641C9" w:rsidP="008641C9">
      <w:pPr>
        <w:numPr>
          <w:ilvl w:val="0"/>
          <w:numId w:val="34"/>
        </w:numPr>
        <w:tabs>
          <w:tab w:val="left" w:pos="360"/>
        </w:tabs>
        <w:rPr>
          <w:lang w:eastAsia="de-DE"/>
        </w:rPr>
      </w:pPr>
      <w:r w:rsidRPr="00171D43">
        <w:rPr>
          <w:lang w:eastAsia="de-DE"/>
        </w:rPr>
        <w:t>Incorporated multiple transform selection (MTS) for both intr</w:t>
      </w:r>
      <w:r w:rsidRPr="001E436B">
        <w:rPr>
          <w:lang w:eastAsia="de-DE"/>
        </w:rPr>
        <w:t>a and inter, each controlled by an SPS flag</w:t>
      </w:r>
    </w:p>
    <w:p w:rsidR="008641C9" w:rsidRPr="00F23A45" w:rsidRDefault="008641C9" w:rsidP="008641C9">
      <w:pPr>
        <w:numPr>
          <w:ilvl w:val="0"/>
          <w:numId w:val="34"/>
        </w:numPr>
        <w:tabs>
          <w:tab w:val="left" w:pos="360"/>
        </w:tabs>
        <w:rPr>
          <w:lang w:eastAsia="de-DE"/>
        </w:rPr>
      </w:pPr>
      <w:r w:rsidRPr="00F23A45">
        <w:rPr>
          <w:lang w:eastAsia="de-DE"/>
        </w:rPr>
        <w:t>Incorporated transform skip</w:t>
      </w:r>
    </w:p>
    <w:p w:rsidR="008641C9" w:rsidRPr="00AF2F5A" w:rsidRDefault="008641C9" w:rsidP="008641C9">
      <w:pPr>
        <w:numPr>
          <w:ilvl w:val="0"/>
          <w:numId w:val="34"/>
        </w:numPr>
        <w:tabs>
          <w:tab w:val="left" w:pos="360"/>
        </w:tabs>
        <w:rPr>
          <w:lang w:eastAsia="de-DE"/>
        </w:rPr>
      </w:pPr>
      <w:r w:rsidRPr="00F23A45">
        <w:rPr>
          <w:lang w:eastAsia="de-DE"/>
        </w:rPr>
        <w:t xml:space="preserve">Fixed bug </w:t>
      </w:r>
      <w:hyperlink r:id="rId35" w:history="1">
        <w:r w:rsidRPr="00AF2F5A">
          <w:rPr>
            <w:rStyle w:val="Hyperlink"/>
            <w:lang w:eastAsia="de-DE"/>
          </w:rPr>
          <w:t>#68</w:t>
        </w:r>
      </w:hyperlink>
      <w:r w:rsidRPr="00F23A45">
        <w:rPr>
          <w:lang w:eastAsia="de-DE"/>
        </w:rPr>
        <w:t xml:space="preserve"> various typos</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6" w:history="1">
        <w:r w:rsidRPr="00AF2F5A">
          <w:rPr>
            <w:rStyle w:val="Hyperlink"/>
            <w:lang w:eastAsia="de-DE"/>
          </w:rPr>
          <w:t>#71</w:t>
        </w:r>
      </w:hyperlink>
      <w:r w:rsidRPr="00F23A45">
        <w:rPr>
          <w:lang w:eastAsia="de-DE"/>
        </w:rPr>
        <w:t xml:space="preserve"> various typos</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7" w:history="1">
        <w:r w:rsidRPr="00AF2F5A">
          <w:rPr>
            <w:rStyle w:val="Hyperlink"/>
            <w:lang w:eastAsia="de-DE"/>
          </w:rPr>
          <w:t>#72</w:t>
        </w:r>
      </w:hyperlink>
      <w:r w:rsidRPr="00F23A45">
        <w:rPr>
          <w:lang w:eastAsia="de-DE"/>
        </w:rPr>
        <w:t xml:space="preserve"> </w:t>
      </w:r>
      <w:r w:rsidRPr="00AF2F5A">
        <w:rPr>
          <w:lang w:eastAsia="de-DE"/>
        </w:rPr>
        <w:t>on CCLM</w:t>
      </w:r>
    </w:p>
    <w:p w:rsidR="008641C9" w:rsidRPr="00AF2F5A" w:rsidRDefault="008641C9" w:rsidP="008641C9">
      <w:pPr>
        <w:numPr>
          <w:ilvl w:val="0"/>
          <w:numId w:val="34"/>
        </w:numPr>
        <w:tabs>
          <w:tab w:val="left" w:pos="360"/>
        </w:tabs>
        <w:rPr>
          <w:lang w:eastAsia="de-DE"/>
        </w:rPr>
      </w:pPr>
      <w:r w:rsidRPr="00AF2F5A">
        <w:rPr>
          <w:lang w:eastAsia="de-DE"/>
        </w:rPr>
        <w:t xml:space="preserve">Incorporated JVET-K0357: adaptive motion vector resolution (AMVR) </w:t>
      </w:r>
    </w:p>
    <w:p w:rsidR="008641C9" w:rsidRPr="00AF2F5A" w:rsidRDefault="008641C9" w:rsidP="008641C9">
      <w:pPr>
        <w:numPr>
          <w:ilvl w:val="0"/>
          <w:numId w:val="34"/>
        </w:numPr>
        <w:tabs>
          <w:tab w:val="left" w:pos="360"/>
        </w:tabs>
        <w:rPr>
          <w:lang w:eastAsia="de-DE"/>
        </w:rPr>
      </w:pPr>
      <w:r w:rsidRPr="00AF2F5A">
        <w:rPr>
          <w:lang w:eastAsia="de-DE"/>
        </w:rPr>
        <w:t>Incorporated JVET-K0565: affine motion compensation (MC) including:</w:t>
      </w:r>
    </w:p>
    <w:p w:rsidR="008641C9" w:rsidRPr="00032847" w:rsidRDefault="008641C9" w:rsidP="008641C9">
      <w:pPr>
        <w:numPr>
          <w:ilvl w:val="1"/>
          <w:numId w:val="34"/>
        </w:numPr>
        <w:tabs>
          <w:tab w:val="left" w:pos="1080"/>
        </w:tabs>
        <w:rPr>
          <w:lang w:eastAsia="de-DE"/>
        </w:rPr>
      </w:pPr>
      <w:r w:rsidRPr="00032847">
        <w:rPr>
          <w:lang w:eastAsia="de-DE"/>
        </w:rPr>
        <w:t>JVET-K0052: Affine merge bug fix</w:t>
      </w:r>
    </w:p>
    <w:p w:rsidR="008641C9" w:rsidRPr="00032847" w:rsidRDefault="008641C9" w:rsidP="008641C9">
      <w:pPr>
        <w:numPr>
          <w:ilvl w:val="1"/>
          <w:numId w:val="34"/>
        </w:numPr>
        <w:tabs>
          <w:tab w:val="left" w:pos="1080"/>
        </w:tabs>
        <w:rPr>
          <w:lang w:eastAsia="de-DE"/>
        </w:rPr>
      </w:pPr>
      <w:r w:rsidRPr="00032847">
        <w:rPr>
          <w:lang w:eastAsia="de-DE"/>
        </w:rPr>
        <w:t>JVET-K0184: Affine MC (CE4.1.1a 4x4 fixed subblock size)</w:t>
      </w:r>
    </w:p>
    <w:p w:rsidR="008641C9" w:rsidRPr="00E9637C" w:rsidRDefault="008641C9" w:rsidP="008641C9">
      <w:pPr>
        <w:numPr>
          <w:ilvl w:val="1"/>
          <w:numId w:val="34"/>
        </w:numPr>
        <w:tabs>
          <w:tab w:val="left" w:pos="1080"/>
        </w:tabs>
        <w:rPr>
          <w:lang w:eastAsia="de-DE"/>
        </w:rPr>
      </w:pPr>
      <w:r w:rsidRPr="009102B3">
        <w:rPr>
          <w:lang w:eastAsia="de-DE"/>
        </w:rPr>
        <w:t>JVET-K0337: Affine MC coding and models (4.1.3a, affine MVP list construction, and 4.1.3b, MV difference coding, and 4.1.3c, 4/6 p</w:t>
      </w:r>
      <w:r w:rsidRPr="00E9637C">
        <w:rPr>
          <w:lang w:eastAsia="de-DE"/>
        </w:rPr>
        <w:t>arameter model, no slice level switch)</w:t>
      </w:r>
    </w:p>
    <w:p w:rsidR="008641C9" w:rsidRPr="00E36D16" w:rsidRDefault="008641C9" w:rsidP="008641C9">
      <w:pPr>
        <w:numPr>
          <w:ilvl w:val="1"/>
          <w:numId w:val="34"/>
        </w:numPr>
        <w:tabs>
          <w:tab w:val="left" w:pos="1080"/>
        </w:tabs>
        <w:rPr>
          <w:lang w:eastAsia="de-DE"/>
        </w:rPr>
      </w:pPr>
      <w:r w:rsidRPr="00E36D16">
        <w:rPr>
          <w:lang w:eastAsia="de-DE"/>
        </w:rPr>
        <w:t>JVET-K0367/JVET-K0052/JVET-K0103: Restriction of affine merge mode to CU sizes &gt;= 8x8</w:t>
      </w:r>
    </w:p>
    <w:p w:rsidR="008641C9" w:rsidRPr="00E36D16" w:rsidRDefault="008641C9" w:rsidP="008641C9">
      <w:pPr>
        <w:numPr>
          <w:ilvl w:val="0"/>
          <w:numId w:val="34"/>
        </w:numPr>
        <w:tabs>
          <w:tab w:val="left" w:pos="360"/>
        </w:tabs>
        <w:rPr>
          <w:lang w:eastAsia="de-DE"/>
        </w:rPr>
      </w:pPr>
      <w:r w:rsidRPr="00E36D16">
        <w:rPr>
          <w:lang w:eastAsia="de-DE"/>
        </w:rPr>
        <w:t>Incorporated 1/16 motion compensation (MC) including:</w:t>
      </w:r>
    </w:p>
    <w:p w:rsidR="008641C9" w:rsidRPr="006C15FC" w:rsidRDefault="008641C9" w:rsidP="008641C9">
      <w:pPr>
        <w:numPr>
          <w:ilvl w:val="1"/>
          <w:numId w:val="34"/>
        </w:numPr>
        <w:tabs>
          <w:tab w:val="left" w:pos="1080"/>
        </w:tabs>
        <w:rPr>
          <w:lang w:eastAsia="de-DE"/>
        </w:rPr>
      </w:pPr>
      <w:r w:rsidRPr="006C15FC">
        <w:rPr>
          <w:lang w:eastAsia="de-DE"/>
        </w:rPr>
        <w:t>1/16 MV storage</w:t>
      </w:r>
    </w:p>
    <w:p w:rsidR="008641C9" w:rsidRPr="003631ED" w:rsidRDefault="008641C9" w:rsidP="008641C9">
      <w:pPr>
        <w:numPr>
          <w:ilvl w:val="1"/>
          <w:numId w:val="34"/>
        </w:numPr>
        <w:tabs>
          <w:tab w:val="left" w:pos="1080"/>
        </w:tabs>
        <w:rPr>
          <w:lang w:eastAsia="de-DE"/>
        </w:rPr>
      </w:pPr>
      <w:r w:rsidRPr="003631ED">
        <w:rPr>
          <w:lang w:eastAsia="de-DE"/>
        </w:rPr>
        <w:t>1/16 merge and affine MVs</w:t>
      </w:r>
    </w:p>
    <w:p w:rsidR="00AF2F5A" w:rsidRPr="00AF2F5A" w:rsidRDefault="00AF2F5A" w:rsidP="00AF2F5A">
      <w:pPr>
        <w:numPr>
          <w:ilvl w:val="1"/>
          <w:numId w:val="34"/>
        </w:numPr>
        <w:tabs>
          <w:tab w:val="left" w:pos="1080"/>
        </w:tabs>
        <w:rPr>
          <w:lang w:eastAsia="de-DE"/>
        </w:rPr>
      </w:pPr>
      <w:r w:rsidRPr="00770B87">
        <w:rPr>
          <w:lang w:eastAsia="de-DE"/>
        </w:rPr>
        <w:t>MVDs in AMVR accuracy (1/4</w:t>
      </w:r>
      <w:r>
        <w:rPr>
          <w:lang w:eastAsia="de-DE"/>
        </w:rPr>
        <w:t>-sample</w:t>
      </w:r>
      <w:r w:rsidRPr="00AF2F5A">
        <w:rPr>
          <w:lang w:eastAsia="de-DE"/>
        </w:rPr>
        <w:t>,</w:t>
      </w:r>
      <w:r>
        <w:rPr>
          <w:lang w:eastAsia="de-DE"/>
        </w:rPr>
        <w:t xml:space="preserve"> </w:t>
      </w:r>
      <w:r w:rsidRPr="00AF2F5A">
        <w:rPr>
          <w:lang w:eastAsia="de-DE"/>
        </w:rPr>
        <w:t>1</w:t>
      </w:r>
      <w:r>
        <w:rPr>
          <w:lang w:eastAsia="de-DE"/>
        </w:rPr>
        <w:t>-sample</w:t>
      </w:r>
      <w:r w:rsidRPr="00AF2F5A">
        <w:rPr>
          <w:lang w:eastAsia="de-DE"/>
        </w:rPr>
        <w:t>,</w:t>
      </w:r>
      <w:r>
        <w:rPr>
          <w:lang w:eastAsia="de-DE"/>
        </w:rPr>
        <w:t xml:space="preserve"> </w:t>
      </w:r>
      <w:r w:rsidRPr="00AF2F5A">
        <w:rPr>
          <w:lang w:eastAsia="de-DE"/>
        </w:rPr>
        <w:t>4</w:t>
      </w:r>
      <w:r>
        <w:rPr>
          <w:lang w:eastAsia="de-DE"/>
        </w:rPr>
        <w:t>-sample</w:t>
      </w:r>
      <w:r w:rsidRPr="00AF2F5A">
        <w:rPr>
          <w:lang w:eastAsia="de-DE"/>
        </w:rPr>
        <w:t>) shifted to 1/16</w:t>
      </w:r>
    </w:p>
    <w:p w:rsidR="00AF2F5A" w:rsidRPr="00AF2F5A" w:rsidRDefault="00AF2F5A" w:rsidP="00AF2F5A">
      <w:pPr>
        <w:numPr>
          <w:ilvl w:val="1"/>
          <w:numId w:val="34"/>
        </w:numPr>
        <w:tabs>
          <w:tab w:val="left" w:pos="1080"/>
        </w:tabs>
        <w:rPr>
          <w:lang w:eastAsia="de-DE"/>
        </w:rPr>
      </w:pPr>
      <w:r w:rsidRPr="00AF2F5A">
        <w:rPr>
          <w:lang w:eastAsia="de-DE"/>
        </w:rPr>
        <w:t>Inter MVP candidates rounded to AMVR accuracy (1/4</w:t>
      </w:r>
      <w:r>
        <w:rPr>
          <w:lang w:eastAsia="de-DE"/>
        </w:rPr>
        <w:t>-sample</w:t>
      </w:r>
      <w:r w:rsidRPr="00AF2F5A">
        <w:rPr>
          <w:lang w:eastAsia="de-DE"/>
        </w:rPr>
        <w:t>,</w:t>
      </w:r>
      <w:r>
        <w:rPr>
          <w:lang w:eastAsia="de-DE"/>
        </w:rPr>
        <w:t xml:space="preserve"> </w:t>
      </w:r>
      <w:r w:rsidRPr="00AF2F5A">
        <w:rPr>
          <w:lang w:eastAsia="de-DE"/>
        </w:rPr>
        <w:t>1</w:t>
      </w:r>
      <w:r>
        <w:rPr>
          <w:lang w:eastAsia="de-DE"/>
        </w:rPr>
        <w:t>-sample</w:t>
      </w:r>
      <w:r w:rsidRPr="00AF2F5A">
        <w:rPr>
          <w:lang w:eastAsia="de-DE"/>
        </w:rPr>
        <w:t>,</w:t>
      </w:r>
      <w:r>
        <w:rPr>
          <w:lang w:eastAsia="de-DE"/>
        </w:rPr>
        <w:t xml:space="preserve"> </w:t>
      </w:r>
      <w:r w:rsidRPr="00AF2F5A">
        <w:rPr>
          <w:lang w:eastAsia="de-DE"/>
        </w:rPr>
        <w:t>4</w:t>
      </w:r>
      <w:r>
        <w:rPr>
          <w:lang w:eastAsia="de-DE"/>
        </w:rPr>
        <w:t>-sample</w:t>
      </w:r>
      <w:r w:rsidRPr="00AF2F5A">
        <w:rPr>
          <w:lang w:eastAsia="de-DE"/>
        </w:rPr>
        <w:t>) and shifted to 1/16</w:t>
      </w:r>
    </w:p>
    <w:p w:rsidR="008641C9" w:rsidRPr="00AF2F5A" w:rsidRDefault="008641C9" w:rsidP="008641C9">
      <w:pPr>
        <w:numPr>
          <w:ilvl w:val="1"/>
          <w:numId w:val="34"/>
        </w:numPr>
        <w:tabs>
          <w:tab w:val="left" w:pos="1080"/>
        </w:tabs>
        <w:rPr>
          <w:lang w:eastAsia="de-DE"/>
        </w:rPr>
      </w:pPr>
      <w:r w:rsidRPr="00AF2F5A">
        <w:rPr>
          <w:lang w:eastAsia="de-DE"/>
        </w:rPr>
        <w:t>1/16 luma and 1/32 chroma interpolation filters</w:t>
      </w:r>
    </w:p>
    <w:p w:rsidR="008641C9" w:rsidRPr="00AF2F5A" w:rsidRDefault="008641C9" w:rsidP="008641C9">
      <w:pPr>
        <w:numPr>
          <w:ilvl w:val="0"/>
          <w:numId w:val="34"/>
        </w:numPr>
        <w:tabs>
          <w:tab w:val="left" w:pos="360"/>
        </w:tabs>
        <w:rPr>
          <w:lang w:eastAsia="de-DE"/>
        </w:rPr>
      </w:pPr>
      <w:r w:rsidRPr="00AF2F5A">
        <w:rPr>
          <w:lang w:eastAsia="de-DE"/>
        </w:rPr>
        <w:t>Incorporated subblock-based temporal merging candidates with 8x8 motion vector storage (JVET-K0346)</w:t>
      </w:r>
    </w:p>
    <w:p w:rsidR="008641C9" w:rsidRPr="00032847" w:rsidRDefault="008641C9" w:rsidP="008641C9">
      <w:pPr>
        <w:numPr>
          <w:ilvl w:val="0"/>
          <w:numId w:val="34"/>
        </w:numPr>
        <w:tabs>
          <w:tab w:val="left" w:pos="360"/>
        </w:tabs>
        <w:rPr>
          <w:lang w:eastAsia="de-DE"/>
        </w:rPr>
      </w:pPr>
      <w:r w:rsidRPr="00032847">
        <w:rPr>
          <w:lang w:eastAsia="de-DE"/>
        </w:rPr>
        <w:t>Incorporated JVET-K0371: 4x4 block classification based Adaptive Loop Filter (ALF)</w:t>
      </w:r>
    </w:p>
    <w:p w:rsidR="008641C9" w:rsidRPr="00AF2F5A" w:rsidRDefault="008641C9" w:rsidP="008641C9">
      <w:pPr>
        <w:numPr>
          <w:ilvl w:val="0"/>
          <w:numId w:val="34"/>
        </w:numPr>
        <w:tabs>
          <w:tab w:val="left" w:pos="360"/>
        </w:tabs>
        <w:rPr>
          <w:lang w:eastAsia="de-DE"/>
        </w:rPr>
      </w:pPr>
      <w:r w:rsidRPr="00032847">
        <w:rPr>
          <w:lang w:eastAsia="de-DE"/>
        </w:rPr>
        <w:t xml:space="preserve">Fixed bug </w:t>
      </w:r>
      <w:hyperlink r:id="rId38" w:history="1">
        <w:r w:rsidRPr="00AF2F5A">
          <w:rPr>
            <w:rStyle w:val="Hyperlink"/>
            <w:lang w:eastAsia="de-DE"/>
          </w:rPr>
          <w:t>#75</w:t>
        </w:r>
      </w:hyperlink>
      <w:r w:rsidRPr="00F23A45">
        <w:rPr>
          <w:lang w:eastAsia="de-DE"/>
        </w:rPr>
        <w:t xml:space="preserve"> </w:t>
      </w:r>
      <w:r w:rsidRPr="00AF2F5A">
        <w:rPr>
          <w:lang w:eastAsia="de-DE"/>
        </w:rPr>
        <w:t>regarding a bottom and right boundary partition issue</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39" w:history="1">
        <w:r w:rsidRPr="00AF2F5A">
          <w:rPr>
            <w:rStyle w:val="Hyperlink"/>
            <w:lang w:eastAsia="de-DE"/>
          </w:rPr>
          <w:t>#90</w:t>
        </w:r>
      </w:hyperlink>
      <w:r w:rsidRPr="00F23A45">
        <w:rPr>
          <w:lang w:eastAsia="de-DE"/>
        </w:rPr>
        <w:t xml:space="preserve"> </w:t>
      </w:r>
      <w:r w:rsidRPr="00AF2F5A">
        <w:rPr>
          <w:lang w:eastAsia="de-DE"/>
        </w:rPr>
        <w:t>typos in copying the control point vectors to temporal notion vectors</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40" w:history="1">
        <w:r w:rsidRPr="00AF2F5A">
          <w:rPr>
            <w:rStyle w:val="Hyperlink"/>
            <w:lang w:eastAsia="de-DE"/>
          </w:rPr>
          <w:t>#86</w:t>
        </w:r>
      </w:hyperlink>
      <w:r w:rsidRPr="00F23A45">
        <w:rPr>
          <w:lang w:eastAsia="de-DE"/>
        </w:rPr>
        <w:t xml:space="preserve"> </w:t>
      </w:r>
      <w:r w:rsidRPr="00AF2F5A">
        <w:rPr>
          <w:lang w:eastAsia="de-DE"/>
        </w:rPr>
        <w:t>in intra reference sample filtering</w:t>
      </w:r>
    </w:p>
    <w:p w:rsidR="008641C9" w:rsidRPr="00AF2F5A" w:rsidRDefault="008641C9" w:rsidP="008641C9">
      <w:pPr>
        <w:numPr>
          <w:ilvl w:val="0"/>
          <w:numId w:val="34"/>
        </w:numPr>
        <w:tabs>
          <w:tab w:val="left" w:pos="360"/>
        </w:tabs>
        <w:rPr>
          <w:lang w:eastAsia="de-DE"/>
        </w:rPr>
      </w:pPr>
      <w:r w:rsidRPr="00AF2F5A">
        <w:rPr>
          <w:lang w:eastAsia="de-DE"/>
        </w:rPr>
        <w:t>Incorporated JVET-K0325: High Level Syntax (HLS) starting point</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41" w:history="1">
        <w:r w:rsidRPr="00AF2F5A">
          <w:rPr>
            <w:rStyle w:val="Hyperlink"/>
            <w:lang w:eastAsia="de-DE"/>
          </w:rPr>
          <w:t>#82</w:t>
        </w:r>
      </w:hyperlink>
      <w:r w:rsidRPr="00F23A45">
        <w:rPr>
          <w:lang w:eastAsia="de-DE"/>
        </w:rPr>
        <w:t xml:space="preserve"> on </w:t>
      </w:r>
      <w:r w:rsidRPr="00AF2F5A">
        <w:rPr>
          <w:lang w:eastAsia="de-DE"/>
        </w:rPr>
        <w:t>zeroing-out high frequency transform coefficients for larger TUs (&gt;32x32)</w:t>
      </w:r>
    </w:p>
    <w:p w:rsidR="008641C9" w:rsidRPr="00AF2F5A" w:rsidRDefault="008641C9" w:rsidP="008641C9">
      <w:pPr>
        <w:numPr>
          <w:ilvl w:val="0"/>
          <w:numId w:val="34"/>
        </w:numPr>
        <w:tabs>
          <w:tab w:val="left" w:pos="360"/>
        </w:tabs>
        <w:rPr>
          <w:lang w:eastAsia="de-DE"/>
        </w:rPr>
      </w:pPr>
      <w:r w:rsidRPr="00AF2F5A">
        <w:rPr>
          <w:lang w:eastAsia="de-DE"/>
        </w:rPr>
        <w:t xml:space="preserve">Fixed bug </w:t>
      </w:r>
      <w:hyperlink r:id="rId42" w:history="1">
        <w:r w:rsidRPr="00AF2F5A">
          <w:rPr>
            <w:rStyle w:val="Hyperlink"/>
            <w:lang w:eastAsia="de-DE"/>
          </w:rPr>
          <w:t>#85</w:t>
        </w:r>
      </w:hyperlink>
      <w:r w:rsidRPr="00F23A45">
        <w:rPr>
          <w:lang w:eastAsia="de-DE"/>
        </w:rPr>
        <w:t xml:space="preserve"> on </w:t>
      </w:r>
      <w:r w:rsidRPr="00AF2F5A">
        <w:rPr>
          <w:lang w:eastAsia="de-DE"/>
        </w:rPr>
        <w:t>MTS index coding</w:t>
      </w:r>
    </w:p>
    <w:p w:rsidR="008641C9" w:rsidRPr="0094055E" w:rsidRDefault="008641C9" w:rsidP="008641C9">
      <w:pPr>
        <w:rPr>
          <w:lang w:eastAsia="de-DE"/>
        </w:rPr>
      </w:pPr>
      <w:r w:rsidRPr="0094055E">
        <w:rPr>
          <w:lang w:eastAsia="de-DE"/>
        </w:rPr>
        <w:t>The following items have been discussed within the AHG:</w:t>
      </w:r>
    </w:p>
    <w:p w:rsidR="008641C9" w:rsidRPr="0094055E" w:rsidRDefault="008641C9" w:rsidP="008641C9">
      <w:pPr>
        <w:numPr>
          <w:ilvl w:val="0"/>
          <w:numId w:val="16"/>
        </w:numPr>
        <w:rPr>
          <w:lang w:eastAsia="de-DE"/>
        </w:rPr>
      </w:pPr>
      <w:r w:rsidRPr="0094055E">
        <w:rPr>
          <w:lang w:eastAsia="de-DE"/>
        </w:rPr>
        <w:lastRenderedPageBreak/>
        <w:t xml:space="preserve">In HEVC, there is a </w:t>
      </w:r>
      <w:r w:rsidRPr="0094055E">
        <w:rPr>
          <w:b/>
          <w:lang w:eastAsia="de-DE"/>
        </w:rPr>
        <w:t>restriction on bi-prediction blocks smaller than 8x8 luma samples</w:t>
      </w:r>
      <w:r w:rsidRPr="0094055E">
        <w:rPr>
          <w:lang w:eastAsia="de-DE"/>
        </w:rPr>
        <w:t>. This restriction is currently not in the VVC specification draft and the following input documents have been identified to be related:</w:t>
      </w:r>
    </w:p>
    <w:p w:rsidR="008641C9" w:rsidRPr="0094055E" w:rsidRDefault="008641C9" w:rsidP="0094055E">
      <w:pPr>
        <w:numPr>
          <w:ilvl w:val="1"/>
          <w:numId w:val="16"/>
        </w:numPr>
        <w:rPr>
          <w:lang w:eastAsia="de-DE"/>
        </w:rPr>
      </w:pPr>
      <w:r w:rsidRPr="0094055E">
        <w:rPr>
          <w:lang w:eastAsia="de-DE"/>
        </w:rPr>
        <w:t>JVET-L0104 AHG5: Reducing VVC worst-case memory bandwidth by restricting bi-directional 4x4 inter CUs/Sub-blocks</w:t>
      </w:r>
    </w:p>
    <w:p w:rsidR="008641C9" w:rsidRPr="0094055E" w:rsidRDefault="008641C9" w:rsidP="0094055E">
      <w:pPr>
        <w:numPr>
          <w:ilvl w:val="1"/>
          <w:numId w:val="16"/>
        </w:numPr>
        <w:rPr>
          <w:lang w:eastAsia="de-DE"/>
        </w:rPr>
      </w:pPr>
      <w:r w:rsidRPr="0094055E">
        <w:rPr>
          <w:lang w:eastAsia="de-DE"/>
        </w:rPr>
        <w:t>JVET-L0122 AHG5: Reduction of worst case memory bandwidth</w:t>
      </w:r>
    </w:p>
    <w:p w:rsidR="008641C9" w:rsidRPr="0094055E" w:rsidRDefault="008641C9" w:rsidP="0094055E">
      <w:pPr>
        <w:numPr>
          <w:ilvl w:val="1"/>
          <w:numId w:val="16"/>
        </w:numPr>
        <w:rPr>
          <w:lang w:eastAsia="de-DE"/>
        </w:rPr>
      </w:pPr>
      <w:r w:rsidRPr="0094055E">
        <w:rPr>
          <w:lang w:eastAsia="de-DE"/>
        </w:rPr>
        <w:t>JVET-L0137 CE1-related: Minimum block size restriction</w:t>
      </w:r>
    </w:p>
    <w:p w:rsidR="008641C9" w:rsidRPr="0094055E" w:rsidRDefault="008641C9" w:rsidP="0094055E">
      <w:pPr>
        <w:numPr>
          <w:ilvl w:val="1"/>
          <w:numId w:val="16"/>
        </w:numPr>
        <w:rPr>
          <w:lang w:eastAsia="de-DE"/>
        </w:rPr>
      </w:pPr>
      <w:r w:rsidRPr="0094055E">
        <w:rPr>
          <w:lang w:eastAsia="de-DE"/>
        </w:rPr>
        <w:t>JVET-L0396 CE4-related: Affine restrictions for the worst-case bandwidth reduction</w:t>
      </w:r>
    </w:p>
    <w:p w:rsidR="008641C9" w:rsidRPr="0094055E" w:rsidRDefault="008641C9" w:rsidP="0094055E">
      <w:pPr>
        <w:numPr>
          <w:ilvl w:val="1"/>
          <w:numId w:val="16"/>
        </w:numPr>
        <w:rPr>
          <w:lang w:eastAsia="de-DE"/>
        </w:rPr>
      </w:pPr>
      <w:r w:rsidRPr="0094055E">
        <w:rPr>
          <w:lang w:eastAsia="de-DE"/>
        </w:rPr>
        <w:t>JVET-L0453 Bugfix for restrictions of bi-prediction for small CUs</w:t>
      </w:r>
    </w:p>
    <w:p w:rsidR="008641C9" w:rsidRPr="0094055E" w:rsidRDefault="008641C9" w:rsidP="0094055E">
      <w:pPr>
        <w:numPr>
          <w:ilvl w:val="1"/>
          <w:numId w:val="16"/>
        </w:numPr>
        <w:rPr>
          <w:lang w:eastAsia="de-DE"/>
        </w:rPr>
      </w:pPr>
      <w:r w:rsidRPr="0094055E">
        <w:rPr>
          <w:lang w:eastAsia="de-DE"/>
        </w:rPr>
        <w:t>JVET-L0468 CE4-related: Fixed sub-block size and restriction for ATMVP</w:t>
      </w:r>
    </w:p>
    <w:p w:rsidR="008641C9" w:rsidRPr="0094055E" w:rsidRDefault="008641C9" w:rsidP="008641C9">
      <w:pPr>
        <w:numPr>
          <w:ilvl w:val="0"/>
          <w:numId w:val="16"/>
        </w:numPr>
        <w:rPr>
          <w:lang w:eastAsia="de-DE"/>
        </w:rPr>
      </w:pPr>
      <w:r w:rsidRPr="0094055E">
        <w:rPr>
          <w:lang w:eastAsia="de-DE"/>
        </w:rPr>
        <w:t xml:space="preserve">In HEVC, there is a single merge candidate list for all PUs of an 8x8 CU. This was not integrated when the merge candidate list concept was incorporated into the VVC specification draft since there is no partitioning of CUs into PUs. The single merge candidate list was introduced to facilitate </w:t>
      </w:r>
      <w:r w:rsidRPr="0094055E">
        <w:rPr>
          <w:b/>
          <w:lang w:eastAsia="de-DE"/>
        </w:rPr>
        <w:t>parallel merge estimation</w:t>
      </w:r>
      <w:r w:rsidRPr="0094055E">
        <w:rPr>
          <w:lang w:eastAsia="de-DE"/>
        </w:rPr>
        <w:t xml:space="preserve"> of the PUs inside an 8x8 CU. Related to that, HEVC allows merge estimation regions to enabled parallel merge list derivation for all blocks inside a merge estimation region. This was not incorporated into the VVC specification draft. The syntax is still in VTM software but it was never tested. Furthermore, adaptation to the current VVC design w.r.t the non-square CUs and affine merge candidate list is needed. The following document has been identified to be related:</w:t>
      </w:r>
    </w:p>
    <w:p w:rsidR="008641C9" w:rsidRPr="0094055E" w:rsidRDefault="008641C9" w:rsidP="0094055E">
      <w:pPr>
        <w:numPr>
          <w:ilvl w:val="1"/>
          <w:numId w:val="16"/>
        </w:numPr>
        <w:rPr>
          <w:lang w:eastAsia="de-DE"/>
        </w:rPr>
      </w:pPr>
      <w:r w:rsidRPr="0094055E">
        <w:rPr>
          <w:lang w:eastAsia="de-DE"/>
        </w:rPr>
        <w:t>JVET-L0216 Non-CE4: Parallel Merge Estimation for VVC</w:t>
      </w:r>
    </w:p>
    <w:p w:rsidR="008641C9" w:rsidRPr="0094055E" w:rsidRDefault="008641C9" w:rsidP="008641C9">
      <w:pPr>
        <w:numPr>
          <w:ilvl w:val="0"/>
          <w:numId w:val="16"/>
        </w:numPr>
        <w:rPr>
          <w:lang w:eastAsia="de-DE"/>
        </w:rPr>
      </w:pPr>
      <w:r w:rsidRPr="0094055E">
        <w:rPr>
          <w:lang w:eastAsia="de-DE"/>
        </w:rPr>
        <w:t xml:space="preserve">In HEVC, the </w:t>
      </w:r>
      <w:r w:rsidRPr="0094055E">
        <w:rPr>
          <w:b/>
          <w:lang w:eastAsia="de-DE"/>
        </w:rPr>
        <w:t>merge candidate list pruning</w:t>
      </w:r>
      <w:r w:rsidRPr="0094055E">
        <w:rPr>
          <w:lang w:eastAsia="de-DE"/>
        </w:rPr>
        <w:t xml:space="preserve"> is based on partial checks for redundant candidates. This was incorporated into the VVC specification draft. However, the VTM software performs a full pruning of the merge candidate list (meaning each candidate is compared to all other candidates).</w:t>
      </w:r>
      <w:r w:rsidR="005F3FAE" w:rsidRPr="0094055E">
        <w:rPr>
          <w:lang w:eastAsia="de-DE"/>
        </w:rPr>
        <w:t xml:space="preserve"> The following new contributions were noted to be related:</w:t>
      </w:r>
    </w:p>
    <w:p w:rsidR="005F3FAE" w:rsidRPr="0094055E" w:rsidRDefault="005F3FAE" w:rsidP="005F3FAE">
      <w:pPr>
        <w:numPr>
          <w:ilvl w:val="1"/>
          <w:numId w:val="16"/>
        </w:numPr>
        <w:rPr>
          <w:lang w:eastAsia="de-DE"/>
        </w:rPr>
      </w:pPr>
      <w:r w:rsidRPr="0094055E">
        <w:rPr>
          <w:lang w:eastAsia="de-DE"/>
        </w:rPr>
        <w:t xml:space="preserve">JVET-L0093 </w:t>
      </w:r>
      <w:r w:rsidRPr="0094055E">
        <w:rPr>
          <w:highlight w:val="yellow"/>
          <w:lang w:eastAsia="de-DE"/>
        </w:rPr>
        <w:t>[add title</w:t>
      </w:r>
      <w:r w:rsidRPr="0094055E">
        <w:rPr>
          <w:lang w:eastAsia="de-DE"/>
        </w:rPr>
        <w:t>]</w:t>
      </w:r>
    </w:p>
    <w:p w:rsidR="005F3FAE" w:rsidRPr="0094055E" w:rsidRDefault="005F3FAE" w:rsidP="0094055E">
      <w:pPr>
        <w:numPr>
          <w:ilvl w:val="1"/>
          <w:numId w:val="16"/>
        </w:numPr>
        <w:rPr>
          <w:lang w:eastAsia="de-DE"/>
        </w:rPr>
      </w:pPr>
      <w:r w:rsidRPr="0094055E">
        <w:rPr>
          <w:lang w:eastAsia="de-DE"/>
        </w:rPr>
        <w:t>JVET-L0214 [</w:t>
      </w:r>
      <w:r w:rsidRPr="0094055E">
        <w:rPr>
          <w:highlight w:val="yellow"/>
          <w:lang w:eastAsia="de-DE"/>
        </w:rPr>
        <w:t>add title</w:t>
      </w:r>
      <w:r w:rsidRPr="0094055E">
        <w:rPr>
          <w:lang w:eastAsia="de-DE"/>
        </w:rPr>
        <w:t>]</w:t>
      </w:r>
    </w:p>
    <w:p w:rsidR="005F3FAE" w:rsidRPr="0094055E" w:rsidRDefault="005F3FAE" w:rsidP="005F3FAE">
      <w:pPr>
        <w:numPr>
          <w:ilvl w:val="1"/>
          <w:numId w:val="16"/>
        </w:numPr>
        <w:rPr>
          <w:lang w:eastAsia="de-DE"/>
        </w:rPr>
      </w:pPr>
      <w:r w:rsidRPr="0094055E">
        <w:rPr>
          <w:lang w:eastAsia="de-DE"/>
        </w:rPr>
        <w:t>JVET-L0282 [</w:t>
      </w:r>
      <w:r w:rsidRPr="0094055E">
        <w:rPr>
          <w:highlight w:val="yellow"/>
          <w:lang w:eastAsia="de-DE"/>
        </w:rPr>
        <w:t>add title</w:t>
      </w:r>
      <w:r w:rsidRPr="0094055E">
        <w:rPr>
          <w:lang w:eastAsia="de-DE"/>
        </w:rPr>
        <w:t>]</w:t>
      </w:r>
    </w:p>
    <w:p w:rsidR="008641C9" w:rsidRPr="0094055E" w:rsidRDefault="008641C9" w:rsidP="008641C9">
      <w:pPr>
        <w:numPr>
          <w:ilvl w:val="0"/>
          <w:numId w:val="16"/>
        </w:numPr>
        <w:rPr>
          <w:lang w:eastAsia="de-DE"/>
        </w:rPr>
      </w:pPr>
      <w:r w:rsidRPr="0094055E">
        <w:rPr>
          <w:lang w:eastAsia="de-DE"/>
        </w:rPr>
        <w:t xml:space="preserve">The decision from the last meeting to increase the maximum QP value from 51 to 63 (JVET-K0251) was not yet incorporated into the VVC specification draft since the current draft does not specify </w:t>
      </w:r>
      <w:r w:rsidRPr="0094055E">
        <w:rPr>
          <w:b/>
          <w:lang w:eastAsia="de-DE"/>
        </w:rPr>
        <w:t>QP and QP delta coding and derivation</w:t>
      </w:r>
      <w:r w:rsidRPr="0094055E">
        <w:rPr>
          <w:lang w:eastAsia="de-DE"/>
        </w:rPr>
        <w:t>. Due to non-square CUs in VVC, the concept of square quantization groups cannot be carried over from HEVC without modification. The following documents have been identified to be related:</w:t>
      </w:r>
    </w:p>
    <w:p w:rsidR="008641C9" w:rsidRPr="0094055E" w:rsidRDefault="008641C9" w:rsidP="0094055E">
      <w:pPr>
        <w:numPr>
          <w:ilvl w:val="1"/>
          <w:numId w:val="16"/>
        </w:numPr>
        <w:rPr>
          <w:lang w:eastAsia="de-DE"/>
        </w:rPr>
      </w:pPr>
      <w:r w:rsidRPr="0094055E">
        <w:rPr>
          <w:lang w:eastAsia="de-DE"/>
        </w:rPr>
        <w:t>JVET-L0362 Quantization parameter signal</w:t>
      </w:r>
      <w:r w:rsidR="00315FD4">
        <w:rPr>
          <w:lang w:eastAsia="de-DE"/>
        </w:rPr>
        <w:t>l</w:t>
      </w:r>
      <w:r w:rsidRPr="0094055E">
        <w:rPr>
          <w:lang w:eastAsia="de-DE"/>
        </w:rPr>
        <w:t>ing</w:t>
      </w:r>
    </w:p>
    <w:p w:rsidR="008641C9" w:rsidRPr="0094055E" w:rsidRDefault="008641C9" w:rsidP="0094055E">
      <w:pPr>
        <w:numPr>
          <w:ilvl w:val="1"/>
          <w:numId w:val="16"/>
        </w:numPr>
        <w:rPr>
          <w:lang w:eastAsia="de-DE"/>
        </w:rPr>
      </w:pPr>
      <w:r w:rsidRPr="0094055E">
        <w:rPr>
          <w:lang w:eastAsia="de-DE"/>
        </w:rPr>
        <w:t>JVET-L0428 Delta QP and Chroma QP Offset for Separate Tree</w:t>
      </w:r>
    </w:p>
    <w:p w:rsidR="008641C9" w:rsidRPr="0094055E" w:rsidRDefault="008641C9" w:rsidP="0094055E">
      <w:pPr>
        <w:numPr>
          <w:ilvl w:val="1"/>
          <w:numId w:val="16"/>
        </w:numPr>
        <w:rPr>
          <w:lang w:eastAsia="de-DE"/>
        </w:rPr>
      </w:pPr>
      <w:r w:rsidRPr="0094055E">
        <w:rPr>
          <w:lang w:eastAsia="de-DE"/>
        </w:rPr>
        <w:t>JVET-L0553 Fix of Initial QP Signal</w:t>
      </w:r>
      <w:r w:rsidR="00315FD4">
        <w:rPr>
          <w:lang w:eastAsia="de-DE"/>
        </w:rPr>
        <w:t>l</w:t>
      </w:r>
      <w:r w:rsidRPr="0094055E">
        <w:rPr>
          <w:lang w:eastAsia="de-DE"/>
        </w:rPr>
        <w:t>ing</w:t>
      </w:r>
    </w:p>
    <w:p w:rsidR="00AF2F5A" w:rsidRDefault="00AF2F5A" w:rsidP="00AF2F5A">
      <w:pPr>
        <w:numPr>
          <w:ilvl w:val="0"/>
          <w:numId w:val="16"/>
        </w:numPr>
        <w:rPr>
          <w:lang w:eastAsia="de-DE"/>
        </w:rPr>
      </w:pPr>
      <w:r w:rsidRPr="0094055E">
        <w:rPr>
          <w:lang w:eastAsia="de-DE"/>
        </w:rPr>
        <w:t xml:space="preserve">During the integration of the ALF text, it was noted that the CE description and the meeting notes indicated that the single 7x7 luma shape was adopted. However, the CE software used to generate the results and the VTM implementation uses the adaptive 5x5/7x7 luma filter shape. It was further noted that it does not have big impact on the decoder but it was suggested to discuss </w:t>
      </w:r>
      <w:r>
        <w:rPr>
          <w:lang w:eastAsia="de-DE"/>
        </w:rPr>
        <w:t xml:space="preserve">the </w:t>
      </w:r>
      <w:r w:rsidRPr="0094055E">
        <w:rPr>
          <w:lang w:eastAsia="de-DE"/>
        </w:rPr>
        <w:t>CE process and document CE rules more clearly at this meeting.</w:t>
      </w:r>
    </w:p>
    <w:p w:rsidR="00AF2F5A" w:rsidRDefault="00AF2F5A" w:rsidP="00AF2F5A">
      <w:pPr>
        <w:numPr>
          <w:ilvl w:val="0"/>
          <w:numId w:val="16"/>
        </w:numPr>
        <w:rPr>
          <w:lang w:eastAsia="de-DE"/>
        </w:rPr>
      </w:pPr>
      <w:r>
        <w:rPr>
          <w:lang w:eastAsia="de-DE"/>
        </w:rPr>
        <w:t xml:space="preserve">Regarding the above issues </w:t>
      </w:r>
      <w:r w:rsidRPr="0094055E">
        <w:rPr>
          <w:lang w:eastAsia="de-DE"/>
        </w:rPr>
        <w:t>discussed within the AHG</w:t>
      </w:r>
      <w:r>
        <w:rPr>
          <w:lang w:eastAsia="de-DE"/>
        </w:rPr>
        <w:t xml:space="preserve">, it was noted that relevant contributions had been identified for review; see notes on those contributions. Regarding the ALF RoS, this was mostly a process issue. The draft text and software have syntax support for either 5x5 or 7x7 at the slice header level. In general, 5x5 is a special case of 7x7, it was asked to have some experiment data to determine whether the optimization for that case is really necessary (and potentially whether other </w:t>
      </w:r>
      <w:r>
        <w:rPr>
          <w:lang w:eastAsia="de-DE"/>
        </w:rPr>
        <w:lastRenderedPageBreak/>
        <w:t xml:space="preserve">aspects are also less straightforward than they should be). V. Seregin volunteered to produce some test results. </w:t>
      </w:r>
      <w:r w:rsidRPr="00A71D4E">
        <w:rPr>
          <w:highlight w:val="yellow"/>
          <w:lang w:eastAsia="de-DE"/>
        </w:rPr>
        <w:t>Revisit</w:t>
      </w:r>
      <w:r>
        <w:rPr>
          <w:lang w:eastAsia="de-DE"/>
        </w:rPr>
        <w:t xml:space="preserve"> for that.</w:t>
      </w:r>
    </w:p>
    <w:p w:rsidR="00AF2F5A" w:rsidRDefault="00AF2F5A" w:rsidP="00AF2F5A">
      <w:pPr>
        <w:numPr>
          <w:ilvl w:val="0"/>
          <w:numId w:val="16"/>
        </w:numPr>
        <w:rPr>
          <w:lang w:eastAsia="de-DE"/>
        </w:rPr>
      </w:pPr>
      <w:r>
        <w:rPr>
          <w:lang w:eastAsia="de-DE"/>
        </w:rPr>
        <w:t>It was commented that SAO is not in the current draft text, and no benefit had been shown in previous experiments for modifying the SAO as it is in HEVC. It is well agreed that SAO is beneficial.</w:t>
      </w:r>
    </w:p>
    <w:p w:rsidR="00AF2F5A" w:rsidRPr="00F23A45" w:rsidRDefault="00AF2F5A" w:rsidP="00AF2F5A">
      <w:pPr>
        <w:numPr>
          <w:ilvl w:val="0"/>
          <w:numId w:val="16"/>
        </w:numPr>
        <w:rPr>
          <w:lang w:eastAsia="de-DE"/>
        </w:rPr>
      </w:pPr>
      <w:r w:rsidRPr="0056248B">
        <w:rPr>
          <w:highlight w:val="yellow"/>
          <w:lang w:eastAsia="de-DE"/>
        </w:rPr>
        <w:t>Decision:</w:t>
      </w:r>
      <w:r>
        <w:rPr>
          <w:lang w:eastAsia="de-DE"/>
        </w:rPr>
        <w:t xml:space="preserve"> Add SAO as found in HEVC to the draft standard.</w:t>
      </w:r>
    </w:p>
    <w:p w:rsidR="008641C9" w:rsidRPr="0094055E" w:rsidRDefault="005F3FAE" w:rsidP="008F284B">
      <w:pPr>
        <w:rPr>
          <w:i/>
          <w:lang w:eastAsia="de-DE"/>
        </w:rPr>
      </w:pPr>
      <w:r w:rsidRPr="0094055E">
        <w:rPr>
          <w:i/>
          <w:lang w:eastAsia="de-DE"/>
        </w:rPr>
        <w:t>JVET-K1002 VVC Test Model 2 (VTM 2) Algorithm and Encoder Description</w:t>
      </w:r>
    </w:p>
    <w:p w:rsidR="005F3FAE" w:rsidRPr="00AF2F5A" w:rsidRDefault="005F3FAE" w:rsidP="005F3FAE">
      <w:pPr>
        <w:rPr>
          <w:lang w:eastAsia="de-DE"/>
        </w:rPr>
      </w:pPr>
      <w:r w:rsidRPr="0094055E">
        <w:rPr>
          <w:lang w:eastAsia="de-DE"/>
        </w:rPr>
        <w:t>One version of JVET-K1002 was published by the Editing AHG between the 11</w:t>
      </w:r>
      <w:r w:rsidRPr="0094055E">
        <w:rPr>
          <w:vertAlign w:val="superscript"/>
          <w:lang w:eastAsia="de-DE"/>
        </w:rPr>
        <w:t>th</w:t>
      </w:r>
      <w:r w:rsidRPr="0094055E">
        <w:rPr>
          <w:lang w:eastAsia="de-DE"/>
        </w:rPr>
        <w:t xml:space="preserve"> </w:t>
      </w:r>
      <w:r w:rsidRPr="00F23A45">
        <w:rPr>
          <w:lang w:eastAsia="de-DE"/>
        </w:rPr>
        <w:t xml:space="preserve">meeting in </w:t>
      </w:r>
      <w:r w:rsidRPr="00AF2F5A">
        <w:rPr>
          <w:lang w:eastAsia="de-DE"/>
        </w:rPr>
        <w:t>Ljubljana, SI (10–18 July 2018) and the 12</w:t>
      </w:r>
      <w:r w:rsidRPr="00AF2F5A">
        <w:rPr>
          <w:vertAlign w:val="superscript"/>
          <w:lang w:eastAsia="de-DE"/>
        </w:rPr>
        <w:t>th</w:t>
      </w:r>
      <w:r w:rsidRPr="00AF2F5A">
        <w:rPr>
          <w:lang w:eastAsia="de-DE"/>
        </w:rPr>
        <w:t xml:space="preserve"> meeting in Macao, CN (3–12 October 2018).</w:t>
      </w:r>
    </w:p>
    <w:p w:rsidR="005F3FAE" w:rsidRPr="0094055E" w:rsidRDefault="005F3FAE" w:rsidP="00AF2F5A">
      <w:pPr>
        <w:keepNext/>
        <w:rPr>
          <w:lang w:eastAsia="de-DE"/>
        </w:rPr>
      </w:pPr>
      <w:r w:rsidRPr="0094055E">
        <w:rPr>
          <w:lang w:eastAsia="de-DE"/>
        </w:rPr>
        <w:t>JVET-K1002 has been established based on JVET-J1002 and now contains the following:</w:t>
      </w:r>
    </w:p>
    <w:p w:rsidR="005F3FAE" w:rsidRPr="0094055E" w:rsidRDefault="005F3FAE" w:rsidP="005F3FAE">
      <w:pPr>
        <w:numPr>
          <w:ilvl w:val="0"/>
          <w:numId w:val="34"/>
        </w:numPr>
        <w:tabs>
          <w:tab w:val="left" w:pos="360"/>
        </w:tabs>
        <w:rPr>
          <w:lang w:eastAsia="de-DE"/>
        </w:rPr>
      </w:pPr>
      <w:r w:rsidRPr="0094055E">
        <w:rPr>
          <w:lang w:eastAsia="de-DE"/>
        </w:rPr>
        <w:t xml:space="preserve">Incorporated JVET-K0230: Separate trees for intra slices (without multi-DMs) with an implicit split to 64x64 </w:t>
      </w:r>
    </w:p>
    <w:p w:rsidR="005F3FAE" w:rsidRPr="0094055E" w:rsidRDefault="005F3FAE" w:rsidP="005F3FAE">
      <w:pPr>
        <w:numPr>
          <w:ilvl w:val="0"/>
          <w:numId w:val="34"/>
        </w:numPr>
        <w:tabs>
          <w:tab w:val="left" w:pos="360"/>
        </w:tabs>
        <w:rPr>
          <w:lang w:eastAsia="de-DE"/>
        </w:rPr>
      </w:pPr>
      <w:r w:rsidRPr="0094055E">
        <w:rPr>
          <w:lang w:eastAsia="de-DE"/>
        </w:rPr>
        <w:t xml:space="preserve">Incorporated JVET-K0556: Prohibit ternary split of something bigger than 64 in width or height (and not send the bit to indicate ternary type at that level) </w:t>
      </w:r>
    </w:p>
    <w:p w:rsidR="005F3FAE" w:rsidRPr="0094055E" w:rsidRDefault="005F3FAE" w:rsidP="005F3FAE">
      <w:pPr>
        <w:numPr>
          <w:ilvl w:val="0"/>
          <w:numId w:val="34"/>
        </w:numPr>
        <w:tabs>
          <w:tab w:val="left" w:pos="360"/>
        </w:tabs>
        <w:rPr>
          <w:lang w:eastAsia="de-DE"/>
        </w:rPr>
      </w:pPr>
      <w:r w:rsidRPr="0094055E">
        <w:rPr>
          <w:lang w:eastAsia="de-DE"/>
        </w:rPr>
        <w:t>Incorporated JVET-K0351 (test c): Keep only the TT restriction (preventing binary split with same orientation in center partition of the ternary split)</w:t>
      </w:r>
    </w:p>
    <w:p w:rsidR="005F3FAE" w:rsidRPr="0094055E" w:rsidRDefault="005F3FAE" w:rsidP="005F3FAE">
      <w:pPr>
        <w:numPr>
          <w:ilvl w:val="0"/>
          <w:numId w:val="34"/>
        </w:numPr>
        <w:tabs>
          <w:tab w:val="left" w:pos="360"/>
        </w:tabs>
        <w:rPr>
          <w:lang w:eastAsia="de-DE"/>
        </w:rPr>
      </w:pPr>
      <w:r w:rsidRPr="0094055E">
        <w:rPr>
          <w:lang w:eastAsia="de-DE"/>
        </w:rPr>
        <w:t>Incorporated JVET-K0554: Implicit splitting at picture boundaries and ensure MinQTSize at boundary splits</w:t>
      </w:r>
    </w:p>
    <w:p w:rsidR="005F3FAE" w:rsidRPr="0094055E" w:rsidRDefault="005F3FAE" w:rsidP="005F3FAE">
      <w:pPr>
        <w:numPr>
          <w:ilvl w:val="0"/>
          <w:numId w:val="34"/>
        </w:numPr>
        <w:tabs>
          <w:tab w:val="left" w:pos="360"/>
        </w:tabs>
        <w:rPr>
          <w:lang w:eastAsia="de-DE"/>
        </w:rPr>
      </w:pPr>
      <w:r w:rsidRPr="0094055E">
        <w:rPr>
          <w:lang w:eastAsia="de-DE"/>
        </w:rPr>
        <w:t>Incorporated JVET-K0063: Position dependent intra prediction combination (PDPC)</w:t>
      </w:r>
    </w:p>
    <w:p w:rsidR="005F3FAE" w:rsidRPr="0094055E" w:rsidRDefault="005F3FAE" w:rsidP="005F3FAE">
      <w:pPr>
        <w:numPr>
          <w:ilvl w:val="0"/>
          <w:numId w:val="34"/>
        </w:numPr>
        <w:tabs>
          <w:tab w:val="left" w:pos="360"/>
        </w:tabs>
        <w:rPr>
          <w:lang w:eastAsia="de-DE"/>
        </w:rPr>
      </w:pPr>
      <w:r w:rsidRPr="0094055E">
        <w:rPr>
          <w:lang w:eastAsia="de-DE"/>
        </w:rPr>
        <w:t>Incorporated JVET-K0190: CCLM only (test 4.1.8)</w:t>
      </w:r>
    </w:p>
    <w:p w:rsidR="005F3FAE" w:rsidRPr="0094055E" w:rsidRDefault="005F3FAE" w:rsidP="005F3FAE">
      <w:pPr>
        <w:numPr>
          <w:ilvl w:val="0"/>
          <w:numId w:val="34"/>
        </w:numPr>
        <w:tabs>
          <w:tab w:val="left" w:pos="360"/>
        </w:tabs>
        <w:rPr>
          <w:lang w:eastAsia="de-DE"/>
        </w:rPr>
      </w:pPr>
      <w:r w:rsidRPr="0094055E">
        <w:rPr>
          <w:lang w:eastAsia="de-DE"/>
        </w:rPr>
        <w:t>Incorporated JVET-K0122: DC prediction bug fix</w:t>
      </w:r>
    </w:p>
    <w:p w:rsidR="005F3FAE" w:rsidRPr="0094055E" w:rsidRDefault="005F3FAE" w:rsidP="005F3FAE">
      <w:pPr>
        <w:numPr>
          <w:ilvl w:val="0"/>
          <w:numId w:val="34"/>
        </w:numPr>
        <w:tabs>
          <w:tab w:val="left" w:pos="360"/>
        </w:tabs>
        <w:rPr>
          <w:lang w:eastAsia="de-DE"/>
        </w:rPr>
      </w:pPr>
      <w:r w:rsidRPr="0094055E">
        <w:rPr>
          <w:lang w:eastAsia="de-DE"/>
        </w:rPr>
        <w:t>Incorporated JVET-K0529: 67 modes with 3MPM and FLC for non-MPM</w:t>
      </w:r>
    </w:p>
    <w:p w:rsidR="005F3FAE" w:rsidRPr="0094055E" w:rsidRDefault="005F3FAE" w:rsidP="005F3FAE">
      <w:pPr>
        <w:numPr>
          <w:ilvl w:val="0"/>
          <w:numId w:val="34"/>
        </w:numPr>
        <w:tabs>
          <w:tab w:val="left" w:pos="360"/>
        </w:tabs>
        <w:rPr>
          <w:lang w:eastAsia="de-DE"/>
        </w:rPr>
      </w:pPr>
      <w:r w:rsidRPr="0094055E">
        <w:rPr>
          <w:lang w:eastAsia="de-DE"/>
        </w:rPr>
        <w:t>Incorporated JVET-K0500: Wide-angle intra prediction for non-square block</w:t>
      </w:r>
    </w:p>
    <w:p w:rsidR="005F3FAE" w:rsidRPr="0094055E" w:rsidRDefault="005F3FAE" w:rsidP="005F3FAE">
      <w:pPr>
        <w:numPr>
          <w:ilvl w:val="0"/>
          <w:numId w:val="34"/>
        </w:numPr>
        <w:tabs>
          <w:tab w:val="left" w:pos="360"/>
        </w:tabs>
        <w:rPr>
          <w:lang w:eastAsia="de-DE"/>
        </w:rPr>
      </w:pPr>
      <w:r w:rsidRPr="0094055E">
        <w:rPr>
          <w:lang w:eastAsia="de-DE"/>
        </w:rPr>
        <w:t>Incorporated MTS (AMT) modification: Multiple transform selection (MTS)</w:t>
      </w:r>
    </w:p>
    <w:p w:rsidR="005F3FAE" w:rsidRPr="0094055E" w:rsidRDefault="005F3FAE" w:rsidP="005F3FAE">
      <w:pPr>
        <w:numPr>
          <w:ilvl w:val="0"/>
          <w:numId w:val="34"/>
        </w:numPr>
        <w:tabs>
          <w:tab w:val="left" w:pos="360"/>
        </w:tabs>
        <w:rPr>
          <w:lang w:eastAsia="de-DE"/>
        </w:rPr>
      </w:pPr>
      <w:r w:rsidRPr="0094055E">
        <w:rPr>
          <w:lang w:eastAsia="de-DE"/>
        </w:rPr>
        <w:t>Incorporated sub-block based TMVP</w:t>
      </w:r>
    </w:p>
    <w:p w:rsidR="005F3FAE" w:rsidRPr="0094055E" w:rsidRDefault="005F3FAE" w:rsidP="005F3FAE">
      <w:pPr>
        <w:numPr>
          <w:ilvl w:val="0"/>
          <w:numId w:val="34"/>
        </w:numPr>
        <w:tabs>
          <w:tab w:val="left" w:pos="360"/>
        </w:tabs>
        <w:rPr>
          <w:lang w:eastAsia="de-DE"/>
        </w:rPr>
      </w:pPr>
      <w:r w:rsidRPr="0094055E">
        <w:rPr>
          <w:lang w:eastAsia="de-DE"/>
        </w:rPr>
        <w:t>Incorporated adaptive motion vector resolution</w:t>
      </w:r>
    </w:p>
    <w:p w:rsidR="005F3FAE" w:rsidRPr="0094055E" w:rsidRDefault="005F3FAE" w:rsidP="005F3FAE">
      <w:pPr>
        <w:numPr>
          <w:ilvl w:val="0"/>
          <w:numId w:val="34"/>
        </w:numPr>
        <w:tabs>
          <w:tab w:val="left" w:pos="360"/>
        </w:tabs>
        <w:rPr>
          <w:lang w:eastAsia="de-DE"/>
        </w:rPr>
      </w:pPr>
      <w:r w:rsidRPr="0094055E">
        <w:rPr>
          <w:lang w:eastAsia="de-DE"/>
        </w:rPr>
        <w:t>Incorporated 8x8 and 1/16 pel motion field storage</w:t>
      </w:r>
    </w:p>
    <w:p w:rsidR="005F3FAE" w:rsidRPr="0094055E" w:rsidRDefault="005F3FAE" w:rsidP="005F3FAE">
      <w:pPr>
        <w:numPr>
          <w:ilvl w:val="0"/>
          <w:numId w:val="34"/>
        </w:numPr>
        <w:tabs>
          <w:tab w:val="left" w:pos="360"/>
        </w:tabs>
        <w:rPr>
          <w:lang w:eastAsia="de-DE"/>
        </w:rPr>
      </w:pPr>
      <w:r w:rsidRPr="0094055E">
        <w:rPr>
          <w:lang w:eastAsia="de-DE"/>
        </w:rPr>
        <w:t>Incorporated affine motion</w:t>
      </w:r>
    </w:p>
    <w:p w:rsidR="00AF2F5A" w:rsidRPr="0094055E" w:rsidRDefault="00AF2F5A" w:rsidP="00AF2F5A">
      <w:pPr>
        <w:rPr>
          <w:lang w:eastAsia="de-DE"/>
        </w:rPr>
      </w:pPr>
      <w:r w:rsidRPr="0094055E">
        <w:rPr>
          <w:lang w:eastAsia="de-DE"/>
        </w:rPr>
        <w:t xml:space="preserve">Description of the following coding features </w:t>
      </w:r>
      <w:r>
        <w:rPr>
          <w:lang w:eastAsia="de-DE"/>
        </w:rPr>
        <w:t>had not yet been</w:t>
      </w:r>
      <w:r w:rsidRPr="0094055E">
        <w:rPr>
          <w:lang w:eastAsia="de-DE"/>
        </w:rPr>
        <w:t xml:space="preserve"> added</w:t>
      </w:r>
      <w:r>
        <w:rPr>
          <w:lang w:eastAsia="de-DE"/>
        </w:rPr>
        <w:t xml:space="preserve"> to the test model document</w:t>
      </w:r>
      <w:r w:rsidRPr="0094055E">
        <w:rPr>
          <w:lang w:eastAsia="de-DE"/>
        </w:rPr>
        <w:t>:</w:t>
      </w:r>
    </w:p>
    <w:p w:rsidR="005F3FAE" w:rsidRPr="00AF2F5A" w:rsidRDefault="005F3FAE" w:rsidP="005F3FAE">
      <w:pPr>
        <w:numPr>
          <w:ilvl w:val="0"/>
          <w:numId w:val="34"/>
        </w:numPr>
        <w:tabs>
          <w:tab w:val="left" w:pos="360"/>
        </w:tabs>
        <w:rPr>
          <w:lang w:eastAsia="de-DE"/>
        </w:rPr>
      </w:pPr>
      <w:r w:rsidRPr="00F23A45">
        <w:rPr>
          <w:lang w:eastAsia="de-DE"/>
        </w:rPr>
        <w:t>1/16 luma and 1/32 chroma interpolation filters</w:t>
      </w:r>
    </w:p>
    <w:p w:rsidR="005F3FAE" w:rsidRPr="00AF2F5A" w:rsidRDefault="005F3FAE" w:rsidP="005F3FAE">
      <w:pPr>
        <w:numPr>
          <w:ilvl w:val="0"/>
          <w:numId w:val="34"/>
        </w:numPr>
        <w:tabs>
          <w:tab w:val="left" w:pos="360"/>
        </w:tabs>
        <w:rPr>
          <w:lang w:eastAsia="de-DE"/>
        </w:rPr>
      </w:pPr>
      <w:r w:rsidRPr="00AF2F5A">
        <w:rPr>
          <w:lang w:eastAsia="de-DE"/>
        </w:rPr>
        <w:t>JVET-K0072: Dependent quantization with modified entropy coding</w:t>
      </w:r>
    </w:p>
    <w:p w:rsidR="005F3FAE" w:rsidRPr="00AF2F5A" w:rsidRDefault="005F3FAE" w:rsidP="005F3FAE">
      <w:pPr>
        <w:numPr>
          <w:ilvl w:val="0"/>
          <w:numId w:val="34"/>
        </w:numPr>
        <w:tabs>
          <w:tab w:val="left" w:pos="360"/>
        </w:tabs>
        <w:rPr>
          <w:lang w:eastAsia="de-DE"/>
        </w:rPr>
      </w:pPr>
      <w:r w:rsidRPr="00AF2F5A">
        <w:rPr>
          <w:lang w:eastAsia="de-DE"/>
        </w:rPr>
        <w:t>Adaptive loop filter</w:t>
      </w:r>
    </w:p>
    <w:p w:rsidR="005F3FAE" w:rsidRPr="0094055E" w:rsidRDefault="005F3FAE" w:rsidP="005F3FAE">
      <w:pPr>
        <w:rPr>
          <w:lang w:eastAsia="de-DE"/>
        </w:rPr>
      </w:pPr>
      <w:r w:rsidRPr="0094055E">
        <w:rPr>
          <w:lang w:eastAsia="de-DE"/>
        </w:rPr>
        <w:t>The AHG recommended to:</w:t>
      </w:r>
    </w:p>
    <w:p w:rsidR="005F3FAE" w:rsidRPr="0094055E" w:rsidRDefault="005F3FAE" w:rsidP="005F3FAE">
      <w:pPr>
        <w:numPr>
          <w:ilvl w:val="0"/>
          <w:numId w:val="35"/>
        </w:numPr>
        <w:rPr>
          <w:lang w:eastAsia="de-DE"/>
        </w:rPr>
      </w:pPr>
      <w:r w:rsidRPr="0094055E">
        <w:rPr>
          <w:lang w:eastAsia="de-DE"/>
        </w:rPr>
        <w:t>Approve the edited JVET-K1001 and JVET-K1002 documents as JVET outputs,</w:t>
      </w:r>
    </w:p>
    <w:p w:rsidR="005F3FAE" w:rsidRPr="0094055E" w:rsidRDefault="005F3FAE" w:rsidP="005F3FAE">
      <w:pPr>
        <w:numPr>
          <w:ilvl w:val="0"/>
          <w:numId w:val="35"/>
        </w:numPr>
        <w:rPr>
          <w:lang w:eastAsia="de-DE"/>
        </w:rPr>
      </w:pPr>
      <w:r w:rsidRPr="0094055E">
        <w:rPr>
          <w:lang w:eastAsia="de-DE"/>
        </w:rPr>
        <w:t>Continue to edit the VVC draft and Test Model documents to ensure that all agreed elements of VVC are fully described,</w:t>
      </w:r>
    </w:p>
    <w:p w:rsidR="005F3FAE" w:rsidRPr="0094055E" w:rsidRDefault="005F3FAE" w:rsidP="005F3FAE">
      <w:pPr>
        <w:numPr>
          <w:ilvl w:val="0"/>
          <w:numId w:val="35"/>
        </w:numPr>
        <w:rPr>
          <w:lang w:eastAsia="de-DE"/>
        </w:rPr>
      </w:pPr>
      <w:r w:rsidRPr="0094055E">
        <w:rPr>
          <w:lang w:eastAsia="de-DE"/>
        </w:rPr>
        <w:t>Compare the VVC documents with the VVC software and resolve any discrepancies that may exist, in collaboration with the software AHG,</w:t>
      </w:r>
    </w:p>
    <w:p w:rsidR="005F3FAE" w:rsidRPr="0094055E" w:rsidRDefault="005F3FAE" w:rsidP="005F3FAE">
      <w:pPr>
        <w:numPr>
          <w:ilvl w:val="0"/>
          <w:numId w:val="35"/>
        </w:numPr>
        <w:rPr>
          <w:lang w:eastAsia="de-DE"/>
        </w:rPr>
      </w:pPr>
      <w:r w:rsidRPr="0094055E">
        <w:rPr>
          <w:lang w:eastAsia="de-DE"/>
        </w:rPr>
        <w:t>Encourage the use of the issue tracker to report issues with the text of both the VVC specification draft and the algorithm and encoder description,</w:t>
      </w:r>
    </w:p>
    <w:p w:rsidR="005F3FAE" w:rsidRPr="0094055E" w:rsidRDefault="005F3FAE" w:rsidP="005F3FAE">
      <w:pPr>
        <w:numPr>
          <w:ilvl w:val="0"/>
          <w:numId w:val="35"/>
        </w:numPr>
        <w:rPr>
          <w:lang w:eastAsia="de-DE"/>
        </w:rPr>
      </w:pPr>
      <w:r w:rsidRPr="0094055E">
        <w:rPr>
          <w:lang w:eastAsia="de-DE"/>
        </w:rPr>
        <w:lastRenderedPageBreak/>
        <w:t>Continue to improve the editorial consistency of VVC WD and Test Model documents,</w:t>
      </w:r>
    </w:p>
    <w:p w:rsidR="005F3FAE" w:rsidRPr="00F23A45" w:rsidRDefault="005F3FAE" w:rsidP="005F3FAE">
      <w:pPr>
        <w:rPr>
          <w:lang w:eastAsia="de-DE"/>
        </w:rPr>
      </w:pPr>
      <w:r w:rsidRPr="0094055E">
        <w:rPr>
          <w:lang w:eastAsia="de-DE"/>
        </w:rPr>
        <w:t>Ensure that, when considering the addition of new feature to VVC, properly drafted text for addition to the VVC Test Model and/or the VVC Working Draft is made available in a timely manner.</w:t>
      </w:r>
    </w:p>
    <w:p w:rsidR="005F3FAE" w:rsidRPr="00AF2F5A" w:rsidRDefault="005F3FAE" w:rsidP="008F284B">
      <w:pPr>
        <w:rPr>
          <w:lang w:eastAsia="de-DE"/>
        </w:rPr>
      </w:pPr>
    </w:p>
    <w:p w:rsidR="005F3FAE" w:rsidRPr="00AF2F5A" w:rsidRDefault="005F3FAE" w:rsidP="008F284B">
      <w:pPr>
        <w:rPr>
          <w:lang w:eastAsia="de-DE"/>
        </w:rPr>
      </w:pPr>
    </w:p>
    <w:p w:rsidR="005F3FAE" w:rsidRPr="00AF2F5A" w:rsidRDefault="005F3FAE" w:rsidP="008F284B">
      <w:pPr>
        <w:rPr>
          <w:lang w:eastAsia="de-DE"/>
        </w:rPr>
      </w:pPr>
    </w:p>
    <w:p w:rsidR="005F3FAE" w:rsidRPr="00AF2F5A" w:rsidRDefault="005F3FAE" w:rsidP="008F284B">
      <w:pPr>
        <w:rPr>
          <w:lang w:eastAsia="de-DE"/>
        </w:rPr>
      </w:pPr>
    </w:p>
    <w:p w:rsidR="005F3FAE" w:rsidRPr="00F23A45" w:rsidRDefault="005F3FAE" w:rsidP="008F284B">
      <w:pPr>
        <w:rPr>
          <w:lang w:eastAsia="de-DE"/>
        </w:rPr>
      </w:pPr>
    </w:p>
    <w:p w:rsidR="008F284B" w:rsidRPr="00F23A45" w:rsidRDefault="00B724FE" w:rsidP="008F284B">
      <w:pPr>
        <w:pStyle w:val="berschrift9"/>
        <w:rPr>
          <w:rFonts w:eastAsia="Times New Roman"/>
          <w:szCs w:val="24"/>
          <w:lang w:val="en-CA" w:eastAsia="de-DE"/>
        </w:rPr>
      </w:pPr>
      <w:hyperlink r:id="rId43" w:history="1">
        <w:r w:rsidR="008F284B" w:rsidRPr="00F23A45">
          <w:rPr>
            <w:rFonts w:eastAsia="Times New Roman"/>
            <w:color w:val="0000FF"/>
            <w:szCs w:val="24"/>
            <w:u w:val="single"/>
            <w:lang w:val="en-CA" w:eastAsia="de-DE"/>
          </w:rPr>
          <w:t>JVET-L0003</w:t>
        </w:r>
      </w:hyperlink>
      <w:r w:rsidR="008F284B" w:rsidRPr="00F23A45">
        <w:rPr>
          <w:rFonts w:eastAsia="Times New Roman"/>
          <w:szCs w:val="24"/>
          <w:lang w:val="en-CA" w:eastAsia="de-DE"/>
        </w:rPr>
        <w:t xml:space="preserve"> JVET AHG report: Test model software development (AHG3) [F. Bossen, X. Li, K. Sühring]</w:t>
      </w:r>
    </w:p>
    <w:p w:rsidR="00AF2F5A" w:rsidRPr="009102B3" w:rsidRDefault="00AF2F5A" w:rsidP="00AF2F5A">
      <w:pPr>
        <w:rPr>
          <w:lang w:eastAsia="de-DE"/>
        </w:rPr>
      </w:pPr>
      <w:r w:rsidRPr="00032847">
        <w:rPr>
          <w:lang w:eastAsia="de-DE"/>
        </w:rPr>
        <w:t xml:space="preserve">This report summarizes the activities of the AhG3 on Test model software development that has taken place between the </w:t>
      </w:r>
      <w:r w:rsidRPr="009102B3">
        <w:rPr>
          <w:lang w:eastAsia="de-DE"/>
        </w:rPr>
        <w:t>11th and 12th JVET meetings.</w:t>
      </w:r>
    </w:p>
    <w:p w:rsidR="00AF2F5A" w:rsidRPr="00E36D16" w:rsidRDefault="00AF2F5A" w:rsidP="00AF2F5A">
      <w:pPr>
        <w:rPr>
          <w:lang w:eastAsia="de-DE"/>
        </w:rPr>
      </w:pPr>
      <w:r w:rsidRPr="00E9637C">
        <w:rPr>
          <w:lang w:eastAsia="de-DE"/>
        </w:rPr>
        <w:t xml:space="preserve">The software development was moved to a GitLab server. Repository location and workflow were announced on the email reflector. BMS 1.1 was checked into a new git repository. BMS versions 2.0, 2.0.1 and 2.1 were developed based </w:t>
      </w:r>
      <w:r w:rsidRPr="00E36D16">
        <w:rPr>
          <w:lang w:eastAsia="de-DE"/>
        </w:rPr>
        <w:t>on BMS 1.1. VTM versions 2.0, 2.0.1 and 2.1 were extracted from the corresponding BMS version (by removal of macros) and made available in a separate git repository.</w:t>
      </w:r>
    </w:p>
    <w:p w:rsidR="00AF2F5A" w:rsidRPr="006C15FC" w:rsidRDefault="00AF2F5A" w:rsidP="00AF2F5A">
      <w:pPr>
        <w:rPr>
          <w:lang w:eastAsia="de-DE"/>
        </w:rPr>
      </w:pPr>
      <w:r w:rsidRPr="00E36D16">
        <w:rPr>
          <w:lang w:eastAsia="de-DE"/>
        </w:rPr>
        <w:t>A development workflow for core experiments (CEs) was developed and documented. CE coordin</w:t>
      </w:r>
      <w:r w:rsidRPr="006C15FC">
        <w:rPr>
          <w:lang w:eastAsia="de-DE"/>
        </w:rPr>
        <w:t>ators and participants were instructed to follow this workflow.</w:t>
      </w:r>
    </w:p>
    <w:p w:rsidR="00AF2F5A" w:rsidRPr="0094055E" w:rsidRDefault="00AF2F5A" w:rsidP="00AF2F5A">
      <w:pPr>
        <w:rPr>
          <w:lang w:eastAsia="de-DE"/>
        </w:rPr>
      </w:pPr>
      <w:r w:rsidRPr="0094055E">
        <w:rPr>
          <w:lang w:eastAsia="de-DE"/>
        </w:rPr>
        <w:t>As decided at the last meeting, development was continued on a GitLab server, allowing participants to register accounts and use a distributed development workflow based on git.</w:t>
      </w:r>
    </w:p>
    <w:p w:rsidR="00AF2F5A" w:rsidRPr="0094055E" w:rsidRDefault="00AF2F5A" w:rsidP="00AF2F5A">
      <w:pPr>
        <w:rPr>
          <w:lang w:eastAsia="de-DE"/>
        </w:rPr>
      </w:pPr>
      <w:r w:rsidRPr="0094055E">
        <w:rPr>
          <w:lang w:eastAsia="de-DE"/>
        </w:rPr>
        <w:t>The server is located at:</w:t>
      </w:r>
    </w:p>
    <w:p w:rsidR="00AF2F5A" w:rsidRPr="0094055E" w:rsidRDefault="00B724FE" w:rsidP="00AF2F5A">
      <w:pPr>
        <w:rPr>
          <w:lang w:eastAsia="de-DE"/>
        </w:rPr>
      </w:pPr>
      <w:hyperlink r:id="rId44" w:history="1">
        <w:r w:rsidR="00AF2F5A" w:rsidRPr="0094055E">
          <w:rPr>
            <w:rStyle w:val="Hyperlink"/>
            <w:lang w:eastAsia="de-DE"/>
          </w:rPr>
          <w:t>https://vcgit.hhi.fraunhofer.de</w:t>
        </w:r>
      </w:hyperlink>
    </w:p>
    <w:p w:rsidR="00AF2F5A" w:rsidRPr="0094055E" w:rsidRDefault="00AF2F5A" w:rsidP="00AF2F5A">
      <w:pPr>
        <w:rPr>
          <w:lang w:eastAsia="de-DE"/>
        </w:rPr>
      </w:pPr>
      <w:r w:rsidRPr="0094055E">
        <w:rPr>
          <w:lang w:eastAsia="de-DE"/>
        </w:rPr>
        <w:t>The registration and development workflow is documented at:</w:t>
      </w:r>
    </w:p>
    <w:p w:rsidR="00AF2F5A" w:rsidRPr="0094055E" w:rsidRDefault="00B724FE" w:rsidP="00AF2F5A">
      <w:pPr>
        <w:rPr>
          <w:lang w:eastAsia="de-DE"/>
        </w:rPr>
      </w:pPr>
      <w:hyperlink r:id="rId45" w:history="1">
        <w:r w:rsidR="00AF2F5A" w:rsidRPr="0094055E">
          <w:rPr>
            <w:rStyle w:val="Hyperlink"/>
            <w:lang w:eastAsia="de-DE"/>
          </w:rPr>
          <w:t>https://vcgit.hhi.fraunhofer.de/jvet/VVCSoftware_BMS/wikis/VVC-Software-Development-Workflow</w:t>
        </w:r>
      </w:hyperlink>
    </w:p>
    <w:p w:rsidR="00AF2F5A" w:rsidRPr="0094055E" w:rsidRDefault="00AF2F5A" w:rsidP="00AF2F5A">
      <w:pPr>
        <w:rPr>
          <w:lang w:eastAsia="de-DE"/>
        </w:rPr>
      </w:pPr>
    </w:p>
    <w:p w:rsidR="00AF2F5A" w:rsidRPr="0094055E" w:rsidRDefault="00AF2F5A" w:rsidP="00AF2F5A">
      <w:pPr>
        <w:rPr>
          <w:lang w:eastAsia="de-DE"/>
        </w:rPr>
      </w:pPr>
      <w:r w:rsidRPr="0094055E">
        <w:rPr>
          <w:lang w:eastAsia="de-DE"/>
        </w:rPr>
        <w:t>The VTM software can be found at</w:t>
      </w:r>
    </w:p>
    <w:p w:rsidR="00AF2F5A" w:rsidRPr="0094055E" w:rsidRDefault="00B724FE" w:rsidP="00AF2F5A">
      <w:pPr>
        <w:rPr>
          <w:u w:val="single"/>
          <w:lang w:eastAsia="de-DE"/>
        </w:rPr>
      </w:pPr>
      <w:hyperlink r:id="rId46" w:history="1">
        <w:r w:rsidR="00AF2F5A" w:rsidRPr="0094055E">
          <w:rPr>
            <w:rStyle w:val="Hyperlink"/>
            <w:lang w:eastAsia="de-DE"/>
          </w:rPr>
          <w:t>https://vcgit.hhi.fraunhofer.de/jvet/VVCSoftware_VTM/</w:t>
        </w:r>
      </w:hyperlink>
    </w:p>
    <w:p w:rsidR="00AF2F5A" w:rsidRPr="0094055E" w:rsidRDefault="00AF2F5A" w:rsidP="00AF2F5A">
      <w:pPr>
        <w:rPr>
          <w:lang w:eastAsia="de-DE"/>
        </w:rPr>
      </w:pPr>
    </w:p>
    <w:p w:rsidR="00AF2F5A" w:rsidRPr="0094055E" w:rsidRDefault="00AF2F5A" w:rsidP="00AF2F5A">
      <w:pPr>
        <w:rPr>
          <w:lang w:eastAsia="de-DE"/>
        </w:rPr>
      </w:pPr>
      <w:r w:rsidRPr="0094055E">
        <w:rPr>
          <w:lang w:eastAsia="de-DE"/>
        </w:rPr>
        <w:t>The BMS software can be found at:</w:t>
      </w:r>
    </w:p>
    <w:p w:rsidR="00AF2F5A" w:rsidRPr="0094055E" w:rsidRDefault="00B724FE" w:rsidP="00AF2F5A">
      <w:pPr>
        <w:rPr>
          <w:u w:val="single"/>
          <w:lang w:eastAsia="de-DE"/>
        </w:rPr>
      </w:pPr>
      <w:hyperlink r:id="rId47" w:history="1">
        <w:r w:rsidR="00AF2F5A" w:rsidRPr="0094055E">
          <w:rPr>
            <w:rStyle w:val="Hyperlink"/>
            <w:lang w:eastAsia="de-DE"/>
          </w:rPr>
          <w:t>https://vcgit.hhi.fraunhofer.de/jvet/VVCSoftware_BMS/</w:t>
        </w:r>
      </w:hyperlink>
    </w:p>
    <w:p w:rsidR="00AF2F5A" w:rsidRPr="0094055E" w:rsidRDefault="00AF2F5A" w:rsidP="00AF2F5A">
      <w:pPr>
        <w:rPr>
          <w:lang w:eastAsia="de-DE"/>
        </w:rPr>
      </w:pPr>
    </w:p>
    <w:p w:rsidR="00AF2F5A" w:rsidRPr="0094055E" w:rsidRDefault="00AF2F5A" w:rsidP="00AF2F5A">
      <w:pPr>
        <w:rPr>
          <w:lang w:eastAsia="de-DE"/>
        </w:rPr>
      </w:pPr>
      <w:r w:rsidRPr="0094055E">
        <w:rPr>
          <w:lang w:eastAsia="de-DE"/>
        </w:rPr>
        <w:t>After two release candidates, VTM 2.0 and BMS 2.0 were tagged on August 20, 2018. VTM 2.0.1 and BMS 2.0.1 were released on August 23, 2018 to fix an encoder bug in the affine search, which was affecting people’s ability to debug the software (different results were produced by release and debug builds of the code). This version reflects all normative changes affecting VTM. VTM 2.0/2.0.1 were derived from BMS 2.0/2.0.1 by stripping the JEM_TOOLS macro.</w:t>
      </w:r>
    </w:p>
    <w:p w:rsidR="00AF2F5A" w:rsidRPr="0094055E" w:rsidRDefault="00AF2F5A" w:rsidP="00AF2F5A">
      <w:pPr>
        <w:rPr>
          <w:lang w:eastAsia="de-DE"/>
        </w:rPr>
      </w:pPr>
      <w:r w:rsidRPr="0094055E">
        <w:rPr>
          <w:lang w:eastAsia="de-DE"/>
        </w:rPr>
        <w:t>Changes related to VTM/BMS 1.1 include:</w:t>
      </w:r>
    </w:p>
    <w:p w:rsidR="00AF2F5A" w:rsidRPr="0094055E" w:rsidRDefault="00AF2F5A" w:rsidP="00AF2F5A">
      <w:pPr>
        <w:numPr>
          <w:ilvl w:val="0"/>
          <w:numId w:val="36"/>
        </w:numPr>
        <w:rPr>
          <w:lang w:eastAsia="de-DE"/>
        </w:rPr>
      </w:pPr>
      <w:r w:rsidRPr="0094055E">
        <w:rPr>
          <w:lang w:eastAsia="de-DE"/>
        </w:rPr>
        <w:t>K0054: high-precision PSNR reporting</w:t>
      </w:r>
    </w:p>
    <w:p w:rsidR="00AF2F5A" w:rsidRPr="0094055E" w:rsidRDefault="00AF2F5A" w:rsidP="00AF2F5A">
      <w:pPr>
        <w:numPr>
          <w:ilvl w:val="0"/>
          <w:numId w:val="36"/>
        </w:numPr>
        <w:rPr>
          <w:lang w:eastAsia="de-DE"/>
        </w:rPr>
      </w:pPr>
      <w:r w:rsidRPr="0094055E">
        <w:rPr>
          <w:lang w:eastAsia="de-DE"/>
        </w:rPr>
        <w:t>K0063: PDPC</w:t>
      </w:r>
    </w:p>
    <w:p w:rsidR="00AF2F5A" w:rsidRPr="0094055E" w:rsidRDefault="00AF2F5A" w:rsidP="00AF2F5A">
      <w:pPr>
        <w:numPr>
          <w:ilvl w:val="0"/>
          <w:numId w:val="36"/>
        </w:numPr>
        <w:rPr>
          <w:lang w:eastAsia="de-DE"/>
        </w:rPr>
      </w:pPr>
      <w:r w:rsidRPr="0094055E">
        <w:rPr>
          <w:lang w:eastAsia="de-DE"/>
        </w:rPr>
        <w:t>K0072: trellis coded quantization</w:t>
      </w:r>
    </w:p>
    <w:p w:rsidR="00AF2F5A" w:rsidRPr="0094055E" w:rsidRDefault="00AF2F5A" w:rsidP="00AF2F5A">
      <w:pPr>
        <w:numPr>
          <w:ilvl w:val="0"/>
          <w:numId w:val="36"/>
        </w:numPr>
        <w:rPr>
          <w:lang w:eastAsia="de-DE"/>
        </w:rPr>
      </w:pPr>
      <w:r w:rsidRPr="0094055E">
        <w:rPr>
          <w:lang w:eastAsia="de-DE"/>
        </w:rPr>
        <w:lastRenderedPageBreak/>
        <w:t>K0122: DC prediction</w:t>
      </w:r>
    </w:p>
    <w:p w:rsidR="00AF2F5A" w:rsidRPr="0094055E" w:rsidRDefault="00AF2F5A" w:rsidP="00AF2F5A">
      <w:pPr>
        <w:numPr>
          <w:ilvl w:val="0"/>
          <w:numId w:val="36"/>
        </w:numPr>
        <w:rPr>
          <w:lang w:eastAsia="de-DE"/>
        </w:rPr>
      </w:pPr>
      <w:r w:rsidRPr="0094055E">
        <w:rPr>
          <w:lang w:eastAsia="de-DE"/>
        </w:rPr>
        <w:t>K0154: high-precision distortion</w:t>
      </w:r>
    </w:p>
    <w:p w:rsidR="00AF2F5A" w:rsidRPr="0094055E" w:rsidRDefault="00AF2F5A" w:rsidP="00AF2F5A">
      <w:pPr>
        <w:numPr>
          <w:ilvl w:val="0"/>
          <w:numId w:val="36"/>
        </w:numPr>
        <w:rPr>
          <w:lang w:eastAsia="de-DE"/>
        </w:rPr>
      </w:pPr>
      <w:r w:rsidRPr="0094055E">
        <w:rPr>
          <w:lang w:eastAsia="de-DE"/>
        </w:rPr>
        <w:t>K0184: Affine MC</w:t>
      </w:r>
    </w:p>
    <w:p w:rsidR="00AF2F5A" w:rsidRPr="0094055E" w:rsidRDefault="00AF2F5A" w:rsidP="00AF2F5A">
      <w:pPr>
        <w:numPr>
          <w:ilvl w:val="0"/>
          <w:numId w:val="36"/>
        </w:numPr>
        <w:rPr>
          <w:lang w:eastAsia="de-DE"/>
        </w:rPr>
      </w:pPr>
      <w:r w:rsidRPr="0094055E">
        <w:rPr>
          <w:lang w:eastAsia="de-DE"/>
        </w:rPr>
        <w:t>K0190: CCLM</w:t>
      </w:r>
    </w:p>
    <w:p w:rsidR="00AF2F5A" w:rsidRPr="0094055E" w:rsidRDefault="00AF2F5A" w:rsidP="00AF2F5A">
      <w:pPr>
        <w:numPr>
          <w:ilvl w:val="0"/>
          <w:numId w:val="36"/>
        </w:numPr>
        <w:rPr>
          <w:lang w:eastAsia="de-DE"/>
        </w:rPr>
      </w:pPr>
      <w:r w:rsidRPr="0094055E">
        <w:rPr>
          <w:lang w:eastAsia="de-DE"/>
        </w:rPr>
        <w:t>K0220: Encoder speedup</w:t>
      </w:r>
    </w:p>
    <w:p w:rsidR="00AF2F5A" w:rsidRPr="0094055E" w:rsidRDefault="00AF2F5A" w:rsidP="00AF2F5A">
      <w:pPr>
        <w:numPr>
          <w:ilvl w:val="0"/>
          <w:numId w:val="36"/>
        </w:numPr>
        <w:rPr>
          <w:lang w:eastAsia="de-DE"/>
        </w:rPr>
      </w:pPr>
      <w:r w:rsidRPr="0094055E">
        <w:rPr>
          <w:lang w:eastAsia="de-DE"/>
        </w:rPr>
        <w:t>K0230: Dual coding tree</w:t>
      </w:r>
    </w:p>
    <w:p w:rsidR="00AF2F5A" w:rsidRPr="0094055E" w:rsidRDefault="00AF2F5A" w:rsidP="00AF2F5A">
      <w:pPr>
        <w:numPr>
          <w:ilvl w:val="0"/>
          <w:numId w:val="36"/>
        </w:numPr>
        <w:rPr>
          <w:lang w:eastAsia="de-DE"/>
        </w:rPr>
      </w:pPr>
      <w:r w:rsidRPr="0094055E">
        <w:rPr>
          <w:lang w:eastAsia="de-DE"/>
        </w:rPr>
        <w:t>K0251: extended QP range</w:t>
      </w:r>
    </w:p>
    <w:p w:rsidR="00AF2F5A" w:rsidRPr="0094055E" w:rsidRDefault="00AF2F5A" w:rsidP="00AF2F5A">
      <w:pPr>
        <w:numPr>
          <w:ilvl w:val="0"/>
          <w:numId w:val="36"/>
        </w:numPr>
        <w:rPr>
          <w:lang w:eastAsia="de-DE"/>
        </w:rPr>
      </w:pPr>
      <w:r w:rsidRPr="0094055E">
        <w:rPr>
          <w:lang w:eastAsia="de-DE"/>
        </w:rPr>
        <w:t>K0261: SW cleanup</w:t>
      </w:r>
    </w:p>
    <w:p w:rsidR="00AF2F5A" w:rsidRPr="0094055E" w:rsidRDefault="00AF2F5A" w:rsidP="00AF2F5A">
      <w:pPr>
        <w:numPr>
          <w:ilvl w:val="0"/>
          <w:numId w:val="36"/>
        </w:numPr>
        <w:rPr>
          <w:lang w:eastAsia="de-DE"/>
        </w:rPr>
      </w:pPr>
      <w:r w:rsidRPr="0094055E">
        <w:rPr>
          <w:lang w:eastAsia="de-DE"/>
        </w:rPr>
        <w:t>K0346: ATMVP</w:t>
      </w:r>
    </w:p>
    <w:p w:rsidR="00AF2F5A" w:rsidRPr="0094055E" w:rsidRDefault="00AF2F5A" w:rsidP="00AF2F5A">
      <w:pPr>
        <w:numPr>
          <w:ilvl w:val="0"/>
          <w:numId w:val="36"/>
        </w:numPr>
        <w:rPr>
          <w:lang w:eastAsia="de-DE"/>
        </w:rPr>
      </w:pPr>
      <w:r w:rsidRPr="0094055E">
        <w:rPr>
          <w:lang w:eastAsia="de-DE"/>
        </w:rPr>
        <w:t>K0351: TT restriction</w:t>
      </w:r>
    </w:p>
    <w:p w:rsidR="00AF2F5A" w:rsidRPr="0094055E" w:rsidRDefault="00AF2F5A" w:rsidP="00AF2F5A">
      <w:pPr>
        <w:numPr>
          <w:ilvl w:val="0"/>
          <w:numId w:val="36"/>
        </w:numPr>
        <w:rPr>
          <w:lang w:eastAsia="de-DE"/>
        </w:rPr>
      </w:pPr>
      <w:r w:rsidRPr="0094055E">
        <w:rPr>
          <w:lang w:eastAsia="de-DE"/>
        </w:rPr>
        <w:t>K0352: Encoder optimization of merge</w:t>
      </w:r>
    </w:p>
    <w:p w:rsidR="00AF2F5A" w:rsidRPr="0094055E" w:rsidRDefault="00AF2F5A" w:rsidP="00AF2F5A">
      <w:pPr>
        <w:numPr>
          <w:ilvl w:val="0"/>
          <w:numId w:val="36"/>
        </w:numPr>
        <w:rPr>
          <w:lang w:eastAsia="de-DE"/>
        </w:rPr>
      </w:pPr>
      <w:r w:rsidRPr="0094055E">
        <w:rPr>
          <w:lang w:eastAsia="de-DE"/>
        </w:rPr>
        <w:t>K0357: AMVR</w:t>
      </w:r>
    </w:p>
    <w:p w:rsidR="00AF2F5A" w:rsidRPr="0094055E" w:rsidRDefault="00AF2F5A" w:rsidP="00AF2F5A">
      <w:pPr>
        <w:numPr>
          <w:ilvl w:val="0"/>
          <w:numId w:val="36"/>
        </w:numPr>
        <w:rPr>
          <w:lang w:eastAsia="de-DE"/>
        </w:rPr>
      </w:pPr>
      <w:r w:rsidRPr="0094055E">
        <w:rPr>
          <w:lang w:eastAsia="de-DE"/>
        </w:rPr>
        <w:t>K0371: ALF</w:t>
      </w:r>
    </w:p>
    <w:p w:rsidR="00AF2F5A" w:rsidRPr="0094055E" w:rsidRDefault="00AF2F5A" w:rsidP="00AF2F5A">
      <w:pPr>
        <w:numPr>
          <w:ilvl w:val="0"/>
          <w:numId w:val="36"/>
        </w:numPr>
        <w:rPr>
          <w:lang w:eastAsia="de-DE"/>
        </w:rPr>
      </w:pPr>
      <w:r w:rsidRPr="0094055E">
        <w:rPr>
          <w:lang w:eastAsia="de-DE"/>
        </w:rPr>
        <w:t>K0312: additional decoder stats</w:t>
      </w:r>
    </w:p>
    <w:p w:rsidR="00AF2F5A" w:rsidRPr="0094055E" w:rsidRDefault="00AF2F5A" w:rsidP="00AF2F5A">
      <w:pPr>
        <w:numPr>
          <w:ilvl w:val="0"/>
          <w:numId w:val="36"/>
        </w:numPr>
        <w:rPr>
          <w:lang w:eastAsia="de-DE"/>
        </w:rPr>
      </w:pPr>
      <w:r w:rsidRPr="0094055E">
        <w:rPr>
          <w:lang w:eastAsia="de-DE"/>
        </w:rPr>
        <w:t>K0238: SAO greedy merge encoder option</w:t>
      </w:r>
    </w:p>
    <w:p w:rsidR="00AF2F5A" w:rsidRPr="0094055E" w:rsidRDefault="00AF2F5A" w:rsidP="00AF2F5A">
      <w:pPr>
        <w:numPr>
          <w:ilvl w:val="0"/>
          <w:numId w:val="36"/>
        </w:numPr>
        <w:rPr>
          <w:lang w:eastAsia="de-DE"/>
        </w:rPr>
      </w:pPr>
      <w:r w:rsidRPr="0094055E">
        <w:rPr>
          <w:lang w:eastAsia="de-DE"/>
        </w:rPr>
        <w:t>K0500: wide angular intra prediction</w:t>
      </w:r>
    </w:p>
    <w:p w:rsidR="00AF2F5A" w:rsidRPr="0094055E" w:rsidRDefault="00AF2F5A" w:rsidP="00AF2F5A">
      <w:pPr>
        <w:numPr>
          <w:ilvl w:val="0"/>
          <w:numId w:val="36"/>
        </w:numPr>
        <w:rPr>
          <w:lang w:eastAsia="de-DE"/>
        </w:rPr>
      </w:pPr>
      <w:r w:rsidRPr="0094055E">
        <w:rPr>
          <w:lang w:eastAsia="de-DE"/>
        </w:rPr>
        <w:t>K0554: boundary handling</w:t>
      </w:r>
    </w:p>
    <w:p w:rsidR="00AF2F5A" w:rsidRPr="0094055E" w:rsidRDefault="00AF2F5A" w:rsidP="00AF2F5A">
      <w:pPr>
        <w:numPr>
          <w:ilvl w:val="0"/>
          <w:numId w:val="36"/>
        </w:numPr>
        <w:rPr>
          <w:lang w:eastAsia="de-DE"/>
        </w:rPr>
      </w:pPr>
      <w:r w:rsidRPr="0094055E">
        <w:rPr>
          <w:lang w:eastAsia="de-DE"/>
        </w:rPr>
        <w:t>K0556: maximum TT size is 64</w:t>
      </w:r>
    </w:p>
    <w:p w:rsidR="00AF2F5A" w:rsidRPr="0094055E" w:rsidRDefault="00AF2F5A" w:rsidP="00AF2F5A">
      <w:pPr>
        <w:numPr>
          <w:ilvl w:val="0"/>
          <w:numId w:val="36"/>
        </w:numPr>
        <w:rPr>
          <w:lang w:eastAsia="de-DE"/>
        </w:rPr>
      </w:pPr>
      <w:r w:rsidRPr="0094055E">
        <w:rPr>
          <w:lang w:eastAsia="de-DE"/>
        </w:rPr>
        <w:t>K1000: simplified EMT</w:t>
      </w:r>
    </w:p>
    <w:p w:rsidR="00AF2F5A" w:rsidRPr="0094055E" w:rsidRDefault="00AF2F5A" w:rsidP="00AF2F5A">
      <w:pPr>
        <w:numPr>
          <w:ilvl w:val="0"/>
          <w:numId w:val="36"/>
        </w:numPr>
        <w:rPr>
          <w:lang w:eastAsia="de-DE"/>
        </w:rPr>
      </w:pPr>
      <w:r w:rsidRPr="0094055E">
        <w:rPr>
          <w:lang w:eastAsia="de-DE"/>
        </w:rPr>
        <w:t>67 intra modes with 3 MPMs</w:t>
      </w:r>
    </w:p>
    <w:p w:rsidR="00AF2F5A" w:rsidRPr="0094055E" w:rsidRDefault="00AF2F5A" w:rsidP="00AF2F5A">
      <w:pPr>
        <w:numPr>
          <w:ilvl w:val="0"/>
          <w:numId w:val="36"/>
        </w:numPr>
        <w:rPr>
          <w:lang w:eastAsia="de-DE"/>
        </w:rPr>
      </w:pPr>
      <w:r w:rsidRPr="0094055E">
        <w:rPr>
          <w:lang w:eastAsia="de-DE"/>
        </w:rPr>
        <w:t>Various deblocking fixes</w:t>
      </w:r>
    </w:p>
    <w:p w:rsidR="00AF2F5A" w:rsidRPr="0094055E" w:rsidRDefault="00AF2F5A" w:rsidP="00AF2F5A">
      <w:pPr>
        <w:numPr>
          <w:ilvl w:val="0"/>
          <w:numId w:val="36"/>
        </w:numPr>
        <w:rPr>
          <w:lang w:eastAsia="de-DE"/>
        </w:rPr>
      </w:pPr>
      <w:r w:rsidRPr="0094055E">
        <w:rPr>
          <w:lang w:eastAsia="de-DE"/>
        </w:rPr>
        <w:t>-ipp options now adds a / in path if needed</w:t>
      </w:r>
    </w:p>
    <w:p w:rsidR="00AF2F5A" w:rsidRPr="0094055E" w:rsidRDefault="00AF2F5A" w:rsidP="00AF2F5A">
      <w:pPr>
        <w:numPr>
          <w:ilvl w:val="0"/>
          <w:numId w:val="36"/>
        </w:numPr>
        <w:rPr>
          <w:lang w:eastAsia="de-DE"/>
        </w:rPr>
      </w:pPr>
      <w:r w:rsidRPr="0094055E">
        <w:rPr>
          <w:lang w:eastAsia="de-DE"/>
        </w:rPr>
        <w:t>Increase chroma QP with dual coding trees are used</w:t>
      </w:r>
    </w:p>
    <w:p w:rsidR="00AF2F5A" w:rsidRPr="0094055E" w:rsidRDefault="00AF2F5A" w:rsidP="00AF2F5A">
      <w:pPr>
        <w:numPr>
          <w:ilvl w:val="0"/>
          <w:numId w:val="36"/>
        </w:numPr>
        <w:rPr>
          <w:lang w:eastAsia="de-DE"/>
        </w:rPr>
      </w:pPr>
      <w:r w:rsidRPr="0094055E">
        <w:rPr>
          <w:lang w:eastAsia="de-DE"/>
        </w:rPr>
        <w:t>Remove type aliases such as Int, Void, etc.</w:t>
      </w:r>
    </w:p>
    <w:p w:rsidR="00AF2F5A" w:rsidRPr="0094055E" w:rsidRDefault="00AF2F5A" w:rsidP="00AF2F5A">
      <w:pPr>
        <w:numPr>
          <w:ilvl w:val="0"/>
          <w:numId w:val="36"/>
        </w:numPr>
        <w:rPr>
          <w:lang w:eastAsia="de-DE"/>
        </w:rPr>
      </w:pPr>
      <w:r w:rsidRPr="0094055E">
        <w:rPr>
          <w:lang w:eastAsia="de-DE"/>
        </w:rPr>
        <w:t>Updated license text (include year 2018)</w:t>
      </w:r>
    </w:p>
    <w:p w:rsidR="00AF2F5A" w:rsidRPr="0094055E" w:rsidRDefault="00AF2F5A" w:rsidP="00AF2F5A">
      <w:pPr>
        <w:rPr>
          <w:lang w:eastAsia="de-DE"/>
        </w:rPr>
      </w:pPr>
    </w:p>
    <w:p w:rsidR="00AF2F5A" w:rsidRPr="0094055E" w:rsidRDefault="00AF2F5A" w:rsidP="00AF2F5A">
      <w:pPr>
        <w:rPr>
          <w:lang w:eastAsia="de-DE"/>
        </w:rPr>
      </w:pPr>
      <w:r w:rsidRPr="0094055E">
        <w:rPr>
          <w:lang w:eastAsia="de-DE"/>
        </w:rPr>
        <w:t>VTM 2.1 and BMS 2.1 were tagged on September 14, 2018, with the following changes. All BMS only adoptions were added to BMS 2.1, as well as encoder only changes. This includes:</w:t>
      </w:r>
    </w:p>
    <w:p w:rsidR="00AF2F5A" w:rsidRPr="0094055E" w:rsidRDefault="00AF2F5A" w:rsidP="00AF2F5A">
      <w:pPr>
        <w:numPr>
          <w:ilvl w:val="0"/>
          <w:numId w:val="37"/>
        </w:numPr>
        <w:rPr>
          <w:lang w:eastAsia="de-DE"/>
        </w:rPr>
      </w:pPr>
      <w:r w:rsidRPr="0094055E">
        <w:rPr>
          <w:lang w:eastAsia="de-DE"/>
        </w:rPr>
        <w:t>K0076: CPR</w:t>
      </w:r>
    </w:p>
    <w:p w:rsidR="00AF2F5A" w:rsidRPr="0094055E" w:rsidRDefault="00AF2F5A" w:rsidP="00AF2F5A">
      <w:pPr>
        <w:numPr>
          <w:ilvl w:val="0"/>
          <w:numId w:val="37"/>
        </w:numPr>
        <w:rPr>
          <w:lang w:eastAsia="de-DE"/>
        </w:rPr>
      </w:pPr>
      <w:r w:rsidRPr="0094055E">
        <w:rPr>
          <w:lang w:eastAsia="de-DE"/>
        </w:rPr>
        <w:t>K0149: Block statistics</w:t>
      </w:r>
    </w:p>
    <w:p w:rsidR="00AF2F5A" w:rsidRPr="0094055E" w:rsidRDefault="00AF2F5A" w:rsidP="00AF2F5A">
      <w:pPr>
        <w:numPr>
          <w:ilvl w:val="0"/>
          <w:numId w:val="37"/>
        </w:numPr>
        <w:rPr>
          <w:lang w:eastAsia="de-DE"/>
        </w:rPr>
      </w:pPr>
      <w:r w:rsidRPr="0094055E">
        <w:rPr>
          <w:lang w:eastAsia="de-DE"/>
        </w:rPr>
        <w:t>K0157: Composite long term reference</w:t>
      </w:r>
    </w:p>
    <w:p w:rsidR="00AF2F5A" w:rsidRPr="0094055E" w:rsidRDefault="00AF2F5A" w:rsidP="00AF2F5A">
      <w:pPr>
        <w:numPr>
          <w:ilvl w:val="0"/>
          <w:numId w:val="37"/>
        </w:numPr>
        <w:rPr>
          <w:lang w:eastAsia="de-DE"/>
        </w:rPr>
      </w:pPr>
      <w:r w:rsidRPr="0094055E">
        <w:rPr>
          <w:lang w:eastAsia="de-DE"/>
        </w:rPr>
        <w:t>K0206: Adaptive QP</w:t>
      </w:r>
    </w:p>
    <w:p w:rsidR="00AF2F5A" w:rsidRPr="0094055E" w:rsidRDefault="00AF2F5A" w:rsidP="00AF2F5A">
      <w:pPr>
        <w:numPr>
          <w:ilvl w:val="0"/>
          <w:numId w:val="37"/>
        </w:numPr>
        <w:rPr>
          <w:lang w:eastAsia="de-DE"/>
        </w:rPr>
      </w:pPr>
      <w:r w:rsidRPr="0094055E">
        <w:rPr>
          <w:lang w:eastAsia="de-DE"/>
        </w:rPr>
        <w:t>K0217: DMVR</w:t>
      </w:r>
    </w:p>
    <w:p w:rsidR="00AF2F5A" w:rsidRPr="0094055E" w:rsidRDefault="00AF2F5A" w:rsidP="00AF2F5A">
      <w:pPr>
        <w:numPr>
          <w:ilvl w:val="0"/>
          <w:numId w:val="37"/>
        </w:numPr>
        <w:rPr>
          <w:lang w:eastAsia="de-DE"/>
        </w:rPr>
      </w:pPr>
      <w:r w:rsidRPr="0094055E">
        <w:rPr>
          <w:lang w:eastAsia="de-DE"/>
        </w:rPr>
        <w:t>K0248: Generalized biprediction</w:t>
      </w:r>
    </w:p>
    <w:p w:rsidR="00AF2F5A" w:rsidRPr="0094055E" w:rsidRDefault="00AF2F5A" w:rsidP="00AF2F5A">
      <w:pPr>
        <w:numPr>
          <w:ilvl w:val="0"/>
          <w:numId w:val="37"/>
        </w:numPr>
        <w:rPr>
          <w:lang w:eastAsia="de-DE"/>
        </w:rPr>
      </w:pPr>
      <w:r w:rsidRPr="0094055E">
        <w:rPr>
          <w:lang w:eastAsia="de-DE"/>
        </w:rPr>
        <w:t>K0390: Rate control</w:t>
      </w:r>
    </w:p>
    <w:p w:rsidR="00AF2F5A" w:rsidRPr="0094055E" w:rsidRDefault="00AF2F5A" w:rsidP="00AF2F5A">
      <w:pPr>
        <w:numPr>
          <w:ilvl w:val="0"/>
          <w:numId w:val="37"/>
        </w:numPr>
        <w:rPr>
          <w:lang w:eastAsia="de-DE"/>
        </w:rPr>
      </w:pPr>
      <w:r w:rsidRPr="0094055E">
        <w:rPr>
          <w:lang w:eastAsia="de-DE"/>
        </w:rPr>
        <w:lastRenderedPageBreak/>
        <w:t>K0485: BIO simplifications</w:t>
      </w:r>
    </w:p>
    <w:p w:rsidR="00AF2F5A" w:rsidRPr="0094055E" w:rsidRDefault="00AF2F5A" w:rsidP="00AF2F5A">
      <w:pPr>
        <w:numPr>
          <w:ilvl w:val="0"/>
          <w:numId w:val="37"/>
        </w:numPr>
        <w:rPr>
          <w:lang w:eastAsia="de-DE"/>
        </w:rPr>
      </w:pPr>
      <w:r w:rsidRPr="0094055E">
        <w:rPr>
          <w:lang w:eastAsia="de-DE"/>
        </w:rPr>
        <w:t>Various fixes</w:t>
      </w:r>
    </w:p>
    <w:p w:rsidR="00AF2F5A" w:rsidRPr="0094055E" w:rsidRDefault="00AF2F5A" w:rsidP="00AF2F5A">
      <w:pPr>
        <w:rPr>
          <w:lang w:eastAsia="de-DE"/>
        </w:rPr>
      </w:pPr>
    </w:p>
    <w:p w:rsidR="00AF2F5A" w:rsidRPr="0094055E" w:rsidRDefault="00AF2F5A" w:rsidP="00AF2F5A">
      <w:pPr>
        <w:rPr>
          <w:lang w:eastAsia="de-DE"/>
        </w:rPr>
      </w:pPr>
      <w:r w:rsidRPr="0094055E">
        <w:rPr>
          <w:lang w:eastAsia="de-DE"/>
        </w:rPr>
        <w:t>VTM 2.1 was extracted from BMS 2.1 by stripping the JEM_TOOLS macro and all new BMS only tool macros.</w:t>
      </w:r>
    </w:p>
    <w:p w:rsidR="00AF2F5A" w:rsidRPr="0094055E" w:rsidRDefault="00AF2F5A" w:rsidP="00AF2F5A">
      <w:pPr>
        <w:rPr>
          <w:lang w:eastAsia="de-DE"/>
        </w:rPr>
      </w:pPr>
      <w:r w:rsidRPr="0094055E">
        <w:rPr>
          <w:lang w:eastAsia="de-DE"/>
        </w:rPr>
        <w:t>Development has proceeded beyond to include bug fixes and code cleanup. At the beginning of the 12</w:t>
      </w:r>
      <w:r w:rsidRPr="0094055E">
        <w:rPr>
          <w:vertAlign w:val="superscript"/>
          <w:lang w:eastAsia="de-DE"/>
        </w:rPr>
        <w:t>th</w:t>
      </w:r>
      <w:r w:rsidRPr="0094055E">
        <w:rPr>
          <w:lang w:eastAsia="de-DE"/>
        </w:rPr>
        <w:t xml:space="preserve"> meeting, several merge requests are still pending, including:</w:t>
      </w:r>
    </w:p>
    <w:p w:rsidR="00AF2F5A" w:rsidRPr="0094055E" w:rsidRDefault="00AF2F5A" w:rsidP="00AF2F5A">
      <w:pPr>
        <w:numPr>
          <w:ilvl w:val="0"/>
          <w:numId w:val="38"/>
        </w:numPr>
        <w:rPr>
          <w:lang w:eastAsia="de-DE"/>
        </w:rPr>
      </w:pPr>
      <w:r w:rsidRPr="0094055E">
        <w:rPr>
          <w:lang w:eastAsia="de-DE"/>
        </w:rPr>
        <w:t>Update to K0149 block statistics</w:t>
      </w:r>
    </w:p>
    <w:p w:rsidR="00AF2F5A" w:rsidRPr="0094055E" w:rsidRDefault="00AF2F5A" w:rsidP="00AF2F5A">
      <w:pPr>
        <w:numPr>
          <w:ilvl w:val="0"/>
          <w:numId w:val="38"/>
        </w:numPr>
        <w:rPr>
          <w:lang w:eastAsia="de-DE"/>
        </w:rPr>
      </w:pPr>
      <w:r w:rsidRPr="0094055E">
        <w:rPr>
          <w:lang w:eastAsia="de-DE"/>
        </w:rPr>
        <w:t>K0325: trim NAL unit types</w:t>
      </w:r>
    </w:p>
    <w:p w:rsidR="00AF2F5A" w:rsidRPr="0094055E" w:rsidRDefault="00AF2F5A" w:rsidP="00AF2F5A">
      <w:pPr>
        <w:numPr>
          <w:ilvl w:val="0"/>
          <w:numId w:val="38"/>
        </w:numPr>
        <w:rPr>
          <w:lang w:eastAsia="de-DE"/>
        </w:rPr>
      </w:pPr>
      <w:r w:rsidRPr="0094055E">
        <w:rPr>
          <w:lang w:eastAsia="de-DE"/>
        </w:rPr>
        <w:t>High-precision MV storage</w:t>
      </w:r>
    </w:p>
    <w:p w:rsidR="00AF2F5A" w:rsidRPr="0094055E" w:rsidRDefault="00AF2F5A" w:rsidP="00AF2F5A">
      <w:pPr>
        <w:rPr>
          <w:lang w:eastAsia="de-DE"/>
        </w:rPr>
      </w:pPr>
      <w:r w:rsidRPr="0094055E">
        <w:rPr>
          <w:lang w:eastAsia="de-DE"/>
        </w:rPr>
        <w:t>A script for extracting VTM from BMS is available at:</w:t>
      </w:r>
    </w:p>
    <w:p w:rsidR="00AF2F5A" w:rsidRPr="0094055E" w:rsidRDefault="00B724FE" w:rsidP="00AF2F5A">
      <w:pPr>
        <w:rPr>
          <w:lang w:eastAsia="de-DE"/>
        </w:rPr>
      </w:pPr>
      <w:hyperlink r:id="rId48" w:history="1">
        <w:r w:rsidR="00AF2F5A" w:rsidRPr="0094055E">
          <w:rPr>
            <w:rStyle w:val="Hyperlink"/>
            <w:lang w:eastAsia="de-DE"/>
          </w:rPr>
          <w:t>https://vcgit.hhi.fraunhofer.de/jvet/VTM-Extraction</w:t>
        </w:r>
      </w:hyperlink>
    </w:p>
    <w:p w:rsidR="00AF2F5A" w:rsidRPr="0094055E" w:rsidRDefault="00AF2F5A" w:rsidP="00AF2F5A">
      <w:pPr>
        <w:tabs>
          <w:tab w:val="left" w:pos="1800"/>
          <w:tab w:val="left" w:pos="2160"/>
          <w:tab w:val="left" w:pos="2520"/>
          <w:tab w:val="left" w:pos="2880"/>
          <w:tab w:val="left" w:pos="3240"/>
          <w:tab w:val="left" w:pos="3600"/>
          <w:tab w:val="left" w:pos="3960"/>
          <w:tab w:val="left" w:pos="4320"/>
        </w:tabs>
        <w:jc w:val="both"/>
        <w:rPr>
          <w:rFonts w:eastAsia="Times New Roman"/>
        </w:rPr>
      </w:pPr>
      <w:r w:rsidRPr="0094055E">
        <w:rPr>
          <w:rFonts w:eastAsia="Times New Roman"/>
        </w:rPr>
        <w:t>The following shows VTM 2.0.1 performance over HM 16.19:</w:t>
      </w:r>
    </w:p>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tbl>
      <w:tblPr>
        <w:tblW w:w="6940" w:type="dxa"/>
        <w:tblInd w:w="108" w:type="dxa"/>
        <w:tblLook w:val="04A0" w:firstRow="1" w:lastRow="0" w:firstColumn="1" w:lastColumn="0" w:noHBand="0" w:noVBand="1"/>
      </w:tblPr>
      <w:tblGrid>
        <w:gridCol w:w="1640"/>
        <w:gridCol w:w="1167"/>
        <w:gridCol w:w="1167"/>
        <w:gridCol w:w="1166"/>
        <w:gridCol w:w="983"/>
        <w:gridCol w:w="817"/>
      </w:tblGrid>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All Intra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-21.06%</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-34.57%</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-30.32%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1159%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-19.69%</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-21.89%</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-15.92%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1875%</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-16.13%</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-21.05%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-26.44%</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1968%</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169%</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-15.91%</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-20.04%</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-22.88%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2659%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-19.35%</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-24.07%</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-26.37%</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1432%</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152%</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Overall </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-18.03%</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-23.72%</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-24.53%</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1812%</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166%</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-13.46%</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-16.38%</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-17.33%</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3005%</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162%</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-16.25%</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-22.40%</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-24.46%</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1600%</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157%</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7"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7"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6"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983"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817"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Random Access Main 10</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-25.28%</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-39.70%</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-39.66%</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375%</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-28.23%</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-35.57%</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-30.28%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367%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141%</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-22.87%</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-36.14%</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-36.37%</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-17.84%</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-27.96%</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-29.42%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397%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-23.08%</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-34.56%</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-33.96%</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373%</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126%</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-16.96%</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-24.96%</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-26.30%</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394%</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135%</w:t>
            </w:r>
          </w:p>
        </w:tc>
      </w:tr>
      <w:tr w:rsidR="00032847" w:rsidRPr="00177776" w:rsidTr="006C15FC">
        <w:trPr>
          <w:trHeight w:val="255"/>
        </w:trPr>
        <w:tc>
          <w:tcPr>
            <w:tcW w:w="1640" w:type="dxa"/>
            <w:tcBorders>
              <w:top w:val="nil"/>
              <w:left w:val="single" w:sz="8" w:space="0" w:color="auto"/>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-19.10%</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-27.29%</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-28.48%</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216%</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105%</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166"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983"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1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B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-18.95%</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-29.95%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-29.01%</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132%</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-15.72%</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-24.65%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-25.44%</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389%</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-20.61%</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-27.77%</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-30.08%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197%</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116%</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-18.29%</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-27.64%</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-28.09%</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317%</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129%</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-15.61%</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-21.03%</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-21.69%</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356%</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143%</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-19.42%</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-30.27%</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-31.24%</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200%</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110%</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16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166"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983"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17"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P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HM-16.19</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167"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167"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166"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167"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166" w:type="dxa"/>
            <w:tcBorders>
              <w:top w:val="nil"/>
              <w:left w:val="nil"/>
              <w:bottom w:val="nil"/>
              <w:right w:val="single" w:sz="4"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-23.62%</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-33.55%</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-33.02%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330%</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138%</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-17.89%</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-26.00%</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-26.78%</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354%</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136%</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167" w:type="dxa"/>
            <w:tcBorders>
              <w:top w:val="nil"/>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-24.19%</w:t>
            </w:r>
          </w:p>
        </w:tc>
        <w:tc>
          <w:tcPr>
            <w:tcW w:w="1167" w:type="dxa"/>
            <w:tcBorders>
              <w:top w:val="nil"/>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-32.29%</w:t>
            </w:r>
          </w:p>
        </w:tc>
        <w:tc>
          <w:tcPr>
            <w:tcW w:w="1166" w:type="dxa"/>
            <w:tcBorders>
              <w:top w:val="nil"/>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-34.82%</w:t>
            </w:r>
          </w:p>
        </w:tc>
        <w:tc>
          <w:tcPr>
            <w:tcW w:w="983" w:type="dxa"/>
            <w:tcBorders>
              <w:top w:val="nil"/>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173%</w:t>
            </w:r>
          </w:p>
        </w:tc>
        <w:tc>
          <w:tcPr>
            <w:tcW w:w="817" w:type="dxa"/>
            <w:tcBorders>
              <w:top w:val="nil"/>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117%</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-21.85%</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-30.72%</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-31.39%</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288%</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132%</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167"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-17.12%</w:t>
            </w:r>
          </w:p>
        </w:tc>
        <w:tc>
          <w:tcPr>
            <w:tcW w:w="1167" w:type="dxa"/>
            <w:tcBorders>
              <w:top w:val="single" w:sz="8" w:space="0" w:color="auto"/>
              <w:left w:val="nil"/>
              <w:bottom w:val="nil"/>
              <w:right w:val="nil"/>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-22.26%</w:t>
            </w:r>
          </w:p>
        </w:tc>
        <w:tc>
          <w:tcPr>
            <w:tcW w:w="1166"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-22.65%</w:t>
            </w:r>
          </w:p>
        </w:tc>
        <w:tc>
          <w:tcPr>
            <w:tcW w:w="983" w:type="dxa"/>
            <w:tcBorders>
              <w:top w:val="single" w:sz="8" w:space="0" w:color="auto"/>
              <w:left w:val="nil"/>
              <w:bottom w:val="nil"/>
              <w:right w:val="nil"/>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317%</w:t>
            </w:r>
          </w:p>
        </w:tc>
        <w:tc>
          <w:tcPr>
            <w:tcW w:w="817"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6C15FC">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141%</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167"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-19.60%</w:t>
            </w:r>
          </w:p>
        </w:tc>
        <w:tc>
          <w:tcPr>
            <w:tcW w:w="1167"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-29.82%</w:t>
            </w:r>
          </w:p>
        </w:tc>
        <w:tc>
          <w:tcPr>
            <w:tcW w:w="1166"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-30.99%</w:t>
            </w:r>
          </w:p>
        </w:tc>
        <w:tc>
          <w:tcPr>
            <w:tcW w:w="983"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189%</w:t>
            </w:r>
          </w:p>
        </w:tc>
        <w:tc>
          <w:tcPr>
            <w:tcW w:w="817"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115%</w:t>
            </w:r>
          </w:p>
        </w:tc>
      </w:tr>
    </w:tbl>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r w:rsidRPr="00177776">
        <w:rPr>
          <w:rFonts w:eastAsia="Times New Roman"/>
        </w:rPr>
        <w:t>The following table shows BMS 2.1 compared to VTM 2.0.1:</w:t>
      </w:r>
    </w:p>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tbl>
      <w:tblPr>
        <w:tblW w:w="6940" w:type="dxa"/>
        <w:tblInd w:w="108" w:type="dxa"/>
        <w:tblLook w:val="04A0" w:firstRow="1" w:lastRow="0" w:firstColumn="1" w:lastColumn="0" w:noHBand="0" w:noVBand="1"/>
      </w:tblPr>
      <w:tblGrid>
        <w:gridCol w:w="1640"/>
        <w:gridCol w:w="1204"/>
        <w:gridCol w:w="1204"/>
        <w:gridCol w:w="1204"/>
        <w:gridCol w:w="844"/>
        <w:gridCol w:w="844"/>
      </w:tblGrid>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All Intra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-0.62%</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-2.15%</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-1.77%</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323%</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96%</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-0.83%</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-2.37%</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-1.84%</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318%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98%</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-1.15%</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-2.09%</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-3.10%</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343%</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96%</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-1.27%</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-2.15%</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-2.74%</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344%</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101%</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-1.92%</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-2.67%</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-4.39%</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351%</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98%</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Overall </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-1.16%</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-2.26%</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-2.80%</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337%</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98%</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-1.24%</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-1.99%</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-2.34%</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345%</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104%</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-18.40%</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-18.86%</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-19.16%</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375%</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94%</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84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844"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Random Access Main 10</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-3.59%</w:t>
            </w:r>
          </w:p>
        </w:tc>
        <w:tc>
          <w:tcPr>
            <w:tcW w:w="1204" w:type="dxa"/>
            <w:tcBorders>
              <w:top w:val="single" w:sz="8" w:space="0" w:color="auto"/>
              <w:left w:val="nil"/>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-3.83%</w:t>
            </w:r>
          </w:p>
        </w:tc>
        <w:tc>
          <w:tcPr>
            <w:tcW w:w="1204"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-4.37%</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192%</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single" w:sz="8" w:space="0" w:color="auto"/>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-5.22%</w:t>
            </w:r>
          </w:p>
        </w:tc>
        <w:tc>
          <w:tcPr>
            <w:tcW w:w="1204" w:type="dxa"/>
            <w:tcBorders>
              <w:top w:val="nil"/>
              <w:left w:val="nil"/>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-4.99%</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-4.31%</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137%</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single" w:sz="8" w:space="0" w:color="auto"/>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-4.00%</w:t>
            </w:r>
          </w:p>
        </w:tc>
        <w:tc>
          <w:tcPr>
            <w:tcW w:w="1204" w:type="dxa"/>
            <w:tcBorders>
              <w:top w:val="nil"/>
              <w:left w:val="nil"/>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-4.78%</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-5.56%</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147%</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single" w:sz="8" w:space="0" w:color="auto"/>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-3.73%</w:t>
            </w:r>
          </w:p>
        </w:tc>
        <w:tc>
          <w:tcPr>
            <w:tcW w:w="1204" w:type="dxa"/>
            <w:tcBorders>
              <w:top w:val="nil"/>
              <w:left w:val="nil"/>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-3.59%</w:t>
            </w:r>
          </w:p>
        </w:tc>
        <w:tc>
          <w:tcPr>
            <w:tcW w:w="1204" w:type="dxa"/>
            <w:tcBorders>
              <w:top w:val="nil"/>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-4.28%</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225%</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152%</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204"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-4.09%</w:t>
            </w:r>
          </w:p>
        </w:tc>
        <w:tc>
          <w:tcPr>
            <w:tcW w:w="1204" w:type="dxa"/>
            <w:tcBorders>
              <w:top w:val="single" w:sz="8" w:space="0" w:color="auto"/>
              <w:left w:val="nil"/>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-4.31%</w:t>
            </w:r>
          </w:p>
        </w:tc>
        <w:tc>
          <w:tcPr>
            <w:tcW w:w="1204"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-4.73%</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205%</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144%</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-4.76%</w:t>
            </w:r>
          </w:p>
        </w:tc>
        <w:tc>
          <w:tcPr>
            <w:tcW w:w="1204" w:type="dxa"/>
            <w:tcBorders>
              <w:top w:val="single" w:sz="8" w:space="0" w:color="auto"/>
              <w:left w:val="nil"/>
              <w:bottom w:val="nil"/>
              <w:right w:val="nil"/>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-4.54%</w:t>
            </w:r>
          </w:p>
        </w:tc>
        <w:tc>
          <w:tcPr>
            <w:tcW w:w="1204" w:type="dxa"/>
            <w:tcBorders>
              <w:top w:val="single" w:sz="8" w:space="0" w:color="auto"/>
              <w:left w:val="nil"/>
              <w:bottom w:val="nil"/>
              <w:right w:val="single" w:sz="4" w:space="0" w:color="auto"/>
            </w:tcBorders>
            <w:shd w:val="clear" w:color="000000" w:fill="CCFFCC"/>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-4.33%</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227%</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153%</w:t>
            </w:r>
          </w:p>
        </w:tc>
      </w:tr>
      <w:tr w:rsidR="00032847" w:rsidRPr="00177776" w:rsidTr="006C15FC">
        <w:trPr>
          <w:trHeight w:val="255"/>
        </w:trPr>
        <w:tc>
          <w:tcPr>
            <w:tcW w:w="1640" w:type="dxa"/>
            <w:tcBorders>
              <w:top w:val="nil"/>
              <w:left w:val="single" w:sz="8" w:space="0" w:color="auto"/>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-16.23%</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-16.61%</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-16.88%</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232%</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136%</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B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-1.32%</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-0.09%</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-0.53%</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182%</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104%</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-0.88%</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0.30%</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0.03%</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197%</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100%</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-0.93%</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-0.58%</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-1.14%</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148%</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101%</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-1.08%</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-0.08%</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-0.49%</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177%</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102%</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-0.62%</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1.33%</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-0.21%</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199%</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101%</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-10.20%</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-9.71%</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-9.85%</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177%</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97%</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120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844" w:type="dxa"/>
            <w:tcBorders>
              <w:top w:val="nil"/>
              <w:left w:val="nil"/>
              <w:bottom w:val="nil"/>
              <w:right w:val="nil"/>
            </w:tcBorders>
            <w:shd w:val="clear" w:color="auto" w:fill="auto"/>
            <w:noWrap/>
            <w:vAlign w:val="bottom"/>
            <w:hideMark/>
          </w:tcPr>
          <w:p w:rsidR="00032847" w:rsidRPr="00177776" w:rsidRDefault="00032847" w:rsidP="006C15FC">
            <w:pPr>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lang w:eastAsia="ja-JP"/>
              </w:rPr>
            </w:pPr>
          </w:p>
        </w:tc>
        <w:tc>
          <w:tcPr>
            <w:tcW w:w="53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 xml:space="preserve">Low delay P Main10 </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530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 BMS-2.0.1 VTM cfg</w:t>
            </w:r>
          </w:p>
        </w:tc>
      </w:tr>
      <w:tr w:rsidR="00032847" w:rsidRPr="00177776" w:rsidTr="006C15FC">
        <w:trPr>
          <w:trHeight w:val="255"/>
        </w:trPr>
        <w:tc>
          <w:tcPr>
            <w:tcW w:w="1640"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p>
        </w:tc>
        <w:tc>
          <w:tcPr>
            <w:tcW w:w="1204"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Y</w:t>
            </w:r>
          </w:p>
        </w:tc>
        <w:tc>
          <w:tcPr>
            <w:tcW w:w="120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U</w:t>
            </w:r>
          </w:p>
        </w:tc>
        <w:tc>
          <w:tcPr>
            <w:tcW w:w="1204" w:type="dxa"/>
            <w:tcBorders>
              <w:top w:val="nil"/>
              <w:left w:val="nil"/>
              <w:bottom w:val="single" w:sz="8" w:space="0" w:color="auto"/>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V</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EncT</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DecT</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A1</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A2</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 </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B</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-0.92%</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0.19%</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0.14%</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195%</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C</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-0.68%</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0.17%</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-0.19%</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209%</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103%</w:t>
            </w:r>
          </w:p>
        </w:tc>
      </w:tr>
      <w:tr w:rsidR="00032847" w:rsidRPr="00177776" w:rsidTr="006C15FC">
        <w:trPr>
          <w:trHeight w:val="255"/>
        </w:trPr>
        <w:tc>
          <w:tcPr>
            <w:tcW w:w="1640" w:type="dxa"/>
            <w:tcBorders>
              <w:top w:val="nil"/>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E</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-0.57%</w:t>
            </w:r>
          </w:p>
        </w:tc>
        <w:tc>
          <w:tcPr>
            <w:tcW w:w="120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0.02%</w:t>
            </w:r>
          </w:p>
        </w:tc>
        <w:tc>
          <w:tcPr>
            <w:tcW w:w="1204" w:type="dxa"/>
            <w:tcBorders>
              <w:top w:val="nil"/>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-1.23%</w:t>
            </w:r>
          </w:p>
        </w:tc>
        <w:tc>
          <w:tcPr>
            <w:tcW w:w="844" w:type="dxa"/>
            <w:tcBorders>
              <w:top w:val="nil"/>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157%</w:t>
            </w:r>
          </w:p>
        </w:tc>
        <w:tc>
          <w:tcPr>
            <w:tcW w:w="844" w:type="dxa"/>
            <w:tcBorders>
              <w:top w:val="nil"/>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100%</w:t>
            </w:r>
          </w:p>
        </w:tc>
      </w:tr>
      <w:tr w:rsidR="00032847" w:rsidRPr="00177776" w:rsidTr="006C15FC">
        <w:trPr>
          <w:trHeight w:val="255"/>
        </w:trPr>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b/>
                <w:bCs/>
                <w:color w:val="000000"/>
                <w:sz w:val="18"/>
                <w:szCs w:val="18"/>
                <w:lang w:eastAsia="ja-JP"/>
              </w:rPr>
            </w:pPr>
            <w:r w:rsidRPr="00177776">
              <w:rPr>
                <w:rFonts w:eastAsia="Times New Roman"/>
                <w:b/>
                <w:bCs/>
                <w:color w:val="000000"/>
                <w:sz w:val="18"/>
                <w:szCs w:val="18"/>
                <w:lang w:eastAsia="ja-JP"/>
              </w:rPr>
              <w:t>Overall</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-0.75%</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0.14%</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-0.31%</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189%</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102%</w:t>
            </w:r>
          </w:p>
        </w:tc>
      </w:tr>
      <w:tr w:rsidR="00032847" w:rsidRPr="00177776" w:rsidTr="006C15FC">
        <w:trPr>
          <w:trHeight w:val="255"/>
        </w:trPr>
        <w:tc>
          <w:tcPr>
            <w:tcW w:w="1640"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D</w:t>
            </w:r>
          </w:p>
        </w:tc>
        <w:tc>
          <w:tcPr>
            <w:tcW w:w="1204" w:type="dxa"/>
            <w:tcBorders>
              <w:top w:val="single" w:sz="8" w:space="0" w:color="auto"/>
              <w:left w:val="single" w:sz="8" w:space="0" w:color="auto"/>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-0.58%</w:t>
            </w:r>
          </w:p>
        </w:tc>
        <w:tc>
          <w:tcPr>
            <w:tcW w:w="120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0.66%</w:t>
            </w:r>
          </w:p>
        </w:tc>
        <w:tc>
          <w:tcPr>
            <w:tcW w:w="1204" w:type="dxa"/>
            <w:tcBorders>
              <w:top w:val="single" w:sz="8" w:space="0" w:color="auto"/>
              <w:left w:val="nil"/>
              <w:bottom w:val="nil"/>
              <w:right w:val="single" w:sz="4"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0.13%</w:t>
            </w:r>
          </w:p>
        </w:tc>
        <w:tc>
          <w:tcPr>
            <w:tcW w:w="844" w:type="dxa"/>
            <w:tcBorders>
              <w:top w:val="single" w:sz="8" w:space="0" w:color="auto"/>
              <w:left w:val="nil"/>
              <w:bottom w:val="nil"/>
              <w:right w:val="nil"/>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208%</w:t>
            </w:r>
          </w:p>
        </w:tc>
        <w:tc>
          <w:tcPr>
            <w:tcW w:w="844" w:type="dxa"/>
            <w:tcBorders>
              <w:top w:val="single" w:sz="8" w:space="0" w:color="auto"/>
              <w:left w:val="nil"/>
              <w:bottom w:val="nil"/>
              <w:right w:val="single" w:sz="8" w:space="0" w:color="auto"/>
            </w:tcBorders>
            <w:shd w:val="clear" w:color="auto" w:fill="auto"/>
            <w:noWrap/>
            <w:vAlign w:val="center"/>
            <w:hideMark/>
          </w:tcPr>
          <w:p w:rsidR="00032847" w:rsidRPr="00177776" w:rsidRDefault="00032847" w:rsidP="0094055E">
            <w:pPr>
              <w:keepNext/>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100%</w:t>
            </w:r>
          </w:p>
        </w:tc>
      </w:tr>
      <w:tr w:rsidR="00032847" w:rsidRPr="00177776" w:rsidTr="006C15FC">
        <w:trPr>
          <w:trHeight w:val="255"/>
        </w:trPr>
        <w:tc>
          <w:tcPr>
            <w:tcW w:w="1640" w:type="dxa"/>
            <w:tcBorders>
              <w:top w:val="nil"/>
              <w:left w:val="single" w:sz="8" w:space="0" w:color="auto"/>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Class F (optional)</w:t>
            </w:r>
          </w:p>
        </w:tc>
        <w:tc>
          <w:tcPr>
            <w:tcW w:w="1204" w:type="dxa"/>
            <w:tcBorders>
              <w:top w:val="nil"/>
              <w:left w:val="single" w:sz="8" w:space="0" w:color="auto"/>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-8.88%</w:t>
            </w:r>
          </w:p>
        </w:tc>
        <w:tc>
          <w:tcPr>
            <w:tcW w:w="1204" w:type="dxa"/>
            <w:tcBorders>
              <w:top w:val="nil"/>
              <w:left w:val="nil"/>
              <w:bottom w:val="single" w:sz="8" w:space="0" w:color="auto"/>
              <w:right w:val="nil"/>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-9.28%</w:t>
            </w:r>
          </w:p>
        </w:tc>
        <w:tc>
          <w:tcPr>
            <w:tcW w:w="1204" w:type="dxa"/>
            <w:tcBorders>
              <w:top w:val="nil"/>
              <w:left w:val="nil"/>
              <w:bottom w:val="single" w:sz="8" w:space="0" w:color="auto"/>
              <w:right w:val="single" w:sz="4" w:space="0" w:color="auto"/>
            </w:tcBorders>
            <w:shd w:val="clear" w:color="000000" w:fill="CCFFCC"/>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sz w:val="18"/>
                <w:szCs w:val="18"/>
                <w:lang w:eastAsia="ja-JP"/>
              </w:rPr>
            </w:pPr>
            <w:r w:rsidRPr="00177776">
              <w:rPr>
                <w:rFonts w:eastAsia="Times New Roman"/>
                <w:sz w:val="18"/>
                <w:szCs w:val="18"/>
                <w:lang w:eastAsia="ja-JP"/>
              </w:rPr>
              <w:t>-9.32%</w:t>
            </w:r>
          </w:p>
        </w:tc>
        <w:tc>
          <w:tcPr>
            <w:tcW w:w="844" w:type="dxa"/>
            <w:tcBorders>
              <w:top w:val="nil"/>
              <w:left w:val="nil"/>
              <w:bottom w:val="single" w:sz="8" w:space="0" w:color="auto"/>
              <w:right w:val="nil"/>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197%</w:t>
            </w:r>
          </w:p>
        </w:tc>
        <w:tc>
          <w:tcPr>
            <w:tcW w:w="844" w:type="dxa"/>
            <w:tcBorders>
              <w:top w:val="nil"/>
              <w:left w:val="nil"/>
              <w:bottom w:val="single" w:sz="8" w:space="0" w:color="auto"/>
              <w:right w:val="single" w:sz="8" w:space="0" w:color="auto"/>
            </w:tcBorders>
            <w:shd w:val="clear" w:color="auto" w:fill="auto"/>
            <w:noWrap/>
            <w:vAlign w:val="center"/>
            <w:hideMark/>
          </w:tcPr>
          <w:p w:rsidR="00032847" w:rsidRPr="00177776" w:rsidRDefault="00032847" w:rsidP="006C15FC">
            <w:pPr>
              <w:tabs>
                <w:tab w:val="clear" w:pos="360"/>
                <w:tab w:val="clear" w:pos="720"/>
                <w:tab w:val="clear" w:pos="1080"/>
                <w:tab w:val="clear" w:pos="1440"/>
              </w:tabs>
              <w:overflowPunct/>
              <w:autoSpaceDE/>
              <w:autoSpaceDN/>
              <w:adjustRightInd/>
              <w:spacing w:before="0"/>
              <w:jc w:val="center"/>
              <w:textAlignment w:val="auto"/>
              <w:rPr>
                <w:rFonts w:eastAsia="Times New Roman"/>
                <w:color w:val="000000"/>
                <w:sz w:val="18"/>
                <w:szCs w:val="18"/>
                <w:lang w:eastAsia="ja-JP"/>
              </w:rPr>
            </w:pPr>
            <w:r w:rsidRPr="00177776">
              <w:rPr>
                <w:rFonts w:eastAsia="Times New Roman"/>
                <w:color w:val="000000"/>
                <w:sz w:val="18"/>
                <w:szCs w:val="18"/>
                <w:lang w:eastAsia="ja-JP"/>
              </w:rPr>
              <w:t>99%</w:t>
            </w:r>
          </w:p>
        </w:tc>
      </w:tr>
    </w:tbl>
    <w:p w:rsidR="00032847" w:rsidRPr="00177776" w:rsidRDefault="00032847" w:rsidP="00032847">
      <w:pPr>
        <w:tabs>
          <w:tab w:val="left" w:pos="1800"/>
          <w:tab w:val="left" w:pos="2160"/>
          <w:tab w:val="left" w:pos="2520"/>
          <w:tab w:val="left" w:pos="2880"/>
          <w:tab w:val="left" w:pos="3240"/>
          <w:tab w:val="left" w:pos="3600"/>
          <w:tab w:val="left" w:pos="3960"/>
          <w:tab w:val="left" w:pos="4320"/>
        </w:tabs>
        <w:jc w:val="both"/>
        <w:rPr>
          <w:rFonts w:eastAsia="Times New Roman"/>
        </w:rPr>
      </w:pPr>
    </w:p>
    <w:p w:rsidR="00AF2F5A" w:rsidRPr="0094055E" w:rsidRDefault="00AF2F5A" w:rsidP="00AF2F5A">
      <w:pPr>
        <w:rPr>
          <w:rFonts w:eastAsia="Times New Roman"/>
        </w:rPr>
      </w:pPr>
      <w:r w:rsidRPr="0094055E">
        <w:rPr>
          <w:rFonts w:eastAsia="Times New Roman"/>
        </w:rPr>
        <w:t xml:space="preserve">Full results for VTM and BMS </w:t>
      </w:r>
      <w:r w:rsidR="00032847">
        <w:rPr>
          <w:rFonts w:eastAsia="Times New Roman"/>
        </w:rPr>
        <w:t>we</w:t>
      </w:r>
      <w:r w:rsidRPr="0094055E">
        <w:rPr>
          <w:rFonts w:eastAsia="Times New Roman"/>
        </w:rPr>
        <w:t>re attached to this AHG report as Excel files.</w:t>
      </w:r>
    </w:p>
    <w:p w:rsidR="00AF2F5A" w:rsidRDefault="00AF2F5A" w:rsidP="00AF2F5A">
      <w:pPr>
        <w:rPr>
          <w:lang w:eastAsia="de-DE"/>
        </w:rPr>
      </w:pPr>
    </w:p>
    <w:p w:rsidR="00032847" w:rsidRDefault="00032847" w:rsidP="00032847">
      <w:pPr>
        <w:rPr>
          <w:lang w:eastAsia="de-DE"/>
        </w:rPr>
      </w:pPr>
      <w:r>
        <w:rPr>
          <w:lang w:eastAsia="de-DE"/>
        </w:rPr>
        <w:t>Difficulties in VTM/BMS software development</w:t>
      </w:r>
    </w:p>
    <w:p w:rsidR="00032847" w:rsidRDefault="00032847" w:rsidP="00032847">
      <w:pPr>
        <w:rPr>
          <w:lang w:eastAsia="de-DE"/>
        </w:rPr>
      </w:pPr>
      <w:r>
        <w:rPr>
          <w:lang w:eastAsia="de-DE"/>
        </w:rPr>
        <w:t>Move to Gitlab</w:t>
      </w:r>
    </w:p>
    <w:p w:rsidR="00032847" w:rsidRDefault="00032847" w:rsidP="00032847">
      <w:pPr>
        <w:rPr>
          <w:lang w:eastAsia="de-DE"/>
        </w:rPr>
      </w:pPr>
      <w:r>
        <w:rPr>
          <w:lang w:eastAsia="de-DE"/>
        </w:rPr>
        <w:t>In general, moving to git and Gitlab turned out to be challenging as people had to learn a new workflow and a different set of tools. With proponents (and software coordinators) getting more familiar with these tools, these difficulties should resolve with time.</w:t>
      </w:r>
    </w:p>
    <w:p w:rsidR="00032847" w:rsidRDefault="00032847" w:rsidP="00032847">
      <w:pPr>
        <w:rPr>
          <w:lang w:eastAsia="de-DE"/>
        </w:rPr>
      </w:pPr>
      <w:r>
        <w:rPr>
          <w:lang w:eastAsia="de-DE"/>
        </w:rPr>
        <w:t>BMS and VTM</w:t>
      </w:r>
    </w:p>
    <w:p w:rsidR="00032847" w:rsidRDefault="00032847" w:rsidP="00032847">
      <w:pPr>
        <w:rPr>
          <w:lang w:eastAsia="de-DE"/>
        </w:rPr>
      </w:pPr>
      <w:r>
        <w:rPr>
          <w:lang w:eastAsia="de-DE"/>
        </w:rPr>
        <w:t>The coexistence of BMS and VTM created some confusion. All implementations were performed in BMS, while VTM was extracted by removing macros. Tools that were moved from BMS to VTM had to be moved out of the JEM_TOOLS macro. This created some difficulties because proponents sometimes were not aware where the code ended up. For BMS/VTM 2.0 even some non-CTC encoder code is missing in the tagged version.</w:t>
      </w:r>
    </w:p>
    <w:p w:rsidR="00032847" w:rsidRDefault="00032847" w:rsidP="00032847">
      <w:pPr>
        <w:rPr>
          <w:lang w:eastAsia="de-DE"/>
        </w:rPr>
      </w:pPr>
      <w:r>
        <w:rPr>
          <w:lang w:eastAsia="de-DE"/>
        </w:rPr>
        <w:t>Unclear meeting decisions</w:t>
      </w:r>
    </w:p>
    <w:p w:rsidR="00032847" w:rsidRDefault="00032847" w:rsidP="00032847">
      <w:pPr>
        <w:rPr>
          <w:lang w:eastAsia="de-DE"/>
        </w:rPr>
      </w:pPr>
      <w:r>
        <w:rPr>
          <w:lang w:eastAsia="de-DE"/>
        </w:rPr>
        <w:t>While most meeting decisions are straightforward, there were a few cases that presented surprises. Such surprises may come from a variety of factors, including imprecise meeting notes, adopted contributions lacking detail, mismatches between CE descriptions and actual experiments, unforeseen interactions between decisions.</w:t>
      </w:r>
    </w:p>
    <w:p w:rsidR="00032847" w:rsidRDefault="00032847" w:rsidP="00032847">
      <w:pPr>
        <w:rPr>
          <w:lang w:eastAsia="de-DE"/>
        </w:rPr>
      </w:pPr>
      <w:r>
        <w:rPr>
          <w:lang w:eastAsia="de-DE"/>
        </w:rPr>
        <w:t>Two examples include:</w:t>
      </w:r>
    </w:p>
    <w:p w:rsidR="00032847" w:rsidRDefault="00032847" w:rsidP="00032847">
      <w:pPr>
        <w:rPr>
          <w:lang w:eastAsia="de-DE"/>
        </w:rPr>
      </w:pPr>
      <w:r>
        <w:rPr>
          <w:lang w:eastAsia="de-DE"/>
        </w:rPr>
        <w:t>K0371: ALF</w:t>
      </w:r>
    </w:p>
    <w:p w:rsidR="00032847" w:rsidRDefault="00032847" w:rsidP="00032847">
      <w:pPr>
        <w:rPr>
          <w:lang w:eastAsia="de-DE"/>
        </w:rPr>
      </w:pPr>
      <w:r>
        <w:rPr>
          <w:lang w:eastAsia="de-DE"/>
        </w:rPr>
        <w:t>K0076: CPR created some side effects with other tools because the slice type was changed from I_SLICE to P_SLICE. Tools that depended on the slice type ended up using the wrong decisions.</w:t>
      </w:r>
    </w:p>
    <w:p w:rsidR="00032847" w:rsidRDefault="00032847" w:rsidP="00032847">
      <w:pPr>
        <w:rPr>
          <w:lang w:eastAsia="de-DE"/>
        </w:rPr>
      </w:pPr>
    </w:p>
    <w:p w:rsidR="00032847" w:rsidRDefault="00032847" w:rsidP="00032847">
      <w:pPr>
        <w:rPr>
          <w:lang w:eastAsia="de-DE"/>
        </w:rPr>
      </w:pPr>
      <w:r>
        <w:rPr>
          <w:lang w:eastAsia="de-DE"/>
        </w:rPr>
        <w:lastRenderedPageBreak/>
        <w:t>CE software</w:t>
      </w:r>
    </w:p>
    <w:p w:rsidR="00032847" w:rsidRDefault="00032847" w:rsidP="00032847">
      <w:pPr>
        <w:rPr>
          <w:lang w:eastAsia="de-DE"/>
        </w:rPr>
      </w:pPr>
      <w:r>
        <w:rPr>
          <w:lang w:eastAsia="de-DE"/>
        </w:rPr>
        <w:t>For each CE a group was created in GitLab and CE coordinators were given owner rights to the group. This way they could clone VTM, BMS, or both as required, create branches for different tests and assign user access to the group themselves.</w:t>
      </w:r>
    </w:p>
    <w:p w:rsidR="00032847" w:rsidRDefault="00032847" w:rsidP="00032847">
      <w:pPr>
        <w:rPr>
          <w:lang w:eastAsia="de-DE"/>
        </w:rPr>
      </w:pPr>
      <w:r>
        <w:rPr>
          <w:lang w:eastAsia="de-DE"/>
        </w:rPr>
        <w:t>The CE development workflow is described at:</w:t>
      </w:r>
    </w:p>
    <w:p w:rsidR="00032847" w:rsidRDefault="00032847" w:rsidP="00032847">
      <w:pPr>
        <w:rPr>
          <w:lang w:eastAsia="de-DE"/>
        </w:rPr>
      </w:pPr>
      <w:r>
        <w:rPr>
          <w:lang w:eastAsia="de-DE"/>
        </w:rPr>
        <w:t>https://vcgit.hhi.fraunhofer.de/jvet/VVCSoftware_BMS/wikis/Core-experiment-development-workflow</w:t>
      </w:r>
    </w:p>
    <w:p w:rsidR="00032847" w:rsidRDefault="00032847" w:rsidP="00032847">
      <w:pPr>
        <w:rPr>
          <w:lang w:eastAsia="de-DE"/>
        </w:rPr>
      </w:pPr>
    </w:p>
    <w:p w:rsidR="00032847" w:rsidRDefault="00032847" w:rsidP="00032847">
      <w:pPr>
        <w:rPr>
          <w:lang w:eastAsia="de-DE"/>
        </w:rPr>
      </w:pPr>
      <w:r>
        <w:rPr>
          <w:lang w:eastAsia="de-DE"/>
        </w:rPr>
        <w:t>Guidelines for software development</w:t>
      </w:r>
    </w:p>
    <w:p w:rsidR="00032847" w:rsidRDefault="00032847" w:rsidP="00032847">
      <w:pPr>
        <w:rPr>
          <w:lang w:eastAsia="de-DE"/>
        </w:rPr>
      </w:pPr>
      <w:r>
        <w:rPr>
          <w:lang w:eastAsia="de-DE"/>
        </w:rPr>
        <w:t>The final version of the guidelines for software development was uploaded as JVET-K1003. There are no changes proposed at this meeting. However, the addition of guidelines for SIMD code would be beneficial.</w:t>
      </w:r>
    </w:p>
    <w:p w:rsidR="00032847" w:rsidRDefault="00032847" w:rsidP="00032847">
      <w:pPr>
        <w:rPr>
          <w:lang w:eastAsia="de-DE"/>
        </w:rPr>
      </w:pPr>
      <w:r>
        <w:rPr>
          <w:lang w:eastAsia="de-DE"/>
        </w:rPr>
        <w:t>Bug tracking</w:t>
      </w:r>
    </w:p>
    <w:p w:rsidR="00032847" w:rsidRDefault="00032847" w:rsidP="00032847">
      <w:pPr>
        <w:rPr>
          <w:lang w:eastAsia="de-DE"/>
        </w:rPr>
      </w:pPr>
      <w:r>
        <w:rPr>
          <w:lang w:eastAsia="de-DE"/>
        </w:rPr>
        <w:t>The bug tracker for VTM, BMS and specification text is located at:</w:t>
      </w:r>
    </w:p>
    <w:p w:rsidR="00032847" w:rsidRDefault="00032847" w:rsidP="00032847">
      <w:pPr>
        <w:rPr>
          <w:lang w:eastAsia="de-DE"/>
        </w:rPr>
      </w:pPr>
      <w:r>
        <w:rPr>
          <w:lang w:eastAsia="de-DE"/>
        </w:rPr>
        <w:t>https://jvet.hhi.fraunhofer.de/trac/vvc</w:t>
      </w:r>
    </w:p>
    <w:p w:rsidR="00032847" w:rsidRDefault="00032847" w:rsidP="00032847">
      <w:pPr>
        <w:rPr>
          <w:lang w:eastAsia="de-DE"/>
        </w:rPr>
      </w:pPr>
      <w:r>
        <w:rPr>
          <w:lang w:eastAsia="de-DE"/>
        </w:rPr>
        <w:t xml:space="preserve">The bug tracker uses the same accounts as the HM software bug tracker. Users may need to log in again due to the different sub-domain. For spam fighting reasons account registration is only possible at the HM software bug tracker at </w:t>
      </w:r>
    </w:p>
    <w:p w:rsidR="00032847" w:rsidRDefault="00032847" w:rsidP="00032847">
      <w:pPr>
        <w:rPr>
          <w:lang w:eastAsia="de-DE"/>
        </w:rPr>
      </w:pPr>
      <w:r>
        <w:rPr>
          <w:lang w:eastAsia="de-DE"/>
        </w:rPr>
        <w:t>https://hevc.hhi.fraunhofer.de/trac/hevc</w:t>
      </w:r>
    </w:p>
    <w:p w:rsidR="00032847" w:rsidRDefault="00032847" w:rsidP="00032847">
      <w:pPr>
        <w:rPr>
          <w:lang w:eastAsia="de-DE"/>
        </w:rPr>
      </w:pPr>
      <w:r>
        <w:rPr>
          <w:lang w:eastAsia="de-DE"/>
        </w:rPr>
        <w:t>Please file all issues related to the VVC reference software into the bug tracker. Try to provide all the details, which are necessary to reproduce the issue. Patches for solving issues and improving the software are always appreciated.</w:t>
      </w:r>
    </w:p>
    <w:p w:rsidR="00032847" w:rsidRDefault="00032847" w:rsidP="00032847">
      <w:pPr>
        <w:rPr>
          <w:lang w:eastAsia="de-DE"/>
        </w:rPr>
      </w:pPr>
      <w:r>
        <w:rPr>
          <w:lang w:eastAsia="de-DE"/>
        </w:rPr>
        <w:t>The AHG recommended to:</w:t>
      </w:r>
    </w:p>
    <w:p w:rsidR="00032847" w:rsidRDefault="00032847" w:rsidP="0094055E">
      <w:pPr>
        <w:numPr>
          <w:ilvl w:val="0"/>
          <w:numId w:val="42"/>
        </w:numPr>
        <w:rPr>
          <w:lang w:eastAsia="de-DE"/>
        </w:rPr>
      </w:pPr>
      <w:r>
        <w:rPr>
          <w:lang w:eastAsia="de-DE"/>
        </w:rPr>
        <w:t>Continue to develop the VTM reference software</w:t>
      </w:r>
    </w:p>
    <w:p w:rsidR="00032847" w:rsidRDefault="00032847" w:rsidP="0094055E">
      <w:pPr>
        <w:numPr>
          <w:ilvl w:val="0"/>
          <w:numId w:val="42"/>
        </w:numPr>
        <w:rPr>
          <w:lang w:eastAsia="de-DE"/>
        </w:rPr>
      </w:pPr>
      <w:r>
        <w:rPr>
          <w:lang w:eastAsia="de-DE"/>
        </w:rPr>
        <w:t>Cease development of the BMS</w:t>
      </w:r>
    </w:p>
    <w:p w:rsidR="00032847" w:rsidRDefault="00032847" w:rsidP="0094055E">
      <w:pPr>
        <w:numPr>
          <w:ilvl w:val="0"/>
          <w:numId w:val="42"/>
        </w:numPr>
        <w:rPr>
          <w:lang w:eastAsia="de-DE"/>
        </w:rPr>
      </w:pPr>
      <w:r>
        <w:rPr>
          <w:lang w:eastAsia="de-DE"/>
        </w:rPr>
        <w:t>Encourage people to test VTM software more extensively outside of common test conditions.</w:t>
      </w:r>
    </w:p>
    <w:p w:rsidR="00032847" w:rsidRDefault="00032847" w:rsidP="0094055E">
      <w:pPr>
        <w:numPr>
          <w:ilvl w:val="0"/>
          <w:numId w:val="42"/>
        </w:numPr>
        <w:rPr>
          <w:lang w:eastAsia="de-DE"/>
        </w:rPr>
      </w:pPr>
      <w:r>
        <w:rPr>
          <w:lang w:eastAsia="de-DE"/>
        </w:rPr>
        <w:t>Encourage people to report all (potential) bugs that they are finding.</w:t>
      </w:r>
    </w:p>
    <w:p w:rsidR="00032847" w:rsidRDefault="00032847" w:rsidP="0094055E">
      <w:pPr>
        <w:numPr>
          <w:ilvl w:val="0"/>
          <w:numId w:val="42"/>
        </w:numPr>
        <w:rPr>
          <w:lang w:eastAsia="de-DE"/>
        </w:rPr>
      </w:pPr>
      <w:r>
        <w:rPr>
          <w:lang w:eastAsia="de-DE"/>
        </w:rPr>
        <w:t>Encourage people to submit bitstreams/test cases that trigger bugs in VTM.</w:t>
      </w:r>
    </w:p>
    <w:p w:rsidR="00032847" w:rsidRDefault="00032847" w:rsidP="0094055E">
      <w:pPr>
        <w:numPr>
          <w:ilvl w:val="0"/>
          <w:numId w:val="42"/>
        </w:numPr>
        <w:rPr>
          <w:lang w:eastAsia="de-DE"/>
        </w:rPr>
      </w:pPr>
      <w:r>
        <w:rPr>
          <w:lang w:eastAsia="de-DE"/>
        </w:rPr>
        <w:t>Develop guidelines for SIMD code</w:t>
      </w:r>
    </w:p>
    <w:p w:rsidR="00AF2F5A" w:rsidRDefault="00032847" w:rsidP="00AF2F5A">
      <w:pPr>
        <w:rPr>
          <w:lang w:eastAsia="de-DE"/>
        </w:rPr>
      </w:pPr>
      <w:r>
        <w:rPr>
          <w:lang w:eastAsia="de-DE"/>
        </w:rPr>
        <w:t xml:space="preserve">In the discussion, it was noted that a benefit of the new GitLab system is that it is now easier to submit proposed code improvements, and this </w:t>
      </w:r>
      <w:r w:rsidR="00B15322">
        <w:rPr>
          <w:lang w:eastAsia="de-DE"/>
        </w:rPr>
        <w:t>wa</w:t>
      </w:r>
      <w:r>
        <w:rPr>
          <w:lang w:eastAsia="de-DE"/>
        </w:rPr>
        <w:t>s encouraged.</w:t>
      </w:r>
    </w:p>
    <w:p w:rsidR="00032847" w:rsidRDefault="00032847" w:rsidP="00AF2F5A">
      <w:pPr>
        <w:rPr>
          <w:lang w:eastAsia="de-DE"/>
        </w:rPr>
      </w:pPr>
      <w:r>
        <w:rPr>
          <w:lang w:eastAsia="de-DE"/>
        </w:rPr>
        <w:t>The bug tracking system has the ability to attach data files.</w:t>
      </w:r>
    </w:p>
    <w:p w:rsidR="00032847" w:rsidRDefault="00032847" w:rsidP="00AF2F5A">
      <w:pPr>
        <w:rPr>
          <w:lang w:eastAsia="de-DE"/>
        </w:rPr>
      </w:pPr>
      <w:r>
        <w:rPr>
          <w:lang w:eastAsia="de-DE"/>
        </w:rPr>
        <w:t xml:space="preserve">It was commented that it is important to make sure that that bug reports </w:t>
      </w:r>
      <w:r w:rsidR="00D83E1E">
        <w:rPr>
          <w:lang w:eastAsia="de-DE"/>
        </w:rPr>
        <w:t>contain the necessary information to reproduce the bug.</w:t>
      </w:r>
    </w:p>
    <w:p w:rsidR="00D83E1E" w:rsidRDefault="00D83E1E" w:rsidP="00AF2F5A">
      <w:pPr>
        <w:rPr>
          <w:lang w:eastAsia="de-DE"/>
        </w:rPr>
      </w:pPr>
      <w:r>
        <w:rPr>
          <w:lang w:eastAsia="de-DE"/>
        </w:rPr>
        <w:t>It was commented that there would be less of a burden on CE coordinators if some sort of shared account was established for read access or if every account had read access to all CEs.</w:t>
      </w:r>
    </w:p>
    <w:p w:rsidR="00D83E1E" w:rsidRDefault="00D83E1E" w:rsidP="00AF2F5A">
      <w:pPr>
        <w:rPr>
          <w:lang w:eastAsia="de-DE"/>
        </w:rPr>
      </w:pPr>
      <w:r>
        <w:rPr>
          <w:lang w:eastAsia="de-DE"/>
        </w:rPr>
        <w:t xml:space="preserve">It was </w:t>
      </w:r>
      <w:r w:rsidRPr="0094055E">
        <w:rPr>
          <w:highlight w:val="yellow"/>
          <w:lang w:eastAsia="de-DE"/>
        </w:rPr>
        <w:t>agreed</w:t>
      </w:r>
      <w:r>
        <w:rPr>
          <w:lang w:eastAsia="de-DE"/>
        </w:rPr>
        <w:t xml:space="preserve"> to set up a shared account for MPEG members </w:t>
      </w:r>
      <w:r w:rsidR="009E4EB8">
        <w:rPr>
          <w:lang w:eastAsia="de-DE"/>
        </w:rPr>
        <w:t xml:space="preserve">(using the current typical MPEG credentials) </w:t>
      </w:r>
      <w:r>
        <w:rPr>
          <w:lang w:eastAsia="de-DE"/>
        </w:rPr>
        <w:t>and a shared account for VCEG members</w:t>
      </w:r>
      <w:r w:rsidR="009E4EB8">
        <w:rPr>
          <w:lang w:eastAsia="de-DE"/>
        </w:rPr>
        <w:t>, each of which would change periodically.</w:t>
      </w:r>
    </w:p>
    <w:p w:rsidR="009E4EB8" w:rsidRDefault="009E4EB8" w:rsidP="00AF2F5A">
      <w:pPr>
        <w:rPr>
          <w:lang w:eastAsia="de-DE"/>
        </w:rPr>
      </w:pPr>
      <w:r>
        <w:rPr>
          <w:lang w:eastAsia="de-DE"/>
        </w:rPr>
        <w:t>It was commented that people who submit code changes really need to review the changes they are submitting. In some cases, people don’t seem to be doing that.</w:t>
      </w:r>
    </w:p>
    <w:p w:rsidR="009E4EB8" w:rsidRDefault="009E4EB8" w:rsidP="00AF2F5A">
      <w:pPr>
        <w:rPr>
          <w:lang w:eastAsia="de-DE"/>
        </w:rPr>
      </w:pPr>
      <w:r>
        <w:rPr>
          <w:lang w:eastAsia="de-DE"/>
        </w:rPr>
        <w:t xml:space="preserve">It was commented that in some cases the SIMD code was not well written and sometimes not even faster than the </w:t>
      </w:r>
      <w:r w:rsidR="00AD3295">
        <w:rPr>
          <w:lang w:eastAsia="de-DE"/>
        </w:rPr>
        <w:t>equivalent non-SIMD code. Generally, we don’t want much SIMD code.</w:t>
      </w:r>
    </w:p>
    <w:p w:rsidR="00AD3295" w:rsidRPr="00032847" w:rsidRDefault="00AD3295" w:rsidP="00AF2F5A">
      <w:pPr>
        <w:rPr>
          <w:lang w:eastAsia="de-DE"/>
        </w:rPr>
      </w:pPr>
      <w:r w:rsidRPr="0094055E">
        <w:rPr>
          <w:lang w:eastAsia="de-DE"/>
        </w:rPr>
        <w:lastRenderedPageBreak/>
        <w:t>Regarding the</w:t>
      </w:r>
      <w:r w:rsidR="009E4EB8" w:rsidRPr="00AD3295">
        <w:rPr>
          <w:lang w:eastAsia="de-DE"/>
        </w:rPr>
        <w:t xml:space="preserve"> question</w:t>
      </w:r>
      <w:r w:rsidR="009E4EB8">
        <w:rPr>
          <w:lang w:eastAsia="de-DE"/>
        </w:rPr>
        <w:t xml:space="preserve"> of whether to continue to have a BMS</w:t>
      </w:r>
      <w:r>
        <w:rPr>
          <w:lang w:eastAsia="de-DE"/>
        </w:rPr>
        <w:t xml:space="preserve"> – as shown above, the BMS is only significantly better than the VTM for the RA case, and that’s only about 4%. The gap for the other cases is only about 1%. It was </w:t>
      </w:r>
      <w:r w:rsidRPr="0094055E">
        <w:rPr>
          <w:highlight w:val="yellow"/>
          <w:lang w:eastAsia="de-DE"/>
        </w:rPr>
        <w:t>agreed</w:t>
      </w:r>
      <w:r w:rsidR="00B15322">
        <w:rPr>
          <w:lang w:eastAsia="de-DE"/>
        </w:rPr>
        <w:t xml:space="preserve"> to discontinue the BMS.</w:t>
      </w:r>
    </w:p>
    <w:p w:rsidR="00AF2F5A" w:rsidRPr="00F23A45" w:rsidRDefault="00AF2F5A" w:rsidP="008F284B">
      <w:pPr>
        <w:rPr>
          <w:lang w:eastAsia="de-DE"/>
        </w:rPr>
      </w:pPr>
    </w:p>
    <w:p w:rsidR="008F284B" w:rsidRPr="00F23A45" w:rsidRDefault="00B724FE" w:rsidP="008F284B">
      <w:pPr>
        <w:pStyle w:val="berschrift9"/>
        <w:rPr>
          <w:rFonts w:eastAsia="Times New Roman"/>
          <w:szCs w:val="24"/>
          <w:lang w:val="en-CA" w:eastAsia="de-DE"/>
        </w:rPr>
      </w:pPr>
      <w:hyperlink r:id="rId49" w:history="1">
        <w:r w:rsidR="008F284B" w:rsidRPr="00F23A45">
          <w:rPr>
            <w:rFonts w:eastAsia="Times New Roman"/>
            <w:color w:val="0000FF"/>
            <w:szCs w:val="24"/>
            <w:u w:val="single"/>
            <w:lang w:val="en-CA" w:eastAsia="de-DE"/>
          </w:rPr>
          <w:t>JVET-L0004</w:t>
        </w:r>
      </w:hyperlink>
      <w:r w:rsidR="008F284B" w:rsidRPr="00F23A45">
        <w:rPr>
          <w:rFonts w:eastAsia="Times New Roman"/>
          <w:szCs w:val="24"/>
          <w:lang w:val="en-CA" w:eastAsia="de-DE"/>
        </w:rPr>
        <w:t xml:space="preserve"> JVET AHG report: Test material and visual assessment (AHG4) [V. Baroncini, R. Chernyak, P. Hanhart, A. Norkin, T. Suzuki, J. Ye]</w:t>
      </w:r>
    </w:p>
    <w:p w:rsidR="00E9637C" w:rsidRDefault="00E9637C" w:rsidP="00E9637C">
      <w:pPr>
        <w:rPr>
          <w:lang w:eastAsia="de-DE"/>
        </w:rPr>
      </w:pPr>
      <w:r w:rsidRPr="00F23A45">
        <w:rPr>
          <w:lang w:eastAsia="de-DE"/>
        </w:rPr>
        <w:t xml:space="preserve">This document reports the work of the JVET ad hoc group on </w:t>
      </w:r>
      <w:r>
        <w:rPr>
          <w:rFonts w:eastAsia="Times New Roman"/>
          <w:szCs w:val="24"/>
          <w:lang w:eastAsia="de-DE"/>
        </w:rPr>
        <w:t>t</w:t>
      </w:r>
      <w:r w:rsidRPr="00F23A45">
        <w:rPr>
          <w:rFonts w:eastAsia="Times New Roman"/>
          <w:szCs w:val="24"/>
          <w:lang w:eastAsia="de-DE"/>
        </w:rPr>
        <w:t>est material and visual assessment (AHG4)</w:t>
      </w:r>
      <w:r w:rsidRPr="00F23A45">
        <w:rPr>
          <w:lang w:eastAsia="de-DE"/>
        </w:rPr>
        <w:t xml:space="preserve"> between the 11th meeting in Ljubljana, SI (10–18 July 2018) and the 12th meeting in Macao, CN (3–12 October 2018).</w:t>
      </w:r>
    </w:p>
    <w:p w:rsidR="00E9637C" w:rsidRDefault="00E9637C" w:rsidP="00E9637C">
      <w:pPr>
        <w:rPr>
          <w:lang w:eastAsia="de-DE"/>
        </w:rPr>
      </w:pPr>
      <w:r>
        <w:rPr>
          <w:lang w:eastAsia="de-DE"/>
        </w:rPr>
        <w:t xml:space="preserve">The test sequences used for CfP (JVET-H1002) are available on ftp://jvet@ftp.ient.rwth-aachen.de in directory “/jvet-cfp” (accredited members of JVET may contact the JVET chairs for login information). </w:t>
      </w:r>
    </w:p>
    <w:p w:rsidR="00E9637C" w:rsidRDefault="00E9637C" w:rsidP="00E9637C">
      <w:pPr>
        <w:rPr>
          <w:lang w:eastAsia="de-DE"/>
        </w:rPr>
      </w:pPr>
      <w:r>
        <w:rPr>
          <w:lang w:eastAsia="de-DE"/>
        </w:rPr>
        <w:t>Due to copyright restrictions, the JVET database of test sequences is only available to accredited members of JVET (i.e. members of ISO/IEC MPEG and ITU-T VCEG).</w:t>
      </w:r>
    </w:p>
    <w:p w:rsidR="00E9637C" w:rsidRDefault="00E9637C" w:rsidP="00E9637C">
      <w:pPr>
        <w:rPr>
          <w:lang w:eastAsia="de-DE"/>
        </w:rPr>
      </w:pPr>
      <w:r>
        <w:rPr>
          <w:lang w:eastAsia="de-DE"/>
        </w:rPr>
        <w:t xml:space="preserve">Related contributions to this meeting are as follows. </w:t>
      </w:r>
    </w:p>
    <w:p w:rsidR="00E9637C" w:rsidRDefault="00E9637C" w:rsidP="0094055E">
      <w:pPr>
        <w:numPr>
          <w:ilvl w:val="0"/>
          <w:numId w:val="43"/>
        </w:numPr>
        <w:rPr>
          <w:lang w:eastAsia="de-DE"/>
        </w:rPr>
      </w:pPr>
      <w:r>
        <w:rPr>
          <w:lang w:eastAsia="de-DE"/>
        </w:rPr>
        <w:t>JVET-L0547 “Blender Foundation/Animation Studio test sequences", F. Siddi (Blender Animation Studio), T. Roosendaal (Blender Foundation).</w:t>
      </w:r>
    </w:p>
    <w:p w:rsidR="00E9637C" w:rsidRDefault="00E9637C" w:rsidP="00E9637C">
      <w:pPr>
        <w:rPr>
          <w:lang w:eastAsia="de-DE"/>
        </w:rPr>
      </w:pPr>
      <w:r>
        <w:rPr>
          <w:lang w:eastAsia="de-DE"/>
        </w:rPr>
        <w:t>The AHG recommended:</w:t>
      </w:r>
    </w:p>
    <w:p w:rsidR="00E9637C" w:rsidRDefault="00E9637C" w:rsidP="0094055E">
      <w:pPr>
        <w:numPr>
          <w:ilvl w:val="0"/>
          <w:numId w:val="43"/>
        </w:numPr>
        <w:rPr>
          <w:lang w:eastAsia="de-DE"/>
        </w:rPr>
      </w:pPr>
      <w:r>
        <w:rPr>
          <w:lang w:eastAsia="de-DE"/>
        </w:rPr>
        <w:t>To review all related contribution</w:t>
      </w:r>
    </w:p>
    <w:p w:rsidR="00E9637C" w:rsidRDefault="00E9637C" w:rsidP="0094055E">
      <w:pPr>
        <w:numPr>
          <w:ilvl w:val="0"/>
          <w:numId w:val="43"/>
        </w:numPr>
        <w:rPr>
          <w:lang w:eastAsia="de-DE"/>
        </w:rPr>
      </w:pPr>
      <w:r>
        <w:rPr>
          <w:lang w:eastAsia="de-DE"/>
        </w:rPr>
        <w:t>To continue to collect new test sequences available for JVET with licensing statement</w:t>
      </w:r>
    </w:p>
    <w:p w:rsidR="00E9637C" w:rsidRDefault="00E9637C" w:rsidP="00166D13">
      <w:pPr>
        <w:tabs>
          <w:tab w:val="clear" w:pos="1080"/>
          <w:tab w:val="left" w:pos="1059"/>
        </w:tabs>
        <w:rPr>
          <w:lang w:eastAsia="de-DE"/>
        </w:rPr>
      </w:pPr>
    </w:p>
    <w:p w:rsidR="00E9637C" w:rsidRPr="00F23A45" w:rsidRDefault="00E9637C" w:rsidP="00166D13">
      <w:pPr>
        <w:tabs>
          <w:tab w:val="clear" w:pos="1080"/>
          <w:tab w:val="left" w:pos="1059"/>
        </w:tabs>
        <w:rPr>
          <w:lang w:eastAsia="de-DE"/>
        </w:rPr>
      </w:pPr>
    </w:p>
    <w:p w:rsidR="00166D13" w:rsidRPr="00F23A45" w:rsidRDefault="00B724FE" w:rsidP="00166D13">
      <w:pPr>
        <w:pStyle w:val="berschrift9"/>
        <w:rPr>
          <w:rFonts w:eastAsia="Times New Roman"/>
          <w:szCs w:val="24"/>
          <w:lang w:val="en-CA" w:eastAsia="de-DE"/>
        </w:rPr>
      </w:pPr>
      <w:hyperlink r:id="rId50" w:history="1">
        <w:r w:rsidR="00166D13" w:rsidRPr="00F23A45">
          <w:rPr>
            <w:rFonts w:eastAsia="Times New Roman"/>
            <w:color w:val="0000FF"/>
            <w:szCs w:val="24"/>
            <w:u w:val="single"/>
            <w:lang w:val="en-CA" w:eastAsia="de-DE"/>
          </w:rPr>
          <w:t>JVET-L0005</w:t>
        </w:r>
      </w:hyperlink>
      <w:r w:rsidR="00166D13" w:rsidRPr="00F23A45">
        <w:rPr>
          <w:rFonts w:eastAsia="Times New Roman"/>
          <w:szCs w:val="24"/>
          <w:lang w:val="en-CA" w:eastAsia="de-DE"/>
        </w:rPr>
        <w:t xml:space="preserve"> JVET AHG Report: Memory bandwidth consumption of coding tools (AHG5) [R. Hashimoto, Y. He, T. Ikai, X. Li, H. Yang]</w:t>
      </w:r>
    </w:p>
    <w:p w:rsidR="00E9637C" w:rsidRDefault="00E9637C" w:rsidP="00E9637C">
      <w:pPr>
        <w:rPr>
          <w:lang w:eastAsia="de-DE"/>
        </w:rPr>
      </w:pPr>
      <w:r>
        <w:rPr>
          <w:lang w:eastAsia="de-DE"/>
        </w:rPr>
        <w:t>The document summarizes activities of AHG on memory bandwidth consumption of coding tools between the 11th and the 12th JVET meetings.</w:t>
      </w:r>
    </w:p>
    <w:p w:rsidR="00E9637C" w:rsidRDefault="00E9637C" w:rsidP="00E9637C">
      <w:pPr>
        <w:rPr>
          <w:lang w:eastAsia="de-DE"/>
        </w:rPr>
      </w:pPr>
    </w:p>
    <w:p w:rsidR="00E9637C" w:rsidRDefault="00E9637C" w:rsidP="00E9637C">
      <w:pPr>
        <w:rPr>
          <w:lang w:eastAsia="de-DE"/>
        </w:rPr>
      </w:pPr>
      <w:r>
        <w:rPr>
          <w:lang w:eastAsia="de-DE"/>
        </w:rPr>
        <w:t>There was no related email discussion during this meeting cycle.</w:t>
      </w:r>
    </w:p>
    <w:p w:rsidR="00E9637C" w:rsidRDefault="00E9637C" w:rsidP="00E9637C">
      <w:pPr>
        <w:rPr>
          <w:lang w:eastAsia="de-DE"/>
        </w:rPr>
      </w:pPr>
      <w:r>
        <w:rPr>
          <w:lang w:eastAsia="de-DE"/>
        </w:rPr>
        <w:t xml:space="preserve">Contributions to this meeting are as follows. </w:t>
      </w:r>
    </w:p>
    <w:p w:rsidR="00E9637C" w:rsidRDefault="00E9637C" w:rsidP="0094055E">
      <w:pPr>
        <w:numPr>
          <w:ilvl w:val="0"/>
          <w:numId w:val="44"/>
        </w:numPr>
        <w:rPr>
          <w:lang w:eastAsia="de-DE"/>
        </w:rPr>
      </w:pPr>
      <w:r>
        <w:rPr>
          <w:lang w:eastAsia="de-DE"/>
        </w:rPr>
        <w:t>JVET-L0055 “CE4-related: Redundant Removal for ATMVP”, A. Tamse, M. W. Park, S. Jeong, K. Choi (Samsung)</w:t>
      </w:r>
    </w:p>
    <w:p w:rsidR="00E9637C" w:rsidRDefault="00E9637C" w:rsidP="0094055E">
      <w:pPr>
        <w:numPr>
          <w:ilvl w:val="0"/>
          <w:numId w:val="44"/>
        </w:numPr>
        <w:rPr>
          <w:lang w:eastAsia="de-DE"/>
        </w:rPr>
      </w:pPr>
      <w:r>
        <w:rPr>
          <w:lang w:eastAsia="de-DE"/>
        </w:rPr>
        <w:t>JVET-L0104 “AHG5: Reducing VVC worst-case memory bandwidth by restricting bi-directional 4x4 inter CUs/Sub-blocks”, Y.-W. Chen, X. Wang (Kwai Inc.)</w:t>
      </w:r>
    </w:p>
    <w:p w:rsidR="00E9637C" w:rsidRDefault="00E9637C" w:rsidP="0094055E">
      <w:pPr>
        <w:numPr>
          <w:ilvl w:val="0"/>
          <w:numId w:val="44"/>
        </w:numPr>
        <w:rPr>
          <w:lang w:eastAsia="de-DE"/>
        </w:rPr>
      </w:pPr>
      <w:r>
        <w:rPr>
          <w:lang w:eastAsia="de-DE"/>
        </w:rPr>
        <w:t>JVET-L0122 “AHG5: Reduction of worst case memory bandwidth”, J. Li, R.-L. Liao, C. S. Lim (Panasonic)</w:t>
      </w:r>
    </w:p>
    <w:p w:rsidR="00E9637C" w:rsidRDefault="00E9637C" w:rsidP="0094055E">
      <w:pPr>
        <w:numPr>
          <w:ilvl w:val="0"/>
          <w:numId w:val="44"/>
        </w:numPr>
        <w:rPr>
          <w:lang w:eastAsia="de-DE"/>
        </w:rPr>
      </w:pPr>
      <w:r>
        <w:rPr>
          <w:lang w:eastAsia="de-DE"/>
        </w:rPr>
        <w:t>JVET-L0319 “CE4-related: Sub-block MV clipping in planar motion vector prediction”, M. Gao, X. Li, M. Xu, S. Liu (Tencent)</w:t>
      </w:r>
    </w:p>
    <w:p w:rsidR="00E9637C" w:rsidRDefault="00E9637C" w:rsidP="0094055E">
      <w:pPr>
        <w:numPr>
          <w:ilvl w:val="0"/>
          <w:numId w:val="44"/>
        </w:numPr>
        <w:rPr>
          <w:lang w:eastAsia="de-DE"/>
        </w:rPr>
      </w:pPr>
      <w:r>
        <w:rPr>
          <w:lang w:eastAsia="de-DE"/>
        </w:rPr>
        <w:t>JVET-L0371 “CE4-related: Reducing worst case memory bandwidth in inter prediction”, H. Chen, H. Yang, J. Chen (Huawei)</w:t>
      </w:r>
    </w:p>
    <w:p w:rsidR="00E9637C" w:rsidRDefault="00E9637C" w:rsidP="0094055E">
      <w:pPr>
        <w:numPr>
          <w:ilvl w:val="0"/>
          <w:numId w:val="44"/>
        </w:numPr>
        <w:rPr>
          <w:lang w:eastAsia="de-DE"/>
        </w:rPr>
      </w:pPr>
      <w:r>
        <w:rPr>
          <w:lang w:eastAsia="de-DE"/>
        </w:rPr>
        <w:t>JVET-L0396 “CE4-related: Affine restrictions for the worst-case bandwidth reduction”, L. Pham Van, W.-J. Chien, H. Huang, V. Seregin, M. Karczewicz (Qualcomm)</w:t>
      </w:r>
    </w:p>
    <w:p w:rsidR="00E9637C" w:rsidRDefault="00E9637C" w:rsidP="00E9637C">
      <w:pPr>
        <w:rPr>
          <w:lang w:eastAsia="de-DE"/>
        </w:rPr>
      </w:pPr>
      <w:r>
        <w:rPr>
          <w:lang w:eastAsia="de-DE"/>
        </w:rPr>
        <w:t>AHG5 thanked the AHG13 activity to evaluate memory bandwidth in tool on/off tests.</w:t>
      </w:r>
    </w:p>
    <w:p w:rsidR="00E9637C" w:rsidRDefault="00E9637C" w:rsidP="00E9637C">
      <w:pPr>
        <w:rPr>
          <w:lang w:eastAsia="de-DE"/>
        </w:rPr>
      </w:pPr>
      <w:r>
        <w:rPr>
          <w:lang w:eastAsia="de-DE"/>
        </w:rPr>
        <w:lastRenderedPageBreak/>
        <w:t>See JVET-L0013 report to confirm the result.</w:t>
      </w:r>
    </w:p>
    <w:p w:rsidR="00E9637C" w:rsidRDefault="00E9637C" w:rsidP="00E9637C">
      <w:pPr>
        <w:rPr>
          <w:lang w:eastAsia="de-DE"/>
        </w:rPr>
      </w:pPr>
    </w:p>
    <w:p w:rsidR="00E9637C" w:rsidRDefault="00E9637C" w:rsidP="00E9637C">
      <w:pPr>
        <w:rPr>
          <w:lang w:eastAsia="de-DE"/>
        </w:rPr>
      </w:pPr>
      <w:r>
        <w:rPr>
          <w:lang w:eastAsia="de-DE"/>
        </w:rPr>
        <w:t>The AHG recommended to review all related contribution</w:t>
      </w:r>
    </w:p>
    <w:p w:rsidR="00E9637C" w:rsidRPr="00F23A45" w:rsidRDefault="00E9637C" w:rsidP="008F284B">
      <w:pPr>
        <w:rPr>
          <w:lang w:eastAsia="de-DE"/>
        </w:rPr>
      </w:pPr>
    </w:p>
    <w:p w:rsidR="008F284B" w:rsidRPr="00F23A45" w:rsidRDefault="00B724FE" w:rsidP="008F284B">
      <w:pPr>
        <w:pStyle w:val="berschrift9"/>
        <w:rPr>
          <w:rFonts w:eastAsia="Times New Roman"/>
          <w:szCs w:val="24"/>
          <w:lang w:val="en-CA" w:eastAsia="de-DE"/>
        </w:rPr>
      </w:pPr>
      <w:hyperlink r:id="rId51" w:history="1">
        <w:r w:rsidR="008F284B" w:rsidRPr="00F23A45">
          <w:rPr>
            <w:rFonts w:eastAsia="Times New Roman"/>
            <w:color w:val="0000FF"/>
            <w:szCs w:val="24"/>
            <w:u w:val="single"/>
            <w:lang w:val="en-CA" w:eastAsia="de-DE"/>
          </w:rPr>
          <w:t>JVET-L0006</w:t>
        </w:r>
      </w:hyperlink>
      <w:r w:rsidR="008F284B" w:rsidRPr="00F23A45">
        <w:rPr>
          <w:rFonts w:eastAsia="Times New Roman"/>
          <w:szCs w:val="24"/>
          <w:lang w:val="en-CA" w:eastAsia="de-DE"/>
        </w:rPr>
        <w:t xml:space="preserve"> JVET AHG Report: 360 video conversion software development (AHG6) [Y. He, K. Choi]</w:t>
      </w:r>
    </w:p>
    <w:p w:rsidR="008F284B" w:rsidRDefault="008F284B" w:rsidP="008F284B">
      <w:pPr>
        <w:rPr>
          <w:lang w:eastAsia="de-DE"/>
        </w:rPr>
      </w:pPr>
    </w:p>
    <w:p w:rsidR="00E36D16" w:rsidRDefault="00E36D16" w:rsidP="008F284B">
      <w:pPr>
        <w:rPr>
          <w:lang w:eastAsia="de-DE"/>
        </w:rPr>
      </w:pPr>
      <w:r w:rsidRPr="00E36D16">
        <w:rPr>
          <w:lang w:eastAsia="de-DE"/>
        </w:rPr>
        <w:t>The document summarizes activities on 360-degree video content conversion software development between the 11th (10 – 18 Jul. 2018) and the 12th (3 – 12 Oct. 2018) JVET meetings.</w:t>
      </w:r>
    </w:p>
    <w:p w:rsidR="00E36D16" w:rsidRDefault="00E36D16" w:rsidP="00E36D16">
      <w:pPr>
        <w:rPr>
          <w:lang w:eastAsia="de-DE"/>
        </w:rPr>
      </w:pPr>
      <w:r>
        <w:rPr>
          <w:lang w:eastAsia="de-DE"/>
        </w:rPr>
        <w:t>The 360Lib-7.0 software package included following changes:</w:t>
      </w:r>
    </w:p>
    <w:p w:rsidR="00E36D16" w:rsidRDefault="00E36D16" w:rsidP="0094055E">
      <w:pPr>
        <w:numPr>
          <w:ilvl w:val="0"/>
          <w:numId w:val="45"/>
        </w:numPr>
        <w:rPr>
          <w:lang w:eastAsia="de-DE"/>
        </w:rPr>
      </w:pPr>
      <w:r>
        <w:rPr>
          <w:lang w:eastAsia="de-DE"/>
        </w:rPr>
        <w:t>Projection format:</w:t>
      </w:r>
    </w:p>
    <w:p w:rsidR="00E36D16" w:rsidRDefault="00E36D16" w:rsidP="0094055E">
      <w:pPr>
        <w:numPr>
          <w:ilvl w:val="1"/>
          <w:numId w:val="45"/>
        </w:numPr>
        <w:rPr>
          <w:lang w:eastAsia="de-DE"/>
        </w:rPr>
      </w:pPr>
      <w:r>
        <w:rPr>
          <w:lang w:eastAsia="de-DE"/>
        </w:rPr>
        <w:t>Hybrid equi-angular cubemap (JVET-K0131)</w:t>
      </w:r>
    </w:p>
    <w:p w:rsidR="00E36D16" w:rsidRDefault="00E36D16" w:rsidP="0094055E">
      <w:pPr>
        <w:numPr>
          <w:ilvl w:val="0"/>
          <w:numId w:val="45"/>
        </w:numPr>
        <w:rPr>
          <w:lang w:eastAsia="de-DE"/>
        </w:rPr>
      </w:pPr>
      <w:r>
        <w:rPr>
          <w:lang w:eastAsia="de-DE"/>
        </w:rPr>
        <w:t>Software updates:</w:t>
      </w:r>
    </w:p>
    <w:p w:rsidR="00E36D16" w:rsidRDefault="00E36D16" w:rsidP="0094055E">
      <w:pPr>
        <w:numPr>
          <w:ilvl w:val="1"/>
          <w:numId w:val="45"/>
        </w:numPr>
        <w:rPr>
          <w:lang w:eastAsia="de-DE"/>
        </w:rPr>
      </w:pPr>
      <w:r>
        <w:rPr>
          <w:lang w:eastAsia="de-DE"/>
        </w:rPr>
        <w:t>Added PSNR output in hex format for spherical metrics;</w:t>
      </w:r>
    </w:p>
    <w:p w:rsidR="00E36D16" w:rsidRDefault="00E36D16" w:rsidP="0094055E">
      <w:pPr>
        <w:numPr>
          <w:ilvl w:val="0"/>
          <w:numId w:val="45"/>
        </w:numPr>
        <w:rPr>
          <w:lang w:eastAsia="de-DE"/>
        </w:rPr>
      </w:pPr>
      <w:r>
        <w:rPr>
          <w:lang w:eastAsia="de-DE"/>
        </w:rPr>
        <w:t>Configurations:</w:t>
      </w:r>
    </w:p>
    <w:p w:rsidR="00E36D16" w:rsidRDefault="00E36D16" w:rsidP="0094055E">
      <w:pPr>
        <w:numPr>
          <w:ilvl w:val="1"/>
          <w:numId w:val="45"/>
        </w:numPr>
        <w:rPr>
          <w:lang w:eastAsia="de-DE"/>
        </w:rPr>
      </w:pPr>
      <w:r>
        <w:rPr>
          <w:lang w:eastAsia="de-DE"/>
        </w:rPr>
        <w:t>Added those HEC related configuration files;</w:t>
      </w:r>
    </w:p>
    <w:p w:rsidR="00E36D16" w:rsidRDefault="00E36D16" w:rsidP="0094055E">
      <w:pPr>
        <w:numPr>
          <w:ilvl w:val="1"/>
          <w:numId w:val="45"/>
        </w:numPr>
        <w:rPr>
          <w:lang w:eastAsia="de-DE"/>
        </w:rPr>
      </w:pPr>
      <w:r>
        <w:rPr>
          <w:lang w:eastAsia="de-DE"/>
        </w:rPr>
        <w:t>Updated the software manual for HEC and some improvements for CMP based on bug report #64</w:t>
      </w:r>
    </w:p>
    <w:p w:rsidR="00E36D16" w:rsidRDefault="00E36D16" w:rsidP="0094055E">
      <w:pPr>
        <w:numPr>
          <w:ilvl w:val="0"/>
          <w:numId w:val="45"/>
        </w:numPr>
        <w:rPr>
          <w:lang w:eastAsia="de-DE"/>
        </w:rPr>
      </w:pPr>
      <w:r>
        <w:rPr>
          <w:lang w:eastAsia="de-DE"/>
        </w:rPr>
        <w:t>360Lib-7.0 related release:</w:t>
      </w:r>
    </w:p>
    <w:p w:rsidR="00E36D16" w:rsidRDefault="00E36D16" w:rsidP="0094055E">
      <w:pPr>
        <w:numPr>
          <w:ilvl w:val="1"/>
          <w:numId w:val="45"/>
        </w:numPr>
        <w:rPr>
          <w:lang w:eastAsia="de-DE"/>
        </w:rPr>
      </w:pPr>
      <w:r>
        <w:rPr>
          <w:lang w:eastAsia="de-DE"/>
        </w:rPr>
        <w:t>360Lib-7.0rc1 with support of VTM-2.0 and BMS-2.0 was released on Aug. 22, 2018;</w:t>
      </w:r>
    </w:p>
    <w:p w:rsidR="00E36D16" w:rsidRDefault="00E36D16" w:rsidP="0094055E">
      <w:pPr>
        <w:numPr>
          <w:ilvl w:val="1"/>
          <w:numId w:val="45"/>
        </w:numPr>
        <w:rPr>
          <w:lang w:eastAsia="de-DE"/>
        </w:rPr>
      </w:pPr>
      <w:r>
        <w:rPr>
          <w:lang w:eastAsia="de-DE"/>
        </w:rPr>
        <w:t xml:space="preserve">360Lib-7.0 with support of VTM-2.0.1 and BMS-2.0.1 was released on Aug 29, 2018; </w:t>
      </w:r>
    </w:p>
    <w:p w:rsidR="00E36D16" w:rsidRDefault="00E36D16" w:rsidP="008F284B">
      <w:pPr>
        <w:rPr>
          <w:lang w:eastAsia="de-DE"/>
        </w:rPr>
      </w:pPr>
    </w:p>
    <w:p w:rsidR="006C15FC" w:rsidRPr="006C15FC" w:rsidRDefault="006C15FC" w:rsidP="006C15FC">
      <w:pPr>
        <w:rPr>
          <w:lang w:val="en-US" w:eastAsia="de-DE"/>
        </w:rPr>
      </w:pPr>
      <w:r w:rsidRPr="006C15FC">
        <w:rPr>
          <w:lang w:val="en-US" w:eastAsia="de-DE"/>
        </w:rPr>
        <w:t xml:space="preserve">The </w:t>
      </w:r>
      <w:r w:rsidRPr="006C15FC">
        <w:rPr>
          <w:rFonts w:hint="eastAsia"/>
          <w:lang w:val="en-US" w:eastAsia="de-DE"/>
        </w:rPr>
        <w:t>360Lib</w:t>
      </w:r>
      <w:r w:rsidRPr="006C15FC">
        <w:rPr>
          <w:lang w:val="en-US" w:eastAsia="de-DE"/>
        </w:rPr>
        <w:t xml:space="preserve"> software is developed using a Subversion repository located at:</w:t>
      </w:r>
    </w:p>
    <w:p w:rsidR="006C15FC" w:rsidRPr="006C15FC" w:rsidRDefault="00B724FE" w:rsidP="006C15FC">
      <w:pPr>
        <w:rPr>
          <w:u w:val="single"/>
          <w:lang w:eastAsia="de-DE"/>
        </w:rPr>
      </w:pPr>
      <w:hyperlink r:id="rId52" w:history="1">
        <w:r w:rsidR="006C15FC" w:rsidRPr="006C15FC">
          <w:rPr>
            <w:rStyle w:val="Hyperlink"/>
            <w:lang w:eastAsia="de-DE"/>
          </w:rPr>
          <w:t>https://jvet.hhi.fraunhofer.de/svn/svn_360Lib/</w:t>
        </w:r>
      </w:hyperlink>
    </w:p>
    <w:p w:rsidR="006C15FC" w:rsidRPr="006C15FC" w:rsidRDefault="006C15FC" w:rsidP="006C15FC">
      <w:pPr>
        <w:rPr>
          <w:lang w:val="en-US" w:eastAsia="de-DE"/>
        </w:rPr>
      </w:pPr>
      <w:r w:rsidRPr="006C15FC">
        <w:rPr>
          <w:lang w:val="en-US" w:eastAsia="de-DE"/>
        </w:rPr>
        <w:t xml:space="preserve">The released version of </w:t>
      </w:r>
      <w:r w:rsidRPr="006C15FC">
        <w:rPr>
          <w:rFonts w:hint="eastAsia"/>
          <w:lang w:val="en-US" w:eastAsia="de-DE"/>
        </w:rPr>
        <w:t>360Lib</w:t>
      </w:r>
      <w:r w:rsidRPr="006C15FC">
        <w:rPr>
          <w:lang w:val="en-US" w:eastAsia="de-DE"/>
        </w:rPr>
        <w:t>-7</w:t>
      </w:r>
      <w:r w:rsidRPr="006C15FC">
        <w:rPr>
          <w:rFonts w:hint="eastAsia"/>
          <w:lang w:val="en-US" w:eastAsia="de-DE"/>
        </w:rPr>
        <w:t>.0</w:t>
      </w:r>
      <w:r w:rsidRPr="006C15FC">
        <w:rPr>
          <w:lang w:val="en-US" w:eastAsia="de-DE"/>
        </w:rPr>
        <w:t xml:space="preserve"> can be found at</w:t>
      </w:r>
      <w:r w:rsidRPr="006C15FC">
        <w:rPr>
          <w:rFonts w:hint="eastAsia"/>
          <w:lang w:val="en-US" w:eastAsia="de-DE"/>
        </w:rPr>
        <w:t>:</w:t>
      </w:r>
    </w:p>
    <w:p w:rsidR="006C15FC" w:rsidRPr="006C15FC" w:rsidRDefault="00B724FE" w:rsidP="006C15FC">
      <w:pPr>
        <w:rPr>
          <w:lang w:val="en-US" w:eastAsia="de-DE"/>
        </w:rPr>
      </w:pPr>
      <w:hyperlink r:id="rId53" w:history="1">
        <w:r w:rsidR="006C15FC" w:rsidRPr="006C15FC">
          <w:rPr>
            <w:rStyle w:val="Hyperlink"/>
            <w:lang w:val="en-US" w:eastAsia="de-DE"/>
          </w:rPr>
          <w:t>https://jvet.hhi.fraunhofer.de/svn/svn_360Lib/tags/360Lib-7.0/</w:t>
        </w:r>
      </w:hyperlink>
    </w:p>
    <w:p w:rsidR="006C15FC" w:rsidRPr="006C15FC" w:rsidRDefault="006C15FC" w:rsidP="006C15FC">
      <w:pPr>
        <w:rPr>
          <w:lang w:val="en-US" w:eastAsia="de-DE"/>
        </w:rPr>
      </w:pPr>
      <w:r w:rsidRPr="006C15FC">
        <w:rPr>
          <w:rFonts w:hint="eastAsia"/>
          <w:lang w:val="en-US" w:eastAsia="de-DE"/>
        </w:rPr>
        <w:t>360Lib</w:t>
      </w:r>
      <w:r w:rsidRPr="006C15FC">
        <w:rPr>
          <w:lang w:val="en-US" w:eastAsia="de-DE"/>
        </w:rPr>
        <w:t>-7</w:t>
      </w:r>
      <w:r w:rsidRPr="006C15FC">
        <w:rPr>
          <w:rFonts w:hint="eastAsia"/>
          <w:lang w:val="en-US" w:eastAsia="de-DE"/>
        </w:rPr>
        <w:t>.0</w:t>
      </w:r>
      <w:r w:rsidRPr="006C15FC">
        <w:rPr>
          <w:lang w:val="en-US" w:eastAsia="de-DE"/>
        </w:rPr>
        <w:t xml:space="preserve"> testing results can be found at</w:t>
      </w:r>
      <w:r w:rsidRPr="006C15FC">
        <w:rPr>
          <w:rFonts w:hint="eastAsia"/>
          <w:lang w:val="en-US" w:eastAsia="de-DE"/>
        </w:rPr>
        <w:t>:</w:t>
      </w:r>
    </w:p>
    <w:p w:rsidR="006C15FC" w:rsidRPr="006C15FC" w:rsidRDefault="00B724FE" w:rsidP="006C15FC">
      <w:pPr>
        <w:rPr>
          <w:lang w:val="en-US" w:eastAsia="de-DE"/>
        </w:rPr>
      </w:pPr>
      <w:hyperlink r:id="rId54" w:history="1">
        <w:r w:rsidR="006C15FC" w:rsidRPr="006C15FC">
          <w:rPr>
            <w:rStyle w:val="Hyperlink"/>
            <w:lang w:val="en-US" w:eastAsia="de-DE"/>
          </w:rPr>
          <w:t>ftp.ient.rwth-aachen.de/testresults/360Lib-7.0</w:t>
        </w:r>
      </w:hyperlink>
    </w:p>
    <w:p w:rsidR="006C15FC" w:rsidRPr="006C15FC" w:rsidRDefault="006C15FC" w:rsidP="006C15FC">
      <w:pPr>
        <w:rPr>
          <w:lang w:val="en-US" w:eastAsia="de-DE"/>
        </w:rPr>
      </w:pPr>
      <w:r w:rsidRPr="006C15FC">
        <w:rPr>
          <w:lang w:val="en-US" w:eastAsia="de-DE"/>
        </w:rPr>
        <w:t>360Lib bug tracker</w:t>
      </w:r>
    </w:p>
    <w:p w:rsidR="006C15FC" w:rsidRPr="006C15FC" w:rsidRDefault="00B724FE" w:rsidP="006C15FC">
      <w:pPr>
        <w:rPr>
          <w:lang w:val="en-US" w:eastAsia="de-DE"/>
        </w:rPr>
      </w:pPr>
      <w:hyperlink r:id="rId55" w:history="1">
        <w:r w:rsidR="006C15FC" w:rsidRPr="006C15FC">
          <w:rPr>
            <w:rStyle w:val="Hyperlink"/>
            <w:lang w:val="en-US" w:eastAsia="de-DE"/>
          </w:rPr>
          <w:t>https://hevc.hhi.fraunhofer.de/trac/jem/newticket?component=360Lib</w:t>
        </w:r>
      </w:hyperlink>
    </w:p>
    <w:p w:rsidR="006C15FC" w:rsidRDefault="006C15FC" w:rsidP="008F284B">
      <w:pPr>
        <w:rPr>
          <w:lang w:eastAsia="de-DE"/>
        </w:rPr>
      </w:pPr>
    </w:p>
    <w:p w:rsidR="006C15FC" w:rsidRPr="006C15FC" w:rsidRDefault="006C15FC" w:rsidP="006C15FC">
      <w:pPr>
        <w:rPr>
          <w:lang w:eastAsia="de-DE"/>
        </w:rPr>
      </w:pPr>
      <w:r w:rsidRPr="006C15FC">
        <w:rPr>
          <w:lang w:eastAsia="de-DE"/>
        </w:rPr>
        <w:t>360Lib-7.0 results</w:t>
      </w:r>
    </w:p>
    <w:p w:rsidR="006C15FC" w:rsidRDefault="006C15FC" w:rsidP="008F284B">
      <w:pPr>
        <w:rPr>
          <w:lang w:eastAsia="de-DE"/>
        </w:rPr>
      </w:pPr>
      <w:r w:rsidRPr="0094055E">
        <w:rPr>
          <w:highlight w:val="yellow"/>
          <w:lang w:eastAsia="de-DE"/>
        </w:rPr>
        <w:t>Table 1</w:t>
      </w:r>
      <w:r w:rsidRPr="006C15FC">
        <w:rPr>
          <w:lang w:eastAsia="de-DE"/>
        </w:rPr>
        <w:t xml:space="preserve"> and Table 2 are for the projection formats comparison using VTM-2.0.1 and BMS-2.1 according to 360o video CTC (JVET-K1012). Table 1 lists the VTM-2.0.1 CMP coding performance compared to VTM-2.0.1 PERP coding. Table 2 compares the BMS-2.1 CMP coding with BMS-2.1 PERP coding. Table 3 and Table 4 are for VTM-2.0.1 and BMS-2.1 comparison under PERP and CMP projection formats. Table 5 and Table 6 are for VTM-2.0.1 and HM-16.16 comparison under PERP and CMP projection formats.</w:t>
      </w:r>
    </w:p>
    <w:p w:rsidR="006C15FC" w:rsidRDefault="006C15FC" w:rsidP="008F284B">
      <w:pPr>
        <w:rPr>
          <w:lang w:eastAsia="de-DE"/>
        </w:rPr>
      </w:pPr>
    </w:p>
    <w:p w:rsidR="006C15FC" w:rsidRPr="006C15FC" w:rsidRDefault="006C15FC" w:rsidP="0094055E">
      <w:pPr>
        <w:keepNext/>
        <w:jc w:val="center"/>
        <w:rPr>
          <w:rFonts w:eastAsia="Malgun Gothic"/>
          <w:b/>
          <w:bCs/>
          <w:sz w:val="20"/>
          <w:lang w:val="en-US"/>
        </w:rPr>
      </w:pPr>
      <w:bookmarkStart w:id="12" w:name="_Ref518660333"/>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1</w:t>
      </w:r>
      <w:r w:rsidRPr="006C15FC">
        <w:rPr>
          <w:rFonts w:eastAsia="Malgun Gothic"/>
          <w:b/>
          <w:bCs/>
          <w:sz w:val="20"/>
          <w:lang w:val="en-US"/>
        </w:rPr>
        <w:fldChar w:fldCharType="end"/>
      </w:r>
      <w:bookmarkEnd w:id="12"/>
      <w:r w:rsidRPr="006C15FC">
        <w:rPr>
          <w:rFonts w:eastAsia="Malgun Gothic"/>
          <w:b/>
          <w:bCs/>
          <w:sz w:val="20"/>
          <w:lang w:val="en-US"/>
        </w:rPr>
        <w:t>. VTM-2.0.1 CMP vs PERP (VTM-2.0.1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CMP over PERP (VTM-2.0.1)</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9"/>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-3.35%</w:t>
            </w:r>
          </w:p>
        </w:tc>
        <w:tc>
          <w:tcPr>
            <w:tcW w:w="1060" w:type="dxa"/>
            <w:tcBorders>
              <w:top w:val="single" w:sz="8" w:space="0" w:color="auto"/>
              <w:left w:val="nil"/>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-0.45%</w:t>
            </w:r>
          </w:p>
        </w:tc>
        <w:tc>
          <w:tcPr>
            <w:tcW w:w="1060" w:type="dxa"/>
            <w:tcBorders>
              <w:top w:val="single" w:sz="8" w:space="0" w:color="auto"/>
              <w:left w:val="nil"/>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-1.79%</w:t>
            </w:r>
          </w:p>
        </w:tc>
        <w:tc>
          <w:tcPr>
            <w:tcW w:w="1060" w:type="dxa"/>
            <w:tcBorders>
              <w:top w:val="single" w:sz="8" w:space="0" w:color="auto"/>
              <w:left w:val="single" w:sz="4" w:space="0" w:color="auto"/>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-3.40%</w:t>
            </w:r>
          </w:p>
        </w:tc>
        <w:tc>
          <w:tcPr>
            <w:tcW w:w="1060" w:type="dxa"/>
            <w:tcBorders>
              <w:top w:val="single" w:sz="8" w:space="0" w:color="auto"/>
              <w:left w:val="nil"/>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-0.48%</w:t>
            </w:r>
          </w:p>
        </w:tc>
        <w:tc>
          <w:tcPr>
            <w:tcW w:w="1060" w:type="dxa"/>
            <w:tcBorders>
              <w:top w:val="single" w:sz="8" w:space="0" w:color="auto"/>
              <w:left w:val="nil"/>
              <w:bottom w:val="nil"/>
              <w:right w:val="single" w:sz="8" w:space="0" w:color="auto"/>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-1.84%</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1.72%</w:t>
            </w:r>
          </w:p>
        </w:tc>
        <w:tc>
          <w:tcPr>
            <w:tcW w:w="1060" w:type="dxa"/>
            <w:tcBorders>
              <w:top w:val="nil"/>
              <w:left w:val="nil"/>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3.83%</w:t>
            </w:r>
          </w:p>
        </w:tc>
        <w:tc>
          <w:tcPr>
            <w:tcW w:w="1060" w:type="dxa"/>
            <w:tcBorders>
              <w:top w:val="nil"/>
              <w:left w:val="nil"/>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3.39%</w:t>
            </w:r>
          </w:p>
        </w:tc>
        <w:tc>
          <w:tcPr>
            <w:tcW w:w="1060" w:type="dxa"/>
            <w:tcBorders>
              <w:top w:val="nil"/>
              <w:left w:val="single" w:sz="4" w:space="0" w:color="auto"/>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1.72%</w:t>
            </w:r>
          </w:p>
        </w:tc>
        <w:tc>
          <w:tcPr>
            <w:tcW w:w="1060" w:type="dxa"/>
            <w:tcBorders>
              <w:top w:val="nil"/>
              <w:left w:val="nil"/>
              <w:bottom w:val="nil"/>
              <w:right w:val="nil"/>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3.87%</w:t>
            </w:r>
          </w:p>
        </w:tc>
        <w:tc>
          <w:tcPr>
            <w:tcW w:w="1060" w:type="dxa"/>
            <w:tcBorders>
              <w:top w:val="nil"/>
              <w:left w:val="nil"/>
              <w:bottom w:val="nil"/>
              <w:right w:val="single" w:sz="8" w:space="0" w:color="auto"/>
            </w:tcBorders>
            <w:shd w:val="clear" w:color="auto" w:fill="auto"/>
            <w:noWrap/>
            <w:hideMark/>
          </w:tcPr>
          <w:p w:rsidR="006C15FC" w:rsidRPr="006C15FC" w:rsidRDefault="006C15FC" w:rsidP="0094055E">
            <w:pPr>
              <w:keepNext/>
              <w:rPr>
                <w:rFonts w:eastAsia="Malgun Gothic"/>
                <w:szCs w:val="22"/>
                <w:lang w:val="en-US"/>
              </w:rPr>
            </w:pPr>
            <w:r w:rsidRPr="006C15FC">
              <w:rPr>
                <w:rFonts w:eastAsia="Malgun Gothic"/>
                <w:szCs w:val="22"/>
                <w:lang w:val="en-US"/>
              </w:rPr>
              <w:t>3.43%</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-1.32%</w:t>
            </w:r>
          </w:p>
        </w:tc>
        <w:tc>
          <w:tcPr>
            <w:tcW w:w="1060" w:type="dxa"/>
            <w:tcBorders>
              <w:top w:val="single" w:sz="8" w:space="0" w:color="auto"/>
              <w:left w:val="nil"/>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1.26%</w:t>
            </w:r>
          </w:p>
        </w:tc>
        <w:tc>
          <w:tcPr>
            <w:tcW w:w="1060" w:type="dxa"/>
            <w:tcBorders>
              <w:top w:val="single" w:sz="8" w:space="0" w:color="auto"/>
              <w:left w:val="nil"/>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0.28%</w:t>
            </w:r>
          </w:p>
        </w:tc>
        <w:tc>
          <w:tcPr>
            <w:tcW w:w="1060" w:type="dxa"/>
            <w:tcBorders>
              <w:top w:val="single" w:sz="8" w:space="0" w:color="auto"/>
              <w:left w:val="single" w:sz="4" w:space="0" w:color="auto"/>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-1.35%</w:t>
            </w:r>
          </w:p>
        </w:tc>
        <w:tc>
          <w:tcPr>
            <w:tcW w:w="1060" w:type="dxa"/>
            <w:tcBorders>
              <w:top w:val="single" w:sz="8" w:space="0" w:color="auto"/>
              <w:left w:val="nil"/>
              <w:bottom w:val="single" w:sz="8" w:space="0" w:color="auto"/>
              <w:right w:val="nil"/>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1.26%</w:t>
            </w:r>
          </w:p>
        </w:tc>
        <w:tc>
          <w:tcPr>
            <w:tcW w:w="1060" w:type="dxa"/>
            <w:tcBorders>
              <w:top w:val="single" w:sz="8" w:space="0" w:color="auto"/>
              <w:left w:val="nil"/>
              <w:bottom w:val="single" w:sz="8" w:space="0" w:color="auto"/>
              <w:right w:val="single" w:sz="8" w:space="0" w:color="auto"/>
            </w:tcBorders>
            <w:shd w:val="clear" w:color="auto" w:fill="auto"/>
            <w:noWrap/>
            <w:hideMark/>
          </w:tcPr>
          <w:p w:rsidR="006C15FC" w:rsidRPr="006C15FC" w:rsidRDefault="006C15FC" w:rsidP="006C15FC">
            <w:pPr>
              <w:rPr>
                <w:rFonts w:eastAsia="Malgun Gothic"/>
                <w:szCs w:val="22"/>
                <w:lang w:val="en-US"/>
              </w:rPr>
            </w:pPr>
            <w:r w:rsidRPr="006C15FC">
              <w:rPr>
                <w:rFonts w:eastAsia="Malgun Gothic"/>
                <w:szCs w:val="22"/>
                <w:lang w:val="en-US"/>
              </w:rPr>
              <w:t>0.27%</w:t>
            </w:r>
          </w:p>
        </w:tc>
      </w:tr>
    </w:tbl>
    <w:p w:rsidR="006C15FC" w:rsidRPr="006C15FC" w:rsidRDefault="006C15FC" w:rsidP="006C15FC">
      <w:pPr>
        <w:rPr>
          <w:rFonts w:eastAsia="Malgun Gothic"/>
          <w:lang w:val="en-US"/>
        </w:rPr>
      </w:pPr>
      <w:bookmarkStart w:id="13" w:name="_Ref518660343"/>
    </w:p>
    <w:p w:rsidR="006C15FC" w:rsidRPr="006C15FC" w:rsidRDefault="006C15FC" w:rsidP="0094055E">
      <w:pPr>
        <w:keepNext/>
        <w:jc w:val="center"/>
        <w:rPr>
          <w:rFonts w:eastAsia="Malgun Gothic"/>
          <w:b/>
          <w:bCs/>
          <w:sz w:val="20"/>
          <w:lang w:val="en-US" w:eastAsia="ko-KR"/>
        </w:rPr>
      </w:pPr>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2</w:t>
      </w:r>
      <w:r w:rsidRPr="006C15FC">
        <w:rPr>
          <w:rFonts w:eastAsia="Malgun Gothic"/>
          <w:b/>
          <w:bCs/>
          <w:sz w:val="20"/>
          <w:lang w:val="en-US"/>
        </w:rPr>
        <w:fldChar w:fldCharType="end"/>
      </w:r>
      <w:bookmarkEnd w:id="13"/>
      <w:r w:rsidRPr="006C15FC">
        <w:rPr>
          <w:rFonts w:eastAsia="Malgun Gothic"/>
          <w:b/>
          <w:bCs/>
          <w:sz w:val="20"/>
          <w:lang w:val="en-US"/>
        </w:rPr>
        <w:t>. BMS-2.1 CMP vs PERP (BMS-2.1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CMP over PERP (BMS-2.1)</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5"/>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-3.13%</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-0.25%</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-1.25%</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-3.17%</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-0.29%</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-1.27%</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2.23%</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4.70%</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3.92%</w:t>
            </w:r>
          </w:p>
        </w:tc>
        <w:tc>
          <w:tcPr>
            <w:tcW w:w="1060" w:type="dxa"/>
            <w:tcBorders>
              <w:top w:val="nil"/>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2.23%</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4.76%</w:t>
            </w:r>
          </w:p>
        </w:tc>
        <w:tc>
          <w:tcPr>
            <w:tcW w:w="1060" w:type="dxa"/>
            <w:tcBorders>
              <w:top w:val="nil"/>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3.97%</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-0.98%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1.73%</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0.82%</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-1.01%</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1.73%</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0.82%</w:t>
            </w:r>
          </w:p>
        </w:tc>
      </w:tr>
    </w:tbl>
    <w:p w:rsidR="006C15FC" w:rsidRPr="006C15FC" w:rsidRDefault="006C15FC" w:rsidP="006C15FC">
      <w:pPr>
        <w:jc w:val="both"/>
        <w:rPr>
          <w:rFonts w:eastAsia="Malgun Gothic"/>
          <w:lang w:val="en-US" w:eastAsia="ko-KR"/>
        </w:rPr>
      </w:pPr>
    </w:p>
    <w:p w:rsidR="006C15FC" w:rsidRPr="006C15FC" w:rsidRDefault="006C15FC" w:rsidP="0094055E">
      <w:pPr>
        <w:keepNext/>
        <w:jc w:val="center"/>
        <w:rPr>
          <w:rFonts w:eastAsia="Malgun Gothic"/>
          <w:b/>
          <w:bCs/>
          <w:sz w:val="20"/>
          <w:lang w:val="en-US" w:eastAsia="ko-KR"/>
        </w:rPr>
      </w:pPr>
      <w:bookmarkStart w:id="14" w:name="_Ref487457326"/>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3</w:t>
      </w:r>
      <w:r w:rsidRPr="006C15FC">
        <w:rPr>
          <w:rFonts w:eastAsia="Malgun Gothic"/>
          <w:b/>
          <w:bCs/>
          <w:sz w:val="20"/>
          <w:lang w:val="en-US"/>
        </w:rPr>
        <w:fldChar w:fldCharType="end"/>
      </w:r>
      <w:bookmarkEnd w:id="14"/>
      <w:r w:rsidRPr="006C15FC">
        <w:rPr>
          <w:rFonts w:eastAsia="Malgun Gothic"/>
          <w:b/>
          <w:bCs/>
          <w:sz w:val="20"/>
          <w:lang w:val="en-US"/>
        </w:rPr>
        <w:t>. BMS-2.1 PERP vs VTM-2.0.1 PERP (VTM-2.0.1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PERP – BMS-2.1 Over VTM-2.0.1</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5"/>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-2.86%</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-3.95%</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-5.49%</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-2.86%</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-3.94%</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-5.49%</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-4.54%</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-5.54%</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-6.12%</w:t>
            </w:r>
          </w:p>
        </w:tc>
        <w:tc>
          <w:tcPr>
            <w:tcW w:w="1060" w:type="dxa"/>
            <w:tcBorders>
              <w:top w:val="nil"/>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-4.54%</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-5.54%</w:t>
            </w:r>
          </w:p>
        </w:tc>
        <w:tc>
          <w:tcPr>
            <w:tcW w:w="1060" w:type="dxa"/>
            <w:tcBorders>
              <w:top w:val="nil"/>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-6.13%</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-3.53%</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-4.58%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-5.74%</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-3.53%</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-4.58%</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-5.75%</w:t>
            </w:r>
          </w:p>
        </w:tc>
      </w:tr>
    </w:tbl>
    <w:p w:rsidR="006C15FC" w:rsidRPr="006C15FC" w:rsidRDefault="006C15FC" w:rsidP="006C15FC">
      <w:pPr>
        <w:rPr>
          <w:rFonts w:eastAsia="Malgun Gothic"/>
          <w:lang w:val="en-US"/>
        </w:rPr>
      </w:pPr>
      <w:bookmarkStart w:id="15" w:name="_Ref518660532"/>
    </w:p>
    <w:p w:rsidR="006C15FC" w:rsidRPr="006C15FC" w:rsidRDefault="006C15FC" w:rsidP="0094055E">
      <w:pPr>
        <w:keepNext/>
        <w:jc w:val="center"/>
        <w:rPr>
          <w:rFonts w:eastAsia="Malgun Gothic"/>
          <w:b/>
          <w:bCs/>
          <w:sz w:val="20"/>
          <w:lang w:val="en-US" w:eastAsia="ko-KR"/>
        </w:rPr>
      </w:pPr>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4</w:t>
      </w:r>
      <w:r w:rsidRPr="006C15FC">
        <w:rPr>
          <w:rFonts w:eastAsia="Malgun Gothic"/>
          <w:b/>
          <w:bCs/>
          <w:sz w:val="20"/>
          <w:lang w:val="en-US"/>
        </w:rPr>
        <w:fldChar w:fldCharType="end"/>
      </w:r>
      <w:bookmarkEnd w:id="15"/>
      <w:r w:rsidRPr="006C15FC">
        <w:rPr>
          <w:rFonts w:eastAsia="Malgun Gothic"/>
          <w:b/>
          <w:bCs/>
          <w:sz w:val="20"/>
          <w:lang w:val="en-US"/>
        </w:rPr>
        <w:t>. BMS-2.1 CMP vs VTM-2.0.1 CMP (VTM-2.0.1 CMP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CMP – BMS-2.1 Over VTM-2.0.1</w:t>
            </w:r>
          </w:p>
        </w:tc>
      </w:tr>
      <w:tr w:rsidR="006C15FC" w:rsidRPr="006C15FC" w:rsidTr="006C15FC">
        <w:trPr>
          <w:trHeight w:val="233"/>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33"/>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-2.60%</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-3.75%</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-4.92%</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-2.60%</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-3.74%</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-4.91%</w:t>
            </w:r>
          </w:p>
        </w:tc>
      </w:tr>
      <w:tr w:rsidR="006C15FC" w:rsidRPr="006C15FC" w:rsidTr="006C15FC">
        <w:trPr>
          <w:trHeight w:val="240"/>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-3.94%</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-4.59%</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-5.47%</w:t>
            </w:r>
          </w:p>
        </w:tc>
        <w:tc>
          <w:tcPr>
            <w:tcW w:w="1060" w:type="dxa"/>
            <w:tcBorders>
              <w:top w:val="nil"/>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-3.95%</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-4.59%</w:t>
            </w:r>
          </w:p>
        </w:tc>
        <w:tc>
          <w:tcPr>
            <w:tcW w:w="1060" w:type="dxa"/>
            <w:tcBorders>
              <w:top w:val="nil"/>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-5.47%</w:t>
            </w:r>
          </w:p>
        </w:tc>
      </w:tr>
      <w:tr w:rsidR="006C15FC" w:rsidRPr="006C15FC" w:rsidTr="006C15FC">
        <w:trPr>
          <w:trHeight w:val="240"/>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-3.14%</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-4.09%</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-5.14%</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-3.14%</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-4.08%</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-5.13%</w:t>
            </w:r>
          </w:p>
        </w:tc>
      </w:tr>
    </w:tbl>
    <w:p w:rsidR="006C15FC" w:rsidRPr="006C15FC" w:rsidRDefault="006C15FC" w:rsidP="006C15FC">
      <w:pPr>
        <w:rPr>
          <w:rFonts w:eastAsia="Malgun Gothic"/>
          <w:lang w:val="en-US"/>
        </w:rPr>
      </w:pPr>
    </w:p>
    <w:p w:rsidR="006C15FC" w:rsidRPr="006C15FC" w:rsidRDefault="006C15FC" w:rsidP="0094055E">
      <w:pPr>
        <w:keepNext/>
        <w:jc w:val="center"/>
        <w:rPr>
          <w:rFonts w:eastAsia="Malgun Gothic"/>
          <w:b/>
          <w:bCs/>
          <w:sz w:val="20"/>
          <w:lang w:val="en-US" w:eastAsia="ko-KR"/>
        </w:rPr>
      </w:pPr>
      <w:bookmarkStart w:id="16" w:name="_Ref525681411"/>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5</w:t>
      </w:r>
      <w:r w:rsidRPr="006C15FC">
        <w:rPr>
          <w:rFonts w:eastAsia="Malgun Gothic"/>
          <w:b/>
          <w:bCs/>
          <w:sz w:val="20"/>
          <w:lang w:val="en-US"/>
        </w:rPr>
        <w:fldChar w:fldCharType="end"/>
      </w:r>
      <w:bookmarkEnd w:id="16"/>
      <w:r w:rsidRPr="006C15FC">
        <w:rPr>
          <w:rFonts w:eastAsia="Malgun Gothic"/>
          <w:b/>
          <w:bCs/>
          <w:sz w:val="20"/>
          <w:lang w:val="en-US"/>
        </w:rPr>
        <w:t>. VTM-2.0.1 PERP vs HM-16.16 PERP (HM-16.16 PERP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eastAsia="Malgun Gothic"/>
                <w:b/>
                <w:bCs/>
                <w:sz w:val="20"/>
                <w:lang w:val="en-US"/>
              </w:rPr>
              <w:t xml:space="preserve">VTM-2.0.1 </w:t>
            </w:r>
            <w:r w:rsidRPr="006C15FC">
              <w:rPr>
                <w:rFonts w:ascii="Arial" w:eastAsia="Times New Roman" w:hAnsi="Arial" w:cs="Arial"/>
                <w:b/>
                <w:bCs/>
                <w:color w:val="000000"/>
                <w:sz w:val="18"/>
                <w:szCs w:val="18"/>
                <w:lang w:val="en-US" w:eastAsia="zh-CN"/>
              </w:rPr>
              <w:t xml:space="preserve">PERP - Over </w:t>
            </w:r>
            <w:r w:rsidRPr="006C15FC">
              <w:rPr>
                <w:rFonts w:eastAsia="Malgun Gothic"/>
                <w:b/>
                <w:bCs/>
                <w:sz w:val="20"/>
                <w:lang w:val="en-US"/>
              </w:rPr>
              <w:t>HM-16.16 PERP</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55"/>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55"/>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-18.70%</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-37.62%</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-37.34%</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-18.69%</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-37.63%</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-37.30%</w:t>
            </w:r>
          </w:p>
        </w:tc>
      </w:tr>
      <w:tr w:rsidR="006C15FC" w:rsidRPr="006C15FC" w:rsidTr="006C15FC">
        <w:trPr>
          <w:trHeight w:val="255"/>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-25.66%</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-41.67%</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-41.83%</w:t>
            </w:r>
          </w:p>
        </w:tc>
        <w:tc>
          <w:tcPr>
            <w:tcW w:w="1060" w:type="dxa"/>
            <w:tcBorders>
              <w:top w:val="nil"/>
              <w:left w:val="single" w:sz="4" w:space="0" w:color="auto"/>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-25.65%</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-41.70%</w:t>
            </w:r>
          </w:p>
        </w:tc>
        <w:tc>
          <w:tcPr>
            <w:tcW w:w="1060" w:type="dxa"/>
            <w:tcBorders>
              <w:top w:val="nil"/>
              <w:left w:val="nil"/>
              <w:bottom w:val="nil"/>
              <w:right w:val="single" w:sz="8" w:space="0" w:color="auto"/>
            </w:tcBorders>
            <w:shd w:val="clear" w:color="auto" w:fill="auto"/>
            <w:noWrap/>
          </w:tcPr>
          <w:p w:rsidR="006C15FC" w:rsidRPr="006C15FC" w:rsidRDefault="006C15FC" w:rsidP="0094055E">
            <w:pPr>
              <w:keepNext/>
              <w:rPr>
                <w:rFonts w:eastAsia="Malgun Gothic"/>
                <w:szCs w:val="22"/>
                <w:lang w:val="en-US"/>
              </w:rPr>
            </w:pPr>
            <w:r w:rsidRPr="006C15FC">
              <w:rPr>
                <w:rFonts w:eastAsia="Malgun Gothic"/>
                <w:szCs w:val="22"/>
                <w:lang w:val="en-US"/>
              </w:rPr>
              <w:t>-41.85%</w:t>
            </w:r>
          </w:p>
        </w:tc>
      </w:tr>
      <w:tr w:rsidR="006C15FC" w:rsidRPr="006C15FC" w:rsidTr="006C15FC">
        <w:trPr>
          <w:trHeight w:val="255"/>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-21.48%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-39.24%</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-39.14%</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-21.47%</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-39.25%</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szCs w:val="22"/>
                <w:lang w:val="en-US"/>
              </w:rPr>
            </w:pPr>
            <w:r w:rsidRPr="006C15FC">
              <w:rPr>
                <w:rFonts w:eastAsia="Malgun Gothic"/>
                <w:szCs w:val="22"/>
                <w:lang w:val="en-US"/>
              </w:rPr>
              <w:t>-39.12%</w:t>
            </w:r>
          </w:p>
        </w:tc>
      </w:tr>
    </w:tbl>
    <w:p w:rsidR="006C15FC" w:rsidRPr="006C15FC" w:rsidRDefault="006C15FC" w:rsidP="006C15FC">
      <w:pPr>
        <w:rPr>
          <w:rFonts w:eastAsia="Malgun Gothic"/>
          <w:lang w:val="en-US"/>
        </w:rPr>
      </w:pPr>
      <w:bookmarkStart w:id="17" w:name="_Ref525681414"/>
    </w:p>
    <w:p w:rsidR="006C15FC" w:rsidRPr="006C15FC" w:rsidRDefault="006C15FC" w:rsidP="0094055E">
      <w:pPr>
        <w:keepNext/>
        <w:jc w:val="center"/>
        <w:rPr>
          <w:rFonts w:eastAsia="Malgun Gothic"/>
          <w:b/>
          <w:bCs/>
          <w:sz w:val="20"/>
          <w:lang w:val="en-US" w:eastAsia="ko-KR"/>
        </w:rPr>
      </w:pPr>
      <w:r w:rsidRPr="006C15FC">
        <w:rPr>
          <w:rFonts w:eastAsia="Malgun Gothic"/>
          <w:b/>
          <w:bCs/>
          <w:sz w:val="20"/>
          <w:lang w:val="en-US"/>
        </w:rPr>
        <w:t xml:space="preserve">Table </w:t>
      </w:r>
      <w:r w:rsidRPr="006C15FC">
        <w:rPr>
          <w:rFonts w:eastAsia="Malgun Gothic"/>
          <w:b/>
          <w:bCs/>
          <w:sz w:val="20"/>
          <w:lang w:val="en-US"/>
        </w:rPr>
        <w:fldChar w:fldCharType="begin"/>
      </w:r>
      <w:r w:rsidRPr="006C15FC">
        <w:rPr>
          <w:rFonts w:eastAsia="Malgun Gothic"/>
          <w:b/>
          <w:bCs/>
          <w:sz w:val="20"/>
          <w:lang w:val="en-US"/>
        </w:rPr>
        <w:instrText xml:space="preserve"> SEQ Table \* ARABIC </w:instrText>
      </w:r>
      <w:r w:rsidRPr="006C15FC">
        <w:rPr>
          <w:rFonts w:eastAsia="Malgun Gothic"/>
          <w:b/>
          <w:bCs/>
          <w:sz w:val="20"/>
          <w:lang w:val="en-US"/>
        </w:rPr>
        <w:fldChar w:fldCharType="separate"/>
      </w:r>
      <w:r w:rsidRPr="006C15FC">
        <w:rPr>
          <w:rFonts w:eastAsia="Malgun Gothic"/>
          <w:b/>
          <w:bCs/>
          <w:noProof/>
          <w:sz w:val="20"/>
          <w:lang w:val="en-US"/>
        </w:rPr>
        <w:t>6</w:t>
      </w:r>
      <w:r w:rsidRPr="006C15FC">
        <w:rPr>
          <w:rFonts w:eastAsia="Malgun Gothic"/>
          <w:b/>
          <w:bCs/>
          <w:sz w:val="20"/>
          <w:lang w:val="en-US"/>
        </w:rPr>
        <w:fldChar w:fldCharType="end"/>
      </w:r>
      <w:bookmarkEnd w:id="17"/>
      <w:r w:rsidRPr="006C15FC">
        <w:rPr>
          <w:rFonts w:eastAsia="Malgun Gothic"/>
          <w:b/>
          <w:bCs/>
          <w:sz w:val="20"/>
          <w:lang w:val="en-US"/>
        </w:rPr>
        <w:t>. VTM-2.0.1 CMP vs HM-16.16 CMP (HM-16.16 CMP coding as anchor)</w:t>
      </w:r>
    </w:p>
    <w:tbl>
      <w:tblPr>
        <w:tblW w:w="7980" w:type="dxa"/>
        <w:tblInd w:w="108" w:type="dxa"/>
        <w:tblLook w:val="04A0" w:firstRow="1" w:lastRow="0" w:firstColumn="1" w:lastColumn="0" w:noHBand="0" w:noVBand="1"/>
      </w:tblPr>
      <w:tblGrid>
        <w:gridCol w:w="1620"/>
        <w:gridCol w:w="1060"/>
        <w:gridCol w:w="1060"/>
        <w:gridCol w:w="1060"/>
        <w:gridCol w:w="1060"/>
        <w:gridCol w:w="1060"/>
        <w:gridCol w:w="1060"/>
      </w:tblGrid>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textAlignment w:val="auto"/>
              <w:rPr>
                <w:rFonts w:eastAsia="Times New Roman"/>
                <w:sz w:val="20"/>
                <w:szCs w:val="24"/>
                <w:lang w:val="en-US" w:eastAsia="zh-CN"/>
              </w:rPr>
            </w:pPr>
          </w:p>
        </w:tc>
        <w:tc>
          <w:tcPr>
            <w:tcW w:w="6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eastAsia="Malgun Gothic"/>
                <w:b/>
                <w:bCs/>
                <w:sz w:val="20"/>
                <w:lang w:val="en-US"/>
              </w:rPr>
              <w:t xml:space="preserve">VTM-2.0.1 CMP </w:t>
            </w:r>
            <w:r w:rsidRPr="006C15FC">
              <w:rPr>
                <w:rFonts w:ascii="Arial" w:eastAsia="Times New Roman" w:hAnsi="Arial" w:cs="Arial"/>
                <w:b/>
                <w:bCs/>
                <w:color w:val="000000"/>
                <w:sz w:val="18"/>
                <w:szCs w:val="18"/>
                <w:lang w:val="en-US" w:eastAsia="zh-CN"/>
              </w:rPr>
              <w:t xml:space="preserve">- Over </w:t>
            </w:r>
            <w:r w:rsidRPr="006C15FC">
              <w:rPr>
                <w:rFonts w:eastAsia="Malgun Gothic"/>
                <w:b/>
                <w:bCs/>
                <w:sz w:val="20"/>
                <w:lang w:val="en-US"/>
              </w:rPr>
              <w:t>HM-16.16</w:t>
            </w:r>
          </w:p>
        </w:tc>
      </w:tr>
      <w:tr w:rsidR="006C15FC" w:rsidRPr="006C15FC" w:rsidTr="006C15FC">
        <w:trPr>
          <w:trHeight w:val="233"/>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3180" w:type="dxa"/>
            <w:gridSpan w:val="3"/>
            <w:tcBorders>
              <w:top w:val="nil"/>
              <w:left w:val="single" w:sz="8" w:space="0" w:color="auto"/>
              <w:bottom w:val="single" w:sz="4" w:space="0" w:color="auto"/>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WS-PSNR</w:t>
            </w:r>
          </w:p>
        </w:tc>
        <w:tc>
          <w:tcPr>
            <w:tcW w:w="3180" w:type="dxa"/>
            <w:gridSpan w:val="3"/>
            <w:tcBorders>
              <w:top w:val="nil"/>
              <w:left w:val="single" w:sz="4" w:space="0" w:color="auto"/>
              <w:bottom w:val="single" w:sz="4" w:space="0" w:color="auto"/>
              <w:right w:val="single" w:sz="8" w:space="0" w:color="000000"/>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End-to-end S-PSNR-NN</w:t>
            </w:r>
          </w:p>
        </w:tc>
      </w:tr>
      <w:tr w:rsidR="006C15FC" w:rsidRPr="006C15FC" w:rsidTr="006C15FC">
        <w:trPr>
          <w:trHeight w:val="240"/>
        </w:trPr>
        <w:tc>
          <w:tcPr>
            <w:tcW w:w="1620" w:type="dxa"/>
            <w:tcBorders>
              <w:top w:val="nil"/>
              <w:left w:val="nil"/>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p>
        </w:tc>
        <w:tc>
          <w:tcPr>
            <w:tcW w:w="1060" w:type="dxa"/>
            <w:tcBorders>
              <w:top w:val="nil"/>
              <w:left w:val="single" w:sz="8"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c>
          <w:tcPr>
            <w:tcW w:w="1060" w:type="dxa"/>
            <w:tcBorders>
              <w:top w:val="nil"/>
              <w:left w:val="single" w:sz="4" w:space="0" w:color="auto"/>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Y</w:t>
            </w:r>
          </w:p>
        </w:tc>
        <w:tc>
          <w:tcPr>
            <w:tcW w:w="1060" w:type="dxa"/>
            <w:tcBorders>
              <w:top w:val="nil"/>
              <w:left w:val="nil"/>
              <w:bottom w:val="nil"/>
              <w:right w:val="nil"/>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U</w:t>
            </w:r>
          </w:p>
        </w:tc>
        <w:tc>
          <w:tcPr>
            <w:tcW w:w="1060" w:type="dxa"/>
            <w:tcBorders>
              <w:top w:val="nil"/>
              <w:left w:val="nil"/>
              <w:bottom w:val="nil"/>
              <w:right w:val="single" w:sz="8" w:space="0" w:color="auto"/>
            </w:tcBorders>
            <w:shd w:val="clear" w:color="auto" w:fill="auto"/>
            <w:noWrap/>
            <w:vAlign w:val="bottom"/>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V</w:t>
            </w:r>
          </w:p>
        </w:tc>
      </w:tr>
      <w:tr w:rsidR="006C15FC" w:rsidRPr="006C15FC" w:rsidTr="006C15FC">
        <w:trPr>
          <w:trHeight w:val="233"/>
        </w:trPr>
        <w:tc>
          <w:tcPr>
            <w:tcW w:w="1620" w:type="dxa"/>
            <w:tcBorders>
              <w:top w:val="single" w:sz="8" w:space="0" w:color="auto"/>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S1</w:t>
            </w:r>
          </w:p>
        </w:tc>
        <w:tc>
          <w:tcPr>
            <w:tcW w:w="1060" w:type="dxa"/>
            <w:tcBorders>
              <w:top w:val="single" w:sz="8" w:space="0" w:color="auto"/>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-16.87%</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-34.74%</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-34.94%</w:t>
            </w:r>
          </w:p>
        </w:tc>
        <w:tc>
          <w:tcPr>
            <w:tcW w:w="1060" w:type="dxa"/>
            <w:tcBorders>
              <w:top w:val="single" w:sz="8" w:space="0" w:color="auto"/>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-16.86%</w:t>
            </w:r>
          </w:p>
        </w:tc>
        <w:tc>
          <w:tcPr>
            <w:tcW w:w="1060" w:type="dxa"/>
            <w:tcBorders>
              <w:top w:val="single" w:sz="8" w:space="0" w:color="auto"/>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-34.78%</w:t>
            </w:r>
          </w:p>
        </w:tc>
        <w:tc>
          <w:tcPr>
            <w:tcW w:w="1060" w:type="dxa"/>
            <w:tcBorders>
              <w:top w:val="single" w:sz="8" w:space="0" w:color="auto"/>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-34.97%</w:t>
            </w:r>
          </w:p>
        </w:tc>
      </w:tr>
      <w:tr w:rsidR="006C15FC" w:rsidRPr="006C15FC" w:rsidTr="006C15FC">
        <w:trPr>
          <w:trHeight w:val="240"/>
        </w:trPr>
        <w:tc>
          <w:tcPr>
            <w:tcW w:w="1620" w:type="dxa"/>
            <w:tcBorders>
              <w:top w:val="nil"/>
              <w:left w:val="single" w:sz="8" w:space="0" w:color="auto"/>
              <w:bottom w:val="nil"/>
              <w:right w:val="nil"/>
            </w:tcBorders>
            <w:shd w:val="clear" w:color="auto" w:fill="auto"/>
            <w:noWrap/>
            <w:vAlign w:val="center"/>
            <w:hideMark/>
          </w:tcPr>
          <w:p w:rsidR="006C15FC" w:rsidRPr="006C15FC" w:rsidRDefault="006C15FC" w:rsidP="0094055E">
            <w:pPr>
              <w:keepNext/>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color w:val="000000"/>
                <w:sz w:val="18"/>
                <w:szCs w:val="18"/>
                <w:lang w:val="en-US" w:eastAsia="zh-CN"/>
              </w:rPr>
            </w:pPr>
            <w:r w:rsidRPr="006C15FC">
              <w:rPr>
                <w:rFonts w:ascii="Arial" w:eastAsia="Times New Roman" w:hAnsi="Arial" w:cs="Arial"/>
                <w:color w:val="000000"/>
                <w:sz w:val="18"/>
                <w:szCs w:val="18"/>
                <w:lang w:val="en-US" w:eastAsia="zh-CN"/>
              </w:rPr>
              <w:t>Class S2</w:t>
            </w:r>
          </w:p>
        </w:tc>
        <w:tc>
          <w:tcPr>
            <w:tcW w:w="1060" w:type="dxa"/>
            <w:tcBorders>
              <w:top w:val="nil"/>
              <w:left w:val="single" w:sz="8"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-24.16%</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-40.11%</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-40.52%</w:t>
            </w:r>
          </w:p>
        </w:tc>
        <w:tc>
          <w:tcPr>
            <w:tcW w:w="1060" w:type="dxa"/>
            <w:tcBorders>
              <w:top w:val="nil"/>
              <w:left w:val="single" w:sz="4" w:space="0" w:color="auto"/>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-24.15%</w:t>
            </w:r>
          </w:p>
        </w:tc>
        <w:tc>
          <w:tcPr>
            <w:tcW w:w="1060" w:type="dxa"/>
            <w:tcBorders>
              <w:top w:val="nil"/>
              <w:left w:val="nil"/>
              <w:bottom w:val="nil"/>
              <w:right w:val="nil"/>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-40.13%</w:t>
            </w:r>
          </w:p>
        </w:tc>
        <w:tc>
          <w:tcPr>
            <w:tcW w:w="1060" w:type="dxa"/>
            <w:tcBorders>
              <w:top w:val="nil"/>
              <w:left w:val="nil"/>
              <w:bottom w:val="nil"/>
              <w:right w:val="single" w:sz="8" w:space="0" w:color="auto"/>
            </w:tcBorders>
            <w:shd w:val="clear" w:color="auto" w:fill="auto"/>
            <w:noWrap/>
          </w:tcPr>
          <w:p w:rsidR="006C15FC" w:rsidRPr="006C15FC" w:rsidRDefault="006C15FC" w:rsidP="0094055E">
            <w:pPr>
              <w:keepNext/>
              <w:rPr>
                <w:rFonts w:eastAsia="Malgun Gothic"/>
                <w:lang w:val="en-US"/>
              </w:rPr>
            </w:pPr>
            <w:r w:rsidRPr="006C15FC">
              <w:rPr>
                <w:rFonts w:eastAsia="Malgun Gothic"/>
                <w:lang w:val="en-US"/>
              </w:rPr>
              <w:t>-40.55%</w:t>
            </w:r>
          </w:p>
        </w:tc>
      </w:tr>
      <w:tr w:rsidR="006C15FC" w:rsidRPr="006C15FC" w:rsidTr="006C15FC">
        <w:trPr>
          <w:trHeight w:val="240"/>
        </w:trPr>
        <w:tc>
          <w:tcPr>
            <w:tcW w:w="1620" w:type="dxa"/>
            <w:tcBorders>
              <w:top w:val="single" w:sz="8" w:space="0" w:color="auto"/>
              <w:left w:val="single" w:sz="8" w:space="0" w:color="auto"/>
              <w:bottom w:val="single" w:sz="8" w:space="0" w:color="auto"/>
              <w:right w:val="nil"/>
            </w:tcBorders>
            <w:shd w:val="clear" w:color="auto" w:fill="auto"/>
            <w:noWrap/>
            <w:vAlign w:val="center"/>
            <w:hideMark/>
          </w:tcPr>
          <w:p w:rsidR="006C15FC" w:rsidRPr="006C15FC" w:rsidRDefault="006C15FC" w:rsidP="006C15FC">
            <w:pPr>
              <w:tabs>
                <w:tab w:val="clear" w:pos="360"/>
                <w:tab w:val="clear" w:pos="720"/>
                <w:tab w:val="clear" w:pos="1080"/>
                <w:tab w:val="clear" w:pos="1440"/>
              </w:tabs>
              <w:overflowPunct/>
              <w:autoSpaceDE/>
              <w:autoSpaceDN/>
              <w:adjustRightInd/>
              <w:spacing w:before="0"/>
              <w:jc w:val="center"/>
              <w:textAlignment w:val="auto"/>
              <w:rPr>
                <w:rFonts w:ascii="Arial" w:eastAsia="Times New Roman" w:hAnsi="Arial" w:cs="Arial"/>
                <w:b/>
                <w:bCs/>
                <w:color w:val="000000"/>
                <w:sz w:val="18"/>
                <w:szCs w:val="18"/>
                <w:lang w:val="en-US" w:eastAsia="zh-CN"/>
              </w:rPr>
            </w:pPr>
            <w:r w:rsidRPr="006C15FC">
              <w:rPr>
                <w:rFonts w:ascii="Arial" w:eastAsia="Times New Roman" w:hAnsi="Arial" w:cs="Arial"/>
                <w:b/>
                <w:bCs/>
                <w:color w:val="000000"/>
                <w:sz w:val="18"/>
                <w:szCs w:val="18"/>
                <w:lang w:val="en-US" w:eastAsia="zh-CN"/>
              </w:rPr>
              <w:t xml:space="preserve">Overall </w:t>
            </w:r>
          </w:p>
        </w:tc>
        <w:tc>
          <w:tcPr>
            <w:tcW w:w="1060" w:type="dxa"/>
            <w:tcBorders>
              <w:top w:val="single" w:sz="8" w:space="0" w:color="auto"/>
              <w:left w:val="single" w:sz="8"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-19.79%</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-36.88%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-37.18%</w:t>
            </w:r>
          </w:p>
        </w:tc>
        <w:tc>
          <w:tcPr>
            <w:tcW w:w="1060" w:type="dxa"/>
            <w:tcBorders>
              <w:top w:val="single" w:sz="8" w:space="0" w:color="auto"/>
              <w:left w:val="single" w:sz="4" w:space="0" w:color="auto"/>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-19.78%</w:t>
            </w:r>
          </w:p>
        </w:tc>
        <w:tc>
          <w:tcPr>
            <w:tcW w:w="1060" w:type="dxa"/>
            <w:tcBorders>
              <w:top w:val="single" w:sz="8" w:space="0" w:color="auto"/>
              <w:left w:val="nil"/>
              <w:bottom w:val="single" w:sz="8" w:space="0" w:color="auto"/>
              <w:right w:val="nil"/>
            </w:tcBorders>
            <w:shd w:val="clear" w:color="auto" w:fill="auto"/>
            <w:noWrap/>
          </w:tcPr>
          <w:p w:rsidR="006C15FC" w:rsidRPr="006C15FC" w:rsidRDefault="006C15FC" w:rsidP="006C15FC">
            <w:pPr>
              <w:rPr>
                <w:rFonts w:eastAsia="Malgun Gothic"/>
                <w:lang w:val="en-US"/>
              </w:rPr>
            </w:pPr>
            <w:r w:rsidRPr="006C15FC">
              <w:rPr>
                <w:rFonts w:eastAsia="Malgun Gothic"/>
                <w:lang w:val="en-US"/>
              </w:rPr>
              <w:t>-36.92%</w:t>
            </w:r>
          </w:p>
        </w:tc>
        <w:tc>
          <w:tcPr>
            <w:tcW w:w="1060" w:type="dxa"/>
            <w:tcBorders>
              <w:top w:val="single" w:sz="8" w:space="0" w:color="auto"/>
              <w:left w:val="nil"/>
              <w:bottom w:val="single" w:sz="8" w:space="0" w:color="auto"/>
              <w:right w:val="single" w:sz="8" w:space="0" w:color="auto"/>
            </w:tcBorders>
            <w:shd w:val="clear" w:color="auto" w:fill="auto"/>
            <w:noWrap/>
          </w:tcPr>
          <w:p w:rsidR="006C15FC" w:rsidRPr="006C15FC" w:rsidRDefault="006C15FC" w:rsidP="006C15FC">
            <w:pPr>
              <w:rPr>
                <w:rFonts w:eastAsia="Malgun Gothic"/>
                <w:lang w:val="en-US"/>
              </w:rPr>
            </w:pPr>
            <w:r w:rsidRPr="006C15FC">
              <w:rPr>
                <w:rFonts w:eastAsia="Malgun Gothic"/>
                <w:lang w:val="en-US"/>
              </w:rPr>
              <w:t>-37.20%</w:t>
            </w:r>
          </w:p>
        </w:tc>
      </w:tr>
    </w:tbl>
    <w:p w:rsidR="006C15FC" w:rsidRPr="006C15FC" w:rsidRDefault="006C15FC" w:rsidP="006C15FC">
      <w:pPr>
        <w:rPr>
          <w:rFonts w:eastAsia="Malgun Gothic"/>
          <w:lang w:val="en-US"/>
        </w:rPr>
      </w:pPr>
    </w:p>
    <w:p w:rsidR="006C15FC" w:rsidRDefault="006C15FC" w:rsidP="008F284B">
      <w:pPr>
        <w:rPr>
          <w:lang w:eastAsia="de-DE"/>
        </w:rPr>
      </w:pPr>
    </w:p>
    <w:p w:rsidR="006C15FC" w:rsidRDefault="006C15FC" w:rsidP="006C15FC">
      <w:pPr>
        <w:rPr>
          <w:lang w:eastAsia="de-DE"/>
        </w:rPr>
      </w:pPr>
      <w:r>
        <w:rPr>
          <w:lang w:eastAsia="de-DE"/>
        </w:rPr>
        <w:t>The AHG recommends:</w:t>
      </w:r>
    </w:p>
    <w:p w:rsidR="006C15FC" w:rsidRDefault="006C15FC" w:rsidP="0094055E">
      <w:pPr>
        <w:numPr>
          <w:ilvl w:val="0"/>
          <w:numId w:val="46"/>
        </w:numPr>
        <w:rPr>
          <w:lang w:eastAsia="de-DE"/>
        </w:rPr>
      </w:pPr>
      <w:r>
        <w:rPr>
          <w:lang w:eastAsia="de-DE"/>
        </w:rPr>
        <w:t>To continue software development of the 360Lib software package.</w:t>
      </w:r>
    </w:p>
    <w:p w:rsidR="006C15FC" w:rsidRDefault="006C15FC" w:rsidP="0094055E">
      <w:pPr>
        <w:numPr>
          <w:ilvl w:val="0"/>
          <w:numId w:val="46"/>
        </w:numPr>
        <w:rPr>
          <w:lang w:eastAsia="de-DE"/>
        </w:rPr>
      </w:pPr>
      <w:r>
        <w:rPr>
          <w:lang w:eastAsia="de-DE"/>
        </w:rPr>
        <w:t>To generate CTC VTM anchors according to 360 video CTC, and finalize the reporting template for the common test conditions.</w:t>
      </w:r>
    </w:p>
    <w:p w:rsidR="00E36D16" w:rsidRPr="00F23A45" w:rsidRDefault="00E36D16" w:rsidP="008F284B">
      <w:pPr>
        <w:rPr>
          <w:lang w:eastAsia="de-DE"/>
        </w:rPr>
      </w:pPr>
    </w:p>
    <w:p w:rsidR="008F284B" w:rsidRPr="0094055E" w:rsidRDefault="00B724FE" w:rsidP="00D926B4">
      <w:pPr>
        <w:pStyle w:val="berschrift9"/>
        <w:rPr>
          <w:lang w:val="en-CA" w:eastAsia="de-DE"/>
        </w:rPr>
      </w:pPr>
      <w:hyperlink r:id="rId56" w:history="1">
        <w:r w:rsidR="00D926B4" w:rsidRPr="00944603">
          <w:rPr>
            <w:rStyle w:val="Hyperlink"/>
            <w:lang w:val="en-CA" w:eastAsia="de-DE"/>
          </w:rPr>
          <w:t>JVET-L000</w:t>
        </w:r>
        <w:r w:rsidR="008F284B" w:rsidRPr="00944603">
          <w:rPr>
            <w:rStyle w:val="Hyperlink"/>
            <w:lang w:val="en-CA" w:eastAsia="de-DE"/>
          </w:rPr>
          <w:t>7</w:t>
        </w:r>
      </w:hyperlink>
      <w:r w:rsidR="008F284B" w:rsidRPr="00F23A45">
        <w:rPr>
          <w:lang w:val="en-CA" w:eastAsia="de-DE"/>
        </w:rPr>
        <w:t xml:space="preserve"> </w:t>
      </w:r>
      <w:r w:rsidR="00D926B4" w:rsidRPr="00F23A45">
        <w:rPr>
          <w:rFonts w:eastAsia="Times New Roman"/>
          <w:szCs w:val="24"/>
          <w:lang w:val="en-CA" w:eastAsia="de-DE"/>
        </w:rPr>
        <w:t xml:space="preserve">JVET AHG report: </w:t>
      </w:r>
      <w:r w:rsidR="00D926B4" w:rsidRPr="00F23A45">
        <w:rPr>
          <w:lang w:val="en-CA"/>
        </w:rPr>
        <w:t>Coding of HDR/WCG material (AHG7)</w:t>
      </w:r>
      <w:r w:rsidR="00D926B4" w:rsidRPr="0094055E">
        <w:rPr>
          <w:lang w:val="en-CA"/>
        </w:rPr>
        <w:t xml:space="preserve"> [</w:t>
      </w:r>
      <w:r w:rsidR="00D926B4" w:rsidRPr="00F23A45">
        <w:rPr>
          <w:rFonts w:eastAsia="Times New Roman"/>
          <w:szCs w:val="24"/>
          <w:lang w:val="en-CA" w:eastAsia="de-DE"/>
        </w:rPr>
        <w:t xml:space="preserve">A. Segall, </w:t>
      </w:r>
      <w:r w:rsidR="00944603" w:rsidRPr="00F23A45">
        <w:rPr>
          <w:lang w:val="en-CA"/>
        </w:rPr>
        <w:t xml:space="preserve">W. Husak, </w:t>
      </w:r>
      <w:r w:rsidR="00D926B4" w:rsidRPr="00F23A45">
        <w:rPr>
          <w:lang w:val="en-CA"/>
        </w:rPr>
        <w:t>E. François, D. Rusanovskyy</w:t>
      </w:r>
      <w:r w:rsidR="00D926B4" w:rsidRPr="0094055E">
        <w:rPr>
          <w:lang w:val="en-CA"/>
        </w:rPr>
        <w:t>]</w:t>
      </w:r>
    </w:p>
    <w:p w:rsidR="00944603" w:rsidRDefault="00944603" w:rsidP="008F284B">
      <w:pPr>
        <w:rPr>
          <w:lang w:eastAsia="de-DE"/>
        </w:rPr>
      </w:pPr>
      <w:r w:rsidRPr="00944603">
        <w:rPr>
          <w:lang w:eastAsia="de-DE"/>
        </w:rPr>
        <w:t>This document summarizes the activity of AHG7: Coding of HDR/WCG Material between the 11th meeting in Ljubljana, SI (10–18 July 2018) and the 12th meeting in Macao, CN (3–12 October 2018).</w:t>
      </w:r>
    </w:p>
    <w:p w:rsidR="00944603" w:rsidRDefault="00944603" w:rsidP="00944603">
      <w:pPr>
        <w:rPr>
          <w:lang w:eastAsia="de-DE"/>
        </w:rPr>
      </w:pPr>
      <w:r>
        <w:rPr>
          <w:lang w:eastAsia="de-DE"/>
        </w:rPr>
        <w:t>The AHG used the main JVET reflector, jvet@lists.rwth-aachen.de, with an [AHG7] indication on message headers. The primary activity of the AhG was related to the mandates of preparing for expert viewing of HDR content at the 12th JVET meeting. This work is described in the following subsection.</w:t>
      </w:r>
    </w:p>
    <w:p w:rsidR="00944603" w:rsidRDefault="00944603" w:rsidP="00944603">
      <w:pPr>
        <w:rPr>
          <w:lang w:eastAsia="de-DE"/>
        </w:rPr>
      </w:pPr>
      <w:r>
        <w:rPr>
          <w:lang w:eastAsia="de-DE"/>
        </w:rPr>
        <w:t>During the AHG study period, it was expressed by some participants of CE12 that it may be beneficial to perform expert viewing of HDR sequences at the 12th JVET meeting.</w:t>
      </w:r>
      <w:r w:rsidR="001D4369">
        <w:rPr>
          <w:lang w:eastAsia="de-DE"/>
        </w:rPr>
        <w:t xml:space="preserve"> </w:t>
      </w:r>
      <w:r>
        <w:rPr>
          <w:lang w:eastAsia="de-DE"/>
        </w:rPr>
        <w:t>In response to that request, the chairs reached out to multiple companies to request an available display. Unfortunately, no entity was able to provide a display for the Macao meeting.</w:t>
      </w:r>
    </w:p>
    <w:p w:rsidR="00944603" w:rsidRDefault="00944603" w:rsidP="00944603">
      <w:pPr>
        <w:rPr>
          <w:lang w:eastAsia="de-DE"/>
        </w:rPr>
      </w:pPr>
      <w:r>
        <w:rPr>
          <w:lang w:eastAsia="de-DE"/>
        </w:rPr>
        <w:t>Furthermore, as a result of the coordination activity, it appears that HDR displays could be provided for European and/or North American locations.</w:t>
      </w:r>
      <w:r w:rsidR="001D4369">
        <w:rPr>
          <w:lang w:eastAsia="de-DE"/>
        </w:rPr>
        <w:t xml:space="preserve"> </w:t>
      </w:r>
      <w:r>
        <w:rPr>
          <w:lang w:eastAsia="de-DE"/>
        </w:rPr>
        <w:t>However, it may be challenging to have a suitable display for the 13th JVET meeting as well, as that meeting is in Marrakech, MA.</w:t>
      </w:r>
      <w:r w:rsidR="001D4369">
        <w:rPr>
          <w:lang w:eastAsia="de-DE"/>
        </w:rPr>
        <w:t xml:space="preserve"> </w:t>
      </w:r>
      <w:r>
        <w:rPr>
          <w:lang w:eastAsia="de-DE"/>
        </w:rPr>
        <w:t>The group may want to consider counter-measures during the 12th meeting.</w:t>
      </w:r>
      <w:r w:rsidR="001D4369">
        <w:rPr>
          <w:lang w:eastAsia="de-DE"/>
        </w:rPr>
        <w:t xml:space="preserve"> </w:t>
      </w:r>
      <w:r>
        <w:rPr>
          <w:lang w:eastAsia="de-DE"/>
        </w:rPr>
        <w:t>Examples could include requesting the support the MPEG Test Chair and/or scheduling a face-to-face meeting of the AhG to perform expert viewing.</w:t>
      </w:r>
      <w:r w:rsidR="001D4369">
        <w:rPr>
          <w:lang w:eastAsia="de-DE"/>
        </w:rPr>
        <w:t xml:space="preserve"> </w:t>
      </w:r>
      <w:r>
        <w:rPr>
          <w:lang w:eastAsia="de-DE"/>
        </w:rPr>
        <w:t>Cross-checkers are also requested to perform visual tests in their lab and to report their observations.</w:t>
      </w:r>
    </w:p>
    <w:p w:rsidR="00944603" w:rsidRDefault="00944603" w:rsidP="00944603">
      <w:pPr>
        <w:rPr>
          <w:lang w:eastAsia="de-DE"/>
        </w:rPr>
      </w:pPr>
      <w:r>
        <w:rPr>
          <w:lang w:eastAsia="de-DE"/>
        </w:rPr>
        <w:t>There were 8 contributions identified as related to HDR video coding:</w:t>
      </w:r>
    </w:p>
    <w:p w:rsidR="00944603" w:rsidRDefault="00944603" w:rsidP="00944603">
      <w:pPr>
        <w:rPr>
          <w:lang w:eastAsia="de-DE"/>
        </w:rPr>
      </w:pPr>
    </w:p>
    <w:p w:rsidR="00944603" w:rsidRDefault="00944603" w:rsidP="00944603">
      <w:pPr>
        <w:rPr>
          <w:lang w:eastAsia="de-DE"/>
        </w:rPr>
      </w:pPr>
      <w:r>
        <w:rPr>
          <w:lang w:eastAsia="de-DE"/>
        </w:rPr>
        <w:t>JVET-L0032</w:t>
      </w:r>
      <w:r w:rsidR="008E10F7">
        <w:rPr>
          <w:lang w:eastAsia="de-DE"/>
        </w:rPr>
        <w:t xml:space="preserve"> </w:t>
      </w:r>
      <w:r>
        <w:rPr>
          <w:lang w:eastAsia="de-DE"/>
        </w:rPr>
        <w:t>CE12: Summary report on mapping functions</w:t>
      </w:r>
      <w:r>
        <w:rPr>
          <w:lang w:eastAsia="de-DE"/>
        </w:rPr>
        <w:tab/>
        <w:t>E. François, D. Rusanovskyy, P. Yin</w:t>
      </w:r>
    </w:p>
    <w:p w:rsidR="00944603" w:rsidRDefault="00944603" w:rsidP="00944603">
      <w:pPr>
        <w:rPr>
          <w:lang w:eastAsia="de-DE"/>
        </w:rPr>
      </w:pPr>
      <w:r>
        <w:rPr>
          <w:lang w:eastAsia="de-DE"/>
        </w:rPr>
        <w:t>JVET-L0205</w:t>
      </w:r>
      <w:r w:rsidR="008E10F7">
        <w:rPr>
          <w:lang w:eastAsia="de-DE"/>
        </w:rPr>
        <w:t xml:space="preserve"> </w:t>
      </w:r>
      <w:r>
        <w:rPr>
          <w:lang w:eastAsia="de-DE"/>
        </w:rPr>
        <w:t>CE12: report of CE12-1 on out-of-loop dynamic range adaptation</w:t>
      </w:r>
      <w:r>
        <w:rPr>
          <w:lang w:eastAsia="de-DE"/>
        </w:rPr>
        <w:tab/>
        <w:t xml:space="preserve">E. François, C. Chevance, F. Hiron (Technicolor), D. Rusanovskyy, A.K. Ramasubramonian, M. Karczewicz (Qualcomm), </w:t>
      </w:r>
    </w:p>
    <w:p w:rsidR="00944603" w:rsidRDefault="00944603" w:rsidP="00944603">
      <w:pPr>
        <w:rPr>
          <w:lang w:eastAsia="de-DE"/>
        </w:rPr>
      </w:pPr>
      <w:r>
        <w:rPr>
          <w:lang w:eastAsia="de-DE"/>
        </w:rPr>
        <w:t>JVET-L0167</w:t>
      </w:r>
      <w:r w:rsidR="008E10F7">
        <w:rPr>
          <w:lang w:eastAsia="de-DE"/>
        </w:rPr>
        <w:t xml:space="preserve"> </w:t>
      </w:r>
      <w:r>
        <w:rPr>
          <w:lang w:eastAsia="de-DE"/>
        </w:rPr>
        <w:t>AHG7: Subjective Quality Evaluation of VVC HDR sequences on UHD TV</w:t>
      </w:r>
      <w:r>
        <w:rPr>
          <w:lang w:eastAsia="de-DE"/>
        </w:rPr>
        <w:tab/>
        <w:t xml:space="preserve">A. DSouza, C. Pujara, R. Gadde, K. Choi, K. P. Choi (Samsung), , </w:t>
      </w:r>
    </w:p>
    <w:p w:rsidR="00944603" w:rsidRDefault="00944603" w:rsidP="00944603">
      <w:pPr>
        <w:rPr>
          <w:lang w:eastAsia="de-DE"/>
        </w:rPr>
      </w:pPr>
      <w:r>
        <w:rPr>
          <w:lang w:eastAsia="de-DE"/>
        </w:rPr>
        <w:t>JVET-L0206</w:t>
      </w:r>
      <w:r w:rsidR="008E10F7">
        <w:rPr>
          <w:lang w:eastAsia="de-DE"/>
        </w:rPr>
        <w:t xml:space="preserve"> </w:t>
      </w:r>
      <w:r>
        <w:rPr>
          <w:lang w:eastAsia="de-DE"/>
        </w:rPr>
        <w:t>CE12: report of CE12-3 and CE12-5 on in-loop refinement</w:t>
      </w:r>
      <w:r>
        <w:rPr>
          <w:lang w:eastAsia="de-DE"/>
        </w:rPr>
        <w:tab/>
        <w:t>E. François, C. Chevance, F. Hiron (Technicolor)</w:t>
      </w:r>
    </w:p>
    <w:p w:rsidR="00944603" w:rsidRDefault="00944603" w:rsidP="00944603">
      <w:pPr>
        <w:rPr>
          <w:lang w:eastAsia="de-DE"/>
        </w:rPr>
      </w:pPr>
      <w:r>
        <w:rPr>
          <w:lang w:eastAsia="de-DE"/>
        </w:rPr>
        <w:lastRenderedPageBreak/>
        <w:t>JVET-L0245</w:t>
      </w:r>
      <w:r w:rsidR="008E10F7">
        <w:rPr>
          <w:lang w:eastAsia="de-DE"/>
        </w:rPr>
        <w:t xml:space="preserve"> </w:t>
      </w:r>
      <w:r>
        <w:rPr>
          <w:lang w:eastAsia="de-DE"/>
        </w:rPr>
        <w:t>CE12-2: HDR In-loop Reshaping</w:t>
      </w:r>
      <w:r>
        <w:rPr>
          <w:lang w:eastAsia="de-DE"/>
        </w:rPr>
        <w:tab/>
        <w:t>Taoran Lu, Fangjun Pu, Peng Yin, Walt Husak, Sean McCarthy, Tao Chen (Dolby)</w:t>
      </w:r>
    </w:p>
    <w:p w:rsidR="00944603" w:rsidRDefault="00944603" w:rsidP="00944603">
      <w:pPr>
        <w:rPr>
          <w:lang w:eastAsia="de-DE"/>
        </w:rPr>
      </w:pPr>
      <w:r>
        <w:rPr>
          <w:lang w:eastAsia="de-DE"/>
        </w:rPr>
        <w:t>JVET-L0246</w:t>
      </w:r>
      <w:r w:rsidR="008E10F7">
        <w:rPr>
          <w:lang w:eastAsia="de-DE"/>
        </w:rPr>
        <w:t xml:space="preserve"> </w:t>
      </w:r>
      <w:r>
        <w:rPr>
          <w:lang w:eastAsia="de-DE"/>
        </w:rPr>
        <w:t xml:space="preserve">CE12-4: SDR In-loop Reshaping </w:t>
      </w:r>
      <w:r>
        <w:rPr>
          <w:lang w:eastAsia="de-DE"/>
        </w:rPr>
        <w:tab/>
        <w:t>Fangjun Pu, Taoran Lu, Peng Yin, Walt Husak, Sean McCarthy, Tao Chen (Dolby)</w:t>
      </w:r>
    </w:p>
    <w:p w:rsidR="00944603" w:rsidRDefault="00944603" w:rsidP="00944603">
      <w:pPr>
        <w:rPr>
          <w:lang w:eastAsia="de-DE"/>
        </w:rPr>
      </w:pPr>
      <w:r>
        <w:rPr>
          <w:lang w:eastAsia="de-DE"/>
        </w:rPr>
        <w:t>JVET-L0247</w:t>
      </w:r>
      <w:r w:rsidR="008E10F7">
        <w:rPr>
          <w:lang w:eastAsia="de-DE"/>
        </w:rPr>
        <w:t xml:space="preserve"> </w:t>
      </w:r>
      <w:r>
        <w:rPr>
          <w:lang w:eastAsia="de-DE"/>
        </w:rPr>
        <w:t>CE12-related: Universal low complexity reshaper for SDR and HDR video</w:t>
      </w:r>
      <w:r>
        <w:rPr>
          <w:lang w:eastAsia="de-DE"/>
        </w:rPr>
        <w:tab/>
        <w:t>Taoran Lu, Sean McCarthy, Fangjun Pu, Peng Yin, Walt Husak, Tao Chen (Dolby)</w:t>
      </w:r>
    </w:p>
    <w:p w:rsidR="00944603" w:rsidRDefault="00944603" w:rsidP="00944603">
      <w:pPr>
        <w:rPr>
          <w:lang w:eastAsia="de-DE"/>
        </w:rPr>
      </w:pPr>
      <w:r>
        <w:rPr>
          <w:lang w:eastAsia="de-DE"/>
        </w:rPr>
        <w:t>JVET-L0490</w:t>
      </w:r>
      <w:r w:rsidR="008E10F7">
        <w:rPr>
          <w:lang w:eastAsia="de-DE"/>
        </w:rPr>
        <w:t xml:space="preserve"> </w:t>
      </w:r>
      <w:r>
        <w:rPr>
          <w:lang w:eastAsia="de-DE"/>
        </w:rPr>
        <w:t>CE12-related: HDR Coding with Backward Compatibility Options</w:t>
      </w:r>
      <w:r>
        <w:rPr>
          <w:lang w:eastAsia="de-DE"/>
        </w:rPr>
        <w:tab/>
        <w:t>Pankaj Topiwala, Madhu Krishnan, Wei Dai (FastVDO)</w:t>
      </w:r>
    </w:p>
    <w:p w:rsidR="00944603" w:rsidRDefault="00944603" w:rsidP="00944603">
      <w:pPr>
        <w:rPr>
          <w:lang w:eastAsia="de-DE"/>
        </w:rPr>
      </w:pPr>
    </w:p>
    <w:p w:rsidR="00944603" w:rsidRDefault="00944603" w:rsidP="00944603">
      <w:pPr>
        <w:rPr>
          <w:lang w:eastAsia="de-DE"/>
        </w:rPr>
      </w:pPr>
      <w:r>
        <w:rPr>
          <w:lang w:eastAsia="de-DE"/>
        </w:rPr>
        <w:t>The AHG recommends the following:</w:t>
      </w:r>
    </w:p>
    <w:p w:rsidR="00944603" w:rsidRDefault="00944603" w:rsidP="00944603">
      <w:pPr>
        <w:rPr>
          <w:lang w:eastAsia="de-DE"/>
        </w:rPr>
      </w:pPr>
      <w:r>
        <w:rPr>
          <w:lang w:eastAsia="de-DE"/>
        </w:rPr>
        <w:t>Review all input contributions</w:t>
      </w:r>
    </w:p>
    <w:p w:rsidR="00944603" w:rsidRDefault="00944603" w:rsidP="00944603">
      <w:pPr>
        <w:rPr>
          <w:lang w:eastAsia="de-DE"/>
        </w:rPr>
      </w:pPr>
      <w:r>
        <w:rPr>
          <w:lang w:eastAsia="de-DE"/>
        </w:rPr>
        <w:t>Consider HDR display counter measures for the JVET 13</w:t>
      </w:r>
      <w:r w:rsidRPr="0094055E">
        <w:rPr>
          <w:vertAlign w:val="superscript"/>
          <w:lang w:eastAsia="de-DE"/>
        </w:rPr>
        <w:t>th</w:t>
      </w:r>
      <w:r>
        <w:rPr>
          <w:lang w:eastAsia="de-DE"/>
        </w:rPr>
        <w:t xml:space="preserve"> meeting</w:t>
      </w:r>
    </w:p>
    <w:p w:rsidR="00944603" w:rsidRDefault="00944603" w:rsidP="008F284B">
      <w:pPr>
        <w:rPr>
          <w:lang w:eastAsia="de-DE"/>
        </w:rPr>
      </w:pPr>
    </w:p>
    <w:p w:rsidR="00944603" w:rsidRPr="00F23A45" w:rsidRDefault="00944603" w:rsidP="008F284B">
      <w:pPr>
        <w:rPr>
          <w:lang w:eastAsia="de-DE"/>
        </w:rPr>
      </w:pPr>
    </w:p>
    <w:p w:rsidR="00D926B4" w:rsidRPr="00F23A45" w:rsidRDefault="00B724FE" w:rsidP="00D926B4">
      <w:pPr>
        <w:pStyle w:val="berschrift9"/>
        <w:rPr>
          <w:rFonts w:eastAsia="Times New Roman"/>
          <w:szCs w:val="24"/>
          <w:lang w:val="en-CA" w:eastAsia="de-DE"/>
        </w:rPr>
      </w:pPr>
      <w:hyperlink r:id="rId57" w:history="1">
        <w:r w:rsidR="00D926B4" w:rsidRPr="00F23A45">
          <w:rPr>
            <w:rFonts w:eastAsia="Times New Roman"/>
            <w:color w:val="0000FF"/>
            <w:szCs w:val="24"/>
            <w:u w:val="single"/>
            <w:lang w:val="en-CA" w:eastAsia="de-DE"/>
          </w:rPr>
          <w:t>JVET-L0008</w:t>
        </w:r>
      </w:hyperlink>
      <w:r w:rsidR="00D926B4" w:rsidRPr="00F23A45">
        <w:rPr>
          <w:rFonts w:eastAsia="Times New Roman"/>
          <w:szCs w:val="24"/>
          <w:lang w:val="en-CA" w:eastAsia="de-DE"/>
        </w:rPr>
        <w:t xml:space="preserve"> JVET AHG report: 360° video coding tools and test conditions (AHG8) [J. Boyce, K. Choi, P. Hanhart, J.-L. Lin]</w:t>
      </w:r>
    </w:p>
    <w:p w:rsidR="008E10F7" w:rsidRDefault="008E10F7" w:rsidP="008F284B">
      <w:pPr>
        <w:rPr>
          <w:lang w:eastAsia="de-DE"/>
        </w:rPr>
      </w:pPr>
      <w:r w:rsidRPr="008E10F7">
        <w:rPr>
          <w:lang w:eastAsia="de-DE"/>
        </w:rPr>
        <w:t>This document summarizes the activity of AHG8: 360º video coding tools and test conditions between the between the 11th meeting in Ljubljana, SI (10–18 July 2018) and the 12th meeting in Macao, CN (3 – 12 Oct 2018).</w:t>
      </w:r>
    </w:p>
    <w:p w:rsidR="008E10F7" w:rsidRDefault="008E10F7" w:rsidP="008E10F7">
      <w:pPr>
        <w:rPr>
          <w:lang w:eastAsia="de-DE"/>
        </w:rPr>
      </w:pPr>
      <w:r>
        <w:rPr>
          <w:lang w:eastAsia="de-DE"/>
        </w:rPr>
        <w:t xml:space="preserve">There was no AHG email activity on the main jvet reflector, jvet@lists.rwth-aachen.de, with an [AHG8] indication on message headers. </w:t>
      </w:r>
    </w:p>
    <w:p w:rsidR="008E10F7" w:rsidRDefault="008E10F7" w:rsidP="008E10F7">
      <w:pPr>
        <w:rPr>
          <w:lang w:eastAsia="de-DE"/>
        </w:rPr>
      </w:pPr>
      <w:r>
        <w:rPr>
          <w:lang w:eastAsia="de-DE"/>
        </w:rPr>
        <w:t>There is one non-CE related contribution related to 360º video coding, which is listed below. In addition, CE13 on projection formats is related to 360º video coding, and has 21 contributions, which will be described in the CE report in JVET-L0033. There are 4 additional CE13-related contribution, listed below.</w:t>
      </w:r>
    </w:p>
    <w:p w:rsidR="008E10F7" w:rsidRDefault="008E10F7" w:rsidP="008E10F7">
      <w:pPr>
        <w:numPr>
          <w:ilvl w:val="0"/>
          <w:numId w:val="47"/>
        </w:numPr>
        <w:rPr>
          <w:lang w:eastAsia="de-DE"/>
        </w:rPr>
      </w:pPr>
      <w:r>
        <w:rPr>
          <w:lang w:eastAsia="de-DE"/>
        </w:rPr>
        <w:t>CE13 contributions (21 contributions, not listed here; see the section on CE13)</w:t>
      </w:r>
    </w:p>
    <w:p w:rsidR="008E10F7" w:rsidRDefault="008E10F7" w:rsidP="0094055E">
      <w:pPr>
        <w:numPr>
          <w:ilvl w:val="0"/>
          <w:numId w:val="47"/>
        </w:numPr>
        <w:rPr>
          <w:lang w:eastAsia="de-DE"/>
        </w:rPr>
      </w:pPr>
      <w:r>
        <w:rPr>
          <w:lang w:eastAsia="de-DE"/>
        </w:rPr>
        <w:t>360 video contributions not related to CE13</w:t>
      </w:r>
    </w:p>
    <w:p w:rsidR="008E10F7" w:rsidRDefault="008E10F7" w:rsidP="0094055E">
      <w:pPr>
        <w:numPr>
          <w:ilvl w:val="1"/>
          <w:numId w:val="47"/>
        </w:numPr>
        <w:rPr>
          <w:lang w:eastAsia="de-DE"/>
        </w:rPr>
      </w:pPr>
      <w:r>
        <w:rPr>
          <w:lang w:eastAsia="de-DE"/>
        </w:rPr>
        <w:t>JVET-L0238 AHG8: Chroma sample location type support for 360Lib [P. Hanhart, Y. He, Y. Ye (InterDigital)]</w:t>
      </w:r>
    </w:p>
    <w:p w:rsidR="008E10F7" w:rsidRDefault="008E10F7" w:rsidP="0094055E">
      <w:pPr>
        <w:numPr>
          <w:ilvl w:val="0"/>
          <w:numId w:val="47"/>
        </w:numPr>
        <w:rPr>
          <w:lang w:eastAsia="de-DE"/>
        </w:rPr>
      </w:pPr>
      <w:r>
        <w:rPr>
          <w:lang w:eastAsia="de-DE"/>
        </w:rPr>
        <w:t>CE13-related contributions</w:t>
      </w:r>
    </w:p>
    <w:p w:rsidR="008E10F7" w:rsidRDefault="008E10F7" w:rsidP="0094055E">
      <w:pPr>
        <w:numPr>
          <w:ilvl w:val="1"/>
          <w:numId w:val="47"/>
        </w:numPr>
        <w:rPr>
          <w:lang w:eastAsia="de-DE"/>
        </w:rPr>
      </w:pPr>
      <w:r>
        <w:rPr>
          <w:lang w:eastAsia="de-DE"/>
        </w:rPr>
        <w:t xml:space="preserve">JVET-L0166 CE13-related: Subjective Quality Improvement for RSP [A. Singh (Samsung)] </w:t>
      </w:r>
    </w:p>
    <w:p w:rsidR="008E10F7" w:rsidRDefault="008E10F7" w:rsidP="0094055E">
      <w:pPr>
        <w:numPr>
          <w:ilvl w:val="1"/>
          <w:numId w:val="47"/>
        </w:numPr>
        <w:rPr>
          <w:lang w:eastAsia="de-DE"/>
        </w:rPr>
      </w:pPr>
      <w:r>
        <w:rPr>
          <w:lang w:eastAsia="de-DE"/>
        </w:rPr>
        <w:t>JVET-L0212 CE13-related: Results for experiments as CE13.3.2, CE13.4.3 and CE13.7.7 with PHEC and impact of rotation on the coding performance of PHEC [J. Sauer, M. Bläser (RWTH Aachen University)]</w:t>
      </w:r>
    </w:p>
    <w:p w:rsidR="008E10F7" w:rsidRDefault="008E10F7" w:rsidP="0094055E">
      <w:pPr>
        <w:numPr>
          <w:ilvl w:val="1"/>
          <w:numId w:val="47"/>
        </w:numPr>
        <w:rPr>
          <w:lang w:eastAsia="de-DE"/>
        </w:rPr>
      </w:pPr>
      <w:r>
        <w:rPr>
          <w:lang w:eastAsia="de-DE"/>
        </w:rPr>
        <w:t>JVET-L0237 CE13-related: Adaptive frame packing using chroma sample location type 1 [P. Hanhart, Y. He, Y. Ye (InterDigital)]</w:t>
      </w:r>
    </w:p>
    <w:p w:rsidR="008E10F7" w:rsidRDefault="008E10F7" w:rsidP="0094055E">
      <w:pPr>
        <w:numPr>
          <w:ilvl w:val="1"/>
          <w:numId w:val="47"/>
        </w:numPr>
        <w:rPr>
          <w:lang w:eastAsia="de-DE"/>
        </w:rPr>
      </w:pPr>
      <w:r>
        <w:rPr>
          <w:lang w:eastAsia="de-DE"/>
        </w:rPr>
        <w:t xml:space="preserve">JVET-L0423 CE13-related: HEC with in-loop filters using spherical neighbors [Xuchang Huangfu, Yule Sun, Lu Yu (Zhejiang Univ.) </w:t>
      </w:r>
    </w:p>
    <w:p w:rsidR="008E10F7" w:rsidRDefault="008E10F7" w:rsidP="008E10F7">
      <w:pPr>
        <w:rPr>
          <w:lang w:eastAsia="de-DE"/>
        </w:rPr>
      </w:pPr>
      <w:r>
        <w:rPr>
          <w:lang w:eastAsia="de-DE"/>
        </w:rPr>
        <w:t>The AHG recommends the following:</w:t>
      </w:r>
    </w:p>
    <w:p w:rsidR="008E10F7" w:rsidRDefault="008E10F7" w:rsidP="0094055E">
      <w:pPr>
        <w:numPr>
          <w:ilvl w:val="0"/>
          <w:numId w:val="48"/>
        </w:numPr>
        <w:rPr>
          <w:lang w:eastAsia="de-DE"/>
        </w:rPr>
      </w:pPr>
      <w:r>
        <w:rPr>
          <w:lang w:eastAsia="de-DE"/>
        </w:rPr>
        <w:t>Review input contributions</w:t>
      </w:r>
    </w:p>
    <w:p w:rsidR="008E10F7" w:rsidRDefault="008E10F7" w:rsidP="0094055E">
      <w:pPr>
        <w:numPr>
          <w:ilvl w:val="0"/>
          <w:numId w:val="48"/>
        </w:numPr>
        <w:rPr>
          <w:lang w:eastAsia="de-DE"/>
        </w:rPr>
      </w:pPr>
      <w:r>
        <w:rPr>
          <w:lang w:eastAsia="de-DE"/>
        </w:rPr>
        <w:t>Conduct informal subjective viewing of contributions</w:t>
      </w:r>
    </w:p>
    <w:p w:rsidR="008E10F7" w:rsidRDefault="008E10F7" w:rsidP="0094055E">
      <w:pPr>
        <w:numPr>
          <w:ilvl w:val="0"/>
          <w:numId w:val="48"/>
        </w:numPr>
        <w:rPr>
          <w:lang w:eastAsia="de-DE"/>
        </w:rPr>
      </w:pPr>
      <w:r>
        <w:rPr>
          <w:lang w:eastAsia="de-DE"/>
        </w:rPr>
        <w:lastRenderedPageBreak/>
        <w:t>Review common test conditions for 360° video, including objective metrics and viewports</w:t>
      </w:r>
    </w:p>
    <w:p w:rsidR="008E10F7" w:rsidRPr="00F23A45" w:rsidRDefault="008E10F7" w:rsidP="0094055E">
      <w:pPr>
        <w:numPr>
          <w:ilvl w:val="0"/>
          <w:numId w:val="48"/>
        </w:numPr>
        <w:rPr>
          <w:lang w:eastAsia="de-DE"/>
        </w:rPr>
      </w:pPr>
      <w:r>
        <w:rPr>
          <w:lang w:eastAsia="de-DE"/>
        </w:rPr>
        <w:t>Review 360° video test material, and consider adding or replacing test sequences for common test conditions</w:t>
      </w:r>
    </w:p>
    <w:p w:rsidR="008F284B" w:rsidRPr="00F23A45" w:rsidRDefault="00B724FE" w:rsidP="008F284B">
      <w:pPr>
        <w:pStyle w:val="berschrift9"/>
        <w:rPr>
          <w:rFonts w:eastAsia="Times New Roman"/>
          <w:szCs w:val="24"/>
          <w:lang w:val="en-CA" w:eastAsia="de-DE"/>
        </w:rPr>
      </w:pPr>
      <w:hyperlink r:id="rId58" w:history="1">
        <w:r w:rsidR="008F284B" w:rsidRPr="00F23A45">
          <w:rPr>
            <w:rFonts w:eastAsia="Times New Roman"/>
            <w:color w:val="0000FF"/>
            <w:szCs w:val="24"/>
            <w:u w:val="single"/>
            <w:lang w:val="en-CA" w:eastAsia="de-DE"/>
          </w:rPr>
          <w:t>JVET-L0009</w:t>
        </w:r>
      </w:hyperlink>
      <w:r w:rsidR="008F284B" w:rsidRPr="00F23A45">
        <w:rPr>
          <w:rFonts w:eastAsia="Times New Roman"/>
          <w:szCs w:val="24"/>
          <w:lang w:val="en-CA" w:eastAsia="de-DE"/>
        </w:rPr>
        <w:t xml:space="preserve"> JVET AHG report: Neural Networks in Video Coding (AHG9) [S. Liu, B. Choi, K. Kawamura, Y. Li, L. Wang, P. Wu, H. Yang]</w:t>
      </w:r>
    </w:p>
    <w:p w:rsidR="00941B7F" w:rsidRDefault="00941B7F" w:rsidP="008F284B">
      <w:pPr>
        <w:rPr>
          <w:lang w:eastAsia="de-DE"/>
        </w:rPr>
      </w:pPr>
      <w:r w:rsidRPr="00941B7F">
        <w:rPr>
          <w:lang w:eastAsia="de-DE"/>
        </w:rPr>
        <w:t>This document summarizes the activity of AHG9: Neural network in video coding between the 11th meeting Ljubljana, SI (10–18 July 2018) and the 12th meeting in Macao, CN (3 – 12 Oct 2018).</w:t>
      </w:r>
    </w:p>
    <w:p w:rsidR="00941B7F" w:rsidRDefault="00941B7F" w:rsidP="00941B7F">
      <w:pPr>
        <w:rPr>
          <w:lang w:eastAsia="de-DE"/>
        </w:rPr>
      </w:pPr>
      <w:r>
        <w:rPr>
          <w:lang w:eastAsia="de-DE"/>
        </w:rPr>
        <w:t>The AHG used the main JVET reflector, jvet@lists.rwth-aachen.de, with [AHG9] in message headers. There was no email exchange on the main reflector and some offline discussions among proponents, participants and outside JVET. Academia universities and labs continued showing interests in the subject of Neural Networks for video compression with questions such as complexity and practicability, etc.</w:t>
      </w:r>
    </w:p>
    <w:p w:rsidR="00941B7F" w:rsidRDefault="00941B7F" w:rsidP="00941B7F">
      <w:pPr>
        <w:rPr>
          <w:lang w:eastAsia="de-DE"/>
        </w:rPr>
      </w:pPr>
      <w:r>
        <w:rPr>
          <w:lang w:eastAsia="de-DE"/>
        </w:rPr>
        <w:t>Input documents (technical proposals) related to AHG9 were identified as:</w:t>
      </w:r>
    </w:p>
    <w:p w:rsidR="00941B7F" w:rsidRDefault="00941B7F" w:rsidP="0094055E">
      <w:pPr>
        <w:numPr>
          <w:ilvl w:val="0"/>
          <w:numId w:val="50"/>
        </w:numPr>
        <w:rPr>
          <w:lang w:eastAsia="de-DE"/>
        </w:rPr>
      </w:pPr>
      <w:r>
        <w:rPr>
          <w:lang w:eastAsia="de-DE"/>
        </w:rPr>
        <w:t xml:space="preserve">JVET-L0242 “AHG9: Dense Residual Convolutional Neural Network based In-Loop Filter”, </w:t>
      </w:r>
      <w:r w:rsidR="00BD5AC2">
        <w:rPr>
          <w:lang w:eastAsia="de-DE"/>
        </w:rPr>
        <w:t>[</w:t>
      </w:r>
      <w:r>
        <w:rPr>
          <w:lang w:eastAsia="de-DE"/>
        </w:rPr>
        <w:t>Y.</w:t>
      </w:r>
      <w:r w:rsidR="00BD5AC2">
        <w:rPr>
          <w:lang w:eastAsia="de-DE"/>
        </w:rPr>
        <w:t> </w:t>
      </w:r>
      <w:r>
        <w:rPr>
          <w:lang w:eastAsia="de-DE"/>
        </w:rPr>
        <w:t>Wang, Z.</w:t>
      </w:r>
      <w:r w:rsidR="00BD5AC2">
        <w:rPr>
          <w:lang w:eastAsia="de-DE"/>
        </w:rPr>
        <w:t> </w:t>
      </w:r>
      <w:r>
        <w:rPr>
          <w:lang w:eastAsia="de-DE"/>
        </w:rPr>
        <w:t>Chen, Y.</w:t>
      </w:r>
      <w:r w:rsidR="00BD5AC2">
        <w:rPr>
          <w:lang w:eastAsia="de-DE"/>
        </w:rPr>
        <w:t> </w:t>
      </w:r>
      <w:r>
        <w:rPr>
          <w:lang w:eastAsia="de-DE"/>
        </w:rPr>
        <w:t>Li (Wuhan Univ.), L.</w:t>
      </w:r>
      <w:r w:rsidR="00BD5AC2">
        <w:rPr>
          <w:lang w:eastAsia="de-DE"/>
        </w:rPr>
        <w:t> </w:t>
      </w:r>
      <w:r>
        <w:rPr>
          <w:lang w:eastAsia="de-DE"/>
        </w:rPr>
        <w:t>Zhao (Tencent)</w:t>
      </w:r>
      <w:r w:rsidR="00BD5AC2">
        <w:rPr>
          <w:lang w:eastAsia="de-DE"/>
        </w:rPr>
        <w:t>]</w:t>
      </w:r>
    </w:p>
    <w:p w:rsidR="00941B7F" w:rsidRDefault="00941B7F" w:rsidP="0094055E">
      <w:pPr>
        <w:numPr>
          <w:ilvl w:val="0"/>
          <w:numId w:val="50"/>
        </w:numPr>
        <w:rPr>
          <w:lang w:eastAsia="de-DE"/>
        </w:rPr>
      </w:pPr>
      <w:r>
        <w:rPr>
          <w:lang w:eastAsia="de-DE"/>
        </w:rPr>
        <w:t xml:space="preserve">JVET-L0383 “AHG9: Convolution Neural Network Filter” </w:t>
      </w:r>
      <w:r w:rsidR="00BD5AC2">
        <w:rPr>
          <w:lang w:eastAsia="de-DE"/>
        </w:rPr>
        <w:t>[</w:t>
      </w:r>
      <w:r>
        <w:rPr>
          <w:lang w:eastAsia="de-DE"/>
        </w:rPr>
        <w:t>K.</w:t>
      </w:r>
      <w:r w:rsidR="00BD5AC2">
        <w:rPr>
          <w:lang w:eastAsia="de-DE"/>
        </w:rPr>
        <w:t> </w:t>
      </w:r>
      <w:r>
        <w:rPr>
          <w:lang w:eastAsia="de-DE"/>
        </w:rPr>
        <w:t>Kawamura, Y.</w:t>
      </w:r>
      <w:r w:rsidR="00BD5AC2">
        <w:rPr>
          <w:lang w:eastAsia="de-DE"/>
        </w:rPr>
        <w:t> </w:t>
      </w:r>
      <w:r>
        <w:rPr>
          <w:lang w:eastAsia="de-DE"/>
        </w:rPr>
        <w:t>Kidani, S.</w:t>
      </w:r>
      <w:r w:rsidR="00BD5AC2">
        <w:rPr>
          <w:lang w:eastAsia="de-DE"/>
        </w:rPr>
        <w:t> </w:t>
      </w:r>
      <w:r>
        <w:rPr>
          <w:lang w:eastAsia="de-DE"/>
        </w:rPr>
        <w:t>Naito (KDDI)</w:t>
      </w:r>
      <w:r w:rsidR="00BD5AC2">
        <w:rPr>
          <w:lang w:eastAsia="de-DE"/>
        </w:rPr>
        <w:t>]</w:t>
      </w:r>
    </w:p>
    <w:p w:rsidR="00941B7F" w:rsidRDefault="00941B7F" w:rsidP="00941B7F">
      <w:pPr>
        <w:rPr>
          <w:lang w:eastAsia="de-DE"/>
        </w:rPr>
      </w:pPr>
      <w:r>
        <w:rPr>
          <w:lang w:eastAsia="de-DE"/>
        </w:rPr>
        <w:t>The AHG recommended:</w:t>
      </w:r>
    </w:p>
    <w:p w:rsidR="00941B7F" w:rsidRDefault="00941B7F" w:rsidP="0094055E">
      <w:pPr>
        <w:numPr>
          <w:ilvl w:val="0"/>
          <w:numId w:val="49"/>
        </w:numPr>
        <w:rPr>
          <w:lang w:eastAsia="de-DE"/>
        </w:rPr>
      </w:pPr>
      <w:r>
        <w:rPr>
          <w:lang w:eastAsia="de-DE"/>
        </w:rPr>
        <w:t>To review all related contributions</w:t>
      </w:r>
    </w:p>
    <w:p w:rsidR="00941B7F" w:rsidRDefault="00941B7F" w:rsidP="00941B7F">
      <w:pPr>
        <w:numPr>
          <w:ilvl w:val="0"/>
          <w:numId w:val="49"/>
        </w:numPr>
        <w:rPr>
          <w:lang w:eastAsia="de-DE"/>
        </w:rPr>
      </w:pPr>
      <w:r>
        <w:rPr>
          <w:lang w:eastAsia="de-DE"/>
        </w:rPr>
        <w:t>To continue discussions about methodologies and measurements for evaluating neural network related video coding tools</w:t>
      </w:r>
    </w:p>
    <w:p w:rsidR="00BD5AC2" w:rsidRPr="00F23A45" w:rsidRDefault="00BD5AC2" w:rsidP="00BD5AC2">
      <w:pPr>
        <w:rPr>
          <w:lang w:eastAsia="de-DE"/>
        </w:rPr>
      </w:pPr>
      <w:r>
        <w:rPr>
          <w:lang w:eastAsia="de-DE"/>
        </w:rPr>
        <w:t>In the discussion, it was suggested that software availability would be helpful, including the tools for training.</w:t>
      </w:r>
      <w:r w:rsidR="001D4369">
        <w:rPr>
          <w:lang w:eastAsia="de-DE"/>
        </w:rPr>
        <w:t xml:space="preserve"> It was commented that it would not be feasible to have a CE until there is software.</w:t>
      </w:r>
    </w:p>
    <w:p w:rsidR="00166D13" w:rsidRPr="00F23A45" w:rsidRDefault="00B724FE" w:rsidP="00166D13">
      <w:pPr>
        <w:pStyle w:val="berschrift9"/>
        <w:rPr>
          <w:rFonts w:eastAsia="Times New Roman"/>
          <w:szCs w:val="24"/>
          <w:highlight w:val="yellow"/>
          <w:lang w:val="en-CA" w:eastAsia="de-DE"/>
        </w:rPr>
      </w:pPr>
      <w:hyperlink r:id="rId59" w:history="1">
        <w:r w:rsidR="00166D13" w:rsidRPr="00F23A45">
          <w:rPr>
            <w:rFonts w:eastAsia="Times New Roman"/>
            <w:color w:val="0000FF"/>
            <w:szCs w:val="24"/>
            <w:u w:val="single"/>
            <w:lang w:val="en-CA" w:eastAsia="de-DE"/>
          </w:rPr>
          <w:t>JVET-L0010</w:t>
        </w:r>
      </w:hyperlink>
      <w:r w:rsidR="00166D13" w:rsidRPr="00F23A45">
        <w:rPr>
          <w:rFonts w:eastAsia="Times New Roman"/>
          <w:szCs w:val="24"/>
          <w:lang w:val="en-CA" w:eastAsia="de-DE"/>
        </w:rPr>
        <w:t xml:space="preserve"> JVET AHG report: Encoding algorithm optimizations (AHG10) [A. Duenas, A. M. Tourapis, C. Helmrich, S. Ikonin, A. Norkin, R. Sjöberg]</w:t>
      </w:r>
    </w:p>
    <w:p w:rsidR="001D4369" w:rsidRDefault="001D4369" w:rsidP="008F284B">
      <w:pPr>
        <w:rPr>
          <w:lang w:eastAsia="de-DE"/>
        </w:rPr>
      </w:pPr>
      <w:r w:rsidRPr="001D4369">
        <w:rPr>
          <w:lang w:eastAsia="de-DE"/>
        </w:rPr>
        <w:t>The document summarizes the activities of the AHG on Encoding algorithm optimizations between the 11th meeting in Ljubljana, SI (10</w:t>
      </w:r>
      <w:r>
        <w:rPr>
          <w:lang w:eastAsia="de-DE"/>
        </w:rPr>
        <w:t>–</w:t>
      </w:r>
      <w:r w:rsidRPr="001D4369">
        <w:rPr>
          <w:lang w:eastAsia="de-DE"/>
        </w:rPr>
        <w:t>18, July 2018) and the 12th meeting in Macao, CN (3</w:t>
      </w:r>
      <w:r>
        <w:rPr>
          <w:lang w:eastAsia="de-DE"/>
        </w:rPr>
        <w:t>–</w:t>
      </w:r>
      <w:r w:rsidRPr="001D4369">
        <w:rPr>
          <w:lang w:eastAsia="de-DE"/>
        </w:rPr>
        <w:t>12, October 2018).</w:t>
      </w:r>
    </w:p>
    <w:p w:rsidR="001D4369" w:rsidRDefault="001D4369" w:rsidP="001D4369">
      <w:pPr>
        <w:rPr>
          <w:lang w:eastAsia="de-DE"/>
        </w:rPr>
      </w:pPr>
      <w:r>
        <w:rPr>
          <w:lang w:eastAsia="de-DE"/>
        </w:rPr>
        <w:t>The following input documents were identified to be related to the AHG:</w:t>
      </w:r>
    </w:p>
    <w:p w:rsidR="001D4369" w:rsidRDefault="001D4369" w:rsidP="0094055E">
      <w:pPr>
        <w:numPr>
          <w:ilvl w:val="0"/>
          <w:numId w:val="51"/>
        </w:numPr>
        <w:rPr>
          <w:lang w:eastAsia="de-DE"/>
        </w:rPr>
      </w:pPr>
      <w:r>
        <w:rPr>
          <w:lang w:eastAsia="de-DE"/>
        </w:rPr>
        <w:t>JVET-L0210: CE 7: Adaptive quantization via perceptually optimized QP adaptation (Test 7.2.6) by Fraunhofer HHI</w:t>
      </w:r>
    </w:p>
    <w:p w:rsidR="001D4369" w:rsidRDefault="001D4369" w:rsidP="0094055E">
      <w:pPr>
        <w:numPr>
          <w:ilvl w:val="1"/>
          <w:numId w:val="51"/>
        </w:numPr>
        <w:rPr>
          <w:lang w:eastAsia="de-DE"/>
        </w:rPr>
      </w:pPr>
      <w:r>
        <w:rPr>
          <w:lang w:eastAsia="de-DE"/>
        </w:rPr>
        <w:t>In JVET-H0047, the authors proposed a CTU-wise subjectively optimized QP adaptation (QPA) along with a correspondingly weighted PSNR (WPSNR) distortion measure.</w:t>
      </w:r>
      <w:r w:rsidR="00D62AB2">
        <w:rPr>
          <w:lang w:eastAsia="de-DE"/>
        </w:rPr>
        <w:t xml:space="preserve"> </w:t>
      </w:r>
      <w:r>
        <w:rPr>
          <w:lang w:eastAsia="de-DE"/>
        </w:rPr>
        <w:t>This QPA approach was further improved in JVET-K0206 and accepted for integration into (and optional activation in) the VTM/BMS software.</w:t>
      </w:r>
      <w:r w:rsidR="00D62AB2">
        <w:rPr>
          <w:lang w:eastAsia="de-DE"/>
        </w:rPr>
        <w:t xml:space="preserve"> </w:t>
      </w:r>
      <w:r>
        <w:rPr>
          <w:lang w:eastAsia="de-DE"/>
        </w:rPr>
        <w:t>Note that this is a non-normative encoder optimization – the delta-QP values are signal</w:t>
      </w:r>
      <w:r w:rsidR="008E5953">
        <w:rPr>
          <w:lang w:eastAsia="de-DE"/>
        </w:rPr>
        <w:t>l</w:t>
      </w:r>
      <w:r>
        <w:rPr>
          <w:lang w:eastAsia="de-DE"/>
        </w:rPr>
        <w:t>ed in a HEVC-like fashion.</w:t>
      </w:r>
    </w:p>
    <w:p w:rsidR="001D4369" w:rsidRDefault="001D4369" w:rsidP="0094055E">
      <w:pPr>
        <w:numPr>
          <w:ilvl w:val="1"/>
          <w:numId w:val="51"/>
        </w:numPr>
        <w:rPr>
          <w:lang w:eastAsia="de-DE"/>
        </w:rPr>
      </w:pPr>
      <w:r>
        <w:rPr>
          <w:lang w:eastAsia="de-DE"/>
        </w:rPr>
        <w:t>This document reports on Bjøntegaard delta (BD) PSNR and MS-SSIM results gathered from comparative measurements between VTM 2.0.1 with activated perceptual QPA and VTM 2.0.1 with fixed-QP encoding</w:t>
      </w:r>
      <w:r w:rsidR="008E5953">
        <w:rPr>
          <w:lang w:eastAsia="de-DE"/>
        </w:rPr>
        <w:t>.</w:t>
      </w:r>
    </w:p>
    <w:p w:rsidR="001D4369" w:rsidRDefault="001D4369" w:rsidP="0094055E">
      <w:pPr>
        <w:numPr>
          <w:ilvl w:val="0"/>
          <w:numId w:val="51"/>
        </w:numPr>
        <w:rPr>
          <w:lang w:eastAsia="de-DE"/>
        </w:rPr>
      </w:pPr>
      <w:r>
        <w:rPr>
          <w:lang w:eastAsia="de-DE"/>
        </w:rPr>
        <w:t>JVET-L0241: AHG10: Adaptive lambda ratio estimation for rate control in VVC by Wuhan University and Tencent</w:t>
      </w:r>
    </w:p>
    <w:p w:rsidR="001D4369" w:rsidRDefault="001D4369" w:rsidP="0094055E">
      <w:pPr>
        <w:numPr>
          <w:ilvl w:val="1"/>
          <w:numId w:val="51"/>
        </w:numPr>
        <w:rPr>
          <w:lang w:eastAsia="de-DE"/>
        </w:rPr>
      </w:pPr>
      <w:r>
        <w:rPr>
          <w:lang w:eastAsia="de-DE"/>
        </w:rPr>
        <w:t xml:space="preserve">This contribution presents some </w:t>
      </w:r>
      <w:r w:rsidR="008E5953">
        <w:rPr>
          <w:lang w:eastAsia="de-DE"/>
        </w:rPr>
        <w:t>modifications</w:t>
      </w:r>
      <w:r>
        <w:rPr>
          <w:lang w:eastAsia="de-DE"/>
        </w:rPr>
        <w:t xml:space="preserve"> based on the current rate control scheme proposed in JVET-K0390. With the proposed adaptive lambda ratio estimation algorithm, when using the anchor bit rate of BMS2.1 with VTM configuration as the target, there are </w:t>
      </w:r>
      <w:r w:rsidRPr="0094055E">
        <w:rPr>
          <w:highlight w:val="yellow"/>
          <w:lang w:eastAsia="de-DE"/>
        </w:rPr>
        <w:lastRenderedPageBreak/>
        <w:t>X%/X%/X%</w:t>
      </w:r>
      <w:r>
        <w:rPr>
          <w:lang w:eastAsia="de-DE"/>
        </w:rPr>
        <w:t xml:space="preserve"> for Y/U/V coding efficiency improvements in random access configuration when compared with the rate control algorithm in K0390.</w:t>
      </w:r>
    </w:p>
    <w:p w:rsidR="001D4369" w:rsidRDefault="001D4369" w:rsidP="0094055E">
      <w:pPr>
        <w:numPr>
          <w:ilvl w:val="0"/>
          <w:numId w:val="51"/>
        </w:numPr>
        <w:rPr>
          <w:lang w:eastAsia="de-DE"/>
        </w:rPr>
      </w:pPr>
      <w:r>
        <w:rPr>
          <w:lang w:eastAsia="de-DE"/>
        </w:rPr>
        <w:t>JVET-L0365: MS-SSIM as an additional metric</w:t>
      </w:r>
    </w:p>
    <w:p w:rsidR="001D4369" w:rsidRDefault="001D4369" w:rsidP="0094055E">
      <w:pPr>
        <w:numPr>
          <w:ilvl w:val="1"/>
          <w:numId w:val="51"/>
        </w:numPr>
        <w:rPr>
          <w:lang w:eastAsia="de-DE"/>
        </w:rPr>
      </w:pPr>
      <w:r>
        <w:rPr>
          <w:lang w:eastAsia="de-DE"/>
        </w:rPr>
        <w:t xml:space="preserve">This contribution proposes to include the MS-SSIM metric as additional metric in VTM and make MS-SSIM Y mandatory in the CTC for SDR video. A patch for MS-SSIM integrated into VTM 2.0.1 and an updated </w:t>
      </w:r>
      <w:r w:rsidR="008E5953">
        <w:rPr>
          <w:lang w:eastAsia="de-DE"/>
        </w:rPr>
        <w:t>E</w:t>
      </w:r>
      <w:r>
        <w:rPr>
          <w:lang w:eastAsia="de-DE"/>
        </w:rPr>
        <w:t>xcel template for the CTC for SDR video are provided.</w:t>
      </w:r>
    </w:p>
    <w:p w:rsidR="001D4369" w:rsidRPr="00F23A45" w:rsidRDefault="001D4369" w:rsidP="001D4369">
      <w:pPr>
        <w:rPr>
          <w:lang w:eastAsia="de-DE"/>
        </w:rPr>
      </w:pPr>
      <w:r>
        <w:rPr>
          <w:lang w:eastAsia="de-DE"/>
        </w:rPr>
        <w:t>The AHG recommend</w:t>
      </w:r>
      <w:r w:rsidR="008E5953">
        <w:rPr>
          <w:lang w:eastAsia="de-DE"/>
        </w:rPr>
        <w:t>ed</w:t>
      </w:r>
      <w:r>
        <w:rPr>
          <w:lang w:eastAsia="de-DE"/>
        </w:rPr>
        <w:t xml:space="preserve"> that the related input contributions </w:t>
      </w:r>
      <w:r w:rsidR="008E5953">
        <w:rPr>
          <w:lang w:eastAsia="de-DE"/>
        </w:rPr>
        <w:t>be</w:t>
      </w:r>
      <w:r>
        <w:rPr>
          <w:lang w:eastAsia="de-DE"/>
        </w:rPr>
        <w:t xml:space="preserve"> reviewed and to further continue the study of encoding algorithm optimizations in JVET.</w:t>
      </w:r>
    </w:p>
    <w:p w:rsidR="008F284B" w:rsidRPr="00F23A45" w:rsidRDefault="00B724FE" w:rsidP="008F284B">
      <w:pPr>
        <w:pStyle w:val="berschrift9"/>
        <w:rPr>
          <w:rFonts w:eastAsia="Times New Roman"/>
          <w:szCs w:val="24"/>
          <w:lang w:val="en-CA" w:eastAsia="de-DE"/>
        </w:rPr>
      </w:pPr>
      <w:hyperlink r:id="rId60" w:history="1">
        <w:r w:rsidR="008F284B" w:rsidRPr="00F23A45">
          <w:rPr>
            <w:rFonts w:eastAsia="Times New Roman"/>
            <w:color w:val="0000FF"/>
            <w:szCs w:val="24"/>
            <w:u w:val="single"/>
            <w:lang w:val="en-CA" w:eastAsia="de-DE"/>
          </w:rPr>
          <w:t>JVET-L0011</w:t>
        </w:r>
      </w:hyperlink>
      <w:r w:rsidR="008F284B" w:rsidRPr="00F23A45">
        <w:rPr>
          <w:rFonts w:eastAsia="Times New Roman"/>
          <w:szCs w:val="24"/>
          <w:lang w:val="en-CA" w:eastAsia="de-DE"/>
        </w:rPr>
        <w:t xml:space="preserve"> JVET AHG report: Screen Content Coding (AHG11) [S. Liu, J. Boyce, Y. Sun, M. Zhou]</w:t>
      </w:r>
    </w:p>
    <w:p w:rsidR="008E5953" w:rsidRDefault="008E5953" w:rsidP="008F284B">
      <w:pPr>
        <w:rPr>
          <w:lang w:eastAsia="de-DE"/>
        </w:rPr>
      </w:pPr>
      <w:r w:rsidRPr="008E5953">
        <w:rPr>
          <w:lang w:eastAsia="de-DE"/>
        </w:rPr>
        <w:t>This document summarizes the activity of AHG</w:t>
      </w:r>
      <w:r w:rsidR="00671499">
        <w:rPr>
          <w:lang w:eastAsia="de-DE"/>
        </w:rPr>
        <w:t>11</w:t>
      </w:r>
      <w:r w:rsidRPr="008E5953">
        <w:rPr>
          <w:lang w:eastAsia="de-DE"/>
        </w:rPr>
        <w:t xml:space="preserve">: </w:t>
      </w:r>
      <w:r w:rsidR="00671499" w:rsidRPr="00F23A45">
        <w:rPr>
          <w:rFonts w:eastAsia="Times New Roman"/>
          <w:szCs w:val="24"/>
          <w:lang w:eastAsia="de-DE"/>
        </w:rPr>
        <w:t xml:space="preserve">Screen Content Coding </w:t>
      </w:r>
      <w:r w:rsidRPr="008E5953">
        <w:rPr>
          <w:lang w:eastAsia="de-DE"/>
        </w:rPr>
        <w:t>between the 11th meeting Ljubljana, SI (10–18 July 2018) and the 12th meeting in Macao, CN (3–12 Oct</w:t>
      </w:r>
      <w:r w:rsidR="00671499">
        <w:rPr>
          <w:lang w:eastAsia="de-DE"/>
        </w:rPr>
        <w:t>ober</w:t>
      </w:r>
      <w:r w:rsidRPr="008E5953">
        <w:rPr>
          <w:lang w:eastAsia="de-DE"/>
        </w:rPr>
        <w:t xml:space="preserve"> 2018).</w:t>
      </w:r>
    </w:p>
    <w:p w:rsidR="00671499" w:rsidRDefault="00671499" w:rsidP="00671499">
      <w:pPr>
        <w:rPr>
          <w:lang w:eastAsia="de-DE"/>
        </w:rPr>
      </w:pPr>
      <w:r>
        <w:rPr>
          <w:lang w:eastAsia="de-DE"/>
        </w:rPr>
        <w:t>The AHG used the main JVET reflector, jvet@lists.rwth-aachen.de, with [AHG11] in message headers. The AHG worked closely with CE8 (CPR) and CE15 (Palette) to discuss about screen content tool compression benefits and especially complexity impacts. Some hardware experts (Broadcom and Ubilinx) provided valuable inputs. Through discussions it was agreed that some constraints may be imposed on CPR to make it more implementation friendly especially for hardware designs, such as,</w:t>
      </w:r>
    </w:p>
    <w:p w:rsidR="00671499" w:rsidRDefault="00671499" w:rsidP="0094055E">
      <w:pPr>
        <w:numPr>
          <w:ilvl w:val="0"/>
          <w:numId w:val="52"/>
        </w:numPr>
        <w:rPr>
          <w:lang w:eastAsia="de-DE"/>
        </w:rPr>
      </w:pPr>
      <w:r>
        <w:rPr>
          <w:lang w:eastAsia="de-DE"/>
        </w:rPr>
        <w:t>Allow CPR compensated only from the current CTU</w:t>
      </w:r>
    </w:p>
    <w:p w:rsidR="00671499" w:rsidRDefault="00671499" w:rsidP="0094055E">
      <w:pPr>
        <w:numPr>
          <w:ilvl w:val="0"/>
          <w:numId w:val="52"/>
        </w:numPr>
        <w:rPr>
          <w:lang w:eastAsia="de-DE"/>
        </w:rPr>
      </w:pPr>
      <w:r>
        <w:rPr>
          <w:lang w:eastAsia="de-DE"/>
        </w:rPr>
        <w:t>Allow CPR compensated only from the current CTU and the CTU to its left</w:t>
      </w:r>
    </w:p>
    <w:p w:rsidR="00671499" w:rsidRDefault="00671499" w:rsidP="0094055E">
      <w:pPr>
        <w:numPr>
          <w:ilvl w:val="0"/>
          <w:numId w:val="52"/>
        </w:numPr>
        <w:rPr>
          <w:lang w:eastAsia="de-DE"/>
        </w:rPr>
      </w:pPr>
      <w:r>
        <w:rPr>
          <w:lang w:eastAsia="de-DE"/>
        </w:rPr>
        <w:t>Exclude the current CTU and the two CTUs to its left from CPR compensation area</w:t>
      </w:r>
    </w:p>
    <w:p w:rsidR="00671499" w:rsidRDefault="00671499" w:rsidP="0094055E">
      <w:pPr>
        <w:numPr>
          <w:ilvl w:val="0"/>
          <w:numId w:val="52"/>
        </w:numPr>
        <w:rPr>
          <w:lang w:eastAsia="de-DE"/>
        </w:rPr>
      </w:pPr>
      <w:r>
        <w:rPr>
          <w:lang w:eastAsia="de-DE"/>
        </w:rPr>
        <w:t>Exclude the current CTU and the two CTUs to its left from CPR compensation area. In addition, disable all loop-filters</w:t>
      </w:r>
    </w:p>
    <w:p w:rsidR="00671499" w:rsidRDefault="00671499" w:rsidP="0094055E">
      <w:pPr>
        <w:numPr>
          <w:ilvl w:val="0"/>
          <w:numId w:val="52"/>
        </w:numPr>
        <w:rPr>
          <w:lang w:eastAsia="de-DE"/>
        </w:rPr>
      </w:pPr>
      <w:r>
        <w:rPr>
          <w:lang w:eastAsia="de-DE"/>
        </w:rPr>
        <w:t>Exclude the current CTU and the CTU to its left from CPR compensation area</w:t>
      </w:r>
    </w:p>
    <w:p w:rsidR="00671499" w:rsidRDefault="00671499" w:rsidP="0094055E">
      <w:pPr>
        <w:numPr>
          <w:ilvl w:val="0"/>
          <w:numId w:val="52"/>
        </w:numPr>
        <w:rPr>
          <w:lang w:eastAsia="de-DE"/>
        </w:rPr>
      </w:pPr>
      <w:r>
        <w:rPr>
          <w:lang w:eastAsia="de-DE"/>
        </w:rPr>
        <w:t xml:space="preserve">Exclude the current CTU and the CTU to its left from CPR compensation area. In addition, disable all loop-filters </w:t>
      </w:r>
    </w:p>
    <w:p w:rsidR="00671499" w:rsidRDefault="00671499" w:rsidP="0094055E">
      <w:pPr>
        <w:numPr>
          <w:ilvl w:val="0"/>
          <w:numId w:val="52"/>
        </w:numPr>
        <w:rPr>
          <w:lang w:eastAsia="de-DE"/>
        </w:rPr>
      </w:pPr>
      <w:r>
        <w:rPr>
          <w:lang w:eastAsia="de-DE"/>
        </w:rPr>
        <w:t>And use integer vectors for CPR of chroma</w:t>
      </w:r>
    </w:p>
    <w:p w:rsidR="00671499" w:rsidRDefault="00671499" w:rsidP="00671499">
      <w:pPr>
        <w:rPr>
          <w:lang w:eastAsia="de-DE"/>
        </w:rPr>
      </w:pPr>
      <w:r>
        <w:rPr>
          <w:lang w:eastAsia="de-DE"/>
        </w:rPr>
        <w:t xml:space="preserve">Details </w:t>
      </w:r>
      <w:r w:rsidR="005D4376">
        <w:rPr>
          <w:lang w:eastAsia="de-DE"/>
        </w:rPr>
        <w:t>are</w:t>
      </w:r>
      <w:r>
        <w:rPr>
          <w:lang w:eastAsia="de-DE"/>
        </w:rPr>
        <w:t xml:space="preserve"> discussed in CE8 report.</w:t>
      </w:r>
    </w:p>
    <w:p w:rsidR="00671499" w:rsidRDefault="00671499" w:rsidP="00671499">
      <w:pPr>
        <w:rPr>
          <w:lang w:eastAsia="de-DE"/>
        </w:rPr>
      </w:pPr>
      <w:r>
        <w:rPr>
          <w:lang w:eastAsia="de-DE"/>
        </w:rPr>
        <w:t>The new test sequence “ArenaOfValor” (1920x1080 60fps) which was adopted in the last meeting was included in CTC class F and used for SCC tool tests.</w:t>
      </w:r>
    </w:p>
    <w:p w:rsidR="005D4376" w:rsidRDefault="005D4376" w:rsidP="005D4376">
      <w:pPr>
        <w:rPr>
          <w:lang w:eastAsia="de-DE"/>
        </w:rPr>
      </w:pPr>
      <w:r>
        <w:rPr>
          <w:lang w:eastAsia="de-DE"/>
        </w:rPr>
        <w:t xml:space="preserve">Input documents related to AHG11 were summarized as follows. </w:t>
      </w:r>
    </w:p>
    <w:p w:rsidR="005D4376" w:rsidRDefault="005D4376" w:rsidP="0094055E">
      <w:pPr>
        <w:numPr>
          <w:ilvl w:val="0"/>
          <w:numId w:val="53"/>
        </w:numPr>
        <w:rPr>
          <w:lang w:eastAsia="de-DE"/>
        </w:rPr>
      </w:pPr>
      <w:r>
        <w:rPr>
          <w:lang w:eastAsia="de-DE"/>
        </w:rPr>
        <w:t>CPR related contributions</w:t>
      </w:r>
    </w:p>
    <w:p w:rsidR="005D4376" w:rsidRDefault="005D4376" w:rsidP="0094055E">
      <w:pPr>
        <w:numPr>
          <w:ilvl w:val="1"/>
          <w:numId w:val="53"/>
        </w:numPr>
        <w:rPr>
          <w:lang w:eastAsia="de-DE"/>
        </w:rPr>
      </w:pPr>
      <w:r>
        <w:rPr>
          <w:lang w:eastAsia="de-DE"/>
        </w:rPr>
        <w:t>JVET-L0041 “Non-CE8: Rotate Intra Block Copy”, Z. Zhang, V. Sze (MIT)</w:t>
      </w:r>
    </w:p>
    <w:p w:rsidR="005D4376" w:rsidRDefault="005D4376" w:rsidP="0094055E">
      <w:pPr>
        <w:numPr>
          <w:ilvl w:val="1"/>
          <w:numId w:val="53"/>
        </w:numPr>
        <w:rPr>
          <w:lang w:eastAsia="de-DE"/>
        </w:rPr>
      </w:pPr>
      <w:r>
        <w:rPr>
          <w:lang w:eastAsia="de-DE"/>
        </w:rPr>
        <w:t>JVET-L0077 “CE8: Intra Region-based Template Matching (Test 8.1)”, G. Venugopal, K. Müller, H. Schwarz, D. Marpe, T. Wiegand (HHI)</w:t>
      </w:r>
    </w:p>
    <w:p w:rsidR="005D4376" w:rsidRDefault="005D4376" w:rsidP="0094055E">
      <w:pPr>
        <w:numPr>
          <w:ilvl w:val="1"/>
          <w:numId w:val="53"/>
        </w:numPr>
        <w:rPr>
          <w:lang w:eastAsia="de-DE"/>
        </w:rPr>
      </w:pPr>
      <w:r>
        <w:rPr>
          <w:lang w:eastAsia="de-DE"/>
        </w:rPr>
        <w:t xml:space="preserve">JVET-L0159 “Non-CE8: Block vector predictor for </w:t>
      </w:r>
      <w:r w:rsidR="00B24D76">
        <w:rPr>
          <w:lang w:eastAsia="de-DE"/>
        </w:rPr>
        <w:t>CPR</w:t>
      </w:r>
      <w:r>
        <w:rPr>
          <w:lang w:eastAsia="de-DE"/>
        </w:rPr>
        <w:t>”, J. Nam, J. Lim, S. Kim (LGE)</w:t>
      </w:r>
    </w:p>
    <w:p w:rsidR="005D4376" w:rsidRDefault="005D4376" w:rsidP="0094055E">
      <w:pPr>
        <w:numPr>
          <w:ilvl w:val="1"/>
          <w:numId w:val="53"/>
        </w:numPr>
        <w:rPr>
          <w:lang w:eastAsia="de-DE"/>
        </w:rPr>
      </w:pPr>
      <w:r>
        <w:rPr>
          <w:lang w:eastAsia="de-DE"/>
        </w:rPr>
        <w:t>JVET-L0290 “CE8: CPR mode with dual-tree support (Test CE8.2)”, X. Xu, X. Li, S. Liu (Tencent)</w:t>
      </w:r>
    </w:p>
    <w:p w:rsidR="005D4376" w:rsidRDefault="005D4376" w:rsidP="0094055E">
      <w:pPr>
        <w:numPr>
          <w:ilvl w:val="1"/>
          <w:numId w:val="53"/>
        </w:numPr>
        <w:rPr>
          <w:lang w:eastAsia="de-DE"/>
        </w:rPr>
      </w:pPr>
      <w:r>
        <w:rPr>
          <w:lang w:eastAsia="de-DE"/>
        </w:rPr>
        <w:t>JVET-L0293 “CE8: CPR mode with local search ranges (Test CE8.3.1 and CE8.3.2)”, X. Xu, X. Li, S. Liu (Tencent)</w:t>
      </w:r>
    </w:p>
    <w:p w:rsidR="005D4376" w:rsidRDefault="005D4376" w:rsidP="0094055E">
      <w:pPr>
        <w:numPr>
          <w:ilvl w:val="1"/>
          <w:numId w:val="53"/>
        </w:numPr>
        <w:rPr>
          <w:lang w:eastAsia="de-DE"/>
        </w:rPr>
      </w:pPr>
      <w:r>
        <w:rPr>
          <w:lang w:eastAsia="de-DE"/>
        </w:rPr>
        <w:t xml:space="preserve">JVET-L0295 “CE8: CPR mode with non local search ranges (Test CE8.3.3, CE8.3.4, CE8.3.5 and CE8.3.6)”, X. Xu, X. Li, S. Liu (Tencent) </w:t>
      </w:r>
    </w:p>
    <w:p w:rsidR="005D4376" w:rsidRDefault="005D4376" w:rsidP="0094055E">
      <w:pPr>
        <w:numPr>
          <w:ilvl w:val="1"/>
          <w:numId w:val="53"/>
        </w:numPr>
        <w:rPr>
          <w:lang w:eastAsia="de-DE"/>
        </w:rPr>
      </w:pPr>
      <w:r>
        <w:rPr>
          <w:lang w:eastAsia="de-DE"/>
        </w:rPr>
        <w:lastRenderedPageBreak/>
        <w:t>JVET-L0297 “CE8-related: CPR mode with local search range optimization”, X. Xu, X. Li, S. Liu (Tencent), E. Chai (Ubilinx)</w:t>
      </w:r>
    </w:p>
    <w:p w:rsidR="005D4376" w:rsidRDefault="005D4376" w:rsidP="0094055E">
      <w:pPr>
        <w:numPr>
          <w:ilvl w:val="1"/>
          <w:numId w:val="53"/>
        </w:numPr>
        <w:rPr>
          <w:lang w:eastAsia="de-DE"/>
        </w:rPr>
      </w:pPr>
      <w:r>
        <w:rPr>
          <w:lang w:eastAsia="de-DE"/>
        </w:rPr>
        <w:t>JVET-L0299 “CE8-related: CPR mode with merge mode improvements”, X. Xu, X. Li, M. Gao, J. Ye, S. Liu (Tencent)</w:t>
      </w:r>
    </w:p>
    <w:p w:rsidR="005D4376" w:rsidRDefault="005D4376" w:rsidP="0094055E">
      <w:pPr>
        <w:numPr>
          <w:ilvl w:val="1"/>
          <w:numId w:val="53"/>
        </w:numPr>
        <w:rPr>
          <w:lang w:eastAsia="de-DE"/>
        </w:rPr>
      </w:pPr>
      <w:r>
        <w:rPr>
          <w:lang w:eastAsia="de-DE"/>
        </w:rPr>
        <w:t xml:space="preserve">JVET-L0404 “CE8-related: Restrictions for the search area of the </w:t>
      </w:r>
      <w:r w:rsidR="00B24D76">
        <w:rPr>
          <w:lang w:eastAsia="de-DE"/>
        </w:rPr>
        <w:t>CPR</w:t>
      </w:r>
      <w:r>
        <w:rPr>
          <w:lang w:eastAsia="de-DE"/>
        </w:rPr>
        <w:t xml:space="preserve"> blocks in CPR”, L. Pham Van, V. Seregin, W.-J. Chien, T. Hsieh, M. Karczewicz (Qualcomm)</w:t>
      </w:r>
    </w:p>
    <w:p w:rsidR="005D4376" w:rsidRDefault="005D4376" w:rsidP="0094055E">
      <w:pPr>
        <w:numPr>
          <w:ilvl w:val="0"/>
          <w:numId w:val="53"/>
        </w:numPr>
        <w:rPr>
          <w:lang w:eastAsia="de-DE"/>
        </w:rPr>
      </w:pPr>
      <w:r>
        <w:rPr>
          <w:lang w:eastAsia="de-DE"/>
        </w:rPr>
        <w:t>Palette related contributions</w:t>
      </w:r>
    </w:p>
    <w:p w:rsidR="005D4376" w:rsidRDefault="005D4376" w:rsidP="0094055E">
      <w:pPr>
        <w:numPr>
          <w:ilvl w:val="1"/>
          <w:numId w:val="53"/>
        </w:numPr>
        <w:rPr>
          <w:lang w:eastAsia="de-DE"/>
        </w:rPr>
      </w:pPr>
      <w:r>
        <w:rPr>
          <w:lang w:eastAsia="de-DE"/>
        </w:rPr>
        <w:t>JVET-L0213 “CE15-related: Combination of palette mode and intra prediction”, Y.-C. Sun, J. An, J. Lou (Alibaba)</w:t>
      </w:r>
    </w:p>
    <w:p w:rsidR="005D4376" w:rsidRDefault="005D4376" w:rsidP="0094055E">
      <w:pPr>
        <w:numPr>
          <w:ilvl w:val="1"/>
          <w:numId w:val="53"/>
        </w:numPr>
        <w:rPr>
          <w:lang w:eastAsia="de-DE"/>
        </w:rPr>
      </w:pPr>
      <w:r>
        <w:rPr>
          <w:lang w:eastAsia="de-DE"/>
        </w:rPr>
        <w:t>JVET-L0307 “CE15-related: Palette index map scan order constraints”, J. Ye, X. Li, S. Liu, X. Xu (Tencent)</w:t>
      </w:r>
    </w:p>
    <w:p w:rsidR="005D4376" w:rsidRDefault="005D4376" w:rsidP="0094055E">
      <w:pPr>
        <w:numPr>
          <w:ilvl w:val="1"/>
          <w:numId w:val="53"/>
        </w:numPr>
        <w:rPr>
          <w:lang w:eastAsia="de-DE"/>
        </w:rPr>
      </w:pPr>
      <w:r>
        <w:rPr>
          <w:lang w:eastAsia="de-DE"/>
        </w:rPr>
        <w:t>JVET-L0308 “CE15-related: Palette mode when dual-tree is enabled”, J. Ye, X. Li, S. Liu, X. Xu (Tencent)</w:t>
      </w:r>
    </w:p>
    <w:p w:rsidR="005D4376" w:rsidRDefault="005D4376" w:rsidP="0094055E">
      <w:pPr>
        <w:numPr>
          <w:ilvl w:val="1"/>
          <w:numId w:val="53"/>
        </w:numPr>
        <w:rPr>
          <w:lang w:eastAsia="de-DE"/>
        </w:rPr>
      </w:pPr>
      <w:r>
        <w:rPr>
          <w:lang w:eastAsia="de-DE"/>
        </w:rPr>
        <w:t>JVET-L0336 “CE15-2: Palette mode of HEVC SCC”, Y.-H. Chao, H. Wang, V. Seregin, M. Karczewicz (Qualcomm), Y.-C. Sun, J. An, J. Lou (Alibaba)</w:t>
      </w:r>
    </w:p>
    <w:p w:rsidR="005D4376" w:rsidRDefault="005D4376" w:rsidP="0094055E">
      <w:pPr>
        <w:numPr>
          <w:ilvl w:val="1"/>
          <w:numId w:val="53"/>
        </w:numPr>
        <w:rPr>
          <w:lang w:eastAsia="de-DE"/>
        </w:rPr>
      </w:pPr>
      <w:r>
        <w:rPr>
          <w:lang w:eastAsia="de-DE"/>
        </w:rPr>
        <w:t>JVET-L0344 “CE15-1: Palette mode”, Y.-C. Sun, J. An, J. Lou (Alibaba), Y.-H. Chao, H. Wang, V. Seregin, M. Karczewicz (Qualcomm)</w:t>
      </w:r>
    </w:p>
    <w:p w:rsidR="005D4376" w:rsidRDefault="005D4376" w:rsidP="0094055E">
      <w:pPr>
        <w:numPr>
          <w:ilvl w:val="1"/>
          <w:numId w:val="53"/>
        </w:numPr>
        <w:rPr>
          <w:lang w:eastAsia="de-DE"/>
        </w:rPr>
      </w:pPr>
      <w:r>
        <w:rPr>
          <w:lang w:eastAsia="de-DE"/>
        </w:rPr>
        <w:t>JVET-L0427 “CE15-related: Separate Palette Coding for Luma and Chroma components”, R. Chernyak, S. Ikonin, J. Chen (Huawei)</w:t>
      </w:r>
    </w:p>
    <w:p w:rsidR="005D4376" w:rsidRDefault="005D4376" w:rsidP="0094055E">
      <w:pPr>
        <w:numPr>
          <w:ilvl w:val="1"/>
          <w:numId w:val="53"/>
        </w:numPr>
        <w:rPr>
          <w:lang w:eastAsia="de-DE"/>
        </w:rPr>
      </w:pPr>
      <w:r>
        <w:rPr>
          <w:lang w:eastAsia="de-DE"/>
        </w:rPr>
        <w:t>JVET-L0451 “CE15-related: Palette predictor list enhancement”, J. Ye, X. Li, X. Xu, S. Liu (Tencent)</w:t>
      </w:r>
    </w:p>
    <w:p w:rsidR="005D4376" w:rsidRDefault="005D4376" w:rsidP="0094055E">
      <w:pPr>
        <w:numPr>
          <w:ilvl w:val="0"/>
          <w:numId w:val="53"/>
        </w:numPr>
        <w:rPr>
          <w:lang w:eastAsia="de-DE"/>
        </w:rPr>
      </w:pPr>
      <w:r>
        <w:rPr>
          <w:lang w:eastAsia="de-DE"/>
        </w:rPr>
        <w:t>Other related contributions</w:t>
      </w:r>
    </w:p>
    <w:p w:rsidR="005D4376" w:rsidRDefault="005D4376" w:rsidP="0094055E">
      <w:pPr>
        <w:numPr>
          <w:ilvl w:val="1"/>
          <w:numId w:val="53"/>
        </w:numPr>
        <w:rPr>
          <w:lang w:eastAsia="de-DE"/>
        </w:rPr>
      </w:pPr>
      <w:r>
        <w:rPr>
          <w:lang w:eastAsia="de-DE"/>
        </w:rPr>
        <w:t>JVET-L0078 “AHG11: Block DPCM for Screen Content Coding”, M. Abdoli, G. Clare, F. Henry, P. Philippe (Orange)</w:t>
      </w:r>
    </w:p>
    <w:p w:rsidR="005D4376" w:rsidRDefault="005D4376" w:rsidP="0094055E">
      <w:pPr>
        <w:numPr>
          <w:ilvl w:val="1"/>
          <w:numId w:val="53"/>
        </w:numPr>
        <w:rPr>
          <w:lang w:eastAsia="de-DE"/>
        </w:rPr>
      </w:pPr>
      <w:r>
        <w:rPr>
          <w:lang w:eastAsia="de-DE"/>
        </w:rPr>
        <w:t>JVET-L0185 “AHG11 &amp; CE1-related: Luma 2xN and Nx2 Block Partitions Support”, J. An, Y.-C. Sun, J. Lou (Alibaba)</w:t>
      </w:r>
    </w:p>
    <w:p w:rsidR="005D4376" w:rsidRDefault="005D4376" w:rsidP="005D4376">
      <w:pPr>
        <w:rPr>
          <w:lang w:eastAsia="de-DE"/>
        </w:rPr>
      </w:pPr>
      <w:r>
        <w:rPr>
          <w:lang w:eastAsia="de-DE"/>
        </w:rPr>
        <w:t>The AHG recommended:</w:t>
      </w:r>
    </w:p>
    <w:p w:rsidR="005D4376" w:rsidRDefault="005D4376" w:rsidP="0094055E">
      <w:pPr>
        <w:numPr>
          <w:ilvl w:val="0"/>
          <w:numId w:val="54"/>
        </w:numPr>
        <w:rPr>
          <w:lang w:eastAsia="de-DE"/>
        </w:rPr>
      </w:pPr>
      <w:r>
        <w:rPr>
          <w:lang w:eastAsia="de-DE"/>
        </w:rPr>
        <w:t>To review all related contributions</w:t>
      </w:r>
    </w:p>
    <w:p w:rsidR="005D4376" w:rsidRDefault="005D4376" w:rsidP="0094055E">
      <w:pPr>
        <w:numPr>
          <w:ilvl w:val="0"/>
          <w:numId w:val="54"/>
        </w:numPr>
        <w:rPr>
          <w:lang w:eastAsia="de-DE"/>
        </w:rPr>
      </w:pPr>
      <w:r>
        <w:rPr>
          <w:lang w:eastAsia="de-DE"/>
        </w:rPr>
        <w:t>To continue investigating SCC coding tool performance, complexity and interactions between themselves and with other coding tools</w:t>
      </w:r>
    </w:p>
    <w:p w:rsidR="005D4376" w:rsidRDefault="005D4376" w:rsidP="0094055E">
      <w:pPr>
        <w:numPr>
          <w:ilvl w:val="0"/>
          <w:numId w:val="54"/>
        </w:numPr>
        <w:rPr>
          <w:lang w:eastAsia="de-DE"/>
        </w:rPr>
      </w:pPr>
      <w:r>
        <w:rPr>
          <w:lang w:eastAsia="de-DE"/>
        </w:rPr>
        <w:t>To continue evaluating new test materials</w:t>
      </w:r>
    </w:p>
    <w:p w:rsidR="00671499" w:rsidRPr="00F23A45" w:rsidRDefault="00671499" w:rsidP="008F284B">
      <w:pPr>
        <w:rPr>
          <w:lang w:eastAsia="de-DE"/>
        </w:rPr>
      </w:pPr>
    </w:p>
    <w:p w:rsidR="008F284B" w:rsidRPr="00F23A45" w:rsidRDefault="00B724FE" w:rsidP="008F284B">
      <w:pPr>
        <w:pStyle w:val="berschrift9"/>
        <w:rPr>
          <w:rFonts w:eastAsia="Times New Roman"/>
          <w:szCs w:val="24"/>
          <w:lang w:val="en-CA" w:eastAsia="de-DE"/>
        </w:rPr>
      </w:pPr>
      <w:hyperlink r:id="rId61" w:history="1">
        <w:r w:rsidR="008F284B" w:rsidRPr="00F23A45">
          <w:rPr>
            <w:rFonts w:eastAsia="Times New Roman"/>
            <w:color w:val="0000FF"/>
            <w:szCs w:val="24"/>
            <w:u w:val="single"/>
            <w:lang w:val="en-CA" w:eastAsia="de-DE"/>
          </w:rPr>
          <w:t>JVET-L0012</w:t>
        </w:r>
      </w:hyperlink>
      <w:r w:rsidR="008F284B" w:rsidRPr="00F23A45">
        <w:rPr>
          <w:rFonts w:eastAsia="Times New Roman"/>
          <w:szCs w:val="24"/>
          <w:lang w:val="en-CA" w:eastAsia="de-DE"/>
        </w:rPr>
        <w:t xml:space="preserve"> JVET AHG report: High-level parallelism and coded picture regions (AHG12) [T. Ikai, M. Coban, M. M. Hannuksela, H. M. Jang, R. Sjöberg, R. Skupin, Y.-K. Wang]</w:t>
      </w:r>
    </w:p>
    <w:p w:rsidR="00CB68AD" w:rsidRDefault="00CB68AD" w:rsidP="008F284B">
      <w:pPr>
        <w:rPr>
          <w:lang w:eastAsia="de-DE"/>
        </w:rPr>
      </w:pPr>
      <w:r w:rsidRPr="00CB68AD">
        <w:rPr>
          <w:lang w:eastAsia="de-DE"/>
        </w:rPr>
        <w:t>This document summarizes the activity of AHG12: High-level parallelism and coded picture regions between the 11th meeting Ljubljana, SI (10–18 July 2018) and the 12th meeting in Macao, CN (3–12 Oct</w:t>
      </w:r>
      <w:r>
        <w:rPr>
          <w:lang w:eastAsia="de-DE"/>
        </w:rPr>
        <w:t>ober</w:t>
      </w:r>
      <w:r w:rsidRPr="00CB68AD">
        <w:rPr>
          <w:lang w:eastAsia="de-DE"/>
        </w:rPr>
        <w:t xml:space="preserve"> 2018).</w:t>
      </w:r>
    </w:p>
    <w:p w:rsidR="00CB68AD" w:rsidRDefault="00CB68AD" w:rsidP="008F284B">
      <w:pPr>
        <w:rPr>
          <w:lang w:eastAsia="de-DE"/>
        </w:rPr>
      </w:pPr>
      <w:r w:rsidRPr="00CB68AD">
        <w:rPr>
          <w:lang w:eastAsia="de-DE"/>
        </w:rPr>
        <w:t>The AHG used the main JVET reflector, jvet@lists.rwth-aachen.de, with [AHG12] in message headers. No emails were exchanged in the reflector.</w:t>
      </w:r>
    </w:p>
    <w:p w:rsidR="00CB68AD" w:rsidRDefault="00CB68AD" w:rsidP="00CB68AD">
      <w:pPr>
        <w:rPr>
          <w:lang w:eastAsia="de-DE"/>
        </w:rPr>
      </w:pPr>
      <w:r>
        <w:rPr>
          <w:lang w:eastAsia="de-DE"/>
        </w:rPr>
        <w:t xml:space="preserve">Input documents related to AHG12 were summarized as follows. </w:t>
      </w:r>
    </w:p>
    <w:p w:rsidR="00CB68AD" w:rsidRDefault="00CB68AD" w:rsidP="0094055E">
      <w:pPr>
        <w:numPr>
          <w:ilvl w:val="0"/>
          <w:numId w:val="55"/>
        </w:numPr>
        <w:rPr>
          <w:lang w:eastAsia="de-DE"/>
        </w:rPr>
      </w:pPr>
      <w:r>
        <w:rPr>
          <w:lang w:eastAsia="de-DE"/>
        </w:rPr>
        <w:lastRenderedPageBreak/>
        <w:t>JVET-L0110 On VVC HLS architecture and bitstream structure, S. Wenger (Tencent), Y.-K. Wang (Huawei), M. M. Hannuksela (Nokia), R. Sjöberg (Ericsson), S. Deshpande (Sharp)</w:t>
      </w:r>
    </w:p>
    <w:p w:rsidR="00CB68AD" w:rsidRDefault="00CB68AD" w:rsidP="0094055E">
      <w:pPr>
        <w:numPr>
          <w:ilvl w:val="0"/>
          <w:numId w:val="55"/>
        </w:numPr>
        <w:rPr>
          <w:lang w:eastAsia="de-DE"/>
        </w:rPr>
      </w:pPr>
      <w:r>
        <w:rPr>
          <w:lang w:eastAsia="de-DE"/>
        </w:rPr>
        <w:t>JVET-L0114 On slicing and tiling in VVC, Y.-K. Wang, Hendry, J. Chen, M. Sychev (Huawei), M. M. Hannuksela (Nokia)</w:t>
      </w:r>
    </w:p>
    <w:p w:rsidR="00CB68AD" w:rsidRDefault="00CB68AD" w:rsidP="0094055E">
      <w:pPr>
        <w:numPr>
          <w:ilvl w:val="0"/>
          <w:numId w:val="55"/>
        </w:numPr>
        <w:rPr>
          <w:lang w:eastAsia="de-DE"/>
        </w:rPr>
      </w:pPr>
      <w:r>
        <w:rPr>
          <w:lang w:eastAsia="de-DE"/>
        </w:rPr>
        <w:t>JVET-L0127 On VVC tile design, Yong HE, Yan Ye, Ahmed Hamza (InterDigital)</w:t>
      </w:r>
    </w:p>
    <w:p w:rsidR="00CB68AD" w:rsidRDefault="00CB68AD" w:rsidP="0094055E">
      <w:pPr>
        <w:numPr>
          <w:ilvl w:val="0"/>
          <w:numId w:val="55"/>
        </w:numPr>
        <w:rPr>
          <w:lang w:eastAsia="de-DE"/>
        </w:rPr>
      </w:pPr>
      <w:r>
        <w:rPr>
          <w:lang w:eastAsia="de-DE"/>
        </w:rPr>
        <w:t>JVET-L0182 Design goals for tiles, M. M. Hannuksela, A. Zare, M. Homayouni, R. Ghaznavi-Youvalari, A. Aminlou (Nokia)</w:t>
      </w:r>
    </w:p>
    <w:p w:rsidR="00CB68AD" w:rsidRDefault="00CB68AD" w:rsidP="0094055E">
      <w:pPr>
        <w:numPr>
          <w:ilvl w:val="0"/>
          <w:numId w:val="55"/>
        </w:numPr>
        <w:rPr>
          <w:lang w:eastAsia="de-DE"/>
        </w:rPr>
      </w:pPr>
      <w:r>
        <w:rPr>
          <w:lang w:eastAsia="de-DE"/>
        </w:rPr>
        <w:t>JVET-L0227 AHG 12: Sub-bitstream extraction/merging friendly slice address signalling</w:t>
      </w:r>
    </w:p>
    <w:p w:rsidR="00CB68AD" w:rsidRDefault="00CB68AD" w:rsidP="0094055E">
      <w:pPr>
        <w:numPr>
          <w:ilvl w:val="0"/>
          <w:numId w:val="55"/>
        </w:numPr>
        <w:rPr>
          <w:lang w:eastAsia="de-DE"/>
        </w:rPr>
      </w:pPr>
      <w:r>
        <w:rPr>
          <w:lang w:eastAsia="de-DE"/>
        </w:rPr>
        <w:t>JVET-L0306 On slices and tiles, M. M. Hannuksela (Nokia)</w:t>
      </w:r>
    </w:p>
    <w:p w:rsidR="00CB68AD" w:rsidRDefault="00CB68AD" w:rsidP="0094055E">
      <w:pPr>
        <w:numPr>
          <w:ilvl w:val="0"/>
          <w:numId w:val="55"/>
        </w:numPr>
        <w:rPr>
          <w:lang w:eastAsia="de-DE"/>
        </w:rPr>
      </w:pPr>
      <w:r>
        <w:rPr>
          <w:lang w:eastAsia="de-DE"/>
        </w:rPr>
        <w:t>JVET-L0359 AHG12: Flexible tile partitioning, Y. Yasugi, T. Ikai (Sharp)</w:t>
      </w:r>
    </w:p>
    <w:p w:rsidR="00CB68AD" w:rsidRDefault="00CB68AD" w:rsidP="0094055E">
      <w:pPr>
        <w:numPr>
          <w:ilvl w:val="0"/>
          <w:numId w:val="55"/>
        </w:numPr>
        <w:rPr>
          <w:lang w:eastAsia="de-DE"/>
        </w:rPr>
      </w:pPr>
      <w:r>
        <w:rPr>
          <w:lang w:eastAsia="de-DE"/>
        </w:rPr>
        <w:t>JVET-L0374 On Tile Information Signaling for VVC, S. Deshpande, Y. Yasugi (Sharp)</w:t>
      </w:r>
    </w:p>
    <w:p w:rsidR="00CB68AD" w:rsidRDefault="00CB68AD" w:rsidP="0094055E">
      <w:pPr>
        <w:numPr>
          <w:ilvl w:val="0"/>
          <w:numId w:val="55"/>
        </w:numPr>
        <w:rPr>
          <w:lang w:eastAsia="de-DE"/>
        </w:rPr>
      </w:pPr>
      <w:r>
        <w:rPr>
          <w:lang w:eastAsia="de-DE"/>
        </w:rPr>
        <w:t>JVET-L0394 On Conflicting Use of Tiles, Stephan Wenger</w:t>
      </w:r>
    </w:p>
    <w:p w:rsidR="00CB68AD" w:rsidRDefault="00CB68AD" w:rsidP="0094055E">
      <w:pPr>
        <w:numPr>
          <w:ilvl w:val="0"/>
          <w:numId w:val="55"/>
        </w:numPr>
        <w:rPr>
          <w:lang w:eastAsia="de-DE"/>
        </w:rPr>
      </w:pPr>
      <w:r>
        <w:rPr>
          <w:lang w:eastAsia="de-DE"/>
        </w:rPr>
        <w:t>JVET-L0415 Tile groups for VVC, R.Sjöberg, M. Damghanian, M. Pettersson (Ericsson)</w:t>
      </w:r>
    </w:p>
    <w:p w:rsidR="00CB68AD" w:rsidRDefault="00CB68AD" w:rsidP="008F284B">
      <w:pPr>
        <w:rPr>
          <w:lang w:eastAsia="de-DE"/>
        </w:rPr>
      </w:pPr>
    </w:p>
    <w:p w:rsidR="00CB68AD" w:rsidRDefault="00CB68AD" w:rsidP="00CB68AD">
      <w:pPr>
        <w:rPr>
          <w:lang w:eastAsia="de-DE"/>
        </w:rPr>
      </w:pPr>
      <w:r>
        <w:rPr>
          <w:lang w:eastAsia="de-DE"/>
        </w:rPr>
        <w:t>The AHG recommends:</w:t>
      </w:r>
    </w:p>
    <w:p w:rsidR="00CB68AD" w:rsidRDefault="00CB68AD" w:rsidP="0094055E">
      <w:pPr>
        <w:numPr>
          <w:ilvl w:val="0"/>
          <w:numId w:val="56"/>
        </w:numPr>
        <w:rPr>
          <w:lang w:eastAsia="de-DE"/>
        </w:rPr>
      </w:pPr>
      <w:r>
        <w:rPr>
          <w:lang w:eastAsia="de-DE"/>
        </w:rPr>
        <w:t>To review all related contributions</w:t>
      </w:r>
    </w:p>
    <w:p w:rsidR="00CB68AD" w:rsidRDefault="00CB68AD" w:rsidP="0094055E">
      <w:pPr>
        <w:numPr>
          <w:ilvl w:val="0"/>
          <w:numId w:val="56"/>
        </w:numPr>
        <w:rPr>
          <w:lang w:eastAsia="de-DE"/>
        </w:rPr>
      </w:pPr>
      <w:r>
        <w:rPr>
          <w:lang w:eastAsia="de-DE"/>
        </w:rPr>
        <w:t xml:space="preserve">To discuss the followings in the meeting and reach basic or initial agreement </w:t>
      </w:r>
    </w:p>
    <w:p w:rsidR="00CB68AD" w:rsidRDefault="00CB68AD" w:rsidP="0094055E">
      <w:pPr>
        <w:numPr>
          <w:ilvl w:val="1"/>
          <w:numId w:val="56"/>
        </w:numPr>
        <w:rPr>
          <w:lang w:eastAsia="de-DE"/>
        </w:rPr>
      </w:pPr>
      <w:r>
        <w:rPr>
          <w:lang w:eastAsia="de-DE"/>
        </w:rPr>
        <w:t>Bitstream structure (e.g. necessity of slices, header structures for tiles/pictures)</w:t>
      </w:r>
    </w:p>
    <w:p w:rsidR="00CB68AD" w:rsidRDefault="00CB68AD" w:rsidP="0094055E">
      <w:pPr>
        <w:numPr>
          <w:ilvl w:val="1"/>
          <w:numId w:val="56"/>
        </w:numPr>
        <w:rPr>
          <w:lang w:eastAsia="de-DE"/>
        </w:rPr>
      </w:pPr>
      <w:r>
        <w:rPr>
          <w:lang w:eastAsia="de-DE"/>
        </w:rPr>
        <w:t>Independent decoding picture regions and its extraction property (e.g. motion constrained tile sets)</w:t>
      </w:r>
    </w:p>
    <w:p w:rsidR="00CB68AD" w:rsidRDefault="00CB68AD" w:rsidP="0094055E">
      <w:pPr>
        <w:numPr>
          <w:ilvl w:val="1"/>
          <w:numId w:val="56"/>
        </w:numPr>
        <w:rPr>
          <w:lang w:eastAsia="de-DE"/>
        </w:rPr>
      </w:pPr>
      <w:r>
        <w:rPr>
          <w:lang w:eastAsia="de-DE"/>
        </w:rPr>
        <w:t>Tile partitioning structure</w:t>
      </w:r>
    </w:p>
    <w:p w:rsidR="00CB68AD" w:rsidRPr="00F23A45" w:rsidRDefault="00CB68AD" w:rsidP="008F284B">
      <w:pPr>
        <w:rPr>
          <w:lang w:eastAsia="de-DE"/>
        </w:rPr>
      </w:pPr>
    </w:p>
    <w:p w:rsidR="00D926B4" w:rsidRPr="0094055E" w:rsidRDefault="00B724FE" w:rsidP="00D926B4">
      <w:pPr>
        <w:pStyle w:val="berschrift9"/>
      </w:pPr>
      <w:hyperlink r:id="rId62" w:history="1">
        <w:r w:rsidR="00D926B4" w:rsidRPr="00493851">
          <w:rPr>
            <w:rStyle w:val="Hyperlink"/>
            <w:lang w:val="en-CA" w:eastAsia="de-DE"/>
          </w:rPr>
          <w:t>JVET-L</w:t>
        </w:r>
        <w:r w:rsidR="008F284B" w:rsidRPr="00493851">
          <w:rPr>
            <w:rStyle w:val="Hyperlink"/>
            <w:lang w:val="en-CA" w:eastAsia="de-DE"/>
          </w:rPr>
          <w:t>0013</w:t>
        </w:r>
      </w:hyperlink>
      <w:r w:rsidR="008F284B" w:rsidRPr="00F23A45">
        <w:rPr>
          <w:lang w:val="en-CA" w:eastAsia="de-DE"/>
        </w:rPr>
        <w:t xml:space="preserve"> </w:t>
      </w:r>
      <w:r w:rsidR="00D926B4" w:rsidRPr="00F23A45">
        <w:rPr>
          <w:rFonts w:eastAsia="Times New Roman"/>
          <w:szCs w:val="24"/>
          <w:lang w:val="en-CA" w:eastAsia="de-DE"/>
        </w:rPr>
        <w:t>JVET AHG report:</w:t>
      </w:r>
      <w:r w:rsidR="00D926B4" w:rsidRPr="0094055E">
        <w:t xml:space="preserve"> </w:t>
      </w:r>
      <w:r w:rsidR="00D926B4" w:rsidRPr="00F23A45">
        <w:rPr>
          <w:lang w:val="en-CA"/>
        </w:rPr>
        <w:t>Tool reporting procedure (AHG13)</w:t>
      </w:r>
      <w:r w:rsidR="00D926B4" w:rsidRPr="0094055E">
        <w:t xml:space="preserve"> [</w:t>
      </w:r>
      <w:r w:rsidR="00D926B4" w:rsidRPr="00F23A45">
        <w:rPr>
          <w:lang w:val="en-CA" w:eastAsia="zh-TW"/>
        </w:rPr>
        <w:t xml:space="preserve">W.-J. Chien, J. Boyce (co-chairs), R. Chernyak, K. Choi, </w:t>
      </w:r>
      <w:r w:rsidR="00D926B4" w:rsidRPr="00F23A45">
        <w:rPr>
          <w:lang w:val="en-CA" w:eastAsia="de-DE"/>
        </w:rPr>
        <w:t xml:space="preserve">R. Hashimoto, </w:t>
      </w:r>
      <w:r w:rsidR="00D926B4" w:rsidRPr="00F23A45">
        <w:rPr>
          <w:lang w:val="en-CA" w:eastAsia="zh-TW"/>
        </w:rPr>
        <w:t>Y. He, Y.-W. Huang, S. Liu]</w:t>
      </w:r>
    </w:p>
    <w:p w:rsidR="008F284B" w:rsidRDefault="008F284B" w:rsidP="008F284B">
      <w:pPr>
        <w:rPr>
          <w:lang w:eastAsia="de-DE"/>
        </w:rPr>
      </w:pPr>
    </w:p>
    <w:p w:rsidR="003B6F1A" w:rsidRDefault="003B6F1A" w:rsidP="008F284B">
      <w:pPr>
        <w:rPr>
          <w:lang w:eastAsia="de-DE"/>
        </w:rPr>
      </w:pPr>
      <w:r w:rsidRPr="003B6F1A">
        <w:rPr>
          <w:lang w:eastAsia="de-DE"/>
        </w:rPr>
        <w:t>This document summarizes the activity of AHG13: “Tool reporting procedure” between the 11th Meeting in Ljubljana, SI (10–18 July 2018) and the 12th meeting in Macao, CN (3–12 Oct. 2018). Tool on/off experimental results vs. VTM and BMS anchors are provided for the tools specified in JVET-K1005, which include the VTM and BMS tools.</w:t>
      </w:r>
    </w:p>
    <w:p w:rsidR="003B6F1A" w:rsidRDefault="003B6F1A" w:rsidP="003B6F1A">
      <w:pPr>
        <w:rPr>
          <w:lang w:eastAsia="de-DE"/>
        </w:rPr>
      </w:pPr>
      <w:r>
        <w:rPr>
          <w:lang w:eastAsia="de-DE"/>
        </w:rPr>
        <w:t>The initial version of JVET-K1005 “Methodology and reporting template for tool testing” was provided on Aug 3rd, with updates provided on Sept. 26th. The document contained a reporting template.</w:t>
      </w:r>
    </w:p>
    <w:p w:rsidR="003B6F1A" w:rsidRDefault="003B6F1A" w:rsidP="003B6F1A">
      <w:pPr>
        <w:rPr>
          <w:lang w:eastAsia="de-DE"/>
        </w:rPr>
      </w:pPr>
      <w:r>
        <w:rPr>
          <w:lang w:eastAsia="de-DE"/>
        </w:rPr>
        <w:t xml:space="preserve">All tests described in JVET-J1005 were conducted. VTM tool tests were conducted on BMS-2.0.1 software with VTM configuration and BMS tool tests were conducted on BMS-2.1 software with VTM configuration (for tool on tests) and BMS configuration (for tool off tests). </w:t>
      </w:r>
    </w:p>
    <w:p w:rsidR="003B6F1A" w:rsidRDefault="003B6F1A" w:rsidP="003B6F1A">
      <w:pPr>
        <w:rPr>
          <w:lang w:eastAsia="de-DE"/>
        </w:rPr>
      </w:pPr>
      <w:r>
        <w:rPr>
          <w:lang w:eastAsia="de-DE"/>
        </w:rPr>
        <w:t>The tested tools, testers, and cross-checkers are listed in the tables below.</w:t>
      </w:r>
    </w:p>
    <w:p w:rsidR="003B6F1A" w:rsidRDefault="00770B87" w:rsidP="008F284B">
      <w:pPr>
        <w:rPr>
          <w:lang w:eastAsia="de-DE"/>
        </w:rPr>
      </w:pPr>
      <w:r>
        <w:rPr>
          <w:lang w:eastAsia="de-DE"/>
        </w:rPr>
        <w:t>[</w:t>
      </w:r>
      <w:r w:rsidRPr="0094055E">
        <w:rPr>
          <w:highlight w:val="yellow"/>
          <w:lang w:eastAsia="de-DE"/>
        </w:rPr>
        <w:t>Update results with SAO</w:t>
      </w:r>
      <w:r>
        <w:rPr>
          <w:lang w:eastAsia="de-DE"/>
        </w:rPr>
        <w:t>]</w:t>
      </w:r>
    </w:p>
    <w:p w:rsidR="003B6F1A" w:rsidRPr="003B6F1A" w:rsidRDefault="003B6F1A" w:rsidP="003B6F1A">
      <w:pPr>
        <w:rPr>
          <w:lang w:val="en-US" w:eastAsia="de-DE"/>
        </w:rPr>
      </w:pPr>
      <w:r w:rsidRPr="003B6F1A">
        <w:rPr>
          <w:lang w:val="en-US" w:eastAsia="de-DE"/>
        </w:rPr>
        <w:t>List of adoptions included in VTM (Tool off test vs VTM anchor)</w:t>
      </w:r>
    </w:p>
    <w:p w:rsidR="003B6F1A" w:rsidRPr="003B6F1A" w:rsidRDefault="003B6F1A" w:rsidP="003B6F1A">
      <w:pPr>
        <w:rPr>
          <w:lang w:val="en-US" w:eastAsia="de-D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990"/>
        <w:gridCol w:w="1710"/>
        <w:gridCol w:w="810"/>
        <w:gridCol w:w="900"/>
        <w:gridCol w:w="900"/>
        <w:gridCol w:w="1170"/>
        <w:gridCol w:w="1350"/>
      </w:tblGrid>
      <w:tr w:rsidR="003B6F1A" w:rsidRPr="003B6F1A" w:rsidTr="003B6F1A">
        <w:trPr>
          <w:trHeight w:val="806"/>
        </w:trPr>
        <w:tc>
          <w:tcPr>
            <w:tcW w:w="1530" w:type="dxa"/>
            <w:shd w:val="clear" w:color="auto" w:fill="auto"/>
          </w:tcPr>
          <w:p w:rsidR="003B6F1A" w:rsidRPr="003B6F1A" w:rsidRDefault="003B6F1A" w:rsidP="003B6F1A">
            <w:pPr>
              <w:rPr>
                <w:b/>
                <w:lang w:val="en-US" w:eastAsia="de-DE"/>
              </w:rPr>
            </w:pPr>
            <w:bookmarkStart w:id="18" w:name="_Hlk525814435"/>
            <w:r w:rsidRPr="003B6F1A">
              <w:rPr>
                <w:b/>
                <w:lang w:val="en-US" w:eastAsia="de-DE"/>
              </w:rPr>
              <w:lastRenderedPageBreak/>
              <w:t>Tool Name</w:t>
            </w:r>
          </w:p>
        </w:tc>
        <w:tc>
          <w:tcPr>
            <w:tcW w:w="990" w:type="dxa"/>
            <w:shd w:val="clear" w:color="auto" w:fill="auto"/>
          </w:tcPr>
          <w:p w:rsidR="003B6F1A" w:rsidRPr="003B6F1A" w:rsidRDefault="003B6F1A" w:rsidP="003B6F1A">
            <w:pPr>
              <w:rPr>
                <w:b/>
                <w:lang w:val="en-US" w:eastAsia="de-DE"/>
              </w:rPr>
            </w:pPr>
            <w:r w:rsidRPr="003B6F1A">
              <w:rPr>
                <w:b/>
                <w:lang w:val="en-US" w:eastAsia="de-DE"/>
              </w:rPr>
              <w:t>Abbrev. Name</w:t>
            </w:r>
          </w:p>
        </w:tc>
        <w:tc>
          <w:tcPr>
            <w:tcW w:w="1710" w:type="dxa"/>
            <w:shd w:val="clear" w:color="auto" w:fill="auto"/>
          </w:tcPr>
          <w:p w:rsidR="003B6F1A" w:rsidRPr="003B6F1A" w:rsidRDefault="003B6F1A" w:rsidP="003B6F1A">
            <w:pPr>
              <w:rPr>
                <w:b/>
                <w:lang w:val="en-US" w:eastAsia="de-DE"/>
              </w:rPr>
            </w:pPr>
            <w:r w:rsidRPr="003B6F1A">
              <w:rPr>
                <w:b/>
                <w:lang w:val="en-US" w:eastAsia="de-DE"/>
              </w:rPr>
              <w:t>Document reference(s)</w:t>
            </w:r>
          </w:p>
        </w:tc>
        <w:tc>
          <w:tcPr>
            <w:tcW w:w="810" w:type="dxa"/>
          </w:tcPr>
          <w:p w:rsidR="003B6F1A" w:rsidRPr="003B6F1A" w:rsidRDefault="003B6F1A" w:rsidP="003B6F1A">
            <w:pPr>
              <w:rPr>
                <w:b/>
                <w:lang w:val="en-US" w:eastAsia="de-DE"/>
              </w:rPr>
            </w:pPr>
            <w:r w:rsidRPr="003B6F1A">
              <w:rPr>
                <w:b/>
                <w:lang w:val="en-US" w:eastAsia="de-DE"/>
              </w:rPr>
              <w:t>AI</w:t>
            </w:r>
          </w:p>
        </w:tc>
        <w:tc>
          <w:tcPr>
            <w:tcW w:w="900" w:type="dxa"/>
          </w:tcPr>
          <w:p w:rsidR="003B6F1A" w:rsidRPr="003B6F1A" w:rsidRDefault="003B6F1A" w:rsidP="003B6F1A">
            <w:pPr>
              <w:rPr>
                <w:b/>
                <w:lang w:val="en-US" w:eastAsia="de-DE"/>
              </w:rPr>
            </w:pPr>
            <w:r w:rsidRPr="003B6F1A">
              <w:rPr>
                <w:b/>
                <w:lang w:val="en-US" w:eastAsia="de-DE"/>
              </w:rPr>
              <w:t>RA</w:t>
            </w:r>
          </w:p>
        </w:tc>
        <w:tc>
          <w:tcPr>
            <w:tcW w:w="900" w:type="dxa"/>
            <w:shd w:val="clear" w:color="auto" w:fill="auto"/>
          </w:tcPr>
          <w:p w:rsidR="003B6F1A" w:rsidRPr="003B6F1A" w:rsidRDefault="003B6F1A" w:rsidP="003B6F1A">
            <w:pPr>
              <w:rPr>
                <w:b/>
                <w:lang w:val="en-US" w:eastAsia="de-DE"/>
              </w:rPr>
            </w:pPr>
            <w:r w:rsidRPr="003B6F1A">
              <w:rPr>
                <w:b/>
                <w:lang w:val="en-US" w:eastAsia="de-DE"/>
              </w:rPr>
              <w:t>LD</w:t>
            </w:r>
          </w:p>
        </w:tc>
        <w:tc>
          <w:tcPr>
            <w:tcW w:w="1170" w:type="dxa"/>
          </w:tcPr>
          <w:p w:rsidR="003B6F1A" w:rsidRPr="003B6F1A" w:rsidRDefault="003B6F1A" w:rsidP="003B6F1A">
            <w:pPr>
              <w:rPr>
                <w:b/>
                <w:lang w:val="en-US" w:eastAsia="de-DE"/>
              </w:rPr>
            </w:pPr>
            <w:r w:rsidRPr="003B6F1A">
              <w:rPr>
                <w:b/>
                <w:lang w:val="en-US" w:eastAsia="de-DE"/>
              </w:rPr>
              <w:t>Tester</w:t>
            </w:r>
          </w:p>
        </w:tc>
        <w:tc>
          <w:tcPr>
            <w:tcW w:w="1350" w:type="dxa"/>
          </w:tcPr>
          <w:p w:rsidR="003B6F1A" w:rsidRPr="003B6F1A" w:rsidRDefault="003B6F1A" w:rsidP="003B6F1A">
            <w:pPr>
              <w:rPr>
                <w:b/>
                <w:lang w:val="en-US" w:eastAsia="de-DE"/>
              </w:rPr>
            </w:pPr>
            <w:r w:rsidRPr="003B6F1A">
              <w:rPr>
                <w:b/>
                <w:lang w:val="en-US" w:eastAsia="de-DE"/>
              </w:rPr>
              <w:t>Crosscheck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Chroma separate tree with chroma QPOffset=0</w:t>
            </w:r>
          </w:p>
        </w:tc>
        <w:tc>
          <w:tcPr>
            <w:tcW w:w="990" w:type="dxa"/>
            <w:shd w:val="clear" w:color="auto" w:fill="auto"/>
            <w:vAlign w:val="center"/>
          </w:tcPr>
          <w:p w:rsidR="003B6F1A" w:rsidRPr="003B6F1A" w:rsidRDefault="003B6F1A" w:rsidP="003B6F1A">
            <w:pPr>
              <w:rPr>
                <w:lang w:val="en-US" w:eastAsia="de-DE"/>
              </w:rPr>
            </w:pPr>
            <w:bookmarkStart w:id="19" w:name="_Hlk525814268"/>
            <w:r w:rsidRPr="003B6F1A">
              <w:rPr>
                <w:lang w:val="en-US" w:eastAsia="de-DE"/>
              </w:rPr>
              <w:t>CST</w:t>
            </w:r>
            <w:bookmarkEnd w:id="19"/>
            <w:r w:rsidRPr="003B6F1A">
              <w:rPr>
                <w:lang w:val="en-US" w:eastAsia="de-DE"/>
              </w:rPr>
              <w:t>+CQP0</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Chroma separate tree with chroma QPOffset=1</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CST+CQP1</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Frame boundary partition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FBP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JVET-K0554</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Dependent quantization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DQ</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JVET-K0072</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Sign data hiding*</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SDH</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JVET-K0310</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P. Yin (Dolby)</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Cross-component linear model</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CCLM</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JVET-K0190</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B24D76" w:rsidP="003B6F1A">
            <w:pPr>
              <w:rPr>
                <w:lang w:val="en-US" w:eastAsia="de-DE"/>
              </w:rPr>
            </w:pPr>
            <w:r>
              <w:rPr>
                <w:lang w:val="en-US" w:eastAsia="de-DE"/>
              </w:rPr>
              <w:t>Multiple transform selection</w:t>
            </w:r>
          </w:p>
        </w:tc>
        <w:tc>
          <w:tcPr>
            <w:tcW w:w="990" w:type="dxa"/>
            <w:shd w:val="clear" w:color="auto" w:fill="auto"/>
            <w:vAlign w:val="center"/>
          </w:tcPr>
          <w:p w:rsidR="003B6F1A" w:rsidRPr="003B6F1A" w:rsidRDefault="00B24D76" w:rsidP="003B6F1A">
            <w:pPr>
              <w:rPr>
                <w:lang w:val="en-US" w:eastAsia="de-DE"/>
              </w:rPr>
            </w:pPr>
            <w:r>
              <w:rPr>
                <w:lang w:val="en-US" w:eastAsia="de-DE"/>
              </w:rPr>
              <w:t>MTS</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JVET-K0171, JVET-K0173, JVET-K0096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67 intra prediction mode +3 MPM intra mode coding</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67IPM</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JVET-K0529, JVET-K0368</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Position dependent prediction combination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PDPC</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JVET-K0063</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Wide angle intra prediction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WIP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JVET-K0500</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Adaptive loop filter</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ALF</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JVET-K0371</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Partition restriction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PR</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JVET-K0351</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W.-J. Chien (Qualcomm)</w:t>
            </w:r>
          </w:p>
        </w:tc>
        <w:tc>
          <w:tcPr>
            <w:tcW w:w="1350" w:type="dxa"/>
            <w:vAlign w:val="center"/>
          </w:tcPr>
          <w:p w:rsidR="003B6F1A" w:rsidRPr="003B6F1A" w:rsidRDefault="003B6F1A" w:rsidP="003B6F1A">
            <w:pPr>
              <w:rPr>
                <w:lang w:val="en-US" w:eastAsia="de-DE"/>
              </w:rPr>
            </w:pPr>
            <w:r w:rsidRPr="003B6F1A">
              <w:rPr>
                <w:lang w:val="en-US" w:eastAsia="de-DE"/>
              </w:rPr>
              <w:t>E. Francois (Technicolor)</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bookmarkStart w:id="20" w:name="_Hlk525814592"/>
            <w:r w:rsidRPr="003B6F1A">
              <w:rPr>
                <w:lang w:val="en-US" w:eastAsia="de-DE"/>
              </w:rPr>
              <w:lastRenderedPageBreak/>
              <w:t>Deblocking on 64 pixels sample TU</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DB64</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JVET-K0307, JVET-K0237, JVET-K0369, JVET-K0232, JVET-K0315</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bookmarkEnd w:id="20"/>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Deblocking on 8x8 grid</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DB8x8</w:t>
            </w:r>
          </w:p>
        </w:tc>
        <w:tc>
          <w:tcPr>
            <w:tcW w:w="1710" w:type="dxa"/>
            <w:shd w:val="clear" w:color="auto" w:fill="auto"/>
            <w:vAlign w:val="center"/>
          </w:tcPr>
          <w:p w:rsidR="003B6F1A" w:rsidRPr="003B6F1A" w:rsidRDefault="003B6F1A" w:rsidP="003B6F1A">
            <w:pPr>
              <w:rPr>
                <w:lang w:val="en-US" w:eastAsia="de-DE"/>
              </w:rPr>
            </w:pP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W.-J. Chien (Qualcomm)</w:t>
            </w:r>
          </w:p>
        </w:tc>
        <w:tc>
          <w:tcPr>
            <w:tcW w:w="135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QP upper bound increase**</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MaxQP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JVET-K0251</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T. D. Chuang (MediaTek)</w:t>
            </w:r>
          </w:p>
        </w:tc>
        <w:tc>
          <w:tcPr>
            <w:tcW w:w="1350" w:type="dxa"/>
            <w:vAlign w:val="center"/>
          </w:tcPr>
          <w:p w:rsidR="003B6F1A" w:rsidRPr="003B6F1A" w:rsidRDefault="003B6F1A" w:rsidP="003B6F1A">
            <w:pPr>
              <w:rPr>
                <w:lang w:val="en-US" w:eastAsia="de-DE"/>
              </w:rPr>
            </w:pPr>
            <w:r w:rsidRPr="003B6F1A">
              <w:rPr>
                <w:lang w:val="en-US" w:eastAsia="de-DE"/>
              </w:rPr>
              <w:t>E. Francois (Technicolor)</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Split restriction TT when size is larger than 64</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TT64</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Implicit split QT 128x128 to 64x64 in I slice</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QT128</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JVET-K0230, JVET-K0556</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K. Choi (Samsung)</w:t>
            </w:r>
          </w:p>
        </w:tc>
        <w:tc>
          <w:tcPr>
            <w:tcW w:w="1350" w:type="dxa"/>
            <w:vAlign w:val="center"/>
          </w:tcPr>
          <w:p w:rsidR="003B6F1A" w:rsidRPr="003B6F1A" w:rsidRDefault="003B6F1A" w:rsidP="003B6F1A">
            <w:pPr>
              <w:rPr>
                <w:lang w:val="en-US" w:eastAsia="de-DE"/>
              </w:rPr>
            </w:pPr>
            <w:r w:rsidRPr="003B6F1A">
              <w:rPr>
                <w:lang w:val="en-US" w:eastAsia="de-DE"/>
              </w:rPr>
              <w:t>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DC average computation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DC</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JVET-K0122</w:t>
            </w:r>
          </w:p>
        </w:tc>
        <w:tc>
          <w:tcPr>
            <w:tcW w:w="810" w:type="dxa"/>
            <w:vAlign w:val="center"/>
          </w:tcPr>
          <w:p w:rsidR="003B6F1A" w:rsidRPr="003B6F1A" w:rsidRDefault="003B6F1A" w:rsidP="003B6F1A">
            <w:pPr>
              <w:rPr>
                <w:lang w:val="en-US" w:eastAsia="de-DE"/>
              </w:rPr>
            </w:pPr>
            <w:r w:rsidRPr="003B6F1A">
              <w:rPr>
                <w:lang w:val="en-US" w:eastAsia="de-DE"/>
              </w:rPr>
              <w:t>X</w:t>
            </w: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R. Chernyak (Huawei)</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Affine motion model</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AFF</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JVET-K0184, JVET-K0337</w:t>
            </w:r>
          </w:p>
        </w:tc>
        <w:tc>
          <w:tcPr>
            <w:tcW w:w="810" w:type="dxa"/>
            <w:vAlign w:val="center"/>
          </w:tcPr>
          <w:p w:rsidR="003B6F1A" w:rsidRPr="003B6F1A" w:rsidRDefault="003B6F1A" w:rsidP="003B6F1A">
            <w:pPr>
              <w:rPr>
                <w:lang w:val="en-US" w:eastAsia="de-DE"/>
              </w:rPr>
            </w:pP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R. Chernyak (Huawei)</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Alternative temporal motion vector prediction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ATMVP</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JVET-K0346</w:t>
            </w:r>
          </w:p>
        </w:tc>
        <w:tc>
          <w:tcPr>
            <w:tcW w:w="810" w:type="dxa"/>
            <w:vAlign w:val="center"/>
          </w:tcPr>
          <w:p w:rsidR="003B6F1A" w:rsidRPr="003B6F1A" w:rsidRDefault="003B6F1A" w:rsidP="003B6F1A">
            <w:pPr>
              <w:rPr>
                <w:lang w:val="en-US" w:eastAsia="de-DE"/>
              </w:rPr>
            </w:pP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Adaptive motion vector resolution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AMVR</w:t>
            </w:r>
          </w:p>
        </w:tc>
        <w:tc>
          <w:tcPr>
            <w:tcW w:w="1710" w:type="dxa"/>
            <w:shd w:val="clear" w:color="auto" w:fill="auto"/>
            <w:vAlign w:val="center"/>
          </w:tcPr>
          <w:p w:rsidR="003B6F1A" w:rsidRPr="003B6F1A" w:rsidRDefault="003B6F1A" w:rsidP="003B6F1A">
            <w:pPr>
              <w:rPr>
                <w:lang w:val="en-US" w:eastAsia="de-DE"/>
              </w:rPr>
            </w:pPr>
            <w:r w:rsidRPr="003B6F1A">
              <w:rPr>
                <w:lang w:val="en-US" w:eastAsia="de-DE"/>
              </w:rPr>
              <w:t>JVET-K0357</w:t>
            </w:r>
          </w:p>
        </w:tc>
        <w:tc>
          <w:tcPr>
            <w:tcW w:w="810" w:type="dxa"/>
            <w:vAlign w:val="center"/>
          </w:tcPr>
          <w:p w:rsidR="003B6F1A" w:rsidRPr="003B6F1A" w:rsidRDefault="003B6F1A" w:rsidP="003B6F1A">
            <w:pPr>
              <w:rPr>
                <w:lang w:val="en-US" w:eastAsia="de-DE"/>
              </w:rPr>
            </w:pPr>
          </w:p>
        </w:tc>
        <w:tc>
          <w:tcPr>
            <w:tcW w:w="900" w:type="dxa"/>
            <w:vAlign w:val="center"/>
          </w:tcPr>
          <w:p w:rsidR="003B6F1A" w:rsidRPr="003B6F1A" w:rsidRDefault="003B6F1A" w:rsidP="003B6F1A">
            <w:pPr>
              <w:rPr>
                <w:lang w:val="en-US" w:eastAsia="de-DE"/>
              </w:rPr>
            </w:pPr>
            <w:r w:rsidRPr="003B6F1A">
              <w:rPr>
                <w:lang w:val="en-US" w:eastAsia="de-DE"/>
              </w:rPr>
              <w:t>X</w:t>
            </w:r>
          </w:p>
        </w:tc>
        <w:tc>
          <w:tcPr>
            <w:tcW w:w="90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1170" w:type="dxa"/>
            <w:vAlign w:val="center"/>
          </w:tcPr>
          <w:p w:rsidR="003B6F1A" w:rsidRPr="003B6F1A" w:rsidRDefault="003B6F1A" w:rsidP="003B6F1A">
            <w:pPr>
              <w:rPr>
                <w:lang w:val="en-US" w:eastAsia="de-DE"/>
              </w:rPr>
            </w:pPr>
            <w:r w:rsidRPr="003B6F1A">
              <w:rPr>
                <w:lang w:val="en-US" w:eastAsia="de-DE"/>
              </w:rPr>
              <w:t>S. Liu (Tencent)</w:t>
            </w:r>
          </w:p>
        </w:tc>
        <w:tc>
          <w:tcPr>
            <w:tcW w:w="1350" w:type="dxa"/>
            <w:vAlign w:val="center"/>
          </w:tcPr>
          <w:p w:rsidR="003B6F1A" w:rsidRPr="003B6F1A" w:rsidRDefault="003B6F1A" w:rsidP="003B6F1A">
            <w:pPr>
              <w:rPr>
                <w:lang w:val="en-US" w:eastAsia="de-DE"/>
              </w:rPr>
            </w:pPr>
            <w:r w:rsidRPr="003B6F1A">
              <w:rPr>
                <w:lang w:val="en-US" w:eastAsia="de-DE"/>
              </w:rPr>
              <w:t>W.-J. Chien (Qualcomm)</w:t>
            </w:r>
          </w:p>
        </w:tc>
      </w:tr>
      <w:bookmarkEnd w:id="18"/>
    </w:tbl>
    <w:p w:rsidR="003B6F1A" w:rsidRDefault="003B6F1A" w:rsidP="008F284B">
      <w:pPr>
        <w:rPr>
          <w:lang w:eastAsia="de-DE"/>
        </w:rPr>
      </w:pPr>
    </w:p>
    <w:p w:rsidR="003B6F1A" w:rsidRPr="003B6F1A" w:rsidRDefault="003B6F1A" w:rsidP="003B6F1A">
      <w:pPr>
        <w:rPr>
          <w:lang w:val="en-US" w:eastAsia="de-DE"/>
        </w:rPr>
      </w:pPr>
      <w:r w:rsidRPr="003B6F1A">
        <w:rPr>
          <w:lang w:val="en-US" w:eastAsia="de-DE"/>
        </w:rPr>
        <w:t>Table 2 List of tools included in BMS but not included in VTM</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990"/>
        <w:gridCol w:w="1350"/>
        <w:gridCol w:w="810"/>
        <w:gridCol w:w="810"/>
        <w:gridCol w:w="540"/>
        <w:gridCol w:w="540"/>
        <w:gridCol w:w="540"/>
        <w:gridCol w:w="990"/>
        <w:gridCol w:w="1440"/>
      </w:tblGrid>
      <w:tr w:rsidR="003B6F1A" w:rsidRPr="003B6F1A" w:rsidTr="003B6F1A">
        <w:trPr>
          <w:trHeight w:val="806"/>
        </w:trPr>
        <w:tc>
          <w:tcPr>
            <w:tcW w:w="1530" w:type="dxa"/>
            <w:shd w:val="clear" w:color="auto" w:fill="auto"/>
          </w:tcPr>
          <w:p w:rsidR="003B6F1A" w:rsidRPr="003B6F1A" w:rsidRDefault="003B6F1A" w:rsidP="003B6F1A">
            <w:pPr>
              <w:rPr>
                <w:b/>
                <w:lang w:val="en-US" w:eastAsia="de-DE"/>
              </w:rPr>
            </w:pPr>
            <w:bookmarkStart w:id="21" w:name="_Hlk525814448"/>
            <w:r w:rsidRPr="003B6F1A">
              <w:rPr>
                <w:b/>
                <w:lang w:val="en-US" w:eastAsia="de-DE"/>
              </w:rPr>
              <w:t>Tool Name</w:t>
            </w:r>
          </w:p>
        </w:tc>
        <w:tc>
          <w:tcPr>
            <w:tcW w:w="990" w:type="dxa"/>
            <w:shd w:val="clear" w:color="auto" w:fill="auto"/>
          </w:tcPr>
          <w:p w:rsidR="003B6F1A" w:rsidRPr="003B6F1A" w:rsidRDefault="003B6F1A" w:rsidP="003B6F1A">
            <w:pPr>
              <w:rPr>
                <w:b/>
                <w:lang w:val="en-US" w:eastAsia="de-DE"/>
              </w:rPr>
            </w:pPr>
            <w:r w:rsidRPr="003B6F1A">
              <w:rPr>
                <w:b/>
                <w:lang w:val="en-US" w:eastAsia="de-DE"/>
              </w:rPr>
              <w:t>Abbrev. Name</w:t>
            </w:r>
          </w:p>
        </w:tc>
        <w:tc>
          <w:tcPr>
            <w:tcW w:w="1350" w:type="dxa"/>
            <w:shd w:val="clear" w:color="auto" w:fill="auto"/>
          </w:tcPr>
          <w:p w:rsidR="003B6F1A" w:rsidRPr="003B6F1A" w:rsidRDefault="003B6F1A" w:rsidP="003B6F1A">
            <w:pPr>
              <w:rPr>
                <w:b/>
                <w:lang w:val="en-US" w:eastAsia="de-DE"/>
              </w:rPr>
            </w:pPr>
            <w:r w:rsidRPr="003B6F1A">
              <w:rPr>
                <w:b/>
                <w:lang w:val="en-US" w:eastAsia="de-DE"/>
              </w:rPr>
              <w:t>Document reference(s)</w:t>
            </w:r>
          </w:p>
        </w:tc>
        <w:tc>
          <w:tcPr>
            <w:tcW w:w="810" w:type="dxa"/>
            <w:shd w:val="clear" w:color="auto" w:fill="auto"/>
          </w:tcPr>
          <w:p w:rsidR="003B6F1A" w:rsidRPr="003B6F1A" w:rsidRDefault="003B6F1A" w:rsidP="003B6F1A">
            <w:pPr>
              <w:rPr>
                <w:b/>
                <w:lang w:val="en-US" w:eastAsia="de-DE"/>
              </w:rPr>
            </w:pPr>
            <w:r w:rsidRPr="003B6F1A">
              <w:rPr>
                <w:b/>
                <w:lang w:val="en-US" w:eastAsia="de-DE"/>
              </w:rPr>
              <w:t>VTM anchor, tool on/off</w:t>
            </w:r>
          </w:p>
        </w:tc>
        <w:tc>
          <w:tcPr>
            <w:tcW w:w="810" w:type="dxa"/>
            <w:shd w:val="clear" w:color="auto" w:fill="auto"/>
          </w:tcPr>
          <w:p w:rsidR="003B6F1A" w:rsidRPr="003B6F1A" w:rsidRDefault="003B6F1A" w:rsidP="003B6F1A">
            <w:pPr>
              <w:rPr>
                <w:b/>
                <w:lang w:val="en-US" w:eastAsia="de-DE"/>
              </w:rPr>
            </w:pPr>
            <w:r w:rsidRPr="003B6F1A">
              <w:rPr>
                <w:b/>
                <w:lang w:val="en-US" w:eastAsia="de-DE"/>
              </w:rPr>
              <w:t>BMS anchor, tool on/off</w:t>
            </w:r>
          </w:p>
        </w:tc>
        <w:tc>
          <w:tcPr>
            <w:tcW w:w="540" w:type="dxa"/>
          </w:tcPr>
          <w:p w:rsidR="003B6F1A" w:rsidRPr="003B6F1A" w:rsidRDefault="003B6F1A" w:rsidP="003B6F1A">
            <w:pPr>
              <w:rPr>
                <w:b/>
                <w:lang w:val="en-US" w:eastAsia="de-DE"/>
              </w:rPr>
            </w:pPr>
            <w:r w:rsidRPr="003B6F1A">
              <w:rPr>
                <w:b/>
                <w:lang w:val="en-US" w:eastAsia="de-DE"/>
              </w:rPr>
              <w:t>AI</w:t>
            </w:r>
          </w:p>
        </w:tc>
        <w:tc>
          <w:tcPr>
            <w:tcW w:w="540" w:type="dxa"/>
          </w:tcPr>
          <w:p w:rsidR="003B6F1A" w:rsidRPr="003B6F1A" w:rsidRDefault="003B6F1A" w:rsidP="003B6F1A">
            <w:pPr>
              <w:rPr>
                <w:b/>
                <w:lang w:val="en-US" w:eastAsia="de-DE"/>
              </w:rPr>
            </w:pPr>
            <w:r w:rsidRPr="003B6F1A">
              <w:rPr>
                <w:b/>
                <w:lang w:val="en-US" w:eastAsia="de-DE"/>
              </w:rPr>
              <w:t>RA</w:t>
            </w:r>
          </w:p>
        </w:tc>
        <w:tc>
          <w:tcPr>
            <w:tcW w:w="540" w:type="dxa"/>
            <w:shd w:val="clear" w:color="auto" w:fill="auto"/>
          </w:tcPr>
          <w:p w:rsidR="003B6F1A" w:rsidRPr="003B6F1A" w:rsidRDefault="003B6F1A" w:rsidP="003B6F1A">
            <w:pPr>
              <w:rPr>
                <w:b/>
                <w:lang w:val="en-US" w:eastAsia="de-DE"/>
              </w:rPr>
            </w:pPr>
            <w:r w:rsidRPr="003B6F1A">
              <w:rPr>
                <w:b/>
                <w:lang w:val="en-US" w:eastAsia="de-DE"/>
              </w:rPr>
              <w:t>LD</w:t>
            </w:r>
          </w:p>
        </w:tc>
        <w:tc>
          <w:tcPr>
            <w:tcW w:w="990" w:type="dxa"/>
          </w:tcPr>
          <w:p w:rsidR="003B6F1A" w:rsidRPr="003B6F1A" w:rsidRDefault="003B6F1A" w:rsidP="003B6F1A">
            <w:pPr>
              <w:rPr>
                <w:b/>
                <w:lang w:val="en-US" w:eastAsia="de-DE"/>
              </w:rPr>
            </w:pPr>
            <w:r w:rsidRPr="003B6F1A">
              <w:rPr>
                <w:b/>
                <w:lang w:val="en-US" w:eastAsia="de-DE"/>
              </w:rPr>
              <w:t>Tester</w:t>
            </w:r>
          </w:p>
        </w:tc>
        <w:tc>
          <w:tcPr>
            <w:tcW w:w="1440" w:type="dxa"/>
          </w:tcPr>
          <w:p w:rsidR="003B6F1A" w:rsidRPr="003B6F1A" w:rsidRDefault="003B6F1A" w:rsidP="003B6F1A">
            <w:pPr>
              <w:rPr>
                <w:b/>
                <w:lang w:val="en-US" w:eastAsia="de-DE"/>
              </w:rPr>
            </w:pPr>
            <w:r w:rsidRPr="003B6F1A">
              <w:rPr>
                <w:b/>
                <w:lang w:val="en-US" w:eastAsia="de-DE"/>
              </w:rPr>
              <w:t>Crosscheck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bookmarkStart w:id="22" w:name="_Hlk525814605"/>
            <w:r w:rsidRPr="003B6F1A">
              <w:rPr>
                <w:lang w:val="en-US" w:eastAsia="de-DE"/>
              </w:rPr>
              <w:t>Intra block copy</w:t>
            </w:r>
          </w:p>
        </w:tc>
        <w:tc>
          <w:tcPr>
            <w:tcW w:w="990" w:type="dxa"/>
            <w:shd w:val="clear" w:color="auto" w:fill="auto"/>
            <w:vAlign w:val="center"/>
          </w:tcPr>
          <w:p w:rsidR="003B6F1A" w:rsidRPr="003B6F1A" w:rsidRDefault="00B24D76" w:rsidP="003B6F1A">
            <w:pPr>
              <w:rPr>
                <w:lang w:val="en-US" w:eastAsia="de-DE"/>
              </w:rPr>
            </w:pPr>
            <w:r>
              <w:rPr>
                <w:lang w:val="en-US" w:eastAsia="de-DE"/>
              </w:rPr>
              <w:t>CPR</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JVET-K0076</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S. Liu (Tencent)</w:t>
            </w:r>
          </w:p>
        </w:tc>
        <w:tc>
          <w:tcPr>
            <w:tcW w:w="1440" w:type="dxa"/>
            <w:vAlign w:val="center"/>
          </w:tcPr>
          <w:p w:rsidR="003B6F1A" w:rsidRPr="003B6F1A" w:rsidRDefault="003B6F1A" w:rsidP="003B6F1A">
            <w:pPr>
              <w:rPr>
                <w:lang w:val="en-US" w:eastAsia="de-DE"/>
              </w:rPr>
            </w:pPr>
            <w:r w:rsidRPr="003B6F1A">
              <w:rPr>
                <w:lang w:val="en-US" w:eastAsia="de-DE"/>
              </w:rPr>
              <w:t>R. Chernyak (Huawei)</w:t>
            </w:r>
          </w:p>
        </w:tc>
      </w:tr>
      <w:bookmarkEnd w:id="22"/>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Non-separable Secondary transform</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NSST</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JVET-D0120</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W.-J. Chien (Qualcomm)</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lastRenderedPageBreak/>
              <w:t xml:space="preserve">Bi-directional optical flow </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BIO</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JVET-K0485</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K. Choi (Samsung)</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Generalized bi-prediction</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GBI</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JVET-K0248</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E. Francois (Technicolor)/ T. D. Chuang (MediaTek)</w:t>
            </w:r>
          </w:p>
        </w:tc>
      </w:tr>
      <w:tr w:rsidR="003B6F1A" w:rsidRPr="003B6F1A" w:rsidTr="003B6F1A">
        <w:trPr>
          <w:trHeight w:val="806"/>
        </w:trPr>
        <w:tc>
          <w:tcPr>
            <w:tcW w:w="1530" w:type="dxa"/>
            <w:shd w:val="clear" w:color="auto" w:fill="auto"/>
            <w:vAlign w:val="center"/>
          </w:tcPr>
          <w:p w:rsidR="003B6F1A" w:rsidRPr="003B6F1A" w:rsidRDefault="003B6F1A" w:rsidP="003B6F1A">
            <w:pPr>
              <w:rPr>
                <w:lang w:val="en-US" w:eastAsia="de-DE"/>
              </w:rPr>
            </w:pPr>
            <w:r w:rsidRPr="003B6F1A">
              <w:rPr>
                <w:lang w:val="en-US" w:eastAsia="de-DE"/>
              </w:rPr>
              <w:t>Decoder side motion refinement</w:t>
            </w:r>
          </w:p>
        </w:tc>
        <w:tc>
          <w:tcPr>
            <w:tcW w:w="990" w:type="dxa"/>
            <w:shd w:val="clear" w:color="auto" w:fill="auto"/>
            <w:vAlign w:val="center"/>
          </w:tcPr>
          <w:p w:rsidR="003B6F1A" w:rsidRPr="003B6F1A" w:rsidRDefault="003B6F1A" w:rsidP="003B6F1A">
            <w:pPr>
              <w:rPr>
                <w:lang w:val="en-US" w:eastAsia="de-DE"/>
              </w:rPr>
            </w:pPr>
            <w:r w:rsidRPr="003B6F1A">
              <w:rPr>
                <w:lang w:val="en-US" w:eastAsia="de-DE"/>
              </w:rPr>
              <w:t>DMVR</w:t>
            </w:r>
          </w:p>
        </w:tc>
        <w:tc>
          <w:tcPr>
            <w:tcW w:w="1350" w:type="dxa"/>
            <w:shd w:val="clear" w:color="auto" w:fill="auto"/>
            <w:vAlign w:val="center"/>
          </w:tcPr>
          <w:p w:rsidR="003B6F1A" w:rsidRPr="003B6F1A" w:rsidRDefault="003B6F1A" w:rsidP="003B6F1A">
            <w:pPr>
              <w:rPr>
                <w:lang w:val="en-US" w:eastAsia="de-DE"/>
              </w:rPr>
            </w:pPr>
            <w:r w:rsidRPr="003B6F1A">
              <w:rPr>
                <w:lang w:val="en-US" w:eastAsia="de-DE"/>
              </w:rPr>
              <w:t>JVET-K0217</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on</w:t>
            </w:r>
          </w:p>
        </w:tc>
        <w:tc>
          <w:tcPr>
            <w:tcW w:w="810" w:type="dxa"/>
            <w:shd w:val="clear" w:color="auto" w:fill="auto"/>
            <w:vAlign w:val="center"/>
          </w:tcPr>
          <w:p w:rsidR="003B6F1A" w:rsidRPr="003B6F1A" w:rsidRDefault="003B6F1A" w:rsidP="003B6F1A">
            <w:pPr>
              <w:rPr>
                <w:lang w:val="en-US" w:eastAsia="de-DE"/>
              </w:rPr>
            </w:pPr>
            <w:r w:rsidRPr="003B6F1A">
              <w:rPr>
                <w:lang w:val="en-US" w:eastAsia="de-DE"/>
              </w:rPr>
              <w:t>off</w:t>
            </w:r>
          </w:p>
        </w:tc>
        <w:tc>
          <w:tcPr>
            <w:tcW w:w="540" w:type="dxa"/>
            <w:vAlign w:val="center"/>
          </w:tcPr>
          <w:p w:rsidR="003B6F1A" w:rsidRPr="003B6F1A" w:rsidRDefault="003B6F1A" w:rsidP="003B6F1A">
            <w:pPr>
              <w:rPr>
                <w:lang w:val="en-US" w:eastAsia="de-DE"/>
              </w:rPr>
            </w:pPr>
          </w:p>
        </w:tc>
        <w:tc>
          <w:tcPr>
            <w:tcW w:w="540" w:type="dxa"/>
            <w:vAlign w:val="center"/>
          </w:tcPr>
          <w:p w:rsidR="003B6F1A" w:rsidRPr="003B6F1A" w:rsidRDefault="003B6F1A" w:rsidP="003B6F1A">
            <w:pPr>
              <w:rPr>
                <w:lang w:val="en-US" w:eastAsia="de-DE"/>
              </w:rPr>
            </w:pPr>
            <w:r w:rsidRPr="003B6F1A">
              <w:rPr>
                <w:lang w:val="en-US" w:eastAsia="de-DE"/>
              </w:rPr>
              <w:t>X</w:t>
            </w:r>
          </w:p>
        </w:tc>
        <w:tc>
          <w:tcPr>
            <w:tcW w:w="540" w:type="dxa"/>
            <w:shd w:val="clear" w:color="auto" w:fill="auto"/>
            <w:vAlign w:val="center"/>
          </w:tcPr>
          <w:p w:rsidR="003B6F1A" w:rsidRPr="003B6F1A" w:rsidRDefault="003B6F1A" w:rsidP="003B6F1A">
            <w:pPr>
              <w:rPr>
                <w:lang w:val="en-US" w:eastAsia="de-DE"/>
              </w:rPr>
            </w:pPr>
            <w:r w:rsidRPr="003B6F1A">
              <w:rPr>
                <w:lang w:val="en-US" w:eastAsia="de-DE"/>
              </w:rPr>
              <w:t>X</w:t>
            </w:r>
          </w:p>
        </w:tc>
        <w:tc>
          <w:tcPr>
            <w:tcW w:w="990" w:type="dxa"/>
            <w:vAlign w:val="center"/>
          </w:tcPr>
          <w:p w:rsidR="003B6F1A" w:rsidRPr="003B6F1A" w:rsidRDefault="003B6F1A" w:rsidP="003B6F1A">
            <w:pPr>
              <w:rPr>
                <w:lang w:val="en-US" w:eastAsia="de-DE"/>
              </w:rPr>
            </w:pPr>
            <w:r w:rsidRPr="003B6F1A">
              <w:rPr>
                <w:lang w:val="en-US" w:eastAsia="de-DE"/>
              </w:rPr>
              <w:t>Y. He</w:t>
            </w:r>
          </w:p>
          <w:p w:rsidR="003B6F1A" w:rsidRPr="003B6F1A" w:rsidRDefault="003B6F1A" w:rsidP="003B6F1A">
            <w:pPr>
              <w:rPr>
                <w:lang w:val="en-US" w:eastAsia="de-DE"/>
              </w:rPr>
            </w:pPr>
            <w:r w:rsidRPr="003B6F1A">
              <w:rPr>
                <w:lang w:val="en-US" w:eastAsia="de-DE"/>
              </w:rPr>
              <w:t>(InterDigital)</w:t>
            </w:r>
          </w:p>
        </w:tc>
        <w:tc>
          <w:tcPr>
            <w:tcW w:w="1440" w:type="dxa"/>
            <w:vAlign w:val="center"/>
          </w:tcPr>
          <w:p w:rsidR="003B6F1A" w:rsidRPr="003B6F1A" w:rsidRDefault="003B6F1A" w:rsidP="003B6F1A">
            <w:pPr>
              <w:rPr>
                <w:lang w:val="en-US" w:eastAsia="de-DE"/>
              </w:rPr>
            </w:pPr>
            <w:r w:rsidRPr="003B6F1A">
              <w:rPr>
                <w:lang w:val="en-US" w:eastAsia="de-DE"/>
              </w:rPr>
              <w:t>K. Choi (Samsung)</w:t>
            </w:r>
          </w:p>
        </w:tc>
      </w:tr>
      <w:bookmarkEnd w:id="21"/>
    </w:tbl>
    <w:p w:rsidR="003B6F1A" w:rsidRDefault="003B6F1A" w:rsidP="008F284B">
      <w:pPr>
        <w:rPr>
          <w:lang w:eastAsia="de-DE"/>
        </w:rPr>
      </w:pPr>
    </w:p>
    <w:p w:rsidR="003B6F1A" w:rsidRDefault="003B6F1A" w:rsidP="003B6F1A">
      <w:pPr>
        <w:rPr>
          <w:lang w:eastAsia="de-DE"/>
        </w:rPr>
      </w:pPr>
      <w:r>
        <w:rPr>
          <w:lang w:eastAsia="de-DE"/>
        </w:rPr>
        <w:t>The results of the tests are summarized in Table 3 below. The attached spreadsheet provides additional data. Scatter plots are also provided for the tested tools in random access configuration, comparing PSNR-Y based bd-rate on the Y axis vs. each of Enc runtime ratio, Dec runtime ratio, and a weighted average of Enc and Dec runtime ratio, (Enc + a*Dec)/(a+1), with a configurable weight, a. The exemplary weighting is set to 6 and can be adjusted in the spreadsheet attached to this report.</w:t>
      </w:r>
    </w:p>
    <w:p w:rsidR="003B6F1A" w:rsidRDefault="003B6F1A" w:rsidP="003B6F1A">
      <w:pPr>
        <w:rPr>
          <w:lang w:eastAsia="de-DE"/>
        </w:rPr>
      </w:pPr>
      <w:r>
        <w:rPr>
          <w:lang w:eastAsia="de-DE"/>
        </w:rPr>
        <w:t>Full experimental results and configuration files can be found at the link below:</w:t>
      </w:r>
    </w:p>
    <w:p w:rsidR="003B6F1A" w:rsidRDefault="003B6F1A" w:rsidP="003B6F1A">
      <w:pPr>
        <w:rPr>
          <w:lang w:eastAsia="de-DE"/>
        </w:rPr>
      </w:pPr>
      <w:r>
        <w:rPr>
          <w:lang w:eastAsia="de-DE"/>
        </w:rPr>
        <w:t xml:space="preserve">https://hevc.hhi.fraunhofer.de/svn/svn_VVCTestConfig/branches/VTM-2.0/ </w:t>
      </w:r>
    </w:p>
    <w:p w:rsidR="003B6F1A" w:rsidRDefault="003B6F1A" w:rsidP="003B6F1A">
      <w:pPr>
        <w:rPr>
          <w:lang w:eastAsia="de-DE"/>
        </w:rPr>
      </w:pPr>
      <w:r>
        <w:rPr>
          <w:lang w:eastAsia="de-DE"/>
        </w:rPr>
        <w:t xml:space="preserve">There was no bitrate or PSNR differences between testers and cross-checkers. </w:t>
      </w:r>
    </w:p>
    <w:p w:rsidR="003B6F1A" w:rsidRDefault="003B6F1A" w:rsidP="003B6F1A">
      <w:pPr>
        <w:rPr>
          <w:lang w:eastAsia="de-DE"/>
        </w:rPr>
      </w:pPr>
      <w:r>
        <w:rPr>
          <w:lang w:eastAsia="de-DE"/>
        </w:rPr>
        <w:t>Encoder and Decoder runtime ratios provided by both the testers and cross-checkers are included in the reporting template, to identify if there were significant runtime differences. The largest runtime differences were found for TRM (</w:t>
      </w:r>
      <w:r w:rsidR="00B24D76">
        <w:rPr>
          <w:lang w:eastAsia="de-DE"/>
        </w:rPr>
        <w:t>MTS</w:t>
      </w:r>
      <w:r>
        <w:rPr>
          <w:lang w:eastAsia="de-DE"/>
        </w:rPr>
        <w:t>+4x4 NSST), where the tester uses GCC 6.3.0 and SIMD=SSE42 and the crosschecker uses GCC 4.8.3 and SIMD=AVX.</w:t>
      </w:r>
    </w:p>
    <w:p w:rsidR="003B6F1A" w:rsidRDefault="003B6F1A" w:rsidP="008F284B">
      <w:pPr>
        <w:rPr>
          <w:lang w:eastAsia="de-DE"/>
        </w:rPr>
      </w:pPr>
    </w:p>
    <w:p w:rsidR="003B6F1A" w:rsidRDefault="003B6F1A" w:rsidP="008F284B">
      <w:pPr>
        <w:rPr>
          <w:lang w:eastAsia="de-DE"/>
        </w:rPr>
      </w:pPr>
      <w:r w:rsidRPr="003B6F1A">
        <w:rPr>
          <w:lang w:eastAsia="de-DE"/>
        </w:rPr>
        <w:t>Simulation results in all intra configuration (AI) of VTM tool “off”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AI</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CST_CQP0</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2.11%</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-3.65%</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-3.26%</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131%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129%</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CST_CQP1</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11.44%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11.56%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FBP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DQ</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2.44%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76%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77%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SDH</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0.75%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CCLM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16.75%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15.49%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MTS</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2.84%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2.32%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2.36%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42%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44%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67IPM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lastRenderedPageBreak/>
              <w:t>PDPC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0.78%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r>
      <w:tr w:rsidR="003B6F1A" w:rsidRPr="003B6F1A" w:rsidTr="003B6F1A">
        <w:trPr>
          <w:trHeight w:val="501"/>
        </w:trPr>
        <w:tc>
          <w:tcPr>
            <w:tcW w:w="625" w:type="pct"/>
            <w:tcBorders>
              <w:top w:val="nil"/>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WIP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nil"/>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ALF</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2.46%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3.24%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3.17%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87%</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105%</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DB8x8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MaxQP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TT64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QT128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random access configuration (RA) of VTM tool “off”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RA</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CST_CQP0</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0.30%</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2.05%</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2.27%</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CST_CQP1</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14.99%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15.21%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FBP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DQ</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SDH</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CCLM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15.45%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14.35%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MTS</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67IPM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PDPC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nil"/>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WIP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nil"/>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ALF</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4.66%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3.36%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2.73%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85%</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lastRenderedPageBreak/>
              <w:t>DB64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DB8x8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MaxQP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1.89%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107%</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TT64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QT128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DC</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0.07%</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AFF</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3.79%</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2.72%</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2.64%</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86%</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86%</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93%</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ATMVP</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0.66%</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0.68%</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0.52%</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 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1.39%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2.18%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88%</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low delay B configuration (LDB) of VTM tool “off”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LDB</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CST_CQP0</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0.05%</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-0.83%</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-0.53%</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CST_CQP1</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20.72%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FBP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DQ</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1.82%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SDH</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CCLM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3.99%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3.68%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MTS</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67IPM</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PDPC</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nil"/>
              <w:left w:val="single" w:sz="8" w:space="0" w:color="auto"/>
              <w:bottom w:val="single" w:sz="8" w:space="0" w:color="auto"/>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WIP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r w:rsidR="003B6F1A" w:rsidRPr="003B6F1A" w:rsidTr="003B6F1A">
        <w:trPr>
          <w:trHeight w:val="501"/>
        </w:trPr>
        <w:tc>
          <w:tcPr>
            <w:tcW w:w="625" w:type="pct"/>
            <w:tcBorders>
              <w:top w:val="nil"/>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ALF</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3.49%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3.65%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3.88%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PR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91%</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DB64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lastRenderedPageBreak/>
              <w:t>DB8x8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MaxQP</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2.09%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TT64</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QT128</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106%</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DC</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-0.01%</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0.17%</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-0.25%</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103%</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AFF</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2.49%</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1.69%</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1.70%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77%</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90%</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78%</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94%</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tcPr>
          <w:p w:rsidR="003B6F1A" w:rsidRPr="003B6F1A" w:rsidRDefault="003B6F1A" w:rsidP="003B6F1A">
            <w:pPr>
              <w:rPr>
                <w:bCs/>
                <w:lang w:val="en-US" w:eastAsia="de-DE"/>
              </w:rPr>
            </w:pPr>
            <w:r w:rsidRPr="003B6F1A">
              <w:rPr>
                <w:bCs/>
                <w:lang w:val="en-US" w:eastAsia="de-DE"/>
              </w:rPr>
              <w:t>ATMVP</w:t>
            </w:r>
          </w:p>
        </w:tc>
        <w:tc>
          <w:tcPr>
            <w:tcW w:w="625" w:type="pct"/>
            <w:tcBorders>
              <w:top w:val="nil"/>
              <w:left w:val="single" w:sz="8" w:space="0" w:color="auto"/>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0.63%</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0.76%</w:t>
            </w:r>
          </w:p>
        </w:tc>
        <w:tc>
          <w:tcPr>
            <w:tcW w:w="625" w:type="pct"/>
            <w:tcBorders>
              <w:top w:val="nil"/>
              <w:left w:val="nil"/>
              <w:bottom w:val="single" w:sz="4" w:space="0" w:color="auto"/>
              <w:right w:val="single" w:sz="4" w:space="0" w:color="auto"/>
            </w:tcBorders>
            <w:shd w:val="clear" w:color="000000" w:fill="FCE4D6"/>
            <w:noWrap/>
            <w:vAlign w:val="bottom"/>
          </w:tcPr>
          <w:p w:rsidR="003B6F1A" w:rsidRPr="003B6F1A" w:rsidRDefault="003B6F1A" w:rsidP="003B6F1A">
            <w:pPr>
              <w:rPr>
                <w:bCs/>
                <w:lang w:val="en-US" w:eastAsia="de-DE"/>
              </w:rPr>
            </w:pPr>
            <w:r w:rsidRPr="003B6F1A">
              <w:rPr>
                <w:bCs/>
                <w:lang w:val="en-US" w:eastAsia="de-DE"/>
              </w:rPr>
              <w:t>0.66%</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99% </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97% </w:t>
            </w:r>
          </w:p>
        </w:tc>
        <w:tc>
          <w:tcPr>
            <w:tcW w:w="625" w:type="pct"/>
            <w:tcBorders>
              <w:top w:val="nil"/>
              <w:left w:val="nil"/>
              <w:bottom w:val="single" w:sz="4" w:space="0" w:color="auto"/>
              <w:right w:val="single" w:sz="4"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tcPr>
          <w:p w:rsidR="003B6F1A" w:rsidRPr="003B6F1A" w:rsidRDefault="003B6F1A" w:rsidP="003B6F1A">
            <w:pPr>
              <w:rPr>
                <w:bCs/>
                <w:lang w:val="en-US" w:eastAsia="de-DE"/>
              </w:rPr>
            </w:pPr>
            <w:r w:rsidRPr="003B6F1A">
              <w:rPr>
                <w:bCs/>
                <w:lang w:val="en-US" w:eastAsia="de-DE"/>
              </w:rPr>
              <w:t>98%</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0.66%</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1.18%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82%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all intra configuration (AI) of BMS tool “on”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AI</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-0.39%</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-0.50%</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146%</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-2.85%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random access configuration (RA) of BMS tool “on”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RA</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-0.09%</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-0.31%</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105%</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-1.93%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-1.41%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-0.58%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-1.65%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-1.82%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low delay B configuration (LDB) of BMS tool “on” test. (VTM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LDB</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lastRenderedPageBreak/>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0.07%</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0.17%</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108%</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 </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 </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-1.73%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126%</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-0.37%</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all intra configuration (AI) of BMS tool “off” test. (BMS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AI</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0.26%</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0.28%</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96%</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146%</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0.87%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2.20%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2.86%</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297%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random access configuration (RA) of BMS tool “off” test. (BMS anchor)</w:t>
      </w:r>
    </w:p>
    <w:tbl>
      <w:tblPr>
        <w:tblW w:w="5000" w:type="pct"/>
        <w:tblLook w:val="04A0" w:firstRow="1" w:lastRow="0" w:firstColumn="1" w:lastColumn="0" w:noHBand="0" w:noVBand="1"/>
      </w:tblPr>
      <w:tblGrid>
        <w:gridCol w:w="1377"/>
        <w:gridCol w:w="1139"/>
        <w:gridCol w:w="1139"/>
        <w:gridCol w:w="1139"/>
        <w:gridCol w:w="1139"/>
        <w:gridCol w:w="1139"/>
        <w:gridCol w:w="1139"/>
        <w:gridCol w:w="1139"/>
      </w:tblGrid>
      <w:tr w:rsidR="003B6F1A" w:rsidRPr="003B6F1A" w:rsidTr="003B6F1A">
        <w:trPr>
          <w:trHeight w:val="600"/>
        </w:trPr>
        <w:tc>
          <w:tcPr>
            <w:tcW w:w="625" w:type="pct"/>
            <w:tcBorders>
              <w:top w:val="nil"/>
              <w:left w:val="nil"/>
              <w:bottom w:val="nil"/>
              <w:right w:val="nil"/>
            </w:tcBorders>
            <w:shd w:val="clear" w:color="auto" w:fill="auto"/>
            <w:noWrap/>
            <w:vAlign w:val="bottom"/>
            <w:hideMark/>
          </w:tcPr>
          <w:p w:rsidR="003B6F1A" w:rsidRPr="003B6F1A" w:rsidRDefault="003B6F1A" w:rsidP="003B6F1A">
            <w:pPr>
              <w:rPr>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RA</w:t>
            </w:r>
          </w:p>
        </w:tc>
      </w:tr>
      <w:tr w:rsidR="003B6F1A" w:rsidRPr="003B6F1A"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3B6F1A" w:rsidRDefault="003B6F1A" w:rsidP="003B6F1A">
            <w:pPr>
              <w:rPr>
                <w:bCs/>
                <w:lang w:val="en-US" w:eastAsia="de-DE"/>
              </w:rPr>
            </w:pPr>
            <w:r w:rsidRPr="003B6F1A">
              <w:rPr>
                <w:bCs/>
                <w:lang w:val="en-US" w:eastAsia="de-DE"/>
              </w:rPr>
              <w:t>XChecker DecTime</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B24D76" w:rsidP="003B6F1A">
            <w:pPr>
              <w:rPr>
                <w:bCs/>
                <w:lang w:val="en-US" w:eastAsia="de-DE"/>
              </w:rPr>
            </w:pPr>
            <w:r>
              <w:rPr>
                <w:bCs/>
                <w:lang w:val="en-US" w:eastAsia="de-DE"/>
              </w:rPr>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-0.02%</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0.17%</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0.20%</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99%</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105%</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0.45%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1.98%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2.50%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101%</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153%</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0.98%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0.28%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0.14%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103%</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0.69%</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0.68%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115%</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100%</w:t>
            </w:r>
          </w:p>
        </w:tc>
      </w:tr>
      <w:tr w:rsidR="003B6F1A" w:rsidRPr="003B6F1A"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3B6F1A" w:rsidRDefault="003B6F1A" w:rsidP="003B6F1A">
            <w:pPr>
              <w:rPr>
                <w:bCs/>
                <w:lang w:val="en-US" w:eastAsia="de-DE"/>
              </w:rPr>
            </w:pPr>
            <w:r w:rsidRPr="003B6F1A">
              <w:rPr>
                <w:bCs/>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1.25%</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3B6F1A" w:rsidRDefault="003B6F1A" w:rsidP="003B6F1A">
            <w:pPr>
              <w:rPr>
                <w:bCs/>
                <w:lang w:val="en-US" w:eastAsia="de-DE"/>
              </w:rPr>
            </w:pPr>
            <w:r w:rsidRPr="003B6F1A">
              <w:rPr>
                <w:bCs/>
                <w:lang w:val="en-US" w:eastAsia="de-DE"/>
              </w:rPr>
              <w:t>1.38%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104%</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3B6F1A" w:rsidRDefault="003B6F1A" w:rsidP="003B6F1A">
            <w:pPr>
              <w:rPr>
                <w:bCs/>
                <w:lang w:val="en-US" w:eastAsia="de-DE"/>
              </w:rPr>
            </w:pPr>
            <w:r w:rsidRPr="003B6F1A">
              <w:rPr>
                <w:bCs/>
                <w:lang w:val="en-US" w:eastAsia="de-DE"/>
              </w:rPr>
              <w:t>122%</w:t>
            </w:r>
          </w:p>
        </w:tc>
      </w:tr>
    </w:tbl>
    <w:p w:rsidR="003B6F1A" w:rsidRDefault="003B6F1A" w:rsidP="008F284B">
      <w:pPr>
        <w:rPr>
          <w:lang w:eastAsia="de-DE"/>
        </w:rPr>
      </w:pPr>
    </w:p>
    <w:p w:rsidR="003B6F1A" w:rsidRDefault="003B6F1A" w:rsidP="008F284B">
      <w:pPr>
        <w:rPr>
          <w:lang w:eastAsia="de-DE"/>
        </w:rPr>
      </w:pPr>
      <w:r w:rsidRPr="003B6F1A">
        <w:rPr>
          <w:lang w:eastAsia="de-DE"/>
        </w:rPr>
        <w:t>Simulation results in low delay B configuration (LDB) of BMS tool “off” test. (BMS anchor)</w:t>
      </w:r>
    </w:p>
    <w:tbl>
      <w:tblPr>
        <w:tblW w:w="5000" w:type="pct"/>
        <w:tblLook w:val="04A0" w:firstRow="1" w:lastRow="0" w:firstColumn="1" w:lastColumn="0" w:noHBand="0" w:noVBand="1"/>
      </w:tblPr>
      <w:tblGrid>
        <w:gridCol w:w="1168"/>
        <w:gridCol w:w="1168"/>
        <w:gridCol w:w="1169"/>
        <w:gridCol w:w="1169"/>
        <w:gridCol w:w="1169"/>
        <w:gridCol w:w="1169"/>
        <w:gridCol w:w="1169"/>
        <w:gridCol w:w="1169"/>
      </w:tblGrid>
      <w:tr w:rsidR="003B6F1A" w:rsidRPr="00FE239D" w:rsidTr="003B6F1A">
        <w:trPr>
          <w:trHeight w:val="600"/>
        </w:trPr>
        <w:tc>
          <w:tcPr>
            <w:tcW w:w="625" w:type="pct"/>
            <w:tcBorders>
              <w:top w:val="nil"/>
              <w:left w:val="nil"/>
              <w:bottom w:val="nil"/>
              <w:right w:val="nil"/>
            </w:tcBorders>
            <w:shd w:val="clear" w:color="auto" w:fill="auto"/>
            <w:noWrap/>
            <w:vAlign w:val="bottom"/>
            <w:hideMark/>
          </w:tcPr>
          <w:p w:rsidR="003B6F1A" w:rsidRPr="0094055E" w:rsidRDefault="003B6F1A" w:rsidP="003B6F1A">
            <w:pPr>
              <w:rPr>
                <w:sz w:val="18"/>
                <w:szCs w:val="18"/>
                <w:lang w:val="en-US" w:eastAsia="de-DE"/>
              </w:rPr>
            </w:pPr>
          </w:p>
        </w:tc>
        <w:tc>
          <w:tcPr>
            <w:tcW w:w="4375"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LDB</w:t>
            </w:r>
          </w:p>
        </w:tc>
      </w:tr>
      <w:tr w:rsidR="003B6F1A" w:rsidRPr="00FE239D" w:rsidTr="003B6F1A">
        <w:trPr>
          <w:trHeight w:val="852"/>
        </w:trPr>
        <w:tc>
          <w:tcPr>
            <w:tcW w:w="625" w:type="pct"/>
            <w:tcBorders>
              <w:top w:val="single" w:sz="8" w:space="0" w:color="auto"/>
              <w:left w:val="single" w:sz="8" w:space="0" w:color="auto"/>
              <w:bottom w:val="nil"/>
              <w:right w:val="nil"/>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Abbreviation</w:t>
            </w:r>
          </w:p>
        </w:tc>
        <w:tc>
          <w:tcPr>
            <w:tcW w:w="625" w:type="pct"/>
            <w:tcBorders>
              <w:top w:val="nil"/>
              <w:left w:val="single" w:sz="8" w:space="0" w:color="auto"/>
              <w:bottom w:val="nil"/>
              <w:right w:val="single" w:sz="4" w:space="0" w:color="auto"/>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BDR-Y</w:t>
            </w:r>
          </w:p>
        </w:tc>
        <w:tc>
          <w:tcPr>
            <w:tcW w:w="625" w:type="pct"/>
            <w:tcBorders>
              <w:top w:val="nil"/>
              <w:left w:val="nil"/>
              <w:bottom w:val="nil"/>
              <w:right w:val="single" w:sz="4" w:space="0" w:color="auto"/>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BDR-U</w:t>
            </w:r>
          </w:p>
        </w:tc>
        <w:tc>
          <w:tcPr>
            <w:tcW w:w="625" w:type="pct"/>
            <w:tcBorders>
              <w:top w:val="nil"/>
              <w:left w:val="nil"/>
              <w:bottom w:val="nil"/>
              <w:right w:val="single" w:sz="4" w:space="0" w:color="auto"/>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BDR-V</w:t>
            </w:r>
          </w:p>
        </w:tc>
        <w:tc>
          <w:tcPr>
            <w:tcW w:w="625" w:type="pct"/>
            <w:tcBorders>
              <w:top w:val="nil"/>
              <w:left w:val="nil"/>
              <w:bottom w:val="nil"/>
              <w:right w:val="single" w:sz="4" w:space="0" w:color="auto"/>
            </w:tcBorders>
            <w:shd w:val="clear" w:color="auto" w:fill="auto"/>
            <w:vAlign w:val="bottom"/>
            <w:hideMark/>
          </w:tcPr>
          <w:p w:rsidR="003B6F1A" w:rsidRPr="0094055E" w:rsidRDefault="003B6F1A" w:rsidP="003B6F1A">
            <w:pPr>
              <w:rPr>
                <w:bCs/>
                <w:sz w:val="18"/>
                <w:szCs w:val="18"/>
                <w:lang w:val="en-US" w:eastAsia="de-DE"/>
              </w:rPr>
            </w:pPr>
            <w:r w:rsidRPr="0094055E">
              <w:rPr>
                <w:bCs/>
                <w:sz w:val="18"/>
                <w:szCs w:val="18"/>
                <w:lang w:val="en-US" w:eastAsia="de-DE"/>
              </w:rPr>
              <w:t>Tester EncTime</w:t>
            </w:r>
          </w:p>
        </w:tc>
        <w:tc>
          <w:tcPr>
            <w:tcW w:w="625" w:type="pct"/>
            <w:tcBorders>
              <w:top w:val="nil"/>
              <w:left w:val="nil"/>
              <w:bottom w:val="nil"/>
              <w:right w:val="single" w:sz="4" w:space="0" w:color="auto"/>
            </w:tcBorders>
            <w:shd w:val="clear" w:color="auto" w:fill="auto"/>
            <w:vAlign w:val="bottom"/>
            <w:hideMark/>
          </w:tcPr>
          <w:p w:rsidR="003B6F1A" w:rsidRPr="0094055E" w:rsidRDefault="003B6F1A" w:rsidP="003B6F1A">
            <w:pPr>
              <w:rPr>
                <w:bCs/>
                <w:sz w:val="18"/>
                <w:szCs w:val="18"/>
                <w:lang w:val="en-US" w:eastAsia="de-DE"/>
              </w:rPr>
            </w:pPr>
            <w:r w:rsidRPr="0094055E">
              <w:rPr>
                <w:bCs/>
                <w:sz w:val="18"/>
                <w:szCs w:val="18"/>
                <w:lang w:val="en-US" w:eastAsia="de-DE"/>
              </w:rPr>
              <w:t>Tester DecTime</w:t>
            </w:r>
          </w:p>
        </w:tc>
        <w:tc>
          <w:tcPr>
            <w:tcW w:w="625" w:type="pct"/>
            <w:tcBorders>
              <w:top w:val="nil"/>
              <w:left w:val="nil"/>
              <w:bottom w:val="nil"/>
              <w:right w:val="single" w:sz="4" w:space="0" w:color="auto"/>
            </w:tcBorders>
            <w:shd w:val="clear" w:color="auto" w:fill="auto"/>
            <w:vAlign w:val="bottom"/>
            <w:hideMark/>
          </w:tcPr>
          <w:p w:rsidR="003B6F1A" w:rsidRPr="0094055E" w:rsidRDefault="003B6F1A" w:rsidP="003B6F1A">
            <w:pPr>
              <w:rPr>
                <w:bCs/>
                <w:sz w:val="18"/>
                <w:szCs w:val="18"/>
                <w:lang w:val="en-US" w:eastAsia="de-DE"/>
              </w:rPr>
            </w:pPr>
            <w:r w:rsidRPr="0094055E">
              <w:rPr>
                <w:bCs/>
                <w:sz w:val="18"/>
                <w:szCs w:val="18"/>
                <w:lang w:val="en-US" w:eastAsia="de-DE"/>
              </w:rPr>
              <w:t>XChecker EncTime</w:t>
            </w:r>
          </w:p>
        </w:tc>
        <w:tc>
          <w:tcPr>
            <w:tcW w:w="625" w:type="pct"/>
            <w:tcBorders>
              <w:top w:val="nil"/>
              <w:left w:val="nil"/>
              <w:bottom w:val="nil"/>
              <w:right w:val="single" w:sz="8" w:space="0" w:color="auto"/>
            </w:tcBorders>
            <w:shd w:val="clear" w:color="auto" w:fill="auto"/>
            <w:vAlign w:val="bottom"/>
            <w:hideMark/>
          </w:tcPr>
          <w:p w:rsidR="003B6F1A" w:rsidRPr="0094055E" w:rsidRDefault="003B6F1A" w:rsidP="003B6F1A">
            <w:pPr>
              <w:rPr>
                <w:bCs/>
                <w:sz w:val="18"/>
                <w:szCs w:val="18"/>
                <w:lang w:val="en-US" w:eastAsia="de-DE"/>
              </w:rPr>
            </w:pPr>
            <w:r w:rsidRPr="0094055E">
              <w:rPr>
                <w:bCs/>
                <w:sz w:val="18"/>
                <w:szCs w:val="18"/>
                <w:lang w:val="en-US" w:eastAsia="de-DE"/>
              </w:rPr>
              <w:t>XChecker DecTime</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94055E" w:rsidRDefault="00B24D76" w:rsidP="003B6F1A">
            <w:pPr>
              <w:rPr>
                <w:bCs/>
                <w:sz w:val="18"/>
                <w:szCs w:val="18"/>
                <w:lang w:val="en-US" w:eastAsia="de-DE"/>
              </w:rPr>
            </w:pPr>
            <w:r w:rsidRPr="0094055E">
              <w:rPr>
                <w:bCs/>
                <w:sz w:val="18"/>
                <w:szCs w:val="18"/>
                <w:lang w:val="en-US" w:eastAsia="de-DE"/>
              </w:rPr>
              <w:lastRenderedPageBreak/>
              <w:t>CPR</w:t>
            </w:r>
          </w:p>
        </w:tc>
        <w:tc>
          <w:tcPr>
            <w:tcW w:w="625" w:type="pct"/>
            <w:tcBorders>
              <w:top w:val="single" w:sz="8" w:space="0" w:color="auto"/>
              <w:left w:val="single" w:sz="8" w:space="0" w:color="auto"/>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-0.04%</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-0.32%</w:t>
            </w:r>
          </w:p>
        </w:tc>
        <w:tc>
          <w:tcPr>
            <w:tcW w:w="625" w:type="pct"/>
            <w:tcBorders>
              <w:top w:val="single" w:sz="8" w:space="0" w:color="auto"/>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-0.61%</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92%</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98%</w:t>
            </w:r>
          </w:p>
        </w:tc>
        <w:tc>
          <w:tcPr>
            <w:tcW w:w="625" w:type="pct"/>
            <w:tcBorders>
              <w:top w:val="single" w:sz="8" w:space="0" w:color="auto"/>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95%</w:t>
            </w:r>
          </w:p>
        </w:tc>
        <w:tc>
          <w:tcPr>
            <w:tcW w:w="625" w:type="pct"/>
            <w:tcBorders>
              <w:top w:val="single" w:sz="8" w:space="0" w:color="auto"/>
              <w:left w:val="nil"/>
              <w:bottom w:val="single" w:sz="4" w:space="0" w:color="auto"/>
              <w:right w:val="single" w:sz="8"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NSST</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0.21%</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1.08%</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1.29%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88%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98%</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87%</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BIO</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GBI</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0.37%</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0.13%</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0.10%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92%</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99%</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92%</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99%</w:t>
            </w:r>
          </w:p>
        </w:tc>
      </w:tr>
      <w:tr w:rsidR="003B6F1A" w:rsidRPr="00FE239D" w:rsidTr="003B6F1A">
        <w:trPr>
          <w:trHeight w:val="501"/>
        </w:trPr>
        <w:tc>
          <w:tcPr>
            <w:tcW w:w="625" w:type="pct"/>
            <w:tcBorders>
              <w:top w:val="single" w:sz="8" w:space="0" w:color="auto"/>
              <w:left w:val="single" w:sz="8" w:space="0" w:color="auto"/>
              <w:bottom w:val="nil"/>
              <w:right w:val="nil"/>
            </w:tcBorders>
            <w:shd w:val="clear" w:color="auto" w:fill="auto"/>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DMVR</w:t>
            </w:r>
          </w:p>
        </w:tc>
        <w:tc>
          <w:tcPr>
            <w:tcW w:w="625" w:type="pct"/>
            <w:tcBorders>
              <w:top w:val="nil"/>
              <w:left w:val="single" w:sz="8" w:space="0" w:color="auto"/>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FCE4D6"/>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0.00%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c>
          <w:tcPr>
            <w:tcW w:w="625" w:type="pct"/>
            <w:tcBorders>
              <w:top w:val="nil"/>
              <w:left w:val="nil"/>
              <w:bottom w:val="single" w:sz="4" w:space="0" w:color="auto"/>
              <w:right w:val="single" w:sz="4"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100%</w:t>
            </w:r>
          </w:p>
        </w:tc>
        <w:tc>
          <w:tcPr>
            <w:tcW w:w="625" w:type="pct"/>
            <w:tcBorders>
              <w:top w:val="nil"/>
              <w:left w:val="nil"/>
              <w:bottom w:val="single" w:sz="4" w:space="0" w:color="auto"/>
              <w:right w:val="single" w:sz="8" w:space="0" w:color="auto"/>
            </w:tcBorders>
            <w:shd w:val="clear" w:color="000000" w:fill="DDEBF7"/>
            <w:noWrap/>
            <w:vAlign w:val="bottom"/>
            <w:hideMark/>
          </w:tcPr>
          <w:p w:rsidR="003B6F1A" w:rsidRPr="0094055E" w:rsidRDefault="003B6F1A" w:rsidP="003B6F1A">
            <w:pPr>
              <w:rPr>
                <w:bCs/>
                <w:sz w:val="18"/>
                <w:szCs w:val="18"/>
                <w:lang w:val="en-US" w:eastAsia="de-DE"/>
              </w:rPr>
            </w:pPr>
            <w:r w:rsidRPr="0094055E">
              <w:rPr>
                <w:bCs/>
                <w:sz w:val="18"/>
                <w:szCs w:val="18"/>
                <w:lang w:val="en-US" w:eastAsia="de-DE"/>
              </w:rPr>
              <w:t>99%</w:t>
            </w:r>
          </w:p>
        </w:tc>
      </w:tr>
    </w:tbl>
    <w:p w:rsidR="003B6F1A" w:rsidRDefault="003B6F1A" w:rsidP="008F284B">
      <w:pPr>
        <w:rPr>
          <w:lang w:eastAsia="de-DE"/>
        </w:rPr>
      </w:pPr>
    </w:p>
    <w:p w:rsidR="003B6F1A" w:rsidRDefault="00B24D76" w:rsidP="008F284B">
      <w:pPr>
        <w:rPr>
          <w:lang w:eastAsia="de-DE"/>
        </w:rPr>
      </w:pPr>
      <w:r>
        <w:rPr>
          <w:lang w:eastAsia="de-DE"/>
        </w:rPr>
        <w:t>Trade-offs of runtime versus gain were also included in the report.</w:t>
      </w:r>
    </w:p>
    <w:p w:rsidR="00770B87" w:rsidRDefault="00770B87" w:rsidP="008F284B">
      <w:pPr>
        <w:rPr>
          <w:lang w:eastAsia="de-DE"/>
        </w:rPr>
      </w:pPr>
    </w:p>
    <w:p w:rsidR="00770B87" w:rsidRPr="00770B87" w:rsidRDefault="00770B87" w:rsidP="00770B87">
      <w:pPr>
        <w:rPr>
          <w:lang w:val="en-US" w:eastAsia="de-DE"/>
        </w:rPr>
      </w:pPr>
      <w:r>
        <w:rPr>
          <w:lang w:val="en-US" w:eastAsia="de-DE"/>
        </w:rPr>
        <w:t>Per</w:t>
      </w:r>
      <w:r w:rsidR="00FE239D">
        <w:rPr>
          <w:lang w:val="en-US" w:eastAsia="de-DE"/>
        </w:rPr>
        <w:t>centage of picture area</w:t>
      </w:r>
      <w:r w:rsidRPr="00770B87">
        <w:rPr>
          <w:lang w:val="en-US" w:eastAsia="de-DE"/>
        </w:rPr>
        <w:t xml:space="preserve"> and memory bandwidth results of VTM tool “off” test. (VTM anchor)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168"/>
        <w:gridCol w:w="1169"/>
        <w:gridCol w:w="1169"/>
        <w:gridCol w:w="1169"/>
        <w:gridCol w:w="1169"/>
        <w:gridCol w:w="1169"/>
        <w:gridCol w:w="1169"/>
      </w:tblGrid>
      <w:tr w:rsidR="00770B87" w:rsidRPr="00FE239D" w:rsidTr="003C6EE3">
        <w:trPr>
          <w:trHeight w:val="600"/>
        </w:trPr>
        <w:tc>
          <w:tcPr>
            <w:tcW w:w="625" w:type="pct"/>
            <w:shd w:val="clear" w:color="auto" w:fill="auto"/>
            <w:noWrap/>
            <w:vAlign w:val="bottom"/>
            <w:hideMark/>
          </w:tcPr>
          <w:p w:rsidR="00770B87" w:rsidRPr="0094055E" w:rsidRDefault="00770B87" w:rsidP="00770B87">
            <w:pPr>
              <w:rPr>
                <w:sz w:val="18"/>
                <w:lang w:val="en-US" w:eastAsia="de-DE"/>
              </w:rPr>
            </w:pPr>
          </w:p>
        </w:tc>
        <w:tc>
          <w:tcPr>
            <w:tcW w:w="625" w:type="pct"/>
            <w:shd w:val="clear" w:color="auto" w:fill="auto"/>
            <w:vAlign w:val="bottom"/>
          </w:tcPr>
          <w:p w:rsidR="00770B87" w:rsidRPr="0094055E" w:rsidRDefault="00770B87" w:rsidP="00770B87">
            <w:pPr>
              <w:rPr>
                <w:sz w:val="18"/>
                <w:lang w:val="en-US" w:eastAsia="de-DE"/>
              </w:rPr>
            </w:pPr>
            <w:r w:rsidRPr="0094055E">
              <w:rPr>
                <w:bCs/>
                <w:sz w:val="18"/>
                <w:lang w:val="en-US" w:eastAsia="de-DE"/>
              </w:rPr>
              <w:t>AI</w:t>
            </w:r>
          </w:p>
        </w:tc>
        <w:tc>
          <w:tcPr>
            <w:tcW w:w="1875" w:type="pct"/>
            <w:gridSpan w:val="3"/>
            <w:shd w:val="clear" w:color="auto" w:fill="auto"/>
            <w:noWrap/>
            <w:vAlign w:val="bottom"/>
            <w:hideMark/>
          </w:tcPr>
          <w:p w:rsidR="00770B87" w:rsidRPr="0094055E" w:rsidRDefault="00770B87" w:rsidP="00770B87">
            <w:pPr>
              <w:rPr>
                <w:bCs/>
                <w:sz w:val="18"/>
                <w:lang w:val="en-US" w:eastAsia="de-DE"/>
              </w:rPr>
            </w:pPr>
          </w:p>
          <w:p w:rsidR="00770B87" w:rsidRPr="0094055E" w:rsidRDefault="00770B87" w:rsidP="00770B87">
            <w:pPr>
              <w:rPr>
                <w:bCs/>
                <w:sz w:val="18"/>
                <w:lang w:val="en-US" w:eastAsia="de-DE"/>
              </w:rPr>
            </w:pPr>
            <w:r w:rsidRPr="0094055E">
              <w:rPr>
                <w:bCs/>
                <w:sz w:val="18"/>
                <w:lang w:val="en-US" w:eastAsia="de-DE"/>
              </w:rPr>
              <w:t>RA</w:t>
            </w:r>
          </w:p>
        </w:tc>
        <w:tc>
          <w:tcPr>
            <w:tcW w:w="1875" w:type="pct"/>
            <w:gridSpan w:val="3"/>
            <w:shd w:val="clear" w:color="auto" w:fill="auto"/>
            <w:vAlign w:val="bottom"/>
          </w:tcPr>
          <w:p w:rsidR="00770B87" w:rsidRPr="0094055E" w:rsidRDefault="00770B87" w:rsidP="00770B87">
            <w:pPr>
              <w:rPr>
                <w:bCs/>
                <w:sz w:val="18"/>
                <w:lang w:val="en-US" w:eastAsia="de-DE"/>
              </w:rPr>
            </w:pPr>
            <w:r w:rsidRPr="0094055E">
              <w:rPr>
                <w:bCs/>
                <w:sz w:val="18"/>
                <w:lang w:val="en-US" w:eastAsia="de-DE"/>
              </w:rPr>
              <w:t>LDB</w:t>
            </w:r>
          </w:p>
        </w:tc>
      </w:tr>
      <w:tr w:rsidR="00770B87" w:rsidRPr="00FE239D" w:rsidTr="003C6EE3">
        <w:trPr>
          <w:trHeight w:val="600"/>
        </w:trPr>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Abbreviation</w:t>
            </w:r>
          </w:p>
        </w:tc>
        <w:tc>
          <w:tcPr>
            <w:tcW w:w="625" w:type="pct"/>
            <w:shd w:val="clear" w:color="auto" w:fill="auto"/>
            <w:vAlign w:val="bottom"/>
            <w:hideMark/>
          </w:tcPr>
          <w:p w:rsidR="00770B87" w:rsidRPr="0094055E" w:rsidRDefault="00FE239D" w:rsidP="00770B87">
            <w:pPr>
              <w:rPr>
                <w:bCs/>
                <w:sz w:val="18"/>
                <w:lang w:val="en-US" w:eastAsia="de-DE"/>
              </w:rPr>
            </w:pPr>
            <w:r w:rsidRPr="0094055E">
              <w:rPr>
                <w:bCs/>
                <w:sz w:val="18"/>
                <w:lang w:val="en-US" w:eastAsia="de-DE"/>
              </w:rPr>
              <w:t>Percentage</w:t>
            </w:r>
          </w:p>
        </w:tc>
        <w:tc>
          <w:tcPr>
            <w:tcW w:w="625" w:type="pct"/>
            <w:shd w:val="clear" w:color="auto" w:fill="auto"/>
            <w:vAlign w:val="bottom"/>
            <w:hideMark/>
          </w:tcPr>
          <w:p w:rsidR="00770B87" w:rsidRPr="0094055E" w:rsidRDefault="00FE239D" w:rsidP="00770B87">
            <w:pPr>
              <w:rPr>
                <w:bCs/>
                <w:sz w:val="18"/>
                <w:lang w:val="en-US" w:eastAsia="de-DE"/>
              </w:rPr>
            </w:pPr>
            <w:r w:rsidRPr="0094055E">
              <w:rPr>
                <w:bCs/>
                <w:sz w:val="18"/>
                <w:lang w:val="en-US" w:eastAsia="de-DE"/>
              </w:rPr>
              <w:t>Percentage</w:t>
            </w:r>
          </w:p>
        </w:tc>
        <w:tc>
          <w:tcPr>
            <w:tcW w:w="625" w:type="pct"/>
            <w:shd w:val="clear" w:color="auto" w:fill="auto"/>
            <w:vAlign w:val="bottom"/>
            <w:hideMark/>
          </w:tcPr>
          <w:p w:rsidR="00770B87" w:rsidRPr="0094055E" w:rsidRDefault="00770B87" w:rsidP="00770B87">
            <w:pPr>
              <w:rPr>
                <w:bCs/>
                <w:sz w:val="18"/>
                <w:lang w:val="en-US" w:eastAsia="de-DE"/>
              </w:rPr>
            </w:pPr>
            <w:r w:rsidRPr="0094055E">
              <w:rPr>
                <w:bCs/>
                <w:sz w:val="18"/>
                <w:lang w:val="en-US" w:eastAsia="de-DE"/>
              </w:rPr>
              <w:t>Ave mem BW</w:t>
            </w:r>
          </w:p>
        </w:tc>
        <w:tc>
          <w:tcPr>
            <w:tcW w:w="625" w:type="pct"/>
            <w:shd w:val="clear" w:color="auto" w:fill="auto"/>
            <w:vAlign w:val="bottom"/>
            <w:hideMark/>
          </w:tcPr>
          <w:p w:rsidR="00770B87" w:rsidRPr="0094055E" w:rsidRDefault="00770B87" w:rsidP="00770B87">
            <w:pPr>
              <w:rPr>
                <w:bCs/>
                <w:sz w:val="18"/>
                <w:lang w:val="en-US" w:eastAsia="de-DE"/>
              </w:rPr>
            </w:pPr>
            <w:r w:rsidRPr="0094055E">
              <w:rPr>
                <w:bCs/>
                <w:sz w:val="18"/>
                <w:lang w:val="en-US" w:eastAsia="de-DE"/>
              </w:rPr>
              <w:t>Max mem BW</w:t>
            </w:r>
          </w:p>
        </w:tc>
        <w:tc>
          <w:tcPr>
            <w:tcW w:w="625" w:type="pct"/>
            <w:shd w:val="clear" w:color="auto" w:fill="auto"/>
            <w:vAlign w:val="bottom"/>
            <w:hideMark/>
          </w:tcPr>
          <w:p w:rsidR="00770B87" w:rsidRPr="0094055E" w:rsidRDefault="00770B87" w:rsidP="00770B87">
            <w:pPr>
              <w:rPr>
                <w:bCs/>
                <w:sz w:val="18"/>
                <w:lang w:val="en-US" w:eastAsia="de-DE"/>
              </w:rPr>
            </w:pPr>
            <w:r w:rsidRPr="0094055E">
              <w:rPr>
                <w:bCs/>
                <w:sz w:val="18"/>
                <w:lang w:val="en-US" w:eastAsia="de-DE"/>
              </w:rPr>
              <w:t>Pixel usage</w:t>
            </w:r>
          </w:p>
        </w:tc>
        <w:tc>
          <w:tcPr>
            <w:tcW w:w="625" w:type="pct"/>
            <w:shd w:val="clear" w:color="auto" w:fill="auto"/>
            <w:vAlign w:val="bottom"/>
            <w:hideMark/>
          </w:tcPr>
          <w:p w:rsidR="00770B87" w:rsidRPr="0094055E" w:rsidRDefault="00770B87" w:rsidP="00770B87">
            <w:pPr>
              <w:rPr>
                <w:bCs/>
                <w:sz w:val="18"/>
                <w:lang w:val="en-US" w:eastAsia="de-DE"/>
              </w:rPr>
            </w:pPr>
            <w:r w:rsidRPr="0094055E">
              <w:rPr>
                <w:bCs/>
                <w:sz w:val="18"/>
                <w:lang w:val="en-US" w:eastAsia="de-DE"/>
              </w:rPr>
              <w:t>Ave mem BW</w:t>
            </w:r>
          </w:p>
        </w:tc>
        <w:tc>
          <w:tcPr>
            <w:tcW w:w="625" w:type="pct"/>
            <w:shd w:val="clear" w:color="auto" w:fill="auto"/>
            <w:vAlign w:val="bottom"/>
            <w:hideMark/>
          </w:tcPr>
          <w:p w:rsidR="00770B87" w:rsidRPr="0094055E" w:rsidRDefault="00770B87" w:rsidP="00770B87">
            <w:pPr>
              <w:rPr>
                <w:bCs/>
                <w:sz w:val="18"/>
                <w:lang w:val="en-US" w:eastAsia="de-DE"/>
              </w:rPr>
            </w:pPr>
            <w:r w:rsidRPr="0094055E">
              <w:rPr>
                <w:bCs/>
                <w:sz w:val="18"/>
                <w:lang w:val="en-US" w:eastAsia="de-DE"/>
              </w:rPr>
              <w:t>Max mem BW</w:t>
            </w:r>
          </w:p>
        </w:tc>
      </w:tr>
      <w:tr w:rsidR="00770B87" w:rsidRPr="00FE239D" w:rsidTr="003C6EE3">
        <w:trPr>
          <w:trHeight w:val="600"/>
        </w:trPr>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CCLM</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49%</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4%</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r>
      <w:tr w:rsidR="00770B87" w:rsidRPr="00FE239D" w:rsidTr="003C6EE3">
        <w:trPr>
          <w:trHeight w:val="600"/>
        </w:trPr>
        <w:tc>
          <w:tcPr>
            <w:tcW w:w="625" w:type="pct"/>
            <w:shd w:val="clear" w:color="auto" w:fill="auto"/>
            <w:noWrap/>
            <w:vAlign w:val="bottom"/>
            <w:hideMark/>
          </w:tcPr>
          <w:p w:rsidR="00770B87" w:rsidRPr="0094055E" w:rsidRDefault="00FE239D" w:rsidP="00770B87">
            <w:pPr>
              <w:rPr>
                <w:bCs/>
                <w:sz w:val="18"/>
                <w:lang w:val="en-US" w:eastAsia="de-DE"/>
              </w:rPr>
            </w:pPr>
            <w:r>
              <w:rPr>
                <w:bCs/>
                <w:sz w:val="18"/>
                <w:lang w:val="en-US" w:eastAsia="de-DE"/>
              </w:rPr>
              <w:t>MTS</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54%</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5%</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2%</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r>
      <w:tr w:rsidR="00770B87" w:rsidRPr="00FE239D" w:rsidTr="003C6EE3">
        <w:trPr>
          <w:trHeight w:val="600"/>
        </w:trPr>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ALF</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64%</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69%</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57%</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r>
      <w:tr w:rsidR="00770B87" w:rsidRPr="00FE239D" w:rsidTr="003C6EE3">
        <w:trPr>
          <w:trHeight w:val="600"/>
        </w:trPr>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AFF</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12%</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101%</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106%</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14%</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100%</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106%</w:t>
            </w:r>
          </w:p>
        </w:tc>
      </w:tr>
      <w:tr w:rsidR="00770B87" w:rsidRPr="00FE239D" w:rsidTr="003C6EE3">
        <w:trPr>
          <w:trHeight w:val="600"/>
        </w:trPr>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ATMVP</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11%</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94%</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100%</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103%</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115%</w:t>
            </w:r>
          </w:p>
        </w:tc>
      </w:tr>
      <w:tr w:rsidR="00770B87" w:rsidRPr="00FE239D" w:rsidTr="003C6EE3">
        <w:trPr>
          <w:trHeight w:val="600"/>
        </w:trPr>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AMVR</w:t>
            </w:r>
          </w:p>
        </w:tc>
        <w:tc>
          <w:tcPr>
            <w:tcW w:w="625" w:type="pct"/>
            <w:shd w:val="clear" w:color="auto" w:fill="auto"/>
            <w:noWrap/>
            <w:vAlign w:val="bottom"/>
            <w:hideMark/>
          </w:tcPr>
          <w:p w:rsidR="00770B87" w:rsidRPr="0094055E" w:rsidRDefault="00770B87" w:rsidP="00770B87">
            <w:pPr>
              <w:rPr>
                <w:bCs/>
                <w:sz w:val="18"/>
                <w:lang w:val="en-US" w:eastAsia="de-DE"/>
              </w:rPr>
            </w:pPr>
            <w:r w:rsidRPr="0094055E">
              <w:rPr>
                <w:bCs/>
                <w:sz w:val="18"/>
                <w:lang w:val="en-US" w:eastAsia="de-DE"/>
              </w:rPr>
              <w:t> </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7%</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102%</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107%</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5%</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100%</w:t>
            </w:r>
          </w:p>
        </w:tc>
        <w:tc>
          <w:tcPr>
            <w:tcW w:w="625" w:type="pct"/>
            <w:shd w:val="clear" w:color="000000" w:fill="DDEBF7"/>
            <w:noWrap/>
            <w:vAlign w:val="bottom"/>
            <w:hideMark/>
          </w:tcPr>
          <w:p w:rsidR="00770B87" w:rsidRPr="0094055E" w:rsidRDefault="00770B87" w:rsidP="00770B87">
            <w:pPr>
              <w:rPr>
                <w:bCs/>
                <w:sz w:val="18"/>
                <w:lang w:val="en-US" w:eastAsia="de-DE"/>
              </w:rPr>
            </w:pPr>
            <w:r w:rsidRPr="0094055E">
              <w:rPr>
                <w:bCs/>
                <w:sz w:val="18"/>
                <w:lang w:val="en-US" w:eastAsia="de-DE"/>
              </w:rPr>
              <w:t>103%</w:t>
            </w:r>
          </w:p>
        </w:tc>
      </w:tr>
    </w:tbl>
    <w:p w:rsidR="00770B87" w:rsidRDefault="00770B87" w:rsidP="008F284B">
      <w:pPr>
        <w:rPr>
          <w:lang w:eastAsia="de-DE"/>
        </w:rPr>
      </w:pPr>
    </w:p>
    <w:p w:rsidR="00B24D76" w:rsidRDefault="00B24D76" w:rsidP="008F284B">
      <w:pPr>
        <w:rPr>
          <w:lang w:eastAsia="de-DE"/>
        </w:rPr>
      </w:pPr>
      <w:r>
        <w:rPr>
          <w:lang w:eastAsia="de-DE"/>
        </w:rPr>
        <w:t>A related contribution was reported to be:</w:t>
      </w:r>
    </w:p>
    <w:p w:rsidR="00B24D76" w:rsidRDefault="00B24D76" w:rsidP="0094055E">
      <w:pPr>
        <w:numPr>
          <w:ilvl w:val="0"/>
          <w:numId w:val="58"/>
        </w:numPr>
        <w:rPr>
          <w:lang w:eastAsia="de-DE"/>
        </w:rPr>
      </w:pPr>
      <w:r w:rsidRPr="00B24D76">
        <w:rPr>
          <w:lang w:eastAsia="de-DE"/>
        </w:rPr>
        <w:t>JVET-L0201</w:t>
      </w:r>
      <w:r>
        <w:rPr>
          <w:lang w:eastAsia="de-DE"/>
        </w:rPr>
        <w:t xml:space="preserve"> </w:t>
      </w:r>
      <w:r w:rsidRPr="00B24D76">
        <w:rPr>
          <w:lang w:eastAsia="de-DE"/>
        </w:rPr>
        <w:t xml:space="preserve">AHG13 </w:t>
      </w:r>
      <w:r w:rsidR="00770B87">
        <w:rPr>
          <w:lang w:eastAsia="de-DE"/>
        </w:rPr>
        <w:t>–</w:t>
      </w:r>
      <w:r w:rsidRPr="00B24D76">
        <w:rPr>
          <w:lang w:eastAsia="de-DE"/>
        </w:rPr>
        <w:t xml:space="preserve"> Weighted Prediction vs Generalized Bi-prediction with Fade sequences</w:t>
      </w:r>
      <w:r>
        <w:rPr>
          <w:lang w:eastAsia="de-DE"/>
        </w:rPr>
        <w:t xml:space="preserve"> [</w:t>
      </w:r>
      <w:r w:rsidRPr="00B24D76">
        <w:rPr>
          <w:lang w:eastAsia="de-DE"/>
        </w:rPr>
        <w:t>P.</w:t>
      </w:r>
      <w:r>
        <w:rPr>
          <w:lang w:eastAsia="de-DE"/>
        </w:rPr>
        <w:t> </w:t>
      </w:r>
      <w:r w:rsidRPr="00B24D76">
        <w:rPr>
          <w:lang w:eastAsia="de-DE"/>
        </w:rPr>
        <w:t>Bordes, E.</w:t>
      </w:r>
      <w:r>
        <w:rPr>
          <w:lang w:eastAsia="de-DE"/>
        </w:rPr>
        <w:t> </w:t>
      </w:r>
      <w:r w:rsidRPr="00B24D76">
        <w:rPr>
          <w:lang w:eastAsia="de-DE"/>
        </w:rPr>
        <w:t>François (Technicolor</w:t>
      </w:r>
      <w:r>
        <w:rPr>
          <w:lang w:eastAsia="de-DE"/>
        </w:rPr>
        <w:t>)]</w:t>
      </w:r>
    </w:p>
    <w:p w:rsidR="00B24D76" w:rsidRDefault="00B24D76" w:rsidP="00B24D76">
      <w:pPr>
        <w:rPr>
          <w:lang w:eastAsia="de-DE"/>
        </w:rPr>
      </w:pPr>
      <w:r>
        <w:rPr>
          <w:lang w:eastAsia="de-DE"/>
        </w:rPr>
        <w:t>The AHG recommended the following:</w:t>
      </w:r>
    </w:p>
    <w:p w:rsidR="00B24D76" w:rsidRDefault="00B24D76" w:rsidP="0094055E">
      <w:pPr>
        <w:numPr>
          <w:ilvl w:val="0"/>
          <w:numId w:val="57"/>
        </w:numPr>
        <w:rPr>
          <w:lang w:eastAsia="de-DE"/>
        </w:rPr>
      </w:pPr>
      <w:r>
        <w:rPr>
          <w:lang w:eastAsia="de-DE"/>
        </w:rPr>
        <w:t>Consider the reported tool test results during tool adoption decision making</w:t>
      </w:r>
    </w:p>
    <w:p w:rsidR="00B24D76" w:rsidRDefault="00B24D76" w:rsidP="0094055E">
      <w:pPr>
        <w:numPr>
          <w:ilvl w:val="0"/>
          <w:numId w:val="57"/>
        </w:numPr>
        <w:rPr>
          <w:lang w:eastAsia="de-DE"/>
        </w:rPr>
      </w:pPr>
      <w:r>
        <w:rPr>
          <w:lang w:eastAsia="de-DE"/>
        </w:rPr>
        <w:t xml:space="preserve">Review related contributions </w:t>
      </w:r>
    </w:p>
    <w:p w:rsidR="00B24D76" w:rsidRDefault="00B24D76" w:rsidP="0094055E">
      <w:pPr>
        <w:numPr>
          <w:ilvl w:val="0"/>
          <w:numId w:val="57"/>
        </w:numPr>
        <w:rPr>
          <w:lang w:eastAsia="de-DE"/>
        </w:rPr>
      </w:pPr>
      <w:r>
        <w:rPr>
          <w:lang w:eastAsia="de-DE"/>
        </w:rPr>
        <w:t>Refine list of tested tools and test methodology for the next meeting cycle</w:t>
      </w:r>
    </w:p>
    <w:p w:rsidR="00B24D76" w:rsidRDefault="00B24D76" w:rsidP="0094055E">
      <w:pPr>
        <w:numPr>
          <w:ilvl w:val="1"/>
          <w:numId w:val="57"/>
        </w:numPr>
        <w:rPr>
          <w:lang w:eastAsia="de-DE"/>
        </w:rPr>
      </w:pPr>
      <w:r>
        <w:rPr>
          <w:lang w:eastAsia="de-DE"/>
        </w:rPr>
        <w:t>Consider the reported tool test results as a benchmark for CE tests</w:t>
      </w:r>
    </w:p>
    <w:p w:rsidR="00B24D76" w:rsidRDefault="00B24D76" w:rsidP="0094055E">
      <w:pPr>
        <w:numPr>
          <w:ilvl w:val="1"/>
          <w:numId w:val="57"/>
        </w:numPr>
        <w:rPr>
          <w:lang w:eastAsia="de-DE"/>
        </w:rPr>
      </w:pPr>
      <w:r>
        <w:rPr>
          <w:lang w:eastAsia="de-DE"/>
        </w:rPr>
        <w:t>Consider including reporting of compute system information for testers and cross-checkers</w:t>
      </w:r>
    </w:p>
    <w:p w:rsidR="003B6F1A" w:rsidRDefault="00B24D76" w:rsidP="0094055E">
      <w:pPr>
        <w:numPr>
          <w:ilvl w:val="1"/>
          <w:numId w:val="57"/>
        </w:numPr>
        <w:rPr>
          <w:lang w:eastAsia="de-DE"/>
        </w:rPr>
      </w:pPr>
      <w:r>
        <w:rPr>
          <w:lang w:eastAsia="de-DE"/>
        </w:rPr>
        <w:t>Consider additional performance or complexity metrics</w:t>
      </w:r>
    </w:p>
    <w:p w:rsidR="00E00D1F" w:rsidRPr="00F23A45" w:rsidRDefault="00E00D1F" w:rsidP="008F284B">
      <w:pPr>
        <w:rPr>
          <w:lang w:eastAsia="de-DE"/>
        </w:rPr>
      </w:pPr>
      <w:r>
        <w:rPr>
          <w:lang w:eastAsia="de-DE"/>
        </w:rPr>
        <w:t xml:space="preserve">In the discussion, </w:t>
      </w:r>
      <w:r w:rsidR="00B23CB9">
        <w:rPr>
          <w:lang w:eastAsia="de-DE"/>
        </w:rPr>
        <w:t xml:space="preserve">there was a discussion of </w:t>
      </w:r>
      <w:r>
        <w:rPr>
          <w:lang w:eastAsia="de-DE"/>
        </w:rPr>
        <w:t>“WIP” and “67IPM”</w:t>
      </w:r>
      <w:r w:rsidR="00B23CB9">
        <w:rPr>
          <w:lang w:eastAsia="de-DE"/>
        </w:rPr>
        <w:t>. It was noted that these</w:t>
      </w:r>
      <w:r>
        <w:rPr>
          <w:lang w:eastAsia="de-DE"/>
        </w:rPr>
        <w:t xml:space="preserve"> had been considered together as a package</w:t>
      </w:r>
      <w:r w:rsidR="008A5532">
        <w:rPr>
          <w:lang w:eastAsia="de-DE"/>
        </w:rPr>
        <w:t xml:space="preserve"> (</w:t>
      </w:r>
      <w:r w:rsidR="00B23CB9">
        <w:rPr>
          <w:lang w:eastAsia="de-DE"/>
        </w:rPr>
        <w:t xml:space="preserve">measured above as providing </w:t>
      </w:r>
      <w:r w:rsidR="008A5532">
        <w:rPr>
          <w:lang w:eastAsia="de-DE"/>
        </w:rPr>
        <w:t xml:space="preserve">0.2%+0.6% for AI, about half that for </w:t>
      </w:r>
      <w:r w:rsidR="008A5532">
        <w:rPr>
          <w:lang w:eastAsia="de-DE"/>
        </w:rPr>
        <w:lastRenderedPageBreak/>
        <w:t>RA) and part of the rationale was that these were not really adding significant decoder complexity</w:t>
      </w:r>
      <w:r>
        <w:rPr>
          <w:lang w:eastAsia="de-DE"/>
        </w:rPr>
        <w:t>.</w:t>
      </w:r>
      <w:r w:rsidR="00B23CB9">
        <w:rPr>
          <w:lang w:eastAsia="de-DE"/>
        </w:rPr>
        <w:t xml:space="preserve"> There had also been a bit more gain from an MPM design change proposed that was not included.</w:t>
      </w:r>
    </w:p>
    <w:p w:rsidR="008F284B" w:rsidRPr="00F23A45" w:rsidRDefault="00B724FE" w:rsidP="008F284B">
      <w:pPr>
        <w:pStyle w:val="berschrift9"/>
        <w:rPr>
          <w:rFonts w:eastAsia="Times New Roman"/>
          <w:szCs w:val="24"/>
          <w:lang w:val="en-CA" w:eastAsia="de-DE"/>
        </w:rPr>
      </w:pPr>
      <w:hyperlink r:id="rId63" w:history="1">
        <w:r w:rsidR="008F284B" w:rsidRPr="00F23A45">
          <w:rPr>
            <w:rFonts w:eastAsia="Times New Roman"/>
            <w:color w:val="0000FF"/>
            <w:szCs w:val="24"/>
            <w:u w:val="single"/>
            <w:lang w:val="en-CA" w:eastAsia="de-DE"/>
          </w:rPr>
          <w:t>JVET-L0014</w:t>
        </w:r>
      </w:hyperlink>
      <w:r w:rsidR="008F284B" w:rsidRPr="00F23A45">
        <w:rPr>
          <w:rFonts w:eastAsia="Times New Roman"/>
          <w:szCs w:val="24"/>
          <w:lang w:val="en-CA" w:eastAsia="de-DE"/>
        </w:rPr>
        <w:t xml:space="preserve"> JVET AHG report: Low-latency random access (AHG14) [J.-M. Thiesse, A. Duenas, K. Kazui, A. Tourapis]</w:t>
      </w:r>
    </w:p>
    <w:p w:rsidR="008F284B" w:rsidRDefault="008F284B" w:rsidP="008F284B">
      <w:pPr>
        <w:rPr>
          <w:lang w:eastAsia="de-DE"/>
        </w:rPr>
      </w:pPr>
    </w:p>
    <w:p w:rsidR="009A0BDF" w:rsidRDefault="009A0BDF" w:rsidP="008F284B">
      <w:pPr>
        <w:rPr>
          <w:lang w:eastAsia="de-DE"/>
        </w:rPr>
      </w:pPr>
      <w:r w:rsidRPr="009A0BDF">
        <w:rPr>
          <w:lang w:eastAsia="de-DE"/>
        </w:rPr>
        <w:t xml:space="preserve">This document summarizes activities of AhG on </w:t>
      </w:r>
      <w:r w:rsidR="00116318">
        <w:rPr>
          <w:lang w:eastAsia="de-DE"/>
        </w:rPr>
        <w:t>“l</w:t>
      </w:r>
      <w:r w:rsidRPr="009A0BDF">
        <w:rPr>
          <w:lang w:eastAsia="de-DE"/>
        </w:rPr>
        <w:t>ow-latency random access</w:t>
      </w:r>
      <w:r w:rsidR="00116318">
        <w:rPr>
          <w:lang w:eastAsia="de-DE"/>
        </w:rPr>
        <w:t>” (a.k.a. “gradual decoder refresh”)</w:t>
      </w:r>
      <w:r w:rsidRPr="009A0BDF">
        <w:rPr>
          <w:lang w:eastAsia="de-DE"/>
        </w:rPr>
        <w:t xml:space="preserve"> between the 11th and the 12th JVET meetings.</w:t>
      </w:r>
    </w:p>
    <w:p w:rsidR="009A0BDF" w:rsidRDefault="009A0BDF" w:rsidP="009A0BDF">
      <w:pPr>
        <w:rPr>
          <w:lang w:eastAsia="de-DE"/>
        </w:rPr>
      </w:pPr>
      <w:r>
        <w:rPr>
          <w:lang w:eastAsia="de-DE"/>
        </w:rPr>
        <w:t>AHG14 kickoff email was sent the 30th of July 2018, and since then there were several emails exchanges on the JVET reflector.</w:t>
      </w:r>
    </w:p>
    <w:p w:rsidR="009A0BDF" w:rsidRDefault="009A0BDF" w:rsidP="009A0BDF">
      <w:pPr>
        <w:rPr>
          <w:lang w:eastAsia="de-DE"/>
        </w:rPr>
      </w:pPr>
      <w:r>
        <w:rPr>
          <w:lang w:eastAsia="de-DE"/>
        </w:rPr>
        <w:t>It was announced on the reflector that some software had been developed and was available for experiments (based on VTM 2.0.1) integrating encoder-only modifications supporting intra refresh. This software was distributed to interested parties and refined and was used in preparation of some contributions.</w:t>
      </w:r>
    </w:p>
    <w:p w:rsidR="009A0BDF" w:rsidRDefault="009A0BDF" w:rsidP="009A0BDF">
      <w:pPr>
        <w:rPr>
          <w:lang w:eastAsia="de-DE"/>
        </w:rPr>
      </w:pPr>
      <w:r>
        <w:rPr>
          <w:lang w:eastAsia="de-DE"/>
        </w:rPr>
        <w:t>Relevant contributions to this meeting were as follows:</w:t>
      </w:r>
    </w:p>
    <w:p w:rsidR="009A0BDF" w:rsidRDefault="009A0BDF" w:rsidP="0094055E">
      <w:pPr>
        <w:numPr>
          <w:ilvl w:val="0"/>
          <w:numId w:val="60"/>
        </w:numPr>
        <w:rPr>
          <w:lang w:eastAsia="de-DE"/>
        </w:rPr>
      </w:pPr>
      <w:r>
        <w:rPr>
          <w:lang w:eastAsia="de-DE"/>
        </w:rPr>
        <w:t>JVET-L0079 AHG14: Study of methods for progressive intra refresh [K. Kazui (Fujitsu)]</w:t>
      </w:r>
    </w:p>
    <w:p w:rsidR="009A0BDF" w:rsidRDefault="009A0BDF" w:rsidP="0094055E">
      <w:pPr>
        <w:numPr>
          <w:ilvl w:val="0"/>
          <w:numId w:val="60"/>
        </w:numPr>
        <w:rPr>
          <w:lang w:eastAsia="de-DE"/>
        </w:rPr>
      </w:pPr>
      <w:r>
        <w:rPr>
          <w:lang w:eastAsia="de-DE"/>
        </w:rPr>
        <w:t>JVET-L0160 AHG14: Intra Refresh Test conditions and Anchors generation Proposal [J.-M. Thiesse, D. Nicholson, D. Gommelet (</w:t>
      </w:r>
      <w:r w:rsidR="007E0082">
        <w:rPr>
          <w:lang w:eastAsia="de-DE"/>
        </w:rPr>
        <w:t>Vitec</w:t>
      </w:r>
      <w:r>
        <w:rPr>
          <w:lang w:eastAsia="de-DE"/>
        </w:rPr>
        <w:t>)]</w:t>
      </w:r>
    </w:p>
    <w:p w:rsidR="009A0BDF" w:rsidRDefault="009A0BDF" w:rsidP="0094055E">
      <w:pPr>
        <w:numPr>
          <w:ilvl w:val="0"/>
          <w:numId w:val="60"/>
        </w:numPr>
        <w:rPr>
          <w:lang w:eastAsia="de-DE"/>
        </w:rPr>
      </w:pPr>
      <w:r>
        <w:rPr>
          <w:lang w:eastAsia="de-DE"/>
        </w:rPr>
        <w:t>JVET-L0161 AHG14: Normative Intra Refresh Proposal [J.-M. Thiesse, D. Nicholson, D. Gommelet (VITEC)]</w:t>
      </w:r>
    </w:p>
    <w:p w:rsidR="009A0BDF" w:rsidRDefault="009A0BDF" w:rsidP="009A0BDF">
      <w:pPr>
        <w:rPr>
          <w:lang w:eastAsia="de-DE"/>
        </w:rPr>
      </w:pPr>
      <w:r>
        <w:rPr>
          <w:lang w:eastAsia="de-DE"/>
        </w:rPr>
        <w:t>The AhG recommends:</w:t>
      </w:r>
    </w:p>
    <w:p w:rsidR="009A0BDF" w:rsidRDefault="009A0BDF" w:rsidP="0094055E">
      <w:pPr>
        <w:numPr>
          <w:ilvl w:val="0"/>
          <w:numId w:val="59"/>
        </w:numPr>
        <w:rPr>
          <w:lang w:eastAsia="de-DE"/>
        </w:rPr>
      </w:pPr>
      <w:r>
        <w:rPr>
          <w:lang w:eastAsia="de-DE"/>
        </w:rPr>
        <w:t>To review all related contributions.</w:t>
      </w:r>
    </w:p>
    <w:p w:rsidR="009A0BDF" w:rsidRDefault="009A0BDF" w:rsidP="0094055E">
      <w:pPr>
        <w:numPr>
          <w:ilvl w:val="0"/>
          <w:numId w:val="59"/>
        </w:numPr>
        <w:rPr>
          <w:lang w:eastAsia="de-DE"/>
        </w:rPr>
      </w:pPr>
      <w:r>
        <w:rPr>
          <w:lang w:eastAsia="de-DE"/>
        </w:rPr>
        <w:t>To consider the software modifications for integration on next VTM and BMS version.</w:t>
      </w:r>
    </w:p>
    <w:p w:rsidR="009A0BDF" w:rsidRDefault="009A0BDF" w:rsidP="009A0BDF">
      <w:pPr>
        <w:numPr>
          <w:ilvl w:val="0"/>
          <w:numId w:val="59"/>
        </w:numPr>
        <w:rPr>
          <w:lang w:eastAsia="de-DE"/>
        </w:rPr>
      </w:pPr>
      <w:r>
        <w:rPr>
          <w:lang w:eastAsia="de-DE"/>
        </w:rPr>
        <w:t>To add dedicated test conditions for Low-delay random access to the CTC.</w:t>
      </w:r>
    </w:p>
    <w:p w:rsidR="00D821E8" w:rsidRDefault="00806A2E" w:rsidP="00806A2E">
      <w:pPr>
        <w:rPr>
          <w:lang w:eastAsia="de-DE"/>
        </w:rPr>
      </w:pPr>
      <w:r>
        <w:rPr>
          <w:lang w:eastAsia="de-DE"/>
        </w:rPr>
        <w:t>In the discussion, there was discussion of the intended use and anticipated benefit. It was commented that it is important to understand the goals and test conditions.</w:t>
      </w:r>
    </w:p>
    <w:p w:rsidR="00806A2E" w:rsidRDefault="00806A2E" w:rsidP="00806A2E">
      <w:pPr>
        <w:rPr>
          <w:lang w:eastAsia="de-DE"/>
        </w:rPr>
      </w:pPr>
      <w:r>
        <w:rPr>
          <w:lang w:eastAsia="de-DE"/>
        </w:rPr>
        <w:t>Scalability was also mentioned as a possible approach.</w:t>
      </w:r>
    </w:p>
    <w:p w:rsidR="00806A2E" w:rsidRDefault="005A1FA6" w:rsidP="00806A2E">
      <w:pPr>
        <w:rPr>
          <w:lang w:eastAsia="de-DE"/>
        </w:rPr>
      </w:pPr>
      <w:r>
        <w:rPr>
          <w:lang w:eastAsia="de-DE"/>
        </w:rPr>
        <w:t>It was asked whether</w:t>
      </w:r>
      <w:r w:rsidR="00806A2E">
        <w:rPr>
          <w:lang w:eastAsia="de-DE"/>
        </w:rPr>
        <w:t xml:space="preserve"> </w:t>
      </w:r>
      <w:r w:rsidR="00D821E8">
        <w:rPr>
          <w:lang w:eastAsia="de-DE"/>
        </w:rPr>
        <w:t xml:space="preserve">products are </w:t>
      </w:r>
      <w:r w:rsidR="00806A2E">
        <w:rPr>
          <w:lang w:eastAsia="de-DE"/>
        </w:rPr>
        <w:t>currently us</w:t>
      </w:r>
      <w:r w:rsidR="00D821E8">
        <w:rPr>
          <w:lang w:eastAsia="de-DE"/>
        </w:rPr>
        <w:t>ing</w:t>
      </w:r>
      <w:r w:rsidR="00806A2E">
        <w:rPr>
          <w:lang w:eastAsia="de-DE"/>
        </w:rPr>
        <w:t xml:space="preserve"> gradual decoder refresh</w:t>
      </w:r>
      <w:r w:rsidR="00D821E8">
        <w:rPr>
          <w:lang w:eastAsia="de-DE"/>
        </w:rPr>
        <w:t>.</w:t>
      </w:r>
      <w:r w:rsidR="00806A2E">
        <w:rPr>
          <w:lang w:eastAsia="de-DE"/>
        </w:rPr>
        <w:t xml:space="preserve"> Yes, this has been (and remains) used</w:t>
      </w:r>
      <w:r w:rsidR="00D821E8">
        <w:rPr>
          <w:lang w:eastAsia="de-DE"/>
        </w:rPr>
        <w:t xml:space="preserve"> in some products</w:t>
      </w:r>
      <w:r w:rsidR="00806A2E">
        <w:rPr>
          <w:lang w:eastAsia="de-DE"/>
        </w:rPr>
        <w:t>.</w:t>
      </w:r>
    </w:p>
    <w:p w:rsidR="00806A2E" w:rsidRDefault="00D821E8" w:rsidP="00806A2E">
      <w:pPr>
        <w:rPr>
          <w:lang w:eastAsia="de-DE"/>
        </w:rPr>
      </w:pPr>
      <w:r>
        <w:rPr>
          <w:lang w:eastAsia="de-DE"/>
        </w:rPr>
        <w:t xml:space="preserve">It was asked whether products are currently using </w:t>
      </w:r>
      <w:r w:rsidR="00806A2E">
        <w:rPr>
          <w:lang w:eastAsia="de-DE"/>
        </w:rPr>
        <w:t>constrained intra prediction? Yes, this has been (and remains) used</w:t>
      </w:r>
      <w:r>
        <w:rPr>
          <w:lang w:eastAsia="de-DE"/>
        </w:rPr>
        <w:t xml:space="preserve"> in some products</w:t>
      </w:r>
      <w:r w:rsidR="00806A2E">
        <w:rPr>
          <w:lang w:eastAsia="de-DE"/>
        </w:rPr>
        <w:t>.</w:t>
      </w:r>
    </w:p>
    <w:p w:rsidR="00806A2E" w:rsidRPr="00F23A45" w:rsidRDefault="00806A2E" w:rsidP="00806A2E">
      <w:pPr>
        <w:rPr>
          <w:lang w:eastAsia="de-DE"/>
        </w:rPr>
      </w:pPr>
      <w:r>
        <w:rPr>
          <w:lang w:eastAsia="de-DE"/>
        </w:rPr>
        <w:t>It was commented that this has an interaction with the use of slices and tiles, and whether we expect loss-concealed pictures to be displayed. Contribution JVET-L0110 was suggested to be relevant in that regard (proposing not to support traditional slices and other aspects).</w:t>
      </w:r>
    </w:p>
    <w:p w:rsidR="008F284B" w:rsidRPr="00F23A45" w:rsidRDefault="00B724FE" w:rsidP="008F284B">
      <w:pPr>
        <w:pStyle w:val="berschrift9"/>
        <w:rPr>
          <w:rFonts w:eastAsia="Times New Roman"/>
          <w:szCs w:val="24"/>
          <w:lang w:val="en-CA" w:eastAsia="de-DE"/>
        </w:rPr>
      </w:pPr>
      <w:hyperlink r:id="rId64" w:history="1">
        <w:r w:rsidR="008F284B" w:rsidRPr="00F23A45">
          <w:rPr>
            <w:rFonts w:eastAsia="Times New Roman"/>
            <w:color w:val="0000FF"/>
            <w:szCs w:val="24"/>
            <w:u w:val="single"/>
            <w:lang w:val="en-CA" w:eastAsia="de-DE"/>
          </w:rPr>
          <w:t>JVET-L0015</w:t>
        </w:r>
      </w:hyperlink>
      <w:r w:rsidR="008F284B" w:rsidRPr="00F23A45">
        <w:rPr>
          <w:rFonts w:eastAsia="Times New Roman"/>
          <w:szCs w:val="24"/>
          <w:lang w:val="en-CA" w:eastAsia="de-DE"/>
        </w:rPr>
        <w:t xml:space="preserve"> JVET AHG report: Bitstream decoding properties signalling (AHG15) [J. Boyce, J. Chen, S. Deshpande, M. Karczewicz, A. Tourapis, Y.-K. Wang, S. Wenger]</w:t>
      </w:r>
    </w:p>
    <w:p w:rsidR="007E0082" w:rsidRDefault="007E0082" w:rsidP="007E0082">
      <w:pPr>
        <w:rPr>
          <w:lang w:eastAsia="de-DE"/>
        </w:rPr>
      </w:pPr>
      <w:r>
        <w:rPr>
          <w:lang w:eastAsia="de-DE"/>
        </w:rPr>
        <w:t xml:space="preserve">This document summarizes the activity of AHG15: Bitstream decoding properties signaling, between the between the 11th meeting in Ljubljana, SI (10–18 July 2018) and the 12th meeting in Macao, CN (3 – 12 Oct 2018). </w:t>
      </w:r>
    </w:p>
    <w:p w:rsidR="007E0082" w:rsidRDefault="007E0082" w:rsidP="007E0082">
      <w:pPr>
        <w:rPr>
          <w:lang w:eastAsia="de-DE"/>
        </w:rPr>
      </w:pPr>
      <w:r>
        <w:rPr>
          <w:lang w:eastAsia="de-DE"/>
        </w:rPr>
        <w:t>The v1 version of this document contains the minutes of the first AHG conference call held 22 Aug 2018, and an attachment with the presentation shown during the call.</w:t>
      </w:r>
    </w:p>
    <w:p w:rsidR="007E0082" w:rsidRDefault="007E0082" w:rsidP="007E0082">
      <w:pPr>
        <w:rPr>
          <w:lang w:eastAsia="de-DE"/>
        </w:rPr>
      </w:pPr>
      <w:r>
        <w:rPr>
          <w:lang w:eastAsia="de-DE"/>
        </w:rPr>
        <w:lastRenderedPageBreak/>
        <w:t>The v2 version of this document contains the minutes of the second AHG conference call held 20 Sept 2018.</w:t>
      </w:r>
    </w:p>
    <w:p w:rsidR="007E0082" w:rsidRDefault="007E0082" w:rsidP="007E0082">
      <w:pPr>
        <w:rPr>
          <w:lang w:eastAsia="de-DE"/>
        </w:rPr>
      </w:pPr>
      <w:r>
        <w:rPr>
          <w:lang w:eastAsia="de-DE"/>
        </w:rPr>
        <w:t>The v3 version of this document includes additional contributions and AHG recommendations.</w:t>
      </w:r>
    </w:p>
    <w:p w:rsidR="007E0082" w:rsidRDefault="007E0082" w:rsidP="007E0082">
      <w:pPr>
        <w:rPr>
          <w:lang w:eastAsia="de-DE"/>
        </w:rPr>
      </w:pPr>
      <w:r>
        <w:rPr>
          <w:lang w:eastAsia="de-DE"/>
        </w:rPr>
        <w:t xml:space="preserve">Email activity for the AHG was conducted on the main jvet reflector, jvet@lists.rwth-aachen.de, with an [AHG15] indication on message headers. The email activity was primarily regarding the two conference calls, announcing logistics, agenda, and availability of minutes and contributions. </w:t>
      </w:r>
    </w:p>
    <w:p w:rsidR="007E0082" w:rsidRDefault="007E0082" w:rsidP="007E0082">
      <w:pPr>
        <w:rPr>
          <w:lang w:eastAsia="de-DE"/>
        </w:rPr>
      </w:pPr>
      <w:r>
        <w:rPr>
          <w:lang w:eastAsia="de-DE"/>
        </w:rPr>
        <w:t>A first AHG conference call was held 22 August 2018, with approximately 30 participants.</w:t>
      </w:r>
    </w:p>
    <w:p w:rsidR="007E0082" w:rsidRDefault="007E0082" w:rsidP="007E0082">
      <w:pPr>
        <w:rPr>
          <w:lang w:eastAsia="de-DE"/>
        </w:rPr>
      </w:pPr>
      <w:r>
        <w:rPr>
          <w:lang w:eastAsia="de-DE"/>
        </w:rPr>
        <w:t>A second AHG conference call was held 20 September 2017, with approximately 35 participants.</w:t>
      </w:r>
    </w:p>
    <w:p w:rsidR="007E0082" w:rsidRDefault="007E0082" w:rsidP="007E0082">
      <w:pPr>
        <w:rPr>
          <w:lang w:eastAsia="de-DE"/>
        </w:rPr>
      </w:pPr>
      <w:r>
        <w:rPr>
          <w:lang w:eastAsia="de-DE"/>
        </w:rPr>
        <w:t xml:space="preserve">The report </w:t>
      </w:r>
      <w:r w:rsidR="00041306">
        <w:rPr>
          <w:lang w:eastAsia="de-DE"/>
        </w:rPr>
        <w:t xml:space="preserve">contained additional information </w:t>
      </w:r>
      <w:r>
        <w:rPr>
          <w:lang w:eastAsia="de-DE"/>
        </w:rPr>
        <w:t>describ</w:t>
      </w:r>
      <w:r w:rsidR="00041306">
        <w:rPr>
          <w:lang w:eastAsia="de-DE"/>
        </w:rPr>
        <w:t>ing</w:t>
      </w:r>
      <w:r>
        <w:rPr>
          <w:lang w:eastAsia="de-DE"/>
        </w:rPr>
        <w:t xml:space="preserve"> the discussions that took place on the conference calls.</w:t>
      </w:r>
    </w:p>
    <w:p w:rsidR="007E0082" w:rsidRDefault="007E0082" w:rsidP="007E0082">
      <w:pPr>
        <w:rPr>
          <w:lang w:eastAsia="de-DE"/>
        </w:rPr>
      </w:pPr>
      <w:r>
        <w:rPr>
          <w:lang w:eastAsia="de-DE"/>
        </w:rPr>
        <w:t>Contributions reviewed at conference call #2:</w:t>
      </w:r>
    </w:p>
    <w:p w:rsidR="007E0082" w:rsidRDefault="007E0082" w:rsidP="0094055E">
      <w:pPr>
        <w:numPr>
          <w:ilvl w:val="0"/>
          <w:numId w:val="61"/>
        </w:numPr>
        <w:rPr>
          <w:lang w:eastAsia="de-DE"/>
        </w:rPr>
      </w:pPr>
      <w:r>
        <w:rPr>
          <w:lang w:eastAsia="de-DE"/>
        </w:rPr>
        <w:t>JVET-L0042 Example restriction flags for VVC [J. Samuelsson (Divideon)]</w:t>
      </w:r>
    </w:p>
    <w:p w:rsidR="007E0082" w:rsidRDefault="007E0082" w:rsidP="0094055E">
      <w:pPr>
        <w:numPr>
          <w:ilvl w:val="0"/>
          <w:numId w:val="61"/>
        </w:numPr>
        <w:rPr>
          <w:lang w:eastAsia="de-DE"/>
        </w:rPr>
      </w:pPr>
      <w:r>
        <w:rPr>
          <w:lang w:eastAsia="de-DE"/>
        </w:rPr>
        <w:t>JVET-L0043 AHG15: Hierarchical decoding property indications [M. M. Hannuksela (Nokia)]</w:t>
      </w:r>
    </w:p>
    <w:p w:rsidR="007E0082" w:rsidRDefault="007E0082" w:rsidP="0094055E">
      <w:pPr>
        <w:numPr>
          <w:ilvl w:val="0"/>
          <w:numId w:val="61"/>
        </w:numPr>
        <w:rPr>
          <w:lang w:eastAsia="de-DE"/>
        </w:rPr>
      </w:pPr>
      <w:r>
        <w:rPr>
          <w:lang w:eastAsia="de-DE"/>
        </w:rPr>
        <w:t>JVET-L0044 AHG15: Proposed interoperability point syntax [J. Boyce, Z. Deng, S. Wong, L. Xu (Intel)]</w:t>
      </w:r>
    </w:p>
    <w:p w:rsidR="007E0082" w:rsidRDefault="007E0082" w:rsidP="007E0082">
      <w:pPr>
        <w:rPr>
          <w:lang w:eastAsia="de-DE"/>
        </w:rPr>
      </w:pPr>
      <w:r>
        <w:rPr>
          <w:lang w:eastAsia="de-DE"/>
        </w:rPr>
        <w:t>Additional contributions:</w:t>
      </w:r>
    </w:p>
    <w:p w:rsidR="007E0082" w:rsidRDefault="007E0082" w:rsidP="007E0082">
      <w:pPr>
        <w:numPr>
          <w:ilvl w:val="0"/>
          <w:numId w:val="62"/>
        </w:numPr>
        <w:rPr>
          <w:lang w:eastAsia="de-DE"/>
        </w:rPr>
      </w:pPr>
      <w:r>
        <w:rPr>
          <w:lang w:eastAsia="de-DE"/>
        </w:rPr>
        <w:t>JVET-L0270 Suggested restriction flag criteria [J. Samuelsson (Divideon)]</w:t>
      </w:r>
    </w:p>
    <w:p w:rsidR="007E0082" w:rsidRDefault="007E0082" w:rsidP="007E0082">
      <w:pPr>
        <w:rPr>
          <w:lang w:eastAsia="de-DE"/>
        </w:rPr>
      </w:pPr>
      <w:r>
        <w:rPr>
          <w:lang w:eastAsia="de-DE"/>
        </w:rPr>
        <w:t>The AHG recommended:</w:t>
      </w:r>
    </w:p>
    <w:p w:rsidR="007E0082" w:rsidRDefault="007E0082" w:rsidP="0094055E">
      <w:pPr>
        <w:numPr>
          <w:ilvl w:val="0"/>
          <w:numId w:val="62"/>
        </w:numPr>
        <w:rPr>
          <w:lang w:eastAsia="de-DE"/>
        </w:rPr>
      </w:pPr>
      <w:r>
        <w:rPr>
          <w:lang w:eastAsia="de-DE"/>
        </w:rPr>
        <w:t>Review all contributions, including those initially discussed during the AHG conference calls</w:t>
      </w:r>
    </w:p>
    <w:p w:rsidR="007E0082" w:rsidRDefault="007E0082" w:rsidP="0094055E">
      <w:pPr>
        <w:numPr>
          <w:ilvl w:val="0"/>
          <w:numId w:val="62"/>
        </w:numPr>
        <w:rPr>
          <w:lang w:eastAsia="de-DE"/>
        </w:rPr>
      </w:pPr>
      <w:r>
        <w:rPr>
          <w:lang w:eastAsia="de-DE"/>
        </w:rPr>
        <w:t>Consider selection criteria for tool restriction syntax</w:t>
      </w:r>
    </w:p>
    <w:p w:rsidR="007E0082" w:rsidRDefault="007E0082" w:rsidP="0094055E">
      <w:pPr>
        <w:numPr>
          <w:ilvl w:val="0"/>
          <w:numId w:val="62"/>
        </w:numPr>
        <w:rPr>
          <w:lang w:eastAsia="de-DE"/>
        </w:rPr>
      </w:pPr>
      <w:r>
        <w:rPr>
          <w:lang w:eastAsia="de-DE"/>
        </w:rPr>
        <w:t>Consider decoding process impact of tool restriction syntax.</w:t>
      </w:r>
    </w:p>
    <w:p w:rsidR="007E0082" w:rsidRDefault="007E0082" w:rsidP="0094055E">
      <w:pPr>
        <w:numPr>
          <w:ilvl w:val="0"/>
          <w:numId w:val="62"/>
        </w:numPr>
        <w:rPr>
          <w:lang w:eastAsia="de-DE"/>
        </w:rPr>
      </w:pPr>
      <w:r>
        <w:rPr>
          <w:lang w:eastAsia="de-DE"/>
        </w:rPr>
        <w:t>Consider high-level syntax location(s) for tool restriction syntax</w:t>
      </w:r>
    </w:p>
    <w:p w:rsidR="007E0082" w:rsidRPr="00F23A45" w:rsidRDefault="007E0082" w:rsidP="007E0082">
      <w:pPr>
        <w:rPr>
          <w:lang w:eastAsia="de-DE"/>
        </w:rPr>
      </w:pPr>
    </w:p>
    <w:p w:rsidR="008F284B" w:rsidRPr="00F23A45" w:rsidRDefault="00B724FE" w:rsidP="008F284B">
      <w:pPr>
        <w:pStyle w:val="berschrift9"/>
        <w:rPr>
          <w:rFonts w:eastAsia="Times New Roman"/>
          <w:szCs w:val="24"/>
          <w:lang w:val="en-CA" w:eastAsia="de-DE"/>
        </w:rPr>
      </w:pPr>
      <w:hyperlink r:id="rId65" w:history="1">
        <w:r w:rsidR="008F284B" w:rsidRPr="00F23A45">
          <w:rPr>
            <w:rFonts w:eastAsia="Times New Roman"/>
            <w:color w:val="0000FF"/>
            <w:szCs w:val="24"/>
            <w:u w:val="single"/>
            <w:lang w:val="en-CA" w:eastAsia="de-DE"/>
          </w:rPr>
          <w:t>JVET-L0016</w:t>
        </w:r>
      </w:hyperlink>
      <w:r w:rsidR="008F284B" w:rsidRPr="00F23A45">
        <w:rPr>
          <w:rFonts w:eastAsia="Times New Roman"/>
          <w:szCs w:val="24"/>
          <w:lang w:val="en-CA" w:eastAsia="de-DE"/>
        </w:rPr>
        <w:t xml:space="preserve"> JVET AHG report: Implementation studies (AHG16) [M. Zhou, E. Chai, K. Choi, S. Sethuraman, O. Hugosson, T. Hsieh, X. Xiu]</w:t>
      </w:r>
    </w:p>
    <w:p w:rsidR="003B7F45" w:rsidRDefault="003B7F45" w:rsidP="003B7F45">
      <w:pPr>
        <w:rPr>
          <w:lang w:eastAsia="de-DE"/>
        </w:rPr>
      </w:pPr>
    </w:p>
    <w:p w:rsidR="00D21901" w:rsidRDefault="00D21901" w:rsidP="003B7F45">
      <w:pPr>
        <w:rPr>
          <w:lang w:eastAsia="de-DE"/>
        </w:rPr>
      </w:pPr>
      <w:r w:rsidRPr="00D21901">
        <w:rPr>
          <w:lang w:eastAsia="de-DE"/>
        </w:rPr>
        <w:t>This document summarizes the activity of AHG16: implementation studies, between the 11th JVET meeting in Ljubljana, SI (0–18 July 2018) and the 12th JVET meeting in Macao, CN (3-12 October 2018)</w:t>
      </w:r>
    </w:p>
    <w:p w:rsidR="00D21901" w:rsidRDefault="00D21901" w:rsidP="00D21901">
      <w:pPr>
        <w:rPr>
          <w:lang w:eastAsia="de-DE"/>
        </w:rPr>
      </w:pPr>
      <w:r>
        <w:rPr>
          <w:lang w:eastAsia="de-DE"/>
        </w:rPr>
        <w:t>There were few AHG email exchanges on the main JVET email reflector, jvet@lists.rwth-aachen.de, with an [AHG16] indication on message headers. A summary of the email activities was provided as follows:</w:t>
      </w:r>
    </w:p>
    <w:p w:rsidR="00D21901" w:rsidRDefault="00D21901" w:rsidP="0094055E">
      <w:pPr>
        <w:numPr>
          <w:ilvl w:val="0"/>
          <w:numId w:val="63"/>
        </w:numPr>
        <w:rPr>
          <w:lang w:eastAsia="de-DE"/>
        </w:rPr>
      </w:pPr>
      <w:r>
        <w:rPr>
          <w:lang w:eastAsia="de-DE"/>
        </w:rPr>
        <w:t>Complexity models for estimating some of decoder implementation issues</w:t>
      </w:r>
    </w:p>
    <w:p w:rsidR="00D21901" w:rsidRDefault="00D21901" w:rsidP="0094055E">
      <w:pPr>
        <w:numPr>
          <w:ilvl w:val="1"/>
          <w:numId w:val="63"/>
        </w:numPr>
        <w:rPr>
          <w:lang w:eastAsia="de-DE"/>
        </w:rPr>
      </w:pPr>
      <w:r>
        <w:rPr>
          <w:lang w:eastAsia="de-DE"/>
        </w:rPr>
        <w:t>A few prior examples:</w:t>
      </w:r>
    </w:p>
    <w:p w:rsidR="00D21901" w:rsidRDefault="00D21901" w:rsidP="0094055E">
      <w:pPr>
        <w:numPr>
          <w:ilvl w:val="2"/>
          <w:numId w:val="63"/>
        </w:numPr>
        <w:rPr>
          <w:lang w:eastAsia="de-DE"/>
        </w:rPr>
      </w:pPr>
      <w:r>
        <w:rPr>
          <w:lang w:eastAsia="de-DE"/>
        </w:rPr>
        <w:t>JVET-K0547 “BoG report on complexity analysis of long distance merge candidates and combined merge candidates”</w:t>
      </w:r>
    </w:p>
    <w:p w:rsidR="00D21901" w:rsidRDefault="00D21901" w:rsidP="0094055E">
      <w:pPr>
        <w:numPr>
          <w:ilvl w:val="2"/>
          <w:numId w:val="63"/>
        </w:numPr>
        <w:rPr>
          <w:lang w:eastAsia="de-DE"/>
        </w:rPr>
      </w:pPr>
      <w:r>
        <w:rPr>
          <w:lang w:eastAsia="de-DE"/>
        </w:rPr>
        <w:t>JVET-K0521 “BoG report on ALF”</w:t>
      </w:r>
    </w:p>
    <w:p w:rsidR="00D21901" w:rsidRDefault="00D21901" w:rsidP="0094055E">
      <w:pPr>
        <w:numPr>
          <w:ilvl w:val="2"/>
          <w:numId w:val="63"/>
        </w:numPr>
        <w:rPr>
          <w:lang w:eastAsia="de-DE"/>
        </w:rPr>
      </w:pPr>
      <w:r>
        <w:rPr>
          <w:lang w:eastAsia="de-DE"/>
        </w:rPr>
        <w:t xml:space="preserve">JVET-K0480 “A computational complexity analysis for DMVR”. </w:t>
      </w:r>
    </w:p>
    <w:p w:rsidR="00D21901" w:rsidRDefault="00D21901" w:rsidP="0094055E">
      <w:pPr>
        <w:numPr>
          <w:ilvl w:val="1"/>
          <w:numId w:val="63"/>
        </w:numPr>
        <w:rPr>
          <w:lang w:eastAsia="de-DE"/>
        </w:rPr>
      </w:pPr>
      <w:r>
        <w:rPr>
          <w:lang w:eastAsia="de-DE"/>
        </w:rPr>
        <w:t>Mainly to count number of operations (e.g. adds, multiplies, comparisons, memory accesses) and memory footprint.</w:t>
      </w:r>
    </w:p>
    <w:p w:rsidR="00D21901" w:rsidRDefault="00D21901" w:rsidP="0094055E">
      <w:pPr>
        <w:numPr>
          <w:ilvl w:val="0"/>
          <w:numId w:val="63"/>
        </w:numPr>
        <w:rPr>
          <w:lang w:eastAsia="de-DE"/>
        </w:rPr>
      </w:pPr>
      <w:r>
        <w:rPr>
          <w:lang w:eastAsia="de-DE"/>
        </w:rPr>
        <w:t>(Hardware) decoder implementation careabouts</w:t>
      </w:r>
    </w:p>
    <w:p w:rsidR="00D21901" w:rsidRDefault="00D21901" w:rsidP="0094055E">
      <w:pPr>
        <w:numPr>
          <w:ilvl w:val="1"/>
          <w:numId w:val="63"/>
        </w:numPr>
        <w:rPr>
          <w:lang w:eastAsia="de-DE"/>
        </w:rPr>
      </w:pPr>
      <w:r>
        <w:rPr>
          <w:lang w:eastAsia="de-DE"/>
        </w:rPr>
        <w:lastRenderedPageBreak/>
        <w:t xml:space="preserve">Whether a coding tool breaks or even completely destroys the decoder pipeline architecture. This can be determined by analyzing data dependency of the tool. </w:t>
      </w:r>
    </w:p>
    <w:p w:rsidR="00D21901" w:rsidRDefault="00D21901" w:rsidP="0094055E">
      <w:pPr>
        <w:numPr>
          <w:ilvl w:val="1"/>
          <w:numId w:val="63"/>
        </w:numPr>
        <w:rPr>
          <w:lang w:eastAsia="de-DE"/>
        </w:rPr>
      </w:pPr>
      <w:r>
        <w:rPr>
          <w:lang w:eastAsia="de-DE"/>
        </w:rPr>
        <w:t>Whether a coding tool can provide sufficient throughput to meet the real-time requirements.</w:t>
      </w:r>
    </w:p>
    <w:p w:rsidR="00D21901" w:rsidRDefault="00D21901" w:rsidP="0094055E">
      <w:pPr>
        <w:numPr>
          <w:ilvl w:val="2"/>
          <w:numId w:val="63"/>
        </w:numPr>
        <w:rPr>
          <w:lang w:eastAsia="de-DE"/>
        </w:rPr>
      </w:pPr>
      <w:r>
        <w:rPr>
          <w:lang w:eastAsia="de-DE"/>
        </w:rPr>
        <w:t>This is more difficult to analyze, sometimes needs to code the tool in RTL.</w:t>
      </w:r>
    </w:p>
    <w:p w:rsidR="00D21901" w:rsidRDefault="00D21901" w:rsidP="0094055E">
      <w:pPr>
        <w:numPr>
          <w:ilvl w:val="2"/>
          <w:numId w:val="63"/>
        </w:numPr>
        <w:rPr>
          <w:lang w:eastAsia="de-DE"/>
        </w:rPr>
      </w:pPr>
      <w:r>
        <w:rPr>
          <w:lang w:eastAsia="de-DE"/>
        </w:rPr>
        <w:t>The entropy decoding and the intra prediction/reconstruction loop are likely to give us most of the trouble.</w:t>
      </w:r>
    </w:p>
    <w:p w:rsidR="00D21901" w:rsidRDefault="00D21901" w:rsidP="0094055E">
      <w:pPr>
        <w:numPr>
          <w:ilvl w:val="2"/>
          <w:numId w:val="63"/>
        </w:numPr>
        <w:rPr>
          <w:lang w:eastAsia="de-DE"/>
        </w:rPr>
      </w:pPr>
      <w:r>
        <w:rPr>
          <w:lang w:eastAsia="de-DE"/>
        </w:rPr>
        <w:t>Block-by-block sequential derivation process such as the MPM/merge/skip/AMVP/affine merge/affine AMVP list derivation is another area that needs attentions.</w:t>
      </w:r>
    </w:p>
    <w:p w:rsidR="00D21901" w:rsidRDefault="00D21901" w:rsidP="0094055E">
      <w:pPr>
        <w:numPr>
          <w:ilvl w:val="1"/>
          <w:numId w:val="63"/>
        </w:numPr>
        <w:rPr>
          <w:lang w:eastAsia="de-DE"/>
        </w:rPr>
      </w:pPr>
      <w:r>
        <w:rPr>
          <w:lang w:eastAsia="de-DE"/>
        </w:rPr>
        <w:t>Memory bandwidth impact</w:t>
      </w:r>
    </w:p>
    <w:p w:rsidR="00D21901" w:rsidRDefault="00D21901" w:rsidP="0094055E">
      <w:pPr>
        <w:numPr>
          <w:ilvl w:val="2"/>
          <w:numId w:val="63"/>
        </w:numPr>
        <w:rPr>
          <w:lang w:eastAsia="de-DE"/>
        </w:rPr>
      </w:pPr>
      <w:r>
        <w:rPr>
          <w:lang w:eastAsia="de-DE"/>
        </w:rPr>
        <w:t>A cache model would be needed to analyze the memory bandwidth impact if a coding tool requires access of off-chip memory.</w:t>
      </w:r>
    </w:p>
    <w:p w:rsidR="00D21901" w:rsidRDefault="00D21901" w:rsidP="0094055E">
      <w:pPr>
        <w:numPr>
          <w:ilvl w:val="1"/>
          <w:numId w:val="63"/>
        </w:numPr>
        <w:rPr>
          <w:lang w:eastAsia="de-DE"/>
        </w:rPr>
      </w:pPr>
      <w:r>
        <w:rPr>
          <w:lang w:eastAsia="de-DE"/>
        </w:rPr>
        <w:t>Area cost associated with coding tools</w:t>
      </w:r>
    </w:p>
    <w:p w:rsidR="00D21901" w:rsidRDefault="00D21901" w:rsidP="0094055E">
      <w:pPr>
        <w:numPr>
          <w:ilvl w:val="2"/>
          <w:numId w:val="63"/>
        </w:numPr>
        <w:rPr>
          <w:lang w:eastAsia="de-DE"/>
        </w:rPr>
      </w:pPr>
      <w:r>
        <w:rPr>
          <w:lang w:eastAsia="de-DE"/>
        </w:rPr>
        <w:t xml:space="preserve">Cost associated with memory storage (e.g. line buffers, tables and etc.) is easy to estimate. </w:t>
      </w:r>
    </w:p>
    <w:p w:rsidR="00D21901" w:rsidRDefault="00D21901" w:rsidP="0094055E">
      <w:pPr>
        <w:numPr>
          <w:ilvl w:val="2"/>
          <w:numId w:val="63"/>
        </w:numPr>
        <w:rPr>
          <w:lang w:eastAsia="de-DE"/>
        </w:rPr>
      </w:pPr>
      <w:r>
        <w:rPr>
          <w:lang w:eastAsia="de-DE"/>
        </w:rPr>
        <w:t>Logic area could be estimated by counting number of operations and memory accesses, and comparing the number with the counterpart block in an existing standard such as HEVC.</w:t>
      </w:r>
    </w:p>
    <w:p w:rsidR="00D21901" w:rsidRDefault="00D21901" w:rsidP="0094055E">
      <w:pPr>
        <w:numPr>
          <w:ilvl w:val="2"/>
          <w:numId w:val="63"/>
        </w:numPr>
        <w:rPr>
          <w:lang w:eastAsia="de-DE"/>
        </w:rPr>
      </w:pPr>
      <w:r>
        <w:rPr>
          <w:lang w:eastAsia="de-DE"/>
        </w:rPr>
        <w:t>If a coding tool is a completely new building block (e.g. BIO), it may need to be coded in RTL and synthesized to get ballpark estimate.</w:t>
      </w:r>
    </w:p>
    <w:p w:rsidR="00D21901" w:rsidRDefault="00D21901" w:rsidP="0094055E">
      <w:pPr>
        <w:numPr>
          <w:ilvl w:val="2"/>
          <w:numId w:val="63"/>
        </w:numPr>
        <w:rPr>
          <w:lang w:eastAsia="de-DE"/>
        </w:rPr>
      </w:pPr>
      <w:r>
        <w:rPr>
          <w:lang w:eastAsia="de-DE"/>
        </w:rPr>
        <w:t>Good trade-offs between the cost and coding efficiency are critical for a commercially viable standard as we’d like to maximize coding efficiency for a given cost budget that is acceptable to the market.</w:t>
      </w:r>
    </w:p>
    <w:p w:rsidR="00D21901" w:rsidRDefault="00D21901" w:rsidP="0094055E">
      <w:pPr>
        <w:numPr>
          <w:ilvl w:val="0"/>
          <w:numId w:val="63"/>
        </w:numPr>
        <w:rPr>
          <w:lang w:eastAsia="de-DE"/>
        </w:rPr>
      </w:pPr>
      <w:r>
        <w:rPr>
          <w:lang w:eastAsia="de-DE"/>
        </w:rPr>
        <w:t>About the AHG mandates</w:t>
      </w:r>
    </w:p>
    <w:p w:rsidR="00D21901" w:rsidRDefault="00D21901" w:rsidP="0094055E">
      <w:pPr>
        <w:numPr>
          <w:ilvl w:val="1"/>
          <w:numId w:val="63"/>
        </w:numPr>
        <w:rPr>
          <w:lang w:eastAsia="de-DE"/>
        </w:rPr>
      </w:pPr>
      <w:r>
        <w:rPr>
          <w:lang w:eastAsia="de-DE"/>
        </w:rPr>
        <w:t>It was recommended that encoder implementation complexity be studied.</w:t>
      </w:r>
    </w:p>
    <w:p w:rsidR="00D21901" w:rsidRDefault="00D21901" w:rsidP="0094055E">
      <w:pPr>
        <w:numPr>
          <w:ilvl w:val="1"/>
          <w:numId w:val="63"/>
        </w:numPr>
        <w:rPr>
          <w:lang w:eastAsia="de-DE"/>
        </w:rPr>
      </w:pPr>
      <w:r>
        <w:rPr>
          <w:lang w:eastAsia="de-DE"/>
        </w:rPr>
        <w:t>It was recommended that software encoder/decoder implementation complexity be studied.</w:t>
      </w:r>
    </w:p>
    <w:p w:rsidR="00D21901" w:rsidRDefault="00D21901" w:rsidP="0094055E">
      <w:pPr>
        <w:numPr>
          <w:ilvl w:val="1"/>
          <w:numId w:val="63"/>
        </w:numPr>
        <w:rPr>
          <w:lang w:eastAsia="de-DE"/>
        </w:rPr>
      </w:pPr>
      <w:r>
        <w:rPr>
          <w:lang w:eastAsia="de-DE"/>
        </w:rPr>
        <w:t>It was generally agreed that implementation studies in those additional areas should be encouraged.</w:t>
      </w:r>
    </w:p>
    <w:p w:rsidR="00D21901" w:rsidRDefault="00D21901" w:rsidP="00D21901">
      <w:pPr>
        <w:rPr>
          <w:lang w:eastAsia="de-DE"/>
        </w:rPr>
      </w:pPr>
      <w:r>
        <w:rPr>
          <w:lang w:eastAsia="de-DE"/>
        </w:rPr>
        <w:t xml:space="preserve">The following contributions </w:t>
      </w:r>
      <w:r w:rsidR="005071E7">
        <w:rPr>
          <w:lang w:eastAsia="de-DE"/>
        </w:rPr>
        <w:t>we</w:t>
      </w:r>
      <w:r>
        <w:rPr>
          <w:lang w:eastAsia="de-DE"/>
        </w:rPr>
        <w:t xml:space="preserve">re identified </w:t>
      </w:r>
      <w:r w:rsidR="005071E7">
        <w:rPr>
          <w:lang w:eastAsia="de-DE"/>
        </w:rPr>
        <w:t>as relevant to</w:t>
      </w:r>
      <w:r>
        <w:rPr>
          <w:lang w:eastAsia="de-DE"/>
        </w:rPr>
        <w:t xml:space="preserve"> the AHG. JVET-L0049 and JVET-0326 provide hardware analysis of post-reconstruction filters, JVET-L00334 advocates skipping transform for 2xN and Nx2 chroma blocks.</w:t>
      </w:r>
    </w:p>
    <w:p w:rsidR="00D21901" w:rsidRDefault="00D21901" w:rsidP="0094055E">
      <w:pPr>
        <w:numPr>
          <w:ilvl w:val="0"/>
          <w:numId w:val="64"/>
        </w:numPr>
        <w:rPr>
          <w:lang w:eastAsia="de-DE"/>
        </w:rPr>
      </w:pPr>
      <w:r>
        <w:rPr>
          <w:lang w:eastAsia="de-DE"/>
        </w:rPr>
        <w:t>JVET-L0049, “AHG16: An architecture study of bilateral filters”, Y. Hu, M. Zhou (Broadcom)</w:t>
      </w:r>
    </w:p>
    <w:p w:rsidR="00D21901" w:rsidRDefault="00D21901" w:rsidP="0094055E">
      <w:pPr>
        <w:numPr>
          <w:ilvl w:val="0"/>
          <w:numId w:val="64"/>
        </w:numPr>
        <w:rPr>
          <w:lang w:eastAsia="de-DE"/>
        </w:rPr>
      </w:pPr>
      <w:r>
        <w:rPr>
          <w:lang w:eastAsia="de-DE"/>
        </w:rPr>
        <w:t>JVET-L0326, “CE14: Hadamard transform domain filter (Test 3)”, S. Ikonin, V. Stepin, D. Kuryshev, J. Chen (Huawei)</w:t>
      </w:r>
    </w:p>
    <w:p w:rsidR="00D21901" w:rsidRDefault="00D21901" w:rsidP="0094055E">
      <w:pPr>
        <w:numPr>
          <w:ilvl w:val="0"/>
          <w:numId w:val="64"/>
        </w:numPr>
        <w:rPr>
          <w:lang w:eastAsia="de-DE"/>
        </w:rPr>
      </w:pPr>
      <w:r>
        <w:rPr>
          <w:lang w:eastAsia="de-DE"/>
        </w:rPr>
        <w:t>JVET-L0334, “AHG16: Transform-free coding for 2×N or N×2 chroma blocks”, K. Zhang, L. Zhang, H. Liu, Y. Wang, P. Zhao, D. Hong (Bytedance)</w:t>
      </w:r>
    </w:p>
    <w:p w:rsidR="00D21901" w:rsidRDefault="00D21901" w:rsidP="00D21901">
      <w:pPr>
        <w:rPr>
          <w:lang w:eastAsia="de-DE"/>
        </w:rPr>
      </w:pPr>
      <w:r>
        <w:rPr>
          <w:lang w:eastAsia="de-DE"/>
        </w:rPr>
        <w:t xml:space="preserve">It </w:t>
      </w:r>
      <w:r w:rsidR="005071E7">
        <w:rPr>
          <w:lang w:eastAsia="de-DE"/>
        </w:rPr>
        <w:t>was</w:t>
      </w:r>
      <w:r>
        <w:rPr>
          <w:lang w:eastAsia="de-DE"/>
        </w:rPr>
        <w:t xml:space="preserve"> noticed that several contributions </w:t>
      </w:r>
      <w:r w:rsidR="005071E7">
        <w:rPr>
          <w:lang w:eastAsia="de-DE"/>
        </w:rPr>
        <w:t>had been identified as relevant</w:t>
      </w:r>
      <w:r>
        <w:rPr>
          <w:lang w:eastAsia="de-DE"/>
        </w:rPr>
        <w:t xml:space="preserve"> to AHG5 (e.g. JVET-L0122, JVET-L0104) advocating reduction of </w:t>
      </w:r>
      <w:r w:rsidR="005071E7">
        <w:rPr>
          <w:lang w:eastAsia="de-DE"/>
        </w:rPr>
        <w:t>worst-case</w:t>
      </w:r>
      <w:r>
        <w:rPr>
          <w:lang w:eastAsia="de-DE"/>
        </w:rPr>
        <w:t xml:space="preserve"> memory bandwidth. Those contributions </w:t>
      </w:r>
      <w:r w:rsidR="005071E7">
        <w:rPr>
          <w:lang w:eastAsia="de-DE"/>
        </w:rPr>
        <w:t>are relevant</w:t>
      </w:r>
      <w:r>
        <w:rPr>
          <w:lang w:eastAsia="de-DE"/>
        </w:rPr>
        <w:t xml:space="preserve"> to this AHG too.</w:t>
      </w:r>
    </w:p>
    <w:p w:rsidR="00D21901" w:rsidRDefault="00D21901" w:rsidP="00D21901">
      <w:pPr>
        <w:rPr>
          <w:lang w:eastAsia="de-DE"/>
        </w:rPr>
      </w:pPr>
      <w:r>
        <w:rPr>
          <w:lang w:eastAsia="de-DE"/>
        </w:rPr>
        <w:t>The AHG recommends the following:</w:t>
      </w:r>
    </w:p>
    <w:p w:rsidR="00D21901" w:rsidRDefault="00D21901" w:rsidP="0094055E">
      <w:pPr>
        <w:numPr>
          <w:ilvl w:val="0"/>
          <w:numId w:val="65"/>
        </w:numPr>
        <w:rPr>
          <w:lang w:eastAsia="de-DE"/>
        </w:rPr>
      </w:pPr>
      <w:r>
        <w:rPr>
          <w:lang w:eastAsia="de-DE"/>
        </w:rPr>
        <w:t>Review the input contributions</w:t>
      </w:r>
    </w:p>
    <w:p w:rsidR="00D21901" w:rsidRDefault="00D21901" w:rsidP="0094055E">
      <w:pPr>
        <w:numPr>
          <w:ilvl w:val="0"/>
          <w:numId w:val="65"/>
        </w:numPr>
        <w:rPr>
          <w:lang w:eastAsia="de-DE"/>
        </w:rPr>
      </w:pPr>
      <w:r>
        <w:rPr>
          <w:lang w:eastAsia="de-DE"/>
        </w:rPr>
        <w:t>Discuss about the needs of encoder and software codec implementation study</w:t>
      </w:r>
    </w:p>
    <w:p w:rsidR="00D21901" w:rsidRPr="00F23A45" w:rsidRDefault="00D21901" w:rsidP="003B7F45">
      <w:pPr>
        <w:rPr>
          <w:lang w:eastAsia="de-DE"/>
        </w:rPr>
      </w:pPr>
    </w:p>
    <w:p w:rsidR="005A0F2A" w:rsidRPr="00F23A45" w:rsidRDefault="0049314C" w:rsidP="005A0F2A">
      <w:pPr>
        <w:pStyle w:val="berschrift1"/>
        <w:rPr>
          <w:lang w:val="en-CA"/>
        </w:rPr>
      </w:pPr>
      <w:bookmarkStart w:id="23" w:name="_Ref383632975"/>
      <w:r w:rsidRPr="00F23A45">
        <w:rPr>
          <w:lang w:val="en-CA"/>
        </w:rPr>
        <w:t>Project development</w:t>
      </w:r>
      <w:r w:rsidR="00AB27FD" w:rsidRPr="00F23A45">
        <w:rPr>
          <w:lang w:val="en-CA"/>
        </w:rPr>
        <w:t xml:space="preserve"> (</w:t>
      </w:r>
      <w:r w:rsidR="00DD7F30" w:rsidRPr="00F23A45">
        <w:rPr>
          <w:lang w:val="en-CA"/>
        </w:rPr>
        <w:t>2</w:t>
      </w:r>
      <w:r w:rsidR="00AB27FD" w:rsidRPr="00F23A45">
        <w:rPr>
          <w:lang w:val="en-CA"/>
        </w:rPr>
        <w:t>)</w:t>
      </w:r>
      <w:bookmarkEnd w:id="23"/>
    </w:p>
    <w:p w:rsidR="00D25620" w:rsidRPr="00F23A45" w:rsidRDefault="00D25620" w:rsidP="00D25620">
      <w:pPr>
        <w:pStyle w:val="Textkrper"/>
      </w:pPr>
      <w:r w:rsidRPr="00F23A45">
        <w:t>Contributions in this category were discussed XXday XX July XXXX–XXXX (chaired by XXX).</w:t>
      </w:r>
    </w:p>
    <w:p w:rsidR="00EB131B" w:rsidRPr="00F23A45" w:rsidRDefault="00422C11" w:rsidP="00422C11">
      <w:pPr>
        <w:pStyle w:val="berschrift2"/>
        <w:ind w:left="576"/>
        <w:rPr>
          <w:lang w:val="en-CA"/>
        </w:rPr>
      </w:pPr>
      <w:r w:rsidRPr="00F23A45">
        <w:rPr>
          <w:lang w:val="en-CA"/>
        </w:rPr>
        <w:t xml:space="preserve">Text </w:t>
      </w:r>
      <w:r w:rsidR="009B5E19" w:rsidRPr="00F23A45">
        <w:rPr>
          <w:lang w:val="en-CA"/>
        </w:rPr>
        <w:t xml:space="preserve">and general standard </w:t>
      </w:r>
      <w:r w:rsidRPr="00F23A45">
        <w:rPr>
          <w:lang w:val="en-CA"/>
        </w:rPr>
        <w:t>development</w:t>
      </w:r>
      <w:r w:rsidR="0049314A" w:rsidRPr="00F23A45">
        <w:rPr>
          <w:lang w:val="en-CA"/>
        </w:rPr>
        <w:t xml:space="preserve"> (</w:t>
      </w:r>
      <w:r w:rsidR="003B7F45" w:rsidRPr="00F23A45">
        <w:rPr>
          <w:lang w:val="en-CA"/>
        </w:rPr>
        <w:t>X</w:t>
      </w:r>
      <w:r w:rsidR="0049314A" w:rsidRPr="00F23A45">
        <w:rPr>
          <w:lang w:val="en-CA"/>
        </w:rPr>
        <w:t>)</w:t>
      </w:r>
    </w:p>
    <w:p w:rsidR="009B5E19" w:rsidRPr="00F23A45" w:rsidRDefault="009B5E19" w:rsidP="00FA455F"/>
    <w:p w:rsidR="00422C11" w:rsidRPr="00F23A45" w:rsidRDefault="00422C11" w:rsidP="00422C11">
      <w:pPr>
        <w:pStyle w:val="berschrift2"/>
        <w:ind w:left="576"/>
        <w:rPr>
          <w:lang w:val="en-CA"/>
        </w:rPr>
      </w:pPr>
      <w:r w:rsidRPr="00F23A45">
        <w:rPr>
          <w:lang w:val="en-CA"/>
        </w:rPr>
        <w:t xml:space="preserve">Software development </w:t>
      </w:r>
      <w:r w:rsidR="0049314A" w:rsidRPr="00F23A45">
        <w:rPr>
          <w:lang w:val="en-CA"/>
        </w:rPr>
        <w:t>(</w:t>
      </w:r>
      <w:r w:rsidR="00DD7F30" w:rsidRPr="00F23A45">
        <w:rPr>
          <w:lang w:val="en-CA"/>
        </w:rPr>
        <w:t>1</w:t>
      </w:r>
      <w:r w:rsidR="0049314A" w:rsidRPr="00F23A45">
        <w:rPr>
          <w:lang w:val="en-CA"/>
        </w:rPr>
        <w:t>)</w:t>
      </w:r>
    </w:p>
    <w:p w:rsidR="0057016B" w:rsidRPr="00F23A45" w:rsidRDefault="00B724FE" w:rsidP="0094055E">
      <w:pPr>
        <w:pStyle w:val="berschrift9"/>
        <w:rPr>
          <w:lang w:eastAsia="de-DE"/>
        </w:rPr>
      </w:pPr>
      <w:hyperlink r:id="rId66" w:history="1">
        <w:r w:rsidR="0057016B" w:rsidRPr="00F23A45">
          <w:rPr>
            <w:lang w:eastAsia="de-DE"/>
          </w:rPr>
          <w:t>JVET-L0238</w:t>
        </w:r>
      </w:hyperlink>
      <w:r w:rsidR="0057016B" w:rsidRPr="00F23A45">
        <w:rPr>
          <w:lang w:eastAsia="de-DE"/>
        </w:rPr>
        <w:t xml:space="preserve"> AHG8: Chroma sample location type support for 360Lib [P. Hanhart, Y. He, Y. Ye (InterDigital)]</w:t>
      </w:r>
    </w:p>
    <w:p w:rsidR="00AB7471" w:rsidRPr="00F23A45" w:rsidRDefault="00AB7471" w:rsidP="00FA455F"/>
    <w:p w:rsidR="003A74C1" w:rsidRPr="00F23A45" w:rsidRDefault="003A74C1" w:rsidP="003A74C1">
      <w:pPr>
        <w:pStyle w:val="berschrift2"/>
        <w:ind w:left="576"/>
        <w:rPr>
          <w:lang w:val="en-CA"/>
        </w:rPr>
      </w:pPr>
      <w:bookmarkStart w:id="24" w:name="_Ref521059659"/>
      <w:r w:rsidRPr="00F23A45">
        <w:rPr>
          <w:lang w:val="en-CA"/>
        </w:rPr>
        <w:t>Common test conditions (</w:t>
      </w:r>
      <w:r w:rsidR="003B7F45" w:rsidRPr="00F23A45">
        <w:rPr>
          <w:lang w:val="en-CA"/>
        </w:rPr>
        <w:t>X</w:t>
      </w:r>
      <w:r w:rsidRPr="00F23A45">
        <w:rPr>
          <w:lang w:val="en-CA"/>
        </w:rPr>
        <w:t>)</w:t>
      </w:r>
      <w:bookmarkEnd w:id="24"/>
    </w:p>
    <w:p w:rsidR="003A74C1" w:rsidRPr="00F23A45" w:rsidRDefault="003A74C1" w:rsidP="00FA455F"/>
    <w:p w:rsidR="00812B12" w:rsidRPr="00F23A45" w:rsidRDefault="00812B12" w:rsidP="00812B12">
      <w:pPr>
        <w:pStyle w:val="berschrift2"/>
        <w:ind w:left="576"/>
        <w:rPr>
          <w:lang w:val="en-CA"/>
        </w:rPr>
      </w:pPr>
      <w:bookmarkStart w:id="25" w:name="_Ref443720177"/>
      <w:r w:rsidRPr="00F23A45">
        <w:rPr>
          <w:lang w:val="en-CA"/>
        </w:rPr>
        <w:t>Coding studies (</w:t>
      </w:r>
      <w:r w:rsidR="00E21FB6" w:rsidRPr="00F23A45">
        <w:rPr>
          <w:lang w:val="en-CA"/>
        </w:rPr>
        <w:t>1</w:t>
      </w:r>
      <w:r w:rsidRPr="00F23A45">
        <w:rPr>
          <w:lang w:val="en-CA"/>
        </w:rPr>
        <w:t>)</w:t>
      </w:r>
    </w:p>
    <w:p w:rsidR="0057016B" w:rsidRPr="00F23A45" w:rsidRDefault="00B724FE" w:rsidP="0057016B">
      <w:pPr>
        <w:pStyle w:val="berschrift9"/>
        <w:rPr>
          <w:rFonts w:eastAsia="Times New Roman"/>
          <w:szCs w:val="24"/>
          <w:lang w:val="en-CA" w:eastAsia="de-DE"/>
        </w:rPr>
      </w:pPr>
      <w:hyperlink r:id="rId67" w:history="1">
        <w:r w:rsidR="0057016B" w:rsidRPr="00F23A45">
          <w:rPr>
            <w:rFonts w:eastAsia="Times New Roman"/>
            <w:color w:val="0000FF"/>
            <w:szCs w:val="24"/>
            <w:u w:val="single"/>
            <w:lang w:val="en-CA" w:eastAsia="de-DE"/>
          </w:rPr>
          <w:t>JVET-L0201</w:t>
        </w:r>
      </w:hyperlink>
      <w:r w:rsidR="0057016B" w:rsidRPr="00F23A45">
        <w:rPr>
          <w:rFonts w:eastAsia="Times New Roman"/>
          <w:szCs w:val="24"/>
          <w:lang w:val="en-CA" w:eastAsia="de-DE"/>
        </w:rPr>
        <w:t xml:space="preserve"> AHG13 - Weighted Prediction vs Generalized Bi-prediction with Fade sequences [P.Bordes, E.François (Technicolor)]</w:t>
      </w:r>
    </w:p>
    <w:p w:rsidR="0086203D" w:rsidRPr="00F23A45" w:rsidRDefault="0086203D" w:rsidP="0086203D"/>
    <w:p w:rsidR="00CF1C05" w:rsidRPr="00F23A45" w:rsidRDefault="006C2786" w:rsidP="00CB6F74">
      <w:pPr>
        <w:pStyle w:val="berschrift1"/>
        <w:rPr>
          <w:lang w:val="en-CA"/>
        </w:rPr>
      </w:pPr>
      <w:r w:rsidRPr="00F23A45">
        <w:rPr>
          <w:lang w:val="en-CA"/>
        </w:rPr>
        <w:t>T</w:t>
      </w:r>
      <w:r w:rsidR="00175107" w:rsidRPr="00F23A45">
        <w:rPr>
          <w:lang w:val="en-CA"/>
        </w:rPr>
        <w:t xml:space="preserve">est material </w:t>
      </w:r>
      <w:r w:rsidR="00CF1C05" w:rsidRPr="00F23A45">
        <w:rPr>
          <w:lang w:val="en-CA"/>
        </w:rPr>
        <w:t>(</w:t>
      </w:r>
      <w:r w:rsidR="00E21FB6" w:rsidRPr="00F23A45">
        <w:rPr>
          <w:lang w:val="en-CA"/>
        </w:rPr>
        <w:t>1</w:t>
      </w:r>
      <w:r w:rsidR="00CF1C05" w:rsidRPr="00F23A45">
        <w:rPr>
          <w:lang w:val="en-CA"/>
        </w:rPr>
        <w:t>)</w:t>
      </w:r>
      <w:bookmarkEnd w:id="25"/>
    </w:p>
    <w:p w:rsidR="00166D13" w:rsidRPr="00F23A45" w:rsidRDefault="00B724FE" w:rsidP="00166D13">
      <w:pPr>
        <w:pStyle w:val="berschrift9"/>
        <w:rPr>
          <w:rFonts w:eastAsia="Times New Roman"/>
          <w:szCs w:val="24"/>
          <w:lang w:val="en-CA" w:eastAsia="de-DE"/>
        </w:rPr>
      </w:pPr>
      <w:hyperlink r:id="rId68" w:history="1">
        <w:r w:rsidR="00166D13" w:rsidRPr="00F23A45">
          <w:rPr>
            <w:rFonts w:eastAsia="Times New Roman"/>
            <w:color w:val="0000FF"/>
            <w:szCs w:val="24"/>
            <w:u w:val="single"/>
            <w:lang w:val="en-CA" w:eastAsia="de-DE"/>
          </w:rPr>
          <w:t>JVET-L0547</w:t>
        </w:r>
      </w:hyperlink>
      <w:r w:rsidR="00166D13" w:rsidRPr="00F23A45">
        <w:rPr>
          <w:rFonts w:eastAsia="Times New Roman"/>
          <w:szCs w:val="24"/>
          <w:lang w:val="en-CA" w:eastAsia="de-DE"/>
        </w:rPr>
        <w:t xml:space="preserve"> Blender Foundation/Animation Studio test sequences [F. Siddi (Blender Animation Studio), T. Roosendaal (Blender Foundation)] [late] [miss]</w:t>
      </w:r>
    </w:p>
    <w:p w:rsidR="00812B12" w:rsidRPr="00F23A45" w:rsidRDefault="00812B12" w:rsidP="0010249F"/>
    <w:p w:rsidR="00B278FB" w:rsidRPr="00F23A45" w:rsidRDefault="00D25620" w:rsidP="00F819CA">
      <w:pPr>
        <w:pStyle w:val="berschrift1"/>
        <w:rPr>
          <w:lang w:val="en-CA"/>
        </w:rPr>
      </w:pPr>
      <w:bookmarkStart w:id="26" w:name="_Ref475640122"/>
      <w:r w:rsidRPr="00F23A45">
        <w:rPr>
          <w:lang w:val="en-CA"/>
        </w:rPr>
        <w:t>Core Experiments</w:t>
      </w:r>
      <w:bookmarkEnd w:id="26"/>
    </w:p>
    <w:p w:rsidR="00D143C9" w:rsidRPr="00F23A45" w:rsidRDefault="00D25620" w:rsidP="00422C11">
      <w:pPr>
        <w:pStyle w:val="berschrift2"/>
        <w:ind w:left="576"/>
        <w:rPr>
          <w:lang w:val="en-CA"/>
        </w:rPr>
      </w:pPr>
      <w:bookmarkStart w:id="27" w:name="_Ref518893057"/>
      <w:r w:rsidRPr="00F23A45">
        <w:rPr>
          <w:lang w:val="en-CA"/>
        </w:rPr>
        <w:t>CE1:</w:t>
      </w:r>
      <w:r w:rsidR="004E6446" w:rsidRPr="00F23A45">
        <w:rPr>
          <w:lang w:val="en-CA"/>
        </w:rPr>
        <w:t xml:space="preserve"> </w:t>
      </w:r>
      <w:r w:rsidR="00E242F1" w:rsidRPr="00F23A45">
        <w:rPr>
          <w:lang w:val="en-CA"/>
        </w:rPr>
        <w:t xml:space="preserve">Partitioning </w:t>
      </w:r>
      <w:r w:rsidR="004E6446" w:rsidRPr="00F23A45">
        <w:rPr>
          <w:lang w:val="en-CA"/>
        </w:rPr>
        <w:t>(</w:t>
      </w:r>
      <w:r w:rsidR="00E21FB6" w:rsidRPr="00F23A45">
        <w:rPr>
          <w:lang w:val="en-CA"/>
        </w:rPr>
        <w:t>6</w:t>
      </w:r>
      <w:r w:rsidR="004E6446" w:rsidRPr="00F23A45">
        <w:rPr>
          <w:lang w:val="en-CA"/>
        </w:rPr>
        <w:t>)</w:t>
      </w:r>
      <w:bookmarkEnd w:id="27"/>
    </w:p>
    <w:p w:rsidR="00D25620" w:rsidRPr="00F23A45" w:rsidRDefault="00D25620" w:rsidP="00D25620">
      <w:pPr>
        <w:pStyle w:val="Textkrper"/>
      </w:pPr>
      <w:r w:rsidRPr="00F23A45">
        <w:t xml:space="preserve">Contributions in this category were discussed </w:t>
      </w:r>
      <w:del w:id="28" w:author="Jens Ohm" w:date="2018-10-04T11:21:00Z">
        <w:r w:rsidR="003B7F45" w:rsidRPr="00F23A45" w:rsidDel="002F09AB">
          <w:delText>XX</w:delText>
        </w:r>
        <w:r w:rsidRPr="00F23A45" w:rsidDel="002F09AB">
          <w:delText xml:space="preserve">day </w:delText>
        </w:r>
      </w:del>
      <w:ins w:id="29" w:author="Jens Ohm" w:date="2018-10-04T11:21:00Z">
        <w:r w:rsidR="002F09AB">
          <w:t>Thurs</w:t>
        </w:r>
        <w:r w:rsidR="002F09AB" w:rsidRPr="00F23A45">
          <w:t xml:space="preserve">day </w:t>
        </w:r>
      </w:ins>
      <w:del w:id="30" w:author="Jens Ohm" w:date="2018-10-04T11:21:00Z">
        <w:r w:rsidR="003B7F45" w:rsidRPr="00F23A45" w:rsidDel="002F09AB">
          <w:delText>XX</w:delText>
        </w:r>
        <w:r w:rsidR="008A67EF" w:rsidRPr="00F23A45" w:rsidDel="002F09AB">
          <w:delText xml:space="preserve"> </w:delText>
        </w:r>
      </w:del>
      <w:ins w:id="31" w:author="Jens Ohm" w:date="2018-10-04T11:21:00Z">
        <w:r w:rsidR="002F09AB">
          <w:t>4</w:t>
        </w:r>
        <w:r w:rsidR="002F09AB" w:rsidRPr="00F23A45">
          <w:t xml:space="preserve"> </w:t>
        </w:r>
      </w:ins>
      <w:r w:rsidR="003B7F45" w:rsidRPr="00F23A45">
        <w:t>Oct</w:t>
      </w:r>
      <w:r w:rsidRPr="00F23A45">
        <w:t xml:space="preserve"> </w:t>
      </w:r>
      <w:del w:id="32" w:author="Jens Ohm" w:date="2018-10-04T11:21:00Z">
        <w:r w:rsidR="003B7F45" w:rsidRPr="00F23A45" w:rsidDel="002F09AB">
          <w:delText>XXXX</w:delText>
        </w:r>
      </w:del>
      <w:ins w:id="33" w:author="Jens Ohm" w:date="2018-10-04T11:21:00Z">
        <w:r w:rsidR="002F09AB">
          <w:t>0900</w:t>
        </w:r>
      </w:ins>
      <w:r w:rsidR="008A67EF" w:rsidRPr="00F23A45">
        <w:t>–</w:t>
      </w:r>
      <w:del w:id="34" w:author="Jens Ohm" w:date="2018-10-04T11:21:00Z">
        <w:r w:rsidR="003B7F45" w:rsidRPr="00F23A45" w:rsidDel="002F09AB">
          <w:delText>XXXX</w:delText>
        </w:r>
        <w:r w:rsidR="008A67EF" w:rsidRPr="00F23A45" w:rsidDel="002F09AB">
          <w:delText xml:space="preserve"> </w:delText>
        </w:r>
      </w:del>
      <w:ins w:id="35" w:author="Jens Ohm" w:date="2018-10-04T11:21:00Z">
        <w:r w:rsidR="002F09AB">
          <w:t>11</w:t>
        </w:r>
      </w:ins>
      <w:ins w:id="36" w:author="Jens Ohm" w:date="2018-10-04T22:58:00Z">
        <w:r w:rsidR="00BA4C78">
          <w:t>15</w:t>
        </w:r>
      </w:ins>
      <w:ins w:id="37" w:author="Jens Ohm" w:date="2018-10-04T11:21:00Z">
        <w:r w:rsidR="002F09AB" w:rsidRPr="00F23A45">
          <w:t xml:space="preserve"> </w:t>
        </w:r>
      </w:ins>
      <w:r w:rsidRPr="00F23A45">
        <w:t xml:space="preserve">(chaired by </w:t>
      </w:r>
      <w:del w:id="38" w:author="Jens Ohm" w:date="2018-10-04T11:21:00Z">
        <w:r w:rsidR="003B7F45" w:rsidRPr="00F23A45" w:rsidDel="002F09AB">
          <w:delText>XXX</w:delText>
        </w:r>
      </w:del>
      <w:ins w:id="39" w:author="Jens Ohm" w:date="2018-10-04T11:21:00Z">
        <w:r w:rsidR="002F09AB">
          <w:t>JRO</w:t>
        </w:r>
      </w:ins>
      <w:r w:rsidRPr="00F23A45">
        <w:t>).</w:t>
      </w:r>
    </w:p>
    <w:p w:rsidR="00F30276" w:rsidRPr="00F23A45" w:rsidRDefault="00B724FE" w:rsidP="00675440">
      <w:pPr>
        <w:pStyle w:val="berschrift9"/>
        <w:rPr>
          <w:rFonts w:eastAsia="Times New Roman"/>
          <w:szCs w:val="24"/>
          <w:lang w:val="en-CA" w:eastAsia="de-DE"/>
        </w:rPr>
      </w:pPr>
      <w:hyperlink r:id="rId69" w:history="1">
        <w:r w:rsidR="00F30276" w:rsidRPr="00F23A45">
          <w:rPr>
            <w:rFonts w:eastAsia="Times New Roman"/>
            <w:color w:val="0000FF"/>
            <w:szCs w:val="24"/>
            <w:u w:val="single"/>
            <w:lang w:val="en-CA" w:eastAsia="de-DE"/>
          </w:rPr>
          <w:t>JVET-L0021</w:t>
        </w:r>
      </w:hyperlink>
      <w:r w:rsidR="00F30276" w:rsidRPr="00F23A45">
        <w:rPr>
          <w:rFonts w:eastAsia="Times New Roman"/>
          <w:szCs w:val="24"/>
          <w:lang w:val="en-CA" w:eastAsia="de-DE"/>
        </w:rPr>
        <w:t xml:space="preserve"> CE1: Summary report on partitioning [J. Ma, F. Le Léannec, M. W. Park]</w:t>
      </w:r>
    </w:p>
    <w:p w:rsidR="00722FCB" w:rsidRDefault="00722FCB" w:rsidP="00722FCB">
      <w:pPr>
        <w:rPr>
          <w:ins w:id="40" w:author="Jens Ohm" w:date="2018-10-04T09:13:00Z"/>
          <w:szCs w:val="22"/>
        </w:rPr>
      </w:pPr>
      <w:ins w:id="41" w:author="Jens Ohm" w:date="2018-10-04T09:13:00Z">
        <w:r>
          <w:rPr>
            <w:szCs w:val="22"/>
          </w:rPr>
          <w:t>During the 11</w:t>
        </w:r>
        <w:r w:rsidRPr="00DD63E7">
          <w:rPr>
            <w:szCs w:val="22"/>
            <w:vertAlign w:val="superscript"/>
          </w:rPr>
          <w:t>th</w:t>
        </w:r>
        <w:r>
          <w:rPr>
            <w:szCs w:val="22"/>
          </w:rPr>
          <w:t xml:space="preserve"> Meeting in Ljubljana in July 2018 it was decided to have several technologies to be studied in a further CE on Partitioning. Some technologies were part of [1] or related to it. The tests described in [2] can be categorized in three categories:</w:t>
        </w:r>
      </w:ins>
    </w:p>
    <w:p w:rsidR="00722FCB" w:rsidRPr="002F09AB" w:rsidRDefault="00722FCB" w:rsidP="00722FCB">
      <w:pPr>
        <w:pStyle w:val="Listenabsatz"/>
        <w:numPr>
          <w:ilvl w:val="0"/>
          <w:numId w:val="7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ins w:id="42" w:author="Jens Ohm" w:date="2018-10-04T09:13:00Z"/>
          <w:rFonts w:ascii="Times New Roman" w:hAnsi="Times New Roman"/>
          <w:lang w:val="en-CA" w:eastAsia="en-US"/>
          <w:rPrChange w:id="43" w:author="Jens Ohm" w:date="2018-10-04T11:20:00Z">
            <w:rPr>
              <w:ins w:id="44" w:author="Jens Ohm" w:date="2018-10-04T09:13:00Z"/>
              <w:lang w:val="en-CA"/>
            </w:rPr>
          </w:rPrChange>
        </w:rPr>
      </w:pPr>
      <w:ins w:id="45" w:author="Jens Ohm" w:date="2018-10-04T09:13:00Z">
        <w:r w:rsidRPr="002F09AB">
          <w:rPr>
            <w:rFonts w:ascii="Times New Roman" w:hAnsi="Times New Roman"/>
            <w:lang w:val="en-CA" w:eastAsia="en-US"/>
            <w:rPrChange w:id="46" w:author="Jens Ohm" w:date="2018-10-04T11:20:00Z">
              <w:rPr>
                <w:lang w:val="en-CA"/>
              </w:rPr>
            </w:rPrChange>
          </w:rPr>
          <w:t>Picture boundary handling</w:t>
        </w:r>
      </w:ins>
    </w:p>
    <w:p w:rsidR="00722FCB" w:rsidRPr="002F09AB" w:rsidRDefault="00722FCB" w:rsidP="00722FCB">
      <w:pPr>
        <w:pStyle w:val="Listenabsatz"/>
        <w:numPr>
          <w:ilvl w:val="0"/>
          <w:numId w:val="7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ins w:id="47" w:author="Jens Ohm" w:date="2018-10-04T09:13:00Z"/>
          <w:rFonts w:ascii="Times New Roman" w:hAnsi="Times New Roman"/>
          <w:lang w:val="en-CA" w:eastAsia="en-US"/>
          <w:rPrChange w:id="48" w:author="Jens Ohm" w:date="2018-10-04T11:20:00Z">
            <w:rPr>
              <w:ins w:id="49" w:author="Jens Ohm" w:date="2018-10-04T09:13:00Z"/>
              <w:lang w:val="en-CA"/>
            </w:rPr>
          </w:rPrChange>
        </w:rPr>
      </w:pPr>
      <w:ins w:id="50" w:author="Jens Ohm" w:date="2018-10-04T09:13:00Z">
        <w:r w:rsidRPr="002F09AB">
          <w:rPr>
            <w:rFonts w:ascii="Times New Roman" w:hAnsi="Times New Roman"/>
            <w:lang w:val="en-CA" w:eastAsia="en-US"/>
            <w:rPrChange w:id="51" w:author="Jens Ohm" w:date="2018-10-04T11:20:00Z">
              <w:rPr>
                <w:lang w:val="en-CA"/>
              </w:rPr>
            </w:rPrChange>
          </w:rPr>
          <w:t>Split constraints</w:t>
        </w:r>
      </w:ins>
    </w:p>
    <w:p w:rsidR="00722FCB" w:rsidRPr="002F09AB" w:rsidRDefault="00722FCB" w:rsidP="00722FCB">
      <w:pPr>
        <w:pStyle w:val="Listenabsatz"/>
        <w:numPr>
          <w:ilvl w:val="0"/>
          <w:numId w:val="7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ins w:id="52" w:author="Jens Ohm" w:date="2018-10-04T09:13:00Z"/>
          <w:rFonts w:ascii="Times New Roman" w:hAnsi="Times New Roman"/>
          <w:lang w:val="en-CA" w:eastAsia="en-US"/>
          <w:rPrChange w:id="53" w:author="Jens Ohm" w:date="2018-10-04T11:20:00Z">
            <w:rPr>
              <w:ins w:id="54" w:author="Jens Ohm" w:date="2018-10-04T09:13:00Z"/>
              <w:lang w:val="en-CA"/>
            </w:rPr>
          </w:rPrChange>
        </w:rPr>
      </w:pPr>
      <w:ins w:id="55" w:author="Jens Ohm" w:date="2018-10-04T09:13:00Z">
        <w:r w:rsidRPr="002F09AB">
          <w:rPr>
            <w:rFonts w:ascii="Times New Roman" w:hAnsi="Times New Roman"/>
            <w:lang w:val="en-CA" w:eastAsia="en-US"/>
            <w:rPrChange w:id="56" w:author="Jens Ohm" w:date="2018-10-04T11:20:00Z">
              <w:rPr>
                <w:lang w:val="en-CA"/>
              </w:rPr>
            </w:rPrChange>
          </w:rPr>
          <w:t>Separate trees</w:t>
        </w:r>
      </w:ins>
    </w:p>
    <w:p w:rsidR="00BE4E46" w:rsidRDefault="00BE4E46">
      <w:pPr>
        <w:rPr>
          <w:ins w:id="57" w:author="Jens Ohm" w:date="2018-10-04T11:19:00Z"/>
        </w:rPr>
        <w:pPrChange w:id="58" w:author="Jens Ohm" w:date="2018-10-04T09:23:00Z">
          <w:pPr>
            <w:numPr>
              <w:numId w:val="74"/>
            </w:numPr>
            <w:ind w:left="720" w:hanging="360"/>
          </w:pPr>
        </w:pPrChange>
      </w:pPr>
      <w:ins w:id="59" w:author="Jens Ohm" w:date="2018-10-04T11:19:00Z">
        <w:r>
          <w:t>Overall results</w:t>
        </w:r>
      </w:ins>
      <w:ins w:id="60" w:author="Jens Ohm" w:date="2018-10-04T11:20:00Z">
        <w:r w:rsidR="002F09AB">
          <w:t xml:space="preserve"> of all Sub-CEs</w:t>
        </w:r>
      </w:ins>
      <w:ins w:id="61" w:author="Jens Ohm" w:date="2018-10-04T11:19:00Z">
        <w:r>
          <w:t>:</w:t>
        </w:r>
      </w:ins>
    </w:p>
    <w:p w:rsidR="00BE4E46" w:rsidRDefault="00BE4E46">
      <w:pPr>
        <w:rPr>
          <w:ins w:id="62" w:author="Jens Ohm" w:date="2018-10-04T11:19:00Z"/>
        </w:rPr>
        <w:pPrChange w:id="63" w:author="Jens Ohm" w:date="2018-10-04T09:23:00Z">
          <w:pPr>
            <w:numPr>
              <w:numId w:val="74"/>
            </w:numPr>
            <w:ind w:left="720" w:hanging="360"/>
          </w:pPr>
        </w:pPrChange>
      </w:pPr>
      <w:ins w:id="64" w:author="Jens Ohm" w:date="2018-10-04T11:19:00Z">
        <w:r>
          <w:rPr>
            <w:noProof/>
            <w:lang w:val="de-DE" w:eastAsia="de-DE"/>
          </w:rPr>
          <w:lastRenderedPageBreak/>
          <w:drawing>
            <wp:inline distT="0" distB="0" distL="0" distR="0" wp14:anchorId="63266003" wp14:editId="523E4F3F">
              <wp:extent cx="5943600" cy="1800225"/>
              <wp:effectExtent l="0" t="0" r="0" b="952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0"/>
                      <a:stretch>
                        <a:fillRect/>
                      </a:stretch>
                    </pic:blipFill>
                    <pic:spPr>
                      <a:xfrm>
                        <a:off x="0" y="0"/>
                        <a:ext cx="5943600" cy="1800225"/>
                      </a:xfrm>
                      <a:prstGeom prst="rect">
                        <a:avLst/>
                      </a:prstGeom>
                    </pic:spPr>
                  </pic:pic>
                </a:graphicData>
              </a:graphic>
            </wp:inline>
          </w:drawing>
        </w:r>
      </w:ins>
    </w:p>
    <w:p w:rsidR="00722FCB" w:rsidRDefault="00BE4E46">
      <w:pPr>
        <w:rPr>
          <w:ins w:id="65" w:author="Jens Ohm" w:date="2018-10-04T09:24:00Z"/>
        </w:rPr>
        <w:pPrChange w:id="66" w:author="Jens Ohm" w:date="2018-10-04T09:23:00Z">
          <w:pPr>
            <w:numPr>
              <w:numId w:val="74"/>
            </w:numPr>
            <w:ind w:left="720" w:hanging="360"/>
          </w:pPr>
        </w:pPrChange>
      </w:pPr>
      <w:ins w:id="67" w:author="Jens Ohm" w:date="2018-10-04T11:19:00Z">
        <w:r>
          <w:t>Sub-CE1:</w:t>
        </w:r>
      </w:ins>
      <w:ins w:id="68" w:author="Jens Ohm" w:date="2018-10-04T09:24:00Z">
        <w:r w:rsidR="00722FCB">
          <w:t>None of the three methods provides benefit in terms of compression</w:t>
        </w:r>
      </w:ins>
      <w:ins w:id="69" w:author="Jens Ohm" w:date="2018-10-04T09:34:00Z">
        <w:r w:rsidR="00722FCB">
          <w:t xml:space="preserve"> (small loss for 1.1.x and 1.2.x, no change fo</w:t>
        </w:r>
      </w:ins>
      <w:ins w:id="70" w:author="Jens Ohm" w:date="2018-10-04T09:35:00Z">
        <w:r w:rsidR="00722FCB">
          <w:t>r 1.3.x)</w:t>
        </w:r>
      </w:ins>
    </w:p>
    <w:p w:rsidR="00722FCB" w:rsidRDefault="00722FCB">
      <w:pPr>
        <w:rPr>
          <w:ins w:id="71" w:author="Jens Ohm" w:date="2018-10-04T09:33:00Z"/>
        </w:rPr>
        <w:pPrChange w:id="72" w:author="Jens Ohm" w:date="2018-10-04T09:23:00Z">
          <w:pPr>
            <w:numPr>
              <w:numId w:val="74"/>
            </w:numPr>
            <w:ind w:left="720" w:hanging="360"/>
          </w:pPr>
        </w:pPrChange>
      </w:pPr>
      <w:ins w:id="73" w:author="Jens Ohm" w:date="2018-10-04T09:23:00Z">
        <w:r>
          <w:t>In SubCE1-1.1.1 it is proposed to forgo the QT-split restrictions at the picture boundary and always infer a QT split if three corner points exceed the picture boundary. Further, the additional BT depth counter at the boundary is removed to ensure the BT depth does not violate the specified maximum BT depth.</w:t>
        </w:r>
      </w:ins>
    </w:p>
    <w:p w:rsidR="00722FCB" w:rsidRDefault="00722FCB">
      <w:pPr>
        <w:rPr>
          <w:ins w:id="74" w:author="Jens Ohm" w:date="2018-10-04T09:23:00Z"/>
        </w:rPr>
        <w:pPrChange w:id="75" w:author="Jens Ohm" w:date="2018-10-04T09:23:00Z">
          <w:pPr>
            <w:numPr>
              <w:numId w:val="74"/>
            </w:numPr>
            <w:ind w:left="720" w:hanging="360"/>
          </w:pPr>
        </w:pPrChange>
      </w:pPr>
      <w:ins w:id="76" w:author="Jens Ohm" w:date="2018-10-04T09:33:00Z">
        <w:r>
          <w:t>Some constraints are removed, however other conditions are added (Q</w:t>
        </w:r>
      </w:ins>
      <w:ins w:id="77" w:author="Jens Ohm" w:date="2018-10-04T09:34:00Z">
        <w:r>
          <w:t>T at corner). It is not obvious that this is a simplification.</w:t>
        </w:r>
      </w:ins>
    </w:p>
    <w:p w:rsidR="00722FCB" w:rsidRPr="00DE38B0" w:rsidRDefault="00722FCB" w:rsidP="00722FCB">
      <w:pPr>
        <w:rPr>
          <w:ins w:id="78" w:author="Jens Ohm" w:date="2018-10-04T09:24:00Z"/>
        </w:rPr>
      </w:pPr>
      <w:ins w:id="79" w:author="Jens Ohm" w:date="2018-10-04T09:24:00Z">
        <w:r>
          <w:t xml:space="preserve">In SubCE1-1.2.1 and SubCE1-1.2.2 a new CU type is introduced which is called </w:t>
        </w:r>
        <w:r w:rsidRPr="00DE38B0">
          <w:rPr>
            <w:i/>
          </w:rPr>
          <w:t>Zero-Unit</w:t>
        </w:r>
        <w:r>
          <w:rPr>
            <w:i/>
          </w:rPr>
          <w:t xml:space="preserve"> (ZU)</w:t>
        </w:r>
        <w:r>
          <w:t>. A ZU is a CU with width or height not being a power of 2. Hence, a ZU can only appear at the picture boundary. In current VTM a CU with non-power of 2 width or height is further split.</w:t>
        </w:r>
      </w:ins>
    </w:p>
    <w:p w:rsidR="00722FCB" w:rsidRDefault="00722FCB">
      <w:pPr>
        <w:rPr>
          <w:ins w:id="80" w:author="Jens Ohm" w:date="2018-10-04T09:28:00Z"/>
        </w:rPr>
        <w:pPrChange w:id="81" w:author="Jens Ohm" w:date="2018-10-04T09:23:00Z">
          <w:pPr>
            <w:numPr>
              <w:numId w:val="74"/>
            </w:numPr>
            <w:ind w:left="720" w:hanging="360"/>
          </w:pPr>
        </w:pPrChange>
      </w:pPr>
      <w:ins w:id="82" w:author="Jens Ohm" w:date="2018-10-04T09:25:00Z">
        <w:r>
          <w:t xml:space="preserve">The proponents claim that the sub-CEs 1.2.x would be a unification. However, according to the opinion of the cross-checkers </w:t>
        </w:r>
      </w:ins>
      <w:ins w:id="83" w:author="Jens Ohm" w:date="2018-10-04T09:26:00Z">
        <w:r>
          <w:t>that introduction of the ZU makes the process more complicated.</w:t>
        </w:r>
      </w:ins>
    </w:p>
    <w:p w:rsidR="00722FCB" w:rsidRPr="00556C2E" w:rsidRDefault="00722FCB" w:rsidP="00722FCB">
      <w:pPr>
        <w:rPr>
          <w:ins w:id="84" w:author="Jens Ohm" w:date="2018-10-04T09:37:00Z"/>
        </w:rPr>
      </w:pPr>
      <w:ins w:id="85" w:author="Jens Ohm" w:date="2018-10-04T09:37:00Z">
        <w:r>
          <w:t xml:space="preserve">In SubCE1-1.3.1 the concept of a </w:t>
        </w:r>
        <w:r w:rsidRPr="00556C2E">
          <w:rPr>
            <w:i/>
          </w:rPr>
          <w:t>partial CU</w:t>
        </w:r>
        <w:r>
          <w:t xml:space="preserve"> is introduced. A partial CU is a CU which contains areas inside and outside the picture. However, only the area inside the picture is further coded. Moreover, only partial CUs are considered when the CU is coded as non-split and the part inside the picture boundaries has width or height non-power of 2.</w:t>
        </w:r>
        <w:r w:rsidRPr="00722FCB">
          <w:t xml:space="preserve"> </w:t>
        </w:r>
        <w:r>
          <w:t>The concept of a partial CU is only used for in non-intra slices. Further, the residual is not coded for a partial CU and the skip flag is inferred as true for the part inside the picture.</w:t>
        </w:r>
      </w:ins>
    </w:p>
    <w:p w:rsidR="00722FCB" w:rsidRPr="00556C2E" w:rsidRDefault="00722FCB" w:rsidP="00722FCB">
      <w:pPr>
        <w:rPr>
          <w:ins w:id="86" w:author="Jens Ohm" w:date="2018-10-04T09:37:00Z"/>
        </w:rPr>
      </w:pPr>
      <w:ins w:id="87" w:author="Jens Ohm" w:date="2018-10-04T09:39:00Z">
        <w:r>
          <w:t>Additional inference steps, but no benefit in compression performance in CTC.</w:t>
        </w:r>
      </w:ins>
    </w:p>
    <w:p w:rsidR="00722FCB" w:rsidRDefault="00722FCB">
      <w:pPr>
        <w:rPr>
          <w:ins w:id="88" w:author="Jens Ohm" w:date="2018-10-04T09:23:00Z"/>
        </w:rPr>
        <w:pPrChange w:id="89" w:author="Jens Ohm" w:date="2018-10-04T09:23:00Z">
          <w:pPr>
            <w:numPr>
              <w:numId w:val="74"/>
            </w:numPr>
            <w:ind w:left="720" w:hanging="360"/>
          </w:pPr>
        </w:pPrChange>
      </w:pPr>
    </w:p>
    <w:p w:rsidR="00722FCB" w:rsidRDefault="00722FCB" w:rsidP="00722FCB">
      <w:pPr>
        <w:rPr>
          <w:ins w:id="90" w:author="Jens Ohm" w:date="2018-10-04T09:40:00Z"/>
          <w:lang w:eastAsia="zh-TW"/>
        </w:rPr>
      </w:pPr>
      <w:ins w:id="91" w:author="Jens Ohm" w:date="2018-10-04T09:40:00Z">
        <w:r>
          <w:t xml:space="preserve">SubCE2 consists of four tests with the aim to reduce the VPDA size in VVC. </w:t>
        </w:r>
        <w:r w:rsidRPr="009E34E8">
          <w:rPr>
            <w:i/>
          </w:rPr>
          <w:t>Virtual pipeline data units (VPDUs)</w:t>
        </w:r>
        <w:r>
          <w:t xml:space="preserve"> are non-overlapping </w:t>
        </w:r>
        <w:r>
          <w:rPr>
            <w:lang w:eastAsia="zh-TW"/>
          </w:rPr>
          <w:t>MxM-luma(L)/NxN-chroma(C) units in a picture. In HEVC the VPDU size is set to maximum transform block size which is 32x32-L/16x16-C. This is compared to 128x128-L/64x64-C in VVC which leads to the request of larger VPDA sizes.</w:t>
        </w:r>
      </w:ins>
    </w:p>
    <w:p w:rsidR="00722FCB" w:rsidRDefault="00722FCB" w:rsidP="00722FCB">
      <w:pPr>
        <w:rPr>
          <w:ins w:id="92" w:author="Jens Ohm" w:date="2018-10-04T09:40:00Z"/>
          <w:lang w:eastAsia="zh-TW"/>
        </w:rPr>
      </w:pPr>
      <w:ins w:id="93" w:author="Jens Ohm" w:date="2018-10-04T09:40:00Z">
        <w:r>
          <w:rPr>
            <w:lang w:eastAsia="zh-TW"/>
          </w:rPr>
          <w:t>All four tests in this SubCE are designed/configured so that the following two conditions are not violated:</w:t>
        </w:r>
      </w:ins>
    </w:p>
    <w:p w:rsidR="00722FCB" w:rsidRPr="002F09AB" w:rsidRDefault="00722FCB" w:rsidP="00722FCB">
      <w:pPr>
        <w:pStyle w:val="Listenabsatz"/>
        <w:numPr>
          <w:ilvl w:val="0"/>
          <w:numId w:val="7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ins w:id="94" w:author="Jens Ohm" w:date="2018-10-04T09:40:00Z"/>
          <w:rFonts w:ascii="Times New Roman" w:hAnsi="Times New Roman"/>
          <w:szCs w:val="20"/>
          <w:lang w:val="en-CA" w:eastAsia="zh-TW"/>
          <w:rPrChange w:id="95" w:author="Jens Ohm" w:date="2018-10-04T11:20:00Z">
            <w:rPr>
              <w:ins w:id="96" w:author="Jens Ohm" w:date="2018-10-04T09:40:00Z"/>
              <w:lang w:eastAsia="zh-TW"/>
            </w:rPr>
          </w:rPrChange>
        </w:rPr>
      </w:pPr>
      <w:ins w:id="97" w:author="Jens Ohm" w:date="2018-10-04T09:40:00Z">
        <w:r w:rsidRPr="002F09AB">
          <w:rPr>
            <w:rFonts w:ascii="Times New Roman" w:hAnsi="Times New Roman"/>
            <w:szCs w:val="20"/>
            <w:lang w:val="en-CA" w:eastAsia="zh-TW"/>
            <w:rPrChange w:id="98" w:author="Jens Ohm" w:date="2018-10-04T11:20:00Z">
              <w:rPr>
                <w:lang w:eastAsia="zh-TW"/>
              </w:rPr>
            </w:rPrChange>
          </w:rPr>
          <w:t>For each VPDU containing one or multiple CUs, the CUs are completely contained in the VPDU.</w:t>
        </w:r>
      </w:ins>
    </w:p>
    <w:p w:rsidR="00722FCB" w:rsidRPr="002F09AB" w:rsidRDefault="00722FCB" w:rsidP="00722FCB">
      <w:pPr>
        <w:pStyle w:val="Listenabsatz"/>
        <w:numPr>
          <w:ilvl w:val="0"/>
          <w:numId w:val="7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jc w:val="both"/>
        <w:textAlignment w:val="baseline"/>
        <w:rPr>
          <w:ins w:id="99" w:author="Jens Ohm" w:date="2018-10-04T09:40:00Z"/>
          <w:rFonts w:ascii="Times New Roman" w:hAnsi="Times New Roman"/>
          <w:szCs w:val="20"/>
          <w:lang w:val="en-CA" w:eastAsia="zh-TW"/>
          <w:rPrChange w:id="100" w:author="Jens Ohm" w:date="2018-10-04T11:20:00Z">
            <w:rPr>
              <w:ins w:id="101" w:author="Jens Ohm" w:date="2018-10-04T09:40:00Z"/>
              <w:lang w:eastAsia="zh-TW"/>
            </w:rPr>
          </w:rPrChange>
        </w:rPr>
      </w:pPr>
      <w:ins w:id="102" w:author="Jens Ohm" w:date="2018-10-04T09:40:00Z">
        <w:r w:rsidRPr="002F09AB">
          <w:rPr>
            <w:rFonts w:ascii="Times New Roman" w:hAnsi="Times New Roman"/>
            <w:szCs w:val="20"/>
            <w:lang w:val="en-CA" w:eastAsia="zh-TW"/>
            <w:rPrChange w:id="103" w:author="Jens Ohm" w:date="2018-10-04T11:20:00Z">
              <w:rPr>
                <w:lang w:eastAsia="zh-TW"/>
              </w:rPr>
            </w:rPrChange>
          </w:rPr>
          <w:t>For each CU containing one or more VPDUs, the VPDUs are completely contained in the CU.</w:t>
        </w:r>
        <w:r w:rsidRPr="002F09AB">
          <w:rPr>
            <w:rFonts w:ascii="Times New Roman" w:hAnsi="Times New Roman"/>
            <w:szCs w:val="20"/>
            <w:lang w:val="en-CA" w:eastAsia="zh-TW"/>
            <w:rPrChange w:id="104" w:author="Jens Ohm" w:date="2018-10-04T11:20:00Z">
              <w:rPr>
                <w:lang w:eastAsia="zh-TW"/>
              </w:rPr>
            </w:rPrChange>
          </w:rPr>
          <w:br/>
        </w:r>
      </w:ins>
    </w:p>
    <w:p w:rsidR="00722FCB" w:rsidRDefault="00722FCB" w:rsidP="00722FCB">
      <w:pPr>
        <w:rPr>
          <w:ins w:id="105" w:author="Jens Ohm" w:date="2018-10-04T09:40:00Z"/>
          <w:lang w:eastAsia="zh-TW"/>
        </w:rPr>
      </w:pPr>
      <w:ins w:id="106" w:author="Jens Ohm" w:date="2018-10-04T09:40:00Z">
        <w:r>
          <w:rPr>
            <w:lang w:eastAsia="zh-TW"/>
          </w:rPr>
          <w:t>Further, the processing order of CUs shall not leave a VPDU and re-visit it later.</w:t>
        </w:r>
      </w:ins>
    </w:p>
    <w:p w:rsidR="00722FCB" w:rsidRDefault="00722FCB" w:rsidP="00722FCB">
      <w:pPr>
        <w:rPr>
          <w:ins w:id="107" w:author="Jens Ohm" w:date="2018-10-04T09:57:00Z"/>
        </w:rPr>
      </w:pPr>
    </w:p>
    <w:p w:rsidR="00722FCB" w:rsidRDefault="00722FCB" w:rsidP="00722FCB">
      <w:pPr>
        <w:rPr>
          <w:ins w:id="108" w:author="Jens Ohm" w:date="2018-10-04T10:07:00Z"/>
        </w:rPr>
      </w:pPr>
      <w:ins w:id="109" w:author="Jens Ohm" w:date="2018-10-04T09:57:00Z">
        <w:r>
          <w:t>It is generally agreed that some restriction would be beneficial for implementation (saving mem</w:t>
        </w:r>
      </w:ins>
      <w:ins w:id="110" w:author="Jens Ohm" w:date="2018-10-04T09:58:00Z">
        <w:r>
          <w:t>ory and benefit for pipelining). All solutions end up with some loss in compression. An extre</w:t>
        </w:r>
      </w:ins>
      <w:ins w:id="111" w:author="Jens Ohm" w:date="2018-10-04T09:59:00Z">
        <w:r>
          <w:t>m</w:t>
        </w:r>
      </w:ins>
      <w:ins w:id="112" w:author="Jens Ohm" w:date="2018-10-04T09:58:00Z">
        <w:r>
          <w:t xml:space="preserve">e case </w:t>
        </w:r>
      </w:ins>
      <w:ins w:id="113" w:author="Jens Ohm" w:date="2018-10-04T09:59:00Z">
        <w:r>
          <w:t xml:space="preserve">woudld be sub-CE 2.1.4 which always enforces a split into four 64x64 CUs </w:t>
        </w:r>
      </w:ins>
      <w:ins w:id="114" w:author="Jens Ohm" w:date="2018-10-04T10:00:00Z">
        <w:r>
          <w:t xml:space="preserve">but loses 1.5% on average, more for UHD sequences. Other solutions end up with less loss (0.15% minimum on average, but </w:t>
        </w:r>
      </w:ins>
      <w:ins w:id="115" w:author="Jens Ohm" w:date="2018-10-04T10:01:00Z">
        <w:r>
          <w:t xml:space="preserve">again more for the high res sequences). </w:t>
        </w:r>
      </w:ins>
      <w:ins w:id="116" w:author="Jens Ohm" w:date="2018-10-04T10:02:00Z">
        <w:r>
          <w:t xml:space="preserve">This aspect is more at the level of “fine-tuning” restrictions for the benefit of </w:t>
        </w:r>
        <w:r>
          <w:lastRenderedPageBreak/>
          <w:t>implementations, where i</w:t>
        </w:r>
      </w:ins>
      <w:ins w:id="117" w:author="Jens Ohm" w:date="2018-10-04T09:58:00Z">
        <w:r>
          <w:t xml:space="preserve">t is </w:t>
        </w:r>
      </w:ins>
      <w:ins w:id="118" w:author="Jens Ohm" w:date="2018-10-04T10:02:00Z">
        <w:r>
          <w:t xml:space="preserve">however </w:t>
        </w:r>
      </w:ins>
      <w:ins w:id="119" w:author="Jens Ohm" w:date="2018-10-04T09:58:00Z">
        <w:r>
          <w:t xml:space="preserve">not obvious yet </w:t>
        </w:r>
      </w:ins>
      <w:ins w:id="120" w:author="Jens Ohm" w:date="2018-10-04T10:01:00Z">
        <w:r>
          <w:t>if the results of the CE provide already an optimu</w:t>
        </w:r>
      </w:ins>
      <w:ins w:id="121" w:author="Jens Ohm" w:date="2018-10-04T10:02:00Z">
        <w:r>
          <w:t xml:space="preserve">m solution, there are also CE </w:t>
        </w:r>
      </w:ins>
      <w:ins w:id="122" w:author="Jens Ohm" w:date="2018-10-04T10:03:00Z">
        <w:r>
          <w:t xml:space="preserve">related contributions. BoG (C. Rosewarne, M. Zhou) to study the sub-CE2.x solutions and related (L0128, L0050, </w:t>
        </w:r>
      </w:ins>
      <w:ins w:id="123" w:author="Jens Ohm" w:date="2018-10-04T10:04:00Z">
        <w:r>
          <w:t>L0313, L</w:t>
        </w:r>
        <w:r w:rsidR="00730470">
          <w:t>05</w:t>
        </w:r>
      </w:ins>
      <w:ins w:id="124" w:author="Jens Ohm" w:date="2018-10-04T10:06:00Z">
        <w:r w:rsidR="00730470">
          <w:t>51</w:t>
        </w:r>
      </w:ins>
      <w:ins w:id="125" w:author="Jens Ohm" w:date="2018-10-04T10:04:00Z">
        <w:r w:rsidR="00730470">
          <w:t xml:space="preserve">) and suggest </w:t>
        </w:r>
      </w:ins>
      <w:ins w:id="126" w:author="Jens Ohm" w:date="2018-10-04T10:05:00Z">
        <w:r w:rsidR="00730470">
          <w:t>further action.</w:t>
        </w:r>
      </w:ins>
    </w:p>
    <w:p w:rsidR="00730470" w:rsidRDefault="00730470" w:rsidP="00722FCB">
      <w:pPr>
        <w:rPr>
          <w:ins w:id="127" w:author="Jens Ohm" w:date="2018-10-04T10:07:00Z"/>
        </w:rPr>
      </w:pPr>
    </w:p>
    <w:p w:rsidR="00730470" w:rsidRDefault="00730470" w:rsidP="00722FCB">
      <w:pPr>
        <w:rPr>
          <w:ins w:id="128" w:author="Jens Ohm" w:date="2018-10-04T09:54:00Z"/>
        </w:rPr>
      </w:pPr>
      <w:ins w:id="129" w:author="Jens Ohm" w:date="2018-10-04T10:07:00Z">
        <w:r>
          <w:t>Sub-CE3: This SubCE studies the use of separate trees for intra in inter slices. Results are reported for CTC and for synthetic sequences that were also provided by the proponents. The synthetic sequences were generated by copying sample values from another sequence in a checker-board pattern. The used sequences vary per GOP. It is expected that these synthetic sequences lead to higher failure rate of inter prediction. The use of separate trees is dependent on a threshold signaled in the SPS. If the number of luma samples exceed the threshold, then separate trees are available. Likewise there is a threshold in the SPS for if the number of samples is below the threshold, separate trees are not available. In the remaining case there is a flag in the bit-stream that controls if separate trees are available or not.</w:t>
        </w:r>
      </w:ins>
    </w:p>
    <w:p w:rsidR="00722FCB" w:rsidRDefault="00722FCB">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after="0" w:line="240" w:lineRule="auto"/>
        <w:ind w:left="0"/>
        <w:jc w:val="both"/>
        <w:textAlignment w:val="baseline"/>
        <w:rPr>
          <w:ins w:id="130" w:author="Jens Ohm" w:date="2018-10-04T09:54:00Z"/>
        </w:rPr>
        <w:pPrChange w:id="131" w:author="Jens Ohm" w:date="2018-10-04T09:54:00Z">
          <w:pPr>
            <w:numPr>
              <w:numId w:val="74"/>
            </w:numPr>
            <w:ind w:left="720" w:hanging="360"/>
          </w:pPr>
        </w:pPrChange>
      </w:pPr>
    </w:p>
    <w:p w:rsidR="006E20D5" w:rsidRDefault="00730470" w:rsidP="0010249F">
      <w:pPr>
        <w:rPr>
          <w:ins w:id="132" w:author="Jens Ohm" w:date="2018-10-04T10:21:00Z"/>
        </w:rPr>
      </w:pPr>
      <w:ins w:id="133" w:author="Jens Ohm" w:date="2018-10-04T10:21:00Z">
        <w:r>
          <w:t>The following aspects are investigated:</w:t>
        </w:r>
      </w:ins>
    </w:p>
    <w:p w:rsidR="00730470" w:rsidRDefault="00730470" w:rsidP="0010249F">
      <w:pPr>
        <w:rPr>
          <w:ins w:id="134" w:author="Jens Ohm" w:date="2018-10-04T10:24:00Z"/>
        </w:rPr>
      </w:pPr>
      <w:ins w:id="135" w:author="Jens Ohm" w:date="2018-10-04T10:22:00Z">
        <w:r>
          <w:t xml:space="preserve">- In intra slices, sub-CEs </w:t>
        </w:r>
      </w:ins>
      <w:ins w:id="136" w:author="Jens Ohm" w:date="2018-10-04T10:23:00Z">
        <w:r>
          <w:t>3.1.2 and 3.2.2 allow disabling the separate tree</w:t>
        </w:r>
      </w:ins>
      <w:ins w:id="137" w:author="Jens Ohm" w:date="2018-10-04T10:25:00Z">
        <w:r>
          <w:t>s</w:t>
        </w:r>
      </w:ins>
      <w:ins w:id="138" w:author="Jens Ohm" w:date="2018-10-04T10:23:00Z">
        <w:r>
          <w:t xml:space="preserve"> at CU level</w:t>
        </w:r>
      </w:ins>
      <w:ins w:id="139" w:author="Jens Ohm" w:date="2018-10-04T10:24:00Z">
        <w:r>
          <w:t xml:space="preserve">; </w:t>
        </w:r>
      </w:ins>
    </w:p>
    <w:p w:rsidR="00730470" w:rsidRDefault="00730470" w:rsidP="0010249F">
      <w:pPr>
        <w:rPr>
          <w:ins w:id="140" w:author="Jens Ohm" w:date="2018-10-04T10:26:00Z"/>
        </w:rPr>
      </w:pPr>
      <w:ins w:id="141" w:author="Jens Ohm" w:date="2018-10-04T10:25:00Z">
        <w:r>
          <w:t xml:space="preserve">- 3.1.1 </w:t>
        </w:r>
      </w:ins>
      <w:ins w:id="142" w:author="Jens Ohm" w:date="2018-10-04T10:28:00Z">
        <w:r>
          <w:t>and 3.2.1 are</w:t>
        </w:r>
      </w:ins>
      <w:ins w:id="143" w:author="Jens Ohm" w:date="2018-10-04T10:25:00Z">
        <w:r>
          <w:t xml:space="preserve"> same as VTM in</w:t>
        </w:r>
      </w:ins>
      <w:ins w:id="144" w:author="Jens Ohm" w:date="2018-10-04T10:26:00Z">
        <w:r>
          <w:t xml:space="preserve"> intra slices</w:t>
        </w:r>
      </w:ins>
    </w:p>
    <w:p w:rsidR="00730470" w:rsidRDefault="00730470" w:rsidP="0010249F">
      <w:pPr>
        <w:rPr>
          <w:ins w:id="145" w:author="Jens Ohm" w:date="2018-10-04T10:29:00Z"/>
        </w:rPr>
      </w:pPr>
      <w:ins w:id="146" w:author="Jens Ohm" w:date="2018-10-04T10:26:00Z">
        <w:r>
          <w:t>For i</w:t>
        </w:r>
      </w:ins>
      <w:ins w:id="147" w:author="Jens Ohm" w:date="2018-10-04T10:27:00Z">
        <w:r>
          <w:t>ntra slices, the additional benefit (compared to VTM) is low in terms of compression (</w:t>
        </w:r>
      </w:ins>
      <w:ins w:id="148" w:author="Jens Ohm" w:date="2018-10-04T10:28:00Z">
        <w:r>
          <w:t>&lt;=</w:t>
        </w:r>
      </w:ins>
      <w:ins w:id="149" w:author="Jens Ohm" w:date="2018-10-04T10:27:00Z">
        <w:r>
          <w:t>+/- 0.0</w:t>
        </w:r>
      </w:ins>
      <w:ins w:id="150" w:author="Jens Ohm" w:date="2018-10-04T10:28:00Z">
        <w:r>
          <w:t>2</w:t>
        </w:r>
      </w:ins>
      <w:ins w:id="151" w:author="Jens Ohm" w:date="2018-10-04T10:29:00Z">
        <w:r>
          <w:t>%)</w:t>
        </w:r>
      </w:ins>
    </w:p>
    <w:p w:rsidR="00730470" w:rsidRDefault="00730470" w:rsidP="0010249F">
      <w:pPr>
        <w:rPr>
          <w:ins w:id="152" w:author="Jens Ohm" w:date="2018-10-04T10:29:00Z"/>
        </w:rPr>
      </w:pPr>
    </w:p>
    <w:p w:rsidR="00730470" w:rsidRDefault="00730470" w:rsidP="0010249F">
      <w:pPr>
        <w:rPr>
          <w:ins w:id="153" w:author="Jens Ohm" w:date="2018-10-04T10:31:00Z"/>
        </w:rPr>
      </w:pPr>
      <w:ins w:id="154" w:author="Jens Ohm" w:date="2018-10-04T10:31:00Z">
        <w:r>
          <w:t xml:space="preserve">- </w:t>
        </w:r>
      </w:ins>
      <w:ins w:id="155" w:author="Jens Ohm" w:date="2018-10-04T10:29:00Z">
        <w:r>
          <w:t>For inter slices, 3.1.x use a CU-level flag that signals intra mode</w:t>
        </w:r>
      </w:ins>
      <w:ins w:id="156" w:author="Jens Ohm" w:date="2018-10-04T10:30:00Z">
        <w:r>
          <w:t xml:space="preserve"> and if yes, sends another flag that allows separate trees below the CU level for smaller PUs/TUs</w:t>
        </w:r>
      </w:ins>
    </w:p>
    <w:p w:rsidR="00730470" w:rsidRDefault="00730470" w:rsidP="0010249F">
      <w:pPr>
        <w:rPr>
          <w:ins w:id="157" w:author="Jens Ohm" w:date="2018-10-04T10:34:00Z"/>
        </w:rPr>
      </w:pPr>
      <w:ins w:id="158" w:author="Jens Ohm" w:date="2018-10-04T10:31:00Z">
        <w:r>
          <w:t>- For inter slices, 3.2.1 is signalli</w:t>
        </w:r>
      </w:ins>
      <w:ins w:id="159" w:author="Jens Ohm" w:date="2018-10-04T10:32:00Z">
        <w:r>
          <w:t>n</w:t>
        </w:r>
      </w:ins>
      <w:ins w:id="160" w:author="Jens Ohm" w:date="2018-10-04T10:31:00Z">
        <w:r>
          <w:t>g a</w:t>
        </w:r>
      </w:ins>
      <w:ins w:id="161" w:author="Jens Ohm" w:date="2018-10-04T10:32:00Z">
        <w:r>
          <w:t>t CTU level that the whole CTU is intra and split separately; 3.2.2</w:t>
        </w:r>
      </w:ins>
      <w:ins w:id="162" w:author="Jens Ohm" w:date="2018-10-04T10:33:00Z">
        <w:r>
          <w:t xml:space="preserve"> is using another flag that switches between 3.2.1 and 3.1.x solutions.</w:t>
        </w:r>
      </w:ins>
    </w:p>
    <w:p w:rsidR="00730470" w:rsidRDefault="00730470" w:rsidP="0010249F">
      <w:pPr>
        <w:rPr>
          <w:ins w:id="163" w:author="Jens Ohm" w:date="2018-10-04T10:35:00Z"/>
        </w:rPr>
      </w:pPr>
      <w:ins w:id="164" w:author="Jens Ohm" w:date="2018-10-04T10:34:00Z">
        <w:r>
          <w:t xml:space="preserve">Overall benefit is in range of 0.1% </w:t>
        </w:r>
      </w:ins>
      <w:ins w:id="165" w:author="Jens Ohm" w:date="2018-10-04T10:45:00Z">
        <w:r>
          <w:t xml:space="preserve">luma / </w:t>
        </w:r>
      </w:ins>
      <w:ins w:id="166" w:author="Jens Ohm" w:date="2018-10-04T10:46:00Z">
        <w:r>
          <w:t xml:space="preserve">approx. 2% chroma </w:t>
        </w:r>
      </w:ins>
      <w:ins w:id="167" w:author="Jens Ohm" w:date="2018-10-04T10:34:00Z">
        <w:r>
          <w:t>bit rate reduction in CTC for 3.1.x and 3.2.2, no gain for 3.2.1</w:t>
        </w:r>
      </w:ins>
      <w:ins w:id="168" w:author="Jens Ohm" w:date="2018-10-04T10:35:00Z">
        <w:r>
          <w:t>.</w:t>
        </w:r>
      </w:ins>
    </w:p>
    <w:p w:rsidR="00730470" w:rsidRDefault="00730470" w:rsidP="0010249F">
      <w:pPr>
        <w:rPr>
          <w:ins w:id="169" w:author="Jens Ohm" w:date="2018-10-04T10:27:00Z"/>
        </w:rPr>
      </w:pPr>
      <w:ins w:id="170" w:author="Jens Ohm" w:date="2018-10-04T10:36:00Z">
        <w:r>
          <w:t xml:space="preserve">Additional are brought for synthetic sequences which </w:t>
        </w:r>
      </w:ins>
      <w:ins w:id="171" w:author="Jens Ohm" w:date="2018-10-04T10:37:00Z">
        <w:r>
          <w:t>consist of 64x64 checkerboard patterns construct</w:t>
        </w:r>
      </w:ins>
      <w:ins w:id="172" w:author="Jens Ohm" w:date="2018-10-04T10:38:00Z">
        <w:r>
          <w:t>ed from different sequences, which change per GOP (at every 16</w:t>
        </w:r>
        <w:r w:rsidRPr="00730470">
          <w:rPr>
            <w:vertAlign w:val="superscript"/>
            <w:rPrChange w:id="173" w:author="Jens Ohm" w:date="2018-10-04T10:38:00Z">
              <w:rPr/>
            </w:rPrChange>
          </w:rPr>
          <w:t>th</w:t>
        </w:r>
        <w:r>
          <w:t xml:space="preserve"> picture). </w:t>
        </w:r>
      </w:ins>
      <w:ins w:id="174" w:author="Jens Ohm" w:date="2018-10-04T10:39:00Z">
        <w:r>
          <w:t>This gives approx. 0.7% gain</w:t>
        </w:r>
      </w:ins>
      <w:ins w:id="175" w:author="Jens Ohm" w:date="2018-10-04T10:40:00Z">
        <w:r>
          <w:t>, which could be asserted to be the upper possible margin of gain that would never happen in na</w:t>
        </w:r>
      </w:ins>
      <w:ins w:id="176" w:author="Jens Ohm" w:date="2018-10-04T10:41:00Z">
        <w:r>
          <w:t>tu</w:t>
        </w:r>
      </w:ins>
      <w:ins w:id="177" w:author="Jens Ohm" w:date="2018-10-04T10:40:00Z">
        <w:r>
          <w:t>ral sequences.</w:t>
        </w:r>
      </w:ins>
    </w:p>
    <w:p w:rsidR="00730470" w:rsidRDefault="00730470" w:rsidP="0010249F">
      <w:pPr>
        <w:rPr>
          <w:ins w:id="178" w:author="Jens Ohm" w:date="2018-10-04T10:57:00Z"/>
        </w:rPr>
      </w:pPr>
      <w:ins w:id="179" w:author="Jens Ohm" w:date="2018-10-04T10:49:00Z">
        <w:r>
          <w:t xml:space="preserve">During the discussion, the issue is raised that this would no longer allow separate reconstruction of luma and </w:t>
        </w:r>
      </w:ins>
      <w:ins w:id="180" w:author="Jens Ohm" w:date="2018-10-04T10:50:00Z">
        <w:r>
          <w:t>chroma when LM chroma is used</w:t>
        </w:r>
      </w:ins>
      <w:ins w:id="181" w:author="Jens Ohm" w:date="2018-10-04T10:55:00Z">
        <w:r>
          <w:t xml:space="preserve">. This requires storing 64x64 luma reconstruction blocks, </w:t>
        </w:r>
      </w:ins>
      <w:ins w:id="182" w:author="Jens Ohm" w:date="2018-10-04T10:56:00Z">
        <w:r>
          <w:t>which however is anyway necessary when LM chroma is used at 64x64 block level.</w:t>
        </w:r>
      </w:ins>
    </w:p>
    <w:p w:rsidR="00730470" w:rsidRDefault="00730470" w:rsidP="0010249F">
      <w:pPr>
        <w:rPr>
          <w:ins w:id="183" w:author="Jens Ohm" w:date="2018-10-04T11:04:00Z"/>
        </w:rPr>
      </w:pPr>
      <w:ins w:id="184" w:author="Jens Ohm" w:date="2018-10-04T10:57:00Z">
        <w:r>
          <w:t>Generally, interesting gain particularly for chroma; however, the increase in encoder runtime (20-30</w:t>
        </w:r>
      </w:ins>
      <w:ins w:id="185" w:author="Jens Ohm" w:date="2018-10-04T10:58:00Z">
        <w:r>
          <w:t>%) in RA is not insignificant. Contribution JVET-L0424 reports about an encoder</w:t>
        </w:r>
      </w:ins>
      <w:ins w:id="186" w:author="Jens Ohm" w:date="2018-10-04T10:59:00Z">
        <w:r>
          <w:t xml:space="preserve"> speedup for method 3.1.1</w:t>
        </w:r>
      </w:ins>
      <w:ins w:id="187" w:author="Jens Ohm" w:date="2018-10-04T11:02:00Z">
        <w:r>
          <w:t xml:space="preserve">, </w:t>
        </w:r>
      </w:ins>
      <w:ins w:id="188" w:author="Jens Ohm" w:date="2018-10-04T11:03:00Z">
        <w:r>
          <w:t xml:space="preserve">(run time increase 7%), </w:t>
        </w:r>
      </w:ins>
      <w:ins w:id="189" w:author="Jens Ohm" w:date="2018-10-04T11:02:00Z">
        <w:r>
          <w:t xml:space="preserve">however also reduces the gain to </w:t>
        </w:r>
      </w:ins>
      <w:ins w:id="190" w:author="Jens Ohm" w:date="2018-10-04T11:03:00Z">
        <w:r>
          <w:t>approximately half</w:t>
        </w:r>
      </w:ins>
      <w:ins w:id="191" w:author="Jens Ohm" w:date="2018-10-04T11:04:00Z">
        <w:r>
          <w:t>.</w:t>
        </w:r>
      </w:ins>
    </w:p>
    <w:p w:rsidR="00730470" w:rsidRDefault="00D405D4" w:rsidP="0010249F">
      <w:pPr>
        <w:rPr>
          <w:ins w:id="192" w:author="Jens Ohm" w:date="2018-10-04T11:10:00Z"/>
        </w:rPr>
      </w:pPr>
      <w:ins w:id="193" w:author="Jens Ohm" w:date="2018-10-04T11:04:00Z">
        <w:r>
          <w:t xml:space="preserve">The </w:t>
        </w:r>
      </w:ins>
      <w:ins w:id="194" w:author="Jens Ohm" w:date="2018-10-04T11:05:00Z">
        <w:r>
          <w:t xml:space="preserve">gain is not significant enough to justify the increased encoder runtime and additional </w:t>
        </w:r>
      </w:ins>
      <w:ins w:id="195" w:author="Jens Ohm" w:date="2018-10-04T11:11:00Z">
        <w:r>
          <w:t>signalling</w:t>
        </w:r>
      </w:ins>
      <w:ins w:id="196" w:author="Jens Ohm" w:date="2018-10-04T11:14:00Z">
        <w:r>
          <w:t>/specification text</w:t>
        </w:r>
      </w:ins>
      <w:ins w:id="197" w:author="Jens Ohm" w:date="2018-10-04T11:11:00Z">
        <w:r>
          <w:t xml:space="preserve"> (giving up the </w:t>
        </w:r>
      </w:ins>
      <w:ins w:id="198" w:author="Jens Ohm" w:date="2018-10-04T11:12:00Z">
        <w:r>
          <w:t>identity of CU/PU/TU in intra blocks)</w:t>
        </w:r>
      </w:ins>
      <w:ins w:id="199" w:author="Jens Ohm" w:date="2018-10-04T11:05:00Z">
        <w:r>
          <w:t>.</w:t>
        </w:r>
      </w:ins>
    </w:p>
    <w:p w:rsidR="00730470" w:rsidRPr="00F23A45" w:rsidRDefault="00730470" w:rsidP="0010249F"/>
    <w:p w:rsidR="00F30276" w:rsidRPr="00F23A45" w:rsidRDefault="00B724FE" w:rsidP="00675440">
      <w:pPr>
        <w:pStyle w:val="berschrift9"/>
        <w:rPr>
          <w:rFonts w:eastAsia="Times New Roman"/>
          <w:szCs w:val="24"/>
          <w:lang w:val="en-CA" w:eastAsia="de-DE"/>
        </w:rPr>
      </w:pPr>
      <w:hyperlink r:id="rId71" w:history="1">
        <w:r w:rsidR="00F30276" w:rsidRPr="00F23A45">
          <w:rPr>
            <w:rFonts w:eastAsia="Times New Roman"/>
            <w:color w:val="0000FF"/>
            <w:szCs w:val="24"/>
            <w:u w:val="single"/>
            <w:lang w:val="en-CA" w:eastAsia="de-DE"/>
          </w:rPr>
          <w:t>JVET-L0080</w:t>
        </w:r>
      </w:hyperlink>
      <w:r w:rsidR="00F30276" w:rsidRPr="00F23A45">
        <w:rPr>
          <w:rFonts w:eastAsia="Times New Roman"/>
          <w:szCs w:val="24"/>
          <w:lang w:val="en-CA" w:eastAsia="de-DE"/>
        </w:rPr>
        <w:t xml:space="preserve"> CE1.1.1.1: CU partitioning along picture boundaries [S.-T. Hsiang, S.-M. Lei (MediaTek)]</w:t>
      </w:r>
    </w:p>
    <w:p w:rsidR="00F30276" w:rsidRPr="00F23A45" w:rsidRDefault="00F30276" w:rsidP="0094055E">
      <w:pPr>
        <w:rPr>
          <w:lang w:eastAsia="de-DE"/>
        </w:rPr>
      </w:pPr>
    </w:p>
    <w:p w:rsidR="00F30276" w:rsidRPr="00F23A45" w:rsidRDefault="00B724FE" w:rsidP="00675440">
      <w:pPr>
        <w:pStyle w:val="berschrift9"/>
        <w:rPr>
          <w:rFonts w:eastAsia="Times New Roman"/>
          <w:szCs w:val="24"/>
          <w:lang w:val="en-CA" w:eastAsia="de-DE"/>
        </w:rPr>
      </w:pPr>
      <w:hyperlink r:id="rId72" w:history="1">
        <w:r w:rsidR="00F30276" w:rsidRPr="00F23A45">
          <w:rPr>
            <w:rFonts w:eastAsia="Times New Roman"/>
            <w:color w:val="0000FF"/>
            <w:szCs w:val="24"/>
            <w:u w:val="single"/>
            <w:lang w:val="en-CA" w:eastAsia="de-DE"/>
          </w:rPr>
          <w:t>JVET-L0081</w:t>
        </w:r>
      </w:hyperlink>
      <w:r w:rsidR="00F30276" w:rsidRPr="00F23A45">
        <w:rPr>
          <w:rFonts w:eastAsia="Times New Roman"/>
          <w:szCs w:val="24"/>
          <w:lang w:val="en-CA" w:eastAsia="de-DE"/>
        </w:rPr>
        <w:t xml:space="preserve"> CE1.2.1: Constraint for binary and ternary partitions [C.-M. Tsai, C.-W. Hsu, T.-D. Chuang, C.-Y. Chen, Y.-W. Huang, S.-M. Lei (MediaTek)]</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73" w:history="1">
        <w:r w:rsidR="00F30276" w:rsidRPr="00F23A45">
          <w:rPr>
            <w:rFonts w:eastAsia="Times New Roman"/>
            <w:color w:val="0000FF"/>
            <w:szCs w:val="24"/>
            <w:u w:val="single"/>
            <w:lang w:val="en-CA" w:eastAsia="de-DE"/>
          </w:rPr>
          <w:t>JVET-L0268</w:t>
        </w:r>
      </w:hyperlink>
      <w:r w:rsidR="00F30276" w:rsidRPr="00F23A45">
        <w:rPr>
          <w:rFonts w:eastAsia="Times New Roman"/>
          <w:szCs w:val="24"/>
          <w:lang w:val="en-CA" w:eastAsia="de-DE"/>
        </w:rPr>
        <w:t xml:space="preserve"> CE1: Zero-Unit with uniform paring process (Test 1.2.1 and Test 1.2.2) [K. Zhang, L. Zhang, H. Liu, Y. Wang, P. Zhao, D. Hong (Bytedance)]</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74" w:history="1">
        <w:r w:rsidR="00F30276" w:rsidRPr="00F23A45">
          <w:rPr>
            <w:rFonts w:eastAsia="Times New Roman"/>
            <w:color w:val="0000FF"/>
            <w:szCs w:val="24"/>
            <w:u w:val="single"/>
            <w:lang w:val="en-CA" w:eastAsia="de-DE"/>
          </w:rPr>
          <w:t>JVET-L0310</w:t>
        </w:r>
      </w:hyperlink>
      <w:r w:rsidR="00F30276" w:rsidRPr="00F23A45">
        <w:rPr>
          <w:rFonts w:eastAsia="Times New Roman"/>
          <w:szCs w:val="24"/>
          <w:lang w:val="en-CA" w:eastAsia="de-DE"/>
        </w:rPr>
        <w:t xml:space="preserve"> CE1-1.3.1: Partial CU for picture boundary handling [M. Xu, X. Li, S. Liu (Tencent)]</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75" w:history="1">
        <w:r w:rsidR="00F30276" w:rsidRPr="00F23A45">
          <w:rPr>
            <w:rFonts w:eastAsia="Times New Roman"/>
            <w:color w:val="0000FF"/>
            <w:szCs w:val="24"/>
            <w:u w:val="single"/>
            <w:lang w:val="en-CA" w:eastAsia="de-DE"/>
          </w:rPr>
          <w:t>JVET-L0424</w:t>
        </w:r>
      </w:hyperlink>
      <w:r w:rsidR="00F30276" w:rsidRPr="00F23A45">
        <w:rPr>
          <w:rFonts w:eastAsia="Times New Roman"/>
          <w:szCs w:val="24"/>
          <w:lang w:val="en-CA" w:eastAsia="de-DE"/>
        </w:rPr>
        <w:t xml:space="preserve"> CE1 tests 3.1.1, 3.1.2, 3.2.1, 3.2.2: Separate intra trees [K. Misra, A. Segall, F. Bossen (Sharp)]</w:t>
      </w:r>
    </w:p>
    <w:p w:rsidR="00F30276" w:rsidRPr="00F23A45" w:rsidRDefault="00F30276" w:rsidP="0010249F"/>
    <w:p w:rsidR="00D25620" w:rsidRPr="00F23A45" w:rsidRDefault="00D25620" w:rsidP="00422C11">
      <w:pPr>
        <w:pStyle w:val="berschrift2"/>
        <w:ind w:left="576"/>
        <w:rPr>
          <w:lang w:val="en-CA"/>
        </w:rPr>
      </w:pPr>
      <w:bookmarkStart w:id="200" w:name="_Ref518893066"/>
      <w:r w:rsidRPr="00F23A45">
        <w:rPr>
          <w:lang w:val="en-CA"/>
        </w:rPr>
        <w:t xml:space="preserve">CE2: </w:t>
      </w:r>
      <w:r w:rsidR="003B7F45" w:rsidRPr="00F23A45">
        <w:rPr>
          <w:lang w:val="en-CA"/>
        </w:rPr>
        <w:t>Adaptive l</w:t>
      </w:r>
      <w:r w:rsidR="00E242F1" w:rsidRPr="00F23A45">
        <w:rPr>
          <w:lang w:val="en-CA"/>
        </w:rPr>
        <w:t xml:space="preserve">oop filter </w:t>
      </w:r>
      <w:r w:rsidRPr="00F23A45">
        <w:rPr>
          <w:lang w:val="en-CA"/>
        </w:rPr>
        <w:t>(</w:t>
      </w:r>
      <w:r w:rsidR="00E21FB6" w:rsidRPr="00F23A45">
        <w:rPr>
          <w:lang w:val="en-CA"/>
        </w:rPr>
        <w:t>7</w:t>
      </w:r>
      <w:r w:rsidRPr="00F23A45">
        <w:rPr>
          <w:lang w:val="en-CA"/>
        </w:rPr>
        <w:t>)</w:t>
      </w:r>
      <w:bookmarkEnd w:id="200"/>
    </w:p>
    <w:p w:rsidR="003B7F45" w:rsidRPr="00F23A45" w:rsidRDefault="003B7F45" w:rsidP="003B7F45">
      <w:pPr>
        <w:pStyle w:val="Textkrper"/>
      </w:pPr>
      <w:r w:rsidRPr="00F23A45">
        <w:t>Contributions in this category were discussed XXday XX Oct XXXX–XXXX (chaired by XXX).</w:t>
      </w:r>
    </w:p>
    <w:p w:rsidR="00F30276" w:rsidRPr="00F23A45" w:rsidRDefault="00B724FE" w:rsidP="00675440">
      <w:pPr>
        <w:pStyle w:val="berschrift9"/>
        <w:rPr>
          <w:rFonts w:eastAsia="Times New Roman"/>
          <w:szCs w:val="24"/>
          <w:lang w:val="en-CA" w:eastAsia="de-DE"/>
        </w:rPr>
      </w:pPr>
      <w:hyperlink r:id="rId76" w:history="1">
        <w:r w:rsidR="00F30276" w:rsidRPr="00F23A45">
          <w:rPr>
            <w:rFonts w:eastAsia="Times New Roman"/>
            <w:color w:val="0000FF"/>
            <w:szCs w:val="24"/>
            <w:u w:val="single"/>
            <w:lang w:val="en-CA" w:eastAsia="de-DE"/>
          </w:rPr>
          <w:t>JVET-L0022</w:t>
        </w:r>
      </w:hyperlink>
      <w:r w:rsidR="00F30276" w:rsidRPr="00F23A45">
        <w:rPr>
          <w:rFonts w:eastAsia="Times New Roman"/>
          <w:szCs w:val="24"/>
          <w:lang w:val="en-CA" w:eastAsia="de-DE"/>
        </w:rPr>
        <w:t xml:space="preserve"> CE2: Summary report on Adaptive Loop Filter [V. Seregin, C.-Y. Chen]</w:t>
      </w:r>
    </w:p>
    <w:p w:rsidR="00BD6C4D" w:rsidRPr="00F23A45" w:rsidRDefault="00BD6C4D" w:rsidP="0010249F"/>
    <w:p w:rsidR="00F30276" w:rsidRPr="00F23A45" w:rsidRDefault="00B724FE" w:rsidP="00675440">
      <w:pPr>
        <w:pStyle w:val="berschrift9"/>
        <w:rPr>
          <w:rFonts w:eastAsia="Times New Roman"/>
          <w:szCs w:val="24"/>
          <w:lang w:val="en-CA" w:eastAsia="de-DE"/>
        </w:rPr>
      </w:pPr>
      <w:hyperlink r:id="rId77" w:history="1">
        <w:r w:rsidR="00F30276" w:rsidRPr="00F23A45">
          <w:rPr>
            <w:rFonts w:eastAsia="Times New Roman"/>
            <w:color w:val="0000FF"/>
            <w:szCs w:val="24"/>
            <w:u w:val="single"/>
            <w:lang w:val="en-CA" w:eastAsia="de-DE"/>
          </w:rPr>
          <w:t>JVET-L0082</w:t>
        </w:r>
      </w:hyperlink>
      <w:r w:rsidR="00F30276" w:rsidRPr="00F23A45">
        <w:rPr>
          <w:rFonts w:eastAsia="Times New Roman"/>
          <w:szCs w:val="24"/>
          <w:lang w:val="en-CA" w:eastAsia="de-DE"/>
        </w:rPr>
        <w:t xml:space="preserve"> CE2.2.1 and CE2.2.2: ALF coefficient coding and range constraints [Y.-C. Su, C.-Y. Chen, Y.-W. Huang, S.-M. Lei (MediaTek)]</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78" w:history="1">
        <w:r w:rsidR="00F30276" w:rsidRPr="00F23A45">
          <w:rPr>
            <w:rFonts w:eastAsia="Times New Roman"/>
            <w:color w:val="0000FF"/>
            <w:szCs w:val="24"/>
            <w:u w:val="single"/>
            <w:lang w:val="en-CA" w:eastAsia="de-DE"/>
          </w:rPr>
          <w:t>JVET-L0147</w:t>
        </w:r>
      </w:hyperlink>
      <w:r w:rsidR="00F30276" w:rsidRPr="00F23A45">
        <w:rPr>
          <w:rFonts w:eastAsia="Times New Roman"/>
          <w:szCs w:val="24"/>
          <w:lang w:val="en-CA" w:eastAsia="de-DE"/>
        </w:rPr>
        <w:t xml:space="preserve"> CE2: Subsampled Laplacian calculation (Test 6.1, 6.2, 6.3, and 6.4) [S.-C. Lim, J. Kang, H. Lee, J. Lee, H. Y. Kim (ETRI)]</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79" w:history="1">
        <w:r w:rsidR="00F30276" w:rsidRPr="00F23A45">
          <w:rPr>
            <w:rFonts w:eastAsia="Times New Roman"/>
            <w:color w:val="0000FF"/>
            <w:szCs w:val="24"/>
            <w:u w:val="single"/>
            <w:lang w:val="en-CA" w:eastAsia="de-DE"/>
          </w:rPr>
          <w:t>JVET-L0162</w:t>
        </w:r>
      </w:hyperlink>
      <w:r w:rsidR="00F30276" w:rsidRPr="00F23A45">
        <w:rPr>
          <w:rFonts w:eastAsia="Times New Roman"/>
          <w:szCs w:val="24"/>
          <w:lang w:val="en-CA" w:eastAsia="de-DE"/>
        </w:rPr>
        <w:t xml:space="preserve"> CE2: ALF with Multiplication Replaced by Bit-Shifting (Test 2.5.1) [S. Esenlik, B. Wang, H. Gao, A.M. Kotra, J. Chen (Huawei)]</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80" w:history="1">
        <w:r w:rsidR="00F30276" w:rsidRPr="00F23A45">
          <w:rPr>
            <w:rFonts w:eastAsia="Times New Roman"/>
            <w:color w:val="0000FF"/>
            <w:szCs w:val="24"/>
            <w:u w:val="single"/>
            <w:lang w:val="en-CA" w:eastAsia="de-DE"/>
          </w:rPr>
          <w:t>JVET-L0530</w:t>
        </w:r>
      </w:hyperlink>
      <w:r w:rsidR="00F30276" w:rsidRPr="00F23A45">
        <w:rPr>
          <w:rFonts w:eastAsia="Times New Roman"/>
          <w:szCs w:val="24"/>
          <w:lang w:val="en-CA" w:eastAsia="de-DE"/>
        </w:rPr>
        <w:t xml:space="preserve"> Crosscheck of JVET-L0162: CE2.5.1 ALF with Multiplication Replaced by Bit-Shifting [R. Vanam (Interdigital)] [late] [miss]</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81" w:history="1">
        <w:r w:rsidR="00F30276" w:rsidRPr="00F23A45">
          <w:rPr>
            <w:rFonts w:eastAsia="Times New Roman"/>
            <w:color w:val="0000FF"/>
            <w:szCs w:val="24"/>
            <w:u w:val="single"/>
            <w:lang w:val="en-CA" w:eastAsia="de-DE"/>
          </w:rPr>
          <w:t>JVET-L0240</w:t>
        </w:r>
      </w:hyperlink>
      <w:r w:rsidR="00F30276" w:rsidRPr="00F23A45">
        <w:rPr>
          <w:rFonts w:eastAsia="Times New Roman"/>
          <w:szCs w:val="24"/>
          <w:lang w:val="en-CA" w:eastAsia="de-DE"/>
        </w:rPr>
        <w:t xml:space="preserve"> CE2: Subsampled gradient calculation for highest temporal layer (Test 2.7.1) [R. Vanam, Y. He, Y. Ye (InterDigital)]</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82" w:history="1">
        <w:r w:rsidR="00F30276" w:rsidRPr="00F23A45">
          <w:rPr>
            <w:rFonts w:eastAsia="Times New Roman"/>
            <w:color w:val="0000FF"/>
            <w:szCs w:val="24"/>
            <w:u w:val="single"/>
            <w:lang w:val="en-CA" w:eastAsia="de-DE"/>
          </w:rPr>
          <w:t>JVET-L0391</w:t>
        </w:r>
      </w:hyperlink>
      <w:r w:rsidR="00F30276" w:rsidRPr="00F23A45">
        <w:rPr>
          <w:rFonts w:eastAsia="Times New Roman"/>
          <w:szCs w:val="24"/>
          <w:lang w:val="en-CA" w:eastAsia="de-DE"/>
        </w:rPr>
        <w:t xml:space="preserve"> CE2.3 and CE2.4: Fixed filters, temporal filters, CU-level control and low-latency encoder for ALF [N. Hu, H. Egilmez, V. Seregin, A. Gadde, M. Karczewicz (Qualcomm)]</w:t>
      </w:r>
    </w:p>
    <w:p w:rsidR="00F30276" w:rsidRPr="00F23A45" w:rsidRDefault="00F30276" w:rsidP="0010249F"/>
    <w:p w:rsidR="002863F0" w:rsidRPr="00F23A45" w:rsidRDefault="002863F0" w:rsidP="00422C11">
      <w:pPr>
        <w:pStyle w:val="berschrift2"/>
        <w:ind w:left="576"/>
        <w:rPr>
          <w:lang w:val="en-CA"/>
        </w:rPr>
      </w:pPr>
      <w:bookmarkStart w:id="201" w:name="_Ref518893077"/>
      <w:bookmarkStart w:id="202" w:name="_Ref443720209"/>
      <w:bookmarkStart w:id="203" w:name="_Ref451632256"/>
      <w:bookmarkStart w:id="204" w:name="_Ref487322293"/>
      <w:r w:rsidRPr="00F23A45">
        <w:rPr>
          <w:lang w:val="en-CA"/>
        </w:rPr>
        <w:t xml:space="preserve">CE3: </w:t>
      </w:r>
      <w:r w:rsidR="00E242F1" w:rsidRPr="00F23A45">
        <w:rPr>
          <w:lang w:val="en-CA"/>
        </w:rPr>
        <w:t xml:space="preserve">Intra prediction and mode coding </w:t>
      </w:r>
      <w:r w:rsidRPr="00F23A45">
        <w:rPr>
          <w:lang w:val="en-CA"/>
        </w:rPr>
        <w:t>(</w:t>
      </w:r>
      <w:del w:id="205" w:author="Jens Ohm" w:date="2018-10-05T00:10:00Z">
        <w:r w:rsidR="00E21FB6" w:rsidRPr="00F23A45" w:rsidDel="005C70E2">
          <w:rPr>
            <w:lang w:val="en-CA"/>
          </w:rPr>
          <w:delText>36</w:delText>
        </w:r>
      </w:del>
      <w:ins w:id="206" w:author="Jens Ohm" w:date="2018-10-05T00:10:00Z">
        <w:r w:rsidR="005C70E2" w:rsidRPr="00F23A45">
          <w:rPr>
            <w:lang w:val="en-CA"/>
          </w:rPr>
          <w:t>3</w:t>
        </w:r>
        <w:r w:rsidR="005C70E2">
          <w:rPr>
            <w:lang w:val="en-CA"/>
          </w:rPr>
          <w:t>7</w:t>
        </w:r>
      </w:ins>
      <w:r w:rsidRPr="00F23A45">
        <w:rPr>
          <w:lang w:val="en-CA"/>
        </w:rPr>
        <w:t>)</w:t>
      </w:r>
      <w:bookmarkEnd w:id="201"/>
    </w:p>
    <w:p w:rsidR="003B7F45" w:rsidRPr="00F23A45" w:rsidRDefault="003B7F45" w:rsidP="003B7F45">
      <w:pPr>
        <w:pStyle w:val="Textkrper"/>
      </w:pPr>
      <w:r w:rsidRPr="00F23A45">
        <w:t xml:space="preserve">Contributions in this category were discussed </w:t>
      </w:r>
      <w:del w:id="207" w:author="Jens Ohm" w:date="2018-10-04T11:21:00Z">
        <w:r w:rsidRPr="00F23A45" w:rsidDel="002F09AB">
          <w:delText xml:space="preserve">XXday </w:delText>
        </w:r>
      </w:del>
      <w:ins w:id="208" w:author="Jens Ohm" w:date="2018-10-04T11:21:00Z">
        <w:r w:rsidR="002F09AB">
          <w:t>Thurs</w:t>
        </w:r>
        <w:r w:rsidR="002F09AB" w:rsidRPr="00F23A45">
          <w:t xml:space="preserve">day </w:t>
        </w:r>
      </w:ins>
      <w:del w:id="209" w:author="Jens Ohm" w:date="2018-10-04T11:21:00Z">
        <w:r w:rsidRPr="00F23A45" w:rsidDel="002F09AB">
          <w:delText xml:space="preserve">XX </w:delText>
        </w:r>
      </w:del>
      <w:ins w:id="210" w:author="Jens Ohm" w:date="2018-10-04T11:21:00Z">
        <w:r w:rsidR="002F09AB">
          <w:t>4</w:t>
        </w:r>
        <w:r w:rsidR="002F09AB" w:rsidRPr="00F23A45">
          <w:t xml:space="preserve"> </w:t>
        </w:r>
      </w:ins>
      <w:r w:rsidRPr="00F23A45">
        <w:t xml:space="preserve">Oct </w:t>
      </w:r>
      <w:del w:id="211" w:author="Jens Ohm" w:date="2018-10-04T11:22:00Z">
        <w:r w:rsidRPr="00F23A45" w:rsidDel="002F09AB">
          <w:delText>XXXX</w:delText>
        </w:r>
      </w:del>
      <w:ins w:id="212" w:author="Jens Ohm" w:date="2018-10-04T11:22:00Z">
        <w:r w:rsidR="002F09AB">
          <w:t>1130</w:t>
        </w:r>
      </w:ins>
      <w:r w:rsidRPr="00F23A45">
        <w:t>–</w:t>
      </w:r>
      <w:del w:id="213" w:author="Jens Ohm" w:date="2018-10-04T22:56:00Z">
        <w:r w:rsidRPr="00F23A45" w:rsidDel="00BA4C78">
          <w:delText xml:space="preserve">XXXX </w:delText>
        </w:r>
      </w:del>
      <w:ins w:id="214" w:author="Jens Ohm" w:date="2018-10-04T22:56:00Z">
        <w:r w:rsidR="00BA4C78">
          <w:t>13</w:t>
        </w:r>
      </w:ins>
      <w:ins w:id="215" w:author="Jens Ohm" w:date="2018-10-04T22:58:00Z">
        <w:r w:rsidR="00BA4C78">
          <w:t>3</w:t>
        </w:r>
      </w:ins>
      <w:ins w:id="216" w:author="Jens Ohm" w:date="2018-10-04T22:56:00Z">
        <w:r w:rsidR="00BA4C78">
          <w:t>0 and 1500-</w:t>
        </w:r>
      </w:ins>
      <w:ins w:id="217" w:author="Jens Ohm" w:date="2018-10-04T22:57:00Z">
        <w:r w:rsidR="00BA4C78">
          <w:t>2000</w:t>
        </w:r>
      </w:ins>
      <w:ins w:id="218" w:author="Jens Ohm" w:date="2018-10-04T22:56:00Z">
        <w:r w:rsidR="00BA4C78" w:rsidRPr="00F23A45">
          <w:t xml:space="preserve"> </w:t>
        </w:r>
      </w:ins>
      <w:r w:rsidRPr="00F23A45">
        <w:t xml:space="preserve">(chaired by </w:t>
      </w:r>
      <w:del w:id="219" w:author="Jens Ohm" w:date="2018-10-04T11:22:00Z">
        <w:r w:rsidRPr="00F23A45" w:rsidDel="002F09AB">
          <w:delText>XXX</w:delText>
        </w:r>
      </w:del>
      <w:ins w:id="220" w:author="Jens Ohm" w:date="2018-10-04T11:22:00Z">
        <w:r w:rsidR="002F09AB">
          <w:t>JRO</w:t>
        </w:r>
      </w:ins>
      <w:r w:rsidRPr="00F23A45">
        <w:t>).</w:t>
      </w:r>
    </w:p>
    <w:p w:rsidR="00F30276" w:rsidRPr="00F23A45" w:rsidRDefault="00B724FE" w:rsidP="00675440">
      <w:pPr>
        <w:pStyle w:val="berschrift9"/>
        <w:rPr>
          <w:rFonts w:eastAsia="Times New Roman"/>
          <w:szCs w:val="24"/>
          <w:lang w:val="en-CA" w:eastAsia="de-DE"/>
        </w:rPr>
      </w:pPr>
      <w:hyperlink r:id="rId83" w:history="1">
        <w:r w:rsidR="00F30276" w:rsidRPr="00F23A45">
          <w:rPr>
            <w:rFonts w:eastAsia="Times New Roman"/>
            <w:color w:val="0000FF"/>
            <w:szCs w:val="24"/>
            <w:u w:val="single"/>
            <w:lang w:val="en-CA" w:eastAsia="de-DE"/>
          </w:rPr>
          <w:t>JVET-L0023</w:t>
        </w:r>
      </w:hyperlink>
      <w:r w:rsidR="00F30276" w:rsidRPr="00F23A45">
        <w:rPr>
          <w:rFonts w:eastAsia="Times New Roman"/>
          <w:szCs w:val="24"/>
          <w:lang w:val="en-CA" w:eastAsia="de-DE"/>
        </w:rPr>
        <w:t xml:space="preserve"> CE3: Summary Report on Intra Prediction and Mode Coding [G. Van der Auwera, J. Heo, A. Filippov]</w:t>
      </w:r>
    </w:p>
    <w:p w:rsidR="002F09AB" w:rsidRDefault="002F09AB" w:rsidP="002F09AB">
      <w:pPr>
        <w:rPr>
          <w:ins w:id="221" w:author="Jens Ohm" w:date="2018-10-04T11:37:00Z"/>
        </w:rPr>
      </w:pPr>
      <w:ins w:id="222" w:author="Jens Ohm" w:date="2018-10-04T11:37:00Z">
        <w:r>
          <w:t xml:space="preserve">This is the summary report of the third Core Experiment (CE3) </w:t>
        </w:r>
        <w:r>
          <w:fldChar w:fldCharType="begin"/>
        </w:r>
        <w:r>
          <w:instrText xml:space="preserve"> REF _Ref518231746 \r \h </w:instrText>
        </w:r>
      </w:ins>
      <w:ins w:id="223" w:author="Jens Ohm" w:date="2018-10-04T11:37:00Z">
        <w:r>
          <w:fldChar w:fldCharType="separate"/>
        </w:r>
        <w:r>
          <w:t>[1]</w:t>
        </w:r>
        <w:r>
          <w:fldChar w:fldCharType="end"/>
        </w:r>
        <w:r>
          <w:t>. The goal of CE3 is to study intra prediction tools including mode coding for the VVC standard.</w:t>
        </w:r>
      </w:ins>
    </w:p>
    <w:p w:rsidR="002F09AB" w:rsidRDefault="002F09AB" w:rsidP="002F09AB">
      <w:pPr>
        <w:rPr>
          <w:ins w:id="224" w:author="Jens Ohm" w:date="2018-10-04T11:37:00Z"/>
        </w:rPr>
      </w:pPr>
      <w:ins w:id="225" w:author="Jens Ohm" w:date="2018-10-04T11:37:00Z">
        <w:r>
          <w:t>The following is the list of defined sub-tests in CE3:</w:t>
        </w:r>
      </w:ins>
    </w:p>
    <w:p w:rsidR="002F09AB" w:rsidRDefault="002F09AB" w:rsidP="002F09AB">
      <w:pPr>
        <w:numPr>
          <w:ilvl w:val="0"/>
          <w:numId w:val="77"/>
        </w:numPr>
        <w:tabs>
          <w:tab w:val="left" w:pos="1800"/>
          <w:tab w:val="left" w:pos="2160"/>
          <w:tab w:val="left" w:pos="2520"/>
          <w:tab w:val="left" w:pos="2880"/>
          <w:tab w:val="left" w:pos="3240"/>
          <w:tab w:val="left" w:pos="3600"/>
          <w:tab w:val="left" w:pos="3960"/>
          <w:tab w:val="left" w:pos="4320"/>
        </w:tabs>
        <w:spacing w:before="0"/>
        <w:jc w:val="both"/>
        <w:rPr>
          <w:ins w:id="226" w:author="Jens Ohm" w:date="2018-10-04T11:37:00Z"/>
        </w:rPr>
      </w:pPr>
      <w:ins w:id="227" w:author="Jens Ohm" w:date="2018-10-04T11:37:00Z">
        <w:r>
          <w:t>CE3.1: Multiple reference line prediction (9 tests)</w:t>
        </w:r>
      </w:ins>
    </w:p>
    <w:p w:rsidR="002F09AB" w:rsidRDefault="002F09AB" w:rsidP="002F09AB">
      <w:pPr>
        <w:numPr>
          <w:ilvl w:val="0"/>
          <w:numId w:val="77"/>
        </w:numPr>
        <w:tabs>
          <w:tab w:val="left" w:pos="1800"/>
          <w:tab w:val="left" w:pos="2160"/>
          <w:tab w:val="left" w:pos="2520"/>
          <w:tab w:val="left" w:pos="2880"/>
          <w:tab w:val="left" w:pos="3240"/>
          <w:tab w:val="left" w:pos="3600"/>
          <w:tab w:val="left" w:pos="3960"/>
          <w:tab w:val="left" w:pos="4320"/>
        </w:tabs>
        <w:spacing w:before="0"/>
        <w:jc w:val="both"/>
        <w:rPr>
          <w:ins w:id="228" w:author="Jens Ohm" w:date="2018-10-04T11:37:00Z"/>
        </w:rPr>
      </w:pPr>
      <w:ins w:id="229" w:author="Jens Ohm" w:date="2018-10-04T11:37:00Z">
        <w:r>
          <w:t>CE3.2: Intra prediction modes (9 tests)</w:t>
        </w:r>
      </w:ins>
    </w:p>
    <w:p w:rsidR="002F09AB" w:rsidRDefault="002F09AB" w:rsidP="002F09AB">
      <w:pPr>
        <w:numPr>
          <w:ilvl w:val="0"/>
          <w:numId w:val="77"/>
        </w:numPr>
        <w:tabs>
          <w:tab w:val="left" w:pos="1800"/>
          <w:tab w:val="left" w:pos="2160"/>
          <w:tab w:val="left" w:pos="2520"/>
          <w:tab w:val="left" w:pos="2880"/>
          <w:tab w:val="left" w:pos="3240"/>
          <w:tab w:val="left" w:pos="3600"/>
          <w:tab w:val="left" w:pos="3960"/>
          <w:tab w:val="left" w:pos="4320"/>
        </w:tabs>
        <w:spacing w:before="0"/>
        <w:jc w:val="both"/>
        <w:rPr>
          <w:ins w:id="230" w:author="Jens Ohm" w:date="2018-10-04T11:37:00Z"/>
        </w:rPr>
      </w:pPr>
      <w:ins w:id="231" w:author="Jens Ohm" w:date="2018-10-04T11:37:00Z">
        <w:r>
          <w:t>CE3.3:</w:t>
        </w:r>
        <w:r w:rsidRPr="0048031A">
          <w:t xml:space="preserve"> </w:t>
        </w:r>
        <w:r>
          <w:t>Intra reference sample interpolation (7 tests)</w:t>
        </w:r>
      </w:ins>
    </w:p>
    <w:p w:rsidR="002F09AB" w:rsidRDefault="002F09AB" w:rsidP="002F09AB">
      <w:pPr>
        <w:numPr>
          <w:ilvl w:val="0"/>
          <w:numId w:val="77"/>
        </w:numPr>
        <w:tabs>
          <w:tab w:val="left" w:pos="1800"/>
          <w:tab w:val="left" w:pos="2160"/>
          <w:tab w:val="left" w:pos="2520"/>
          <w:tab w:val="left" w:pos="2880"/>
          <w:tab w:val="left" w:pos="3240"/>
          <w:tab w:val="left" w:pos="3600"/>
          <w:tab w:val="left" w:pos="3960"/>
          <w:tab w:val="left" w:pos="4320"/>
        </w:tabs>
        <w:spacing w:before="0"/>
        <w:jc w:val="both"/>
        <w:rPr>
          <w:ins w:id="232" w:author="Jens Ohm" w:date="2018-10-04T11:37:00Z"/>
        </w:rPr>
      </w:pPr>
      <w:ins w:id="233" w:author="Jens Ohm" w:date="2018-10-04T11:37:00Z">
        <w:r>
          <w:t>CE3.4:</w:t>
        </w:r>
        <w:r w:rsidRPr="0048031A">
          <w:t xml:space="preserve"> </w:t>
        </w:r>
        <w:r>
          <w:t>Bidirectional prediction (3 tests)</w:t>
        </w:r>
      </w:ins>
    </w:p>
    <w:p w:rsidR="002F09AB" w:rsidRDefault="002F09AB" w:rsidP="002F09AB">
      <w:pPr>
        <w:numPr>
          <w:ilvl w:val="0"/>
          <w:numId w:val="77"/>
        </w:numPr>
        <w:tabs>
          <w:tab w:val="left" w:pos="1800"/>
          <w:tab w:val="left" w:pos="2160"/>
          <w:tab w:val="left" w:pos="2520"/>
          <w:tab w:val="left" w:pos="2880"/>
          <w:tab w:val="left" w:pos="3240"/>
          <w:tab w:val="left" w:pos="3600"/>
          <w:tab w:val="left" w:pos="3960"/>
          <w:tab w:val="left" w:pos="4320"/>
        </w:tabs>
        <w:spacing w:before="0"/>
        <w:jc w:val="both"/>
        <w:rPr>
          <w:ins w:id="234" w:author="Jens Ohm" w:date="2018-10-04T11:37:00Z"/>
        </w:rPr>
      </w:pPr>
      <w:ins w:id="235" w:author="Jens Ohm" w:date="2018-10-04T11:37:00Z">
        <w:r>
          <w:t>CE3.5:</w:t>
        </w:r>
        <w:r w:rsidRPr="0048031A">
          <w:t xml:space="preserve"> </w:t>
        </w:r>
        <w:r>
          <w:t>Cross-component prediction and separate chroma tree (18 tests)</w:t>
        </w:r>
      </w:ins>
    </w:p>
    <w:p w:rsidR="002F09AB" w:rsidRPr="0053715D" w:rsidRDefault="002F09AB" w:rsidP="002F09AB">
      <w:pPr>
        <w:numPr>
          <w:ilvl w:val="0"/>
          <w:numId w:val="77"/>
        </w:numPr>
        <w:tabs>
          <w:tab w:val="clear" w:pos="360"/>
          <w:tab w:val="clear" w:pos="720"/>
          <w:tab w:val="clear" w:pos="1080"/>
          <w:tab w:val="clear" w:pos="1440"/>
        </w:tabs>
        <w:overflowPunct/>
        <w:autoSpaceDE/>
        <w:autoSpaceDN/>
        <w:adjustRightInd/>
        <w:spacing w:before="0"/>
        <w:textAlignment w:val="auto"/>
        <w:rPr>
          <w:ins w:id="236" w:author="Jens Ohm" w:date="2018-10-04T11:37:00Z"/>
        </w:rPr>
      </w:pPr>
      <w:ins w:id="237" w:author="Jens Ohm" w:date="2018-10-04T11:37:00Z">
        <w:r w:rsidRPr="0053715D">
          <w:t>CE3.6: Intra mode coding (7 tests)</w:t>
        </w:r>
      </w:ins>
    </w:p>
    <w:p w:rsidR="002F09AB" w:rsidRPr="0048755E" w:rsidRDefault="002F09AB" w:rsidP="002F09AB">
      <w:pPr>
        <w:rPr>
          <w:ins w:id="238" w:author="Jens Ohm" w:date="2018-10-04T11:37:00Z"/>
        </w:rPr>
      </w:pPr>
      <w:ins w:id="239" w:author="Jens Ohm" w:date="2018-10-04T11:37:00Z">
        <w:r w:rsidRPr="0048755E">
          <w:t xml:space="preserve">The CE3 description </w:t>
        </w:r>
        <w:r w:rsidRPr="0048755E">
          <w:fldChar w:fldCharType="begin"/>
        </w:r>
        <w:r w:rsidRPr="0048755E">
          <w:instrText xml:space="preserve"> REF _Ref518231746 \r \h </w:instrText>
        </w:r>
      </w:ins>
      <w:ins w:id="240" w:author="Jens Ohm" w:date="2018-10-04T11:37:00Z">
        <w:r w:rsidRPr="0048755E">
          <w:fldChar w:fldCharType="separate"/>
        </w:r>
        <w:r w:rsidRPr="0048755E">
          <w:t>[1]</w:t>
        </w:r>
        <w:r w:rsidRPr="0048755E">
          <w:fldChar w:fldCharType="end"/>
        </w:r>
        <w:r w:rsidRPr="0048755E">
          <w:t xml:space="preserve"> originally</w:t>
        </w:r>
        <w:r>
          <w:t xml:space="preserve"> defined 70 tests which were reduced to 53 after tests were withdrawn. This document summarizes the objective results (BD-rates, runtimes), cross-check reports and related input contributions.</w:t>
        </w:r>
      </w:ins>
    </w:p>
    <w:p w:rsidR="00790AE9" w:rsidRDefault="002F09AB" w:rsidP="009102B3">
      <w:pPr>
        <w:rPr>
          <w:ins w:id="241" w:author="Jens Ohm" w:date="2018-10-04T11:42:00Z"/>
          <w:lang w:eastAsia="de-DE"/>
        </w:rPr>
      </w:pPr>
      <w:ins w:id="242" w:author="Jens Ohm" w:date="2018-10-04T11:41:00Z">
        <w:r>
          <w:rPr>
            <w:lang w:eastAsia="de-DE"/>
          </w:rPr>
          <w:t>CE3.1:</w:t>
        </w:r>
      </w:ins>
      <w:ins w:id="243" w:author="Jens Ohm" w:date="2018-10-04T19:33:00Z">
        <w:r w:rsidR="00131E36">
          <w:rPr>
            <w:lang w:eastAsia="de-DE"/>
          </w:rPr>
          <w:t xml:space="preserve"> Multi reference line intra prediction</w:t>
        </w:r>
      </w:ins>
    </w:p>
    <w:p w:rsidR="002F09AB" w:rsidRDefault="002F09AB" w:rsidP="009102B3">
      <w:pPr>
        <w:rPr>
          <w:ins w:id="244" w:author="Jens Ohm" w:date="2018-10-04T11:41:00Z"/>
          <w:lang w:eastAsia="de-DE"/>
        </w:rPr>
      </w:pPr>
      <w:ins w:id="245" w:author="Jens Ohm" w:date="2018-10-04T11:42:00Z">
        <w:r>
          <w:rPr>
            <w:lang w:eastAsia="de-DE"/>
          </w:rPr>
          <w:t xml:space="preserve">1) </w:t>
        </w:r>
      </w:ins>
      <w:ins w:id="246" w:author="Jens Ohm" w:date="2018-10-04T11:44:00Z">
        <w:r>
          <w:rPr>
            <w:lang w:eastAsia="de-DE"/>
          </w:rPr>
          <w:t>Explicit s</w:t>
        </w:r>
      </w:ins>
      <w:ins w:id="247" w:author="Jens Ohm" w:date="2018-10-04T11:42:00Z">
        <w:r>
          <w:rPr>
            <w:lang w:eastAsia="de-DE"/>
          </w:rPr>
          <w:t>ignalling of refere</w:t>
        </w:r>
      </w:ins>
      <w:ins w:id="248" w:author="Jens Ohm" w:date="2018-10-04T11:43:00Z">
        <w:r>
          <w:rPr>
            <w:lang w:eastAsia="de-DE"/>
          </w:rPr>
          <w:t>nce line</w:t>
        </w:r>
      </w:ins>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761"/>
        <w:gridCol w:w="1365"/>
        <w:gridCol w:w="1275"/>
        <w:gridCol w:w="1418"/>
        <w:gridCol w:w="709"/>
        <w:gridCol w:w="708"/>
        <w:gridCol w:w="709"/>
        <w:gridCol w:w="1646"/>
      </w:tblGrid>
      <w:tr w:rsidR="002F09AB" w:rsidRPr="00715E20" w:rsidTr="00C16B70">
        <w:trPr>
          <w:cantSplit/>
          <w:trHeight w:val="1300"/>
          <w:ins w:id="249" w:author="Jens Ohm" w:date="2018-10-04T11:41:00Z"/>
        </w:trPr>
        <w:tc>
          <w:tcPr>
            <w:tcW w:w="674" w:type="dxa"/>
            <w:shd w:val="clear" w:color="auto" w:fill="auto"/>
          </w:tcPr>
          <w:p w:rsidR="002F09AB" w:rsidRPr="00B72F5A" w:rsidRDefault="002F09AB" w:rsidP="00C16B70">
            <w:pPr>
              <w:keepNext/>
              <w:rPr>
                <w:ins w:id="250" w:author="Jens Ohm" w:date="2018-10-04T11:41:00Z"/>
                <w:b/>
              </w:rPr>
            </w:pPr>
            <w:ins w:id="251" w:author="Jens Ohm" w:date="2018-10-04T11:41:00Z">
              <w:r w:rsidRPr="00B72F5A">
                <w:rPr>
                  <w:b/>
                </w:rPr>
                <w:t>Test</w:t>
              </w:r>
            </w:ins>
          </w:p>
        </w:tc>
        <w:tc>
          <w:tcPr>
            <w:tcW w:w="761" w:type="dxa"/>
            <w:shd w:val="clear" w:color="auto" w:fill="auto"/>
          </w:tcPr>
          <w:p w:rsidR="002F09AB" w:rsidRPr="00B72F5A" w:rsidRDefault="002F09AB" w:rsidP="00C16B70">
            <w:pPr>
              <w:keepNext/>
              <w:rPr>
                <w:ins w:id="252" w:author="Jens Ohm" w:date="2018-10-04T11:41:00Z"/>
                <w:b/>
              </w:rPr>
            </w:pPr>
            <w:ins w:id="253" w:author="Jens Ohm" w:date="2018-10-04T11:41:00Z">
              <w:r w:rsidRPr="00B72F5A">
                <w:rPr>
                  <w:b/>
                </w:rPr>
                <w:t>Ref. Lines</w:t>
              </w:r>
            </w:ins>
          </w:p>
        </w:tc>
        <w:tc>
          <w:tcPr>
            <w:tcW w:w="1365" w:type="dxa"/>
            <w:shd w:val="clear" w:color="auto" w:fill="auto"/>
          </w:tcPr>
          <w:p w:rsidR="002F09AB" w:rsidRPr="00B72F5A" w:rsidRDefault="002F09AB" w:rsidP="00C16B70">
            <w:pPr>
              <w:keepNext/>
              <w:rPr>
                <w:ins w:id="254" w:author="Jens Ohm" w:date="2018-10-04T11:41:00Z"/>
                <w:b/>
              </w:rPr>
            </w:pPr>
            <w:ins w:id="255" w:author="Jens Ohm" w:date="2018-10-04T11:41:00Z">
              <w:r w:rsidRPr="00B72F5A">
                <w:rPr>
                  <w:b/>
                </w:rPr>
                <w:t>Intra</w:t>
              </w:r>
              <w:r>
                <w:rPr>
                  <w:b/>
                </w:rPr>
                <w:t xml:space="preserve"> </w:t>
              </w:r>
              <w:r w:rsidRPr="00B72F5A">
                <w:rPr>
                  <w:b/>
                </w:rPr>
                <w:t>Prediction Modes</w:t>
              </w:r>
            </w:ins>
          </w:p>
        </w:tc>
        <w:tc>
          <w:tcPr>
            <w:tcW w:w="1275" w:type="dxa"/>
          </w:tcPr>
          <w:p w:rsidR="002F09AB" w:rsidRPr="00B72F5A" w:rsidRDefault="002F09AB" w:rsidP="00C16B70">
            <w:pPr>
              <w:keepNext/>
              <w:rPr>
                <w:ins w:id="256" w:author="Jens Ohm" w:date="2018-10-04T11:41:00Z"/>
                <w:b/>
              </w:rPr>
            </w:pPr>
            <w:ins w:id="257" w:author="Jens Ohm" w:date="2018-10-04T11:41:00Z">
              <w:r w:rsidRPr="00B72F5A">
                <w:rPr>
                  <w:b/>
                </w:rPr>
                <w:t>Prediction Averaging</w:t>
              </w:r>
            </w:ins>
          </w:p>
        </w:tc>
        <w:tc>
          <w:tcPr>
            <w:tcW w:w="1418" w:type="dxa"/>
            <w:shd w:val="clear" w:color="auto" w:fill="auto"/>
          </w:tcPr>
          <w:p w:rsidR="002F09AB" w:rsidRPr="00B72F5A" w:rsidRDefault="002F09AB" w:rsidP="00C16B70">
            <w:pPr>
              <w:keepNext/>
              <w:rPr>
                <w:ins w:id="258" w:author="Jens Ohm" w:date="2018-10-04T11:41:00Z"/>
                <w:b/>
              </w:rPr>
            </w:pPr>
            <w:ins w:id="259" w:author="Jens Ohm" w:date="2018-10-04T11:41:00Z">
              <w:r w:rsidRPr="00B72F5A">
                <w:rPr>
                  <w:b/>
                </w:rPr>
                <w:t>Ref. Line</w:t>
              </w:r>
              <w:r w:rsidRPr="00B72F5A">
                <w:rPr>
                  <w:b/>
                  <w:szCs w:val="22"/>
                </w:rPr>
                <w:t xml:space="preserve"> </w:t>
              </w:r>
              <w:r w:rsidRPr="00B72F5A">
                <w:rPr>
                  <w:b/>
                </w:rPr>
                <w:t>Index Signal</w:t>
              </w:r>
              <w:r>
                <w:rPr>
                  <w:b/>
                </w:rPr>
                <w:t>l</w:t>
              </w:r>
              <w:r w:rsidRPr="00B72F5A">
                <w:rPr>
                  <w:b/>
                </w:rPr>
                <w:t>ing</w:t>
              </w:r>
            </w:ins>
          </w:p>
        </w:tc>
        <w:tc>
          <w:tcPr>
            <w:tcW w:w="709" w:type="dxa"/>
            <w:shd w:val="clear" w:color="auto" w:fill="auto"/>
            <w:textDirection w:val="tbRl"/>
            <w:vAlign w:val="center"/>
          </w:tcPr>
          <w:p w:rsidR="002F09AB" w:rsidRPr="00B72F5A" w:rsidRDefault="002F09AB" w:rsidP="00C16B70">
            <w:pPr>
              <w:keepNext/>
              <w:spacing w:before="0"/>
              <w:ind w:left="113" w:right="113"/>
              <w:rPr>
                <w:ins w:id="260" w:author="Jens Ohm" w:date="2018-10-04T11:41:00Z"/>
                <w:b/>
              </w:rPr>
            </w:pPr>
            <w:ins w:id="261" w:author="Jens Ohm" w:date="2018-10-04T11:41:00Z">
              <w:r w:rsidRPr="00B72F5A">
                <w:rPr>
                  <w:b/>
                </w:rPr>
                <w:t>Block</w:t>
              </w:r>
              <w:r>
                <w:rPr>
                  <w:b/>
                </w:rPr>
                <w:t xml:space="preserve"> </w:t>
              </w:r>
              <w:r w:rsidRPr="00B72F5A">
                <w:rPr>
                  <w:b/>
                </w:rPr>
                <w:t>Size</w:t>
              </w:r>
              <w:r>
                <w:rPr>
                  <w:b/>
                </w:rPr>
                <w:t xml:space="preserve"> </w:t>
              </w:r>
              <w:r w:rsidRPr="00B72F5A">
                <w:rPr>
                  <w:b/>
                </w:rPr>
                <w:t>Restr.</w:t>
              </w:r>
            </w:ins>
          </w:p>
        </w:tc>
        <w:tc>
          <w:tcPr>
            <w:tcW w:w="708" w:type="dxa"/>
            <w:shd w:val="clear" w:color="auto" w:fill="auto"/>
            <w:textDirection w:val="tbRl"/>
            <w:vAlign w:val="center"/>
          </w:tcPr>
          <w:p w:rsidR="002F09AB" w:rsidRPr="00B72F5A" w:rsidRDefault="002F09AB" w:rsidP="00C16B70">
            <w:pPr>
              <w:keepNext/>
              <w:spacing w:before="0"/>
              <w:ind w:left="113" w:right="113"/>
              <w:rPr>
                <w:ins w:id="262" w:author="Jens Ohm" w:date="2018-10-04T11:41:00Z"/>
                <w:b/>
              </w:rPr>
            </w:pPr>
            <w:ins w:id="263" w:author="Jens Ohm" w:date="2018-10-04T11:41:00Z">
              <w:r w:rsidRPr="00B72F5A">
                <w:rPr>
                  <w:b/>
                </w:rPr>
                <w:t>Top</w:t>
              </w:r>
              <w:r>
                <w:rPr>
                  <w:b/>
                </w:rPr>
                <w:t xml:space="preserve"> </w:t>
              </w:r>
              <w:r w:rsidRPr="00B72F5A">
                <w:rPr>
                  <w:b/>
                </w:rPr>
                <w:t>CTU</w:t>
              </w:r>
              <w:r>
                <w:rPr>
                  <w:b/>
                </w:rPr>
                <w:t xml:space="preserve"> </w:t>
              </w:r>
              <w:r w:rsidRPr="00B72F5A">
                <w:rPr>
                  <w:b/>
                </w:rPr>
                <w:t>Restr.</w:t>
              </w:r>
            </w:ins>
          </w:p>
        </w:tc>
        <w:tc>
          <w:tcPr>
            <w:tcW w:w="709" w:type="dxa"/>
            <w:textDirection w:val="tbRl"/>
            <w:vAlign w:val="center"/>
          </w:tcPr>
          <w:p w:rsidR="002F09AB" w:rsidRPr="00B72F5A" w:rsidRDefault="002F09AB" w:rsidP="00C16B70">
            <w:pPr>
              <w:keepNext/>
              <w:spacing w:before="0"/>
              <w:ind w:left="113" w:right="113"/>
              <w:rPr>
                <w:ins w:id="264" w:author="Jens Ohm" w:date="2018-10-04T11:41:00Z"/>
                <w:b/>
              </w:rPr>
            </w:pPr>
            <w:ins w:id="265" w:author="Jens Ohm" w:date="2018-10-04T11:41:00Z">
              <w:r>
                <w:rPr>
                  <w:b/>
                </w:rPr>
                <w:t>MTS Restr.</w:t>
              </w:r>
            </w:ins>
          </w:p>
        </w:tc>
        <w:tc>
          <w:tcPr>
            <w:tcW w:w="1646" w:type="dxa"/>
            <w:shd w:val="clear" w:color="auto" w:fill="auto"/>
          </w:tcPr>
          <w:p w:rsidR="002F09AB" w:rsidRPr="00B72F5A" w:rsidRDefault="002F09AB" w:rsidP="00C16B70">
            <w:pPr>
              <w:keepNext/>
              <w:rPr>
                <w:ins w:id="266" w:author="Jens Ohm" w:date="2018-10-04T11:41:00Z"/>
                <w:b/>
              </w:rPr>
            </w:pPr>
            <w:ins w:id="267" w:author="Jens Ohm" w:date="2018-10-04T11:41:00Z">
              <w:r>
                <w:rPr>
                  <w:b/>
                </w:rPr>
                <w:t>Doc. #</w:t>
              </w:r>
            </w:ins>
          </w:p>
        </w:tc>
      </w:tr>
      <w:tr w:rsidR="002F09AB" w:rsidRPr="003A6F24" w:rsidTr="00C16B70">
        <w:trPr>
          <w:trHeight w:val="493"/>
          <w:ins w:id="268" w:author="Jens Ohm" w:date="2018-10-04T11:41:00Z"/>
        </w:trPr>
        <w:tc>
          <w:tcPr>
            <w:tcW w:w="674" w:type="dxa"/>
            <w:shd w:val="clear" w:color="auto" w:fill="auto"/>
          </w:tcPr>
          <w:p w:rsidR="002F09AB" w:rsidRPr="003A6F24" w:rsidRDefault="002F09AB" w:rsidP="00C16B70">
            <w:pPr>
              <w:keepNext/>
              <w:rPr>
                <w:ins w:id="269" w:author="Jens Ohm" w:date="2018-10-04T11:41:00Z"/>
              </w:rPr>
            </w:pPr>
            <w:ins w:id="270" w:author="Jens Ohm" w:date="2018-10-04T11:41:00Z">
              <w:r>
                <w:t>1.1.1</w:t>
              </w:r>
            </w:ins>
          </w:p>
        </w:tc>
        <w:tc>
          <w:tcPr>
            <w:tcW w:w="761" w:type="dxa"/>
            <w:shd w:val="clear" w:color="auto" w:fill="auto"/>
          </w:tcPr>
          <w:p w:rsidR="002F09AB" w:rsidRPr="003A6F24" w:rsidRDefault="002F09AB" w:rsidP="00C16B70">
            <w:pPr>
              <w:keepNext/>
              <w:rPr>
                <w:ins w:id="271" w:author="Jens Ohm" w:date="2018-10-04T11:41:00Z"/>
              </w:rPr>
            </w:pPr>
            <w:ins w:id="272" w:author="Jens Ohm" w:date="2018-10-04T11:41:00Z">
              <w:r>
                <w:t>0,</w:t>
              </w:r>
              <w:r w:rsidRPr="003A6F24">
                <w:t>1,3</w:t>
              </w:r>
            </w:ins>
          </w:p>
        </w:tc>
        <w:tc>
          <w:tcPr>
            <w:tcW w:w="1365" w:type="dxa"/>
            <w:shd w:val="clear" w:color="auto" w:fill="auto"/>
          </w:tcPr>
          <w:p w:rsidR="002F09AB" w:rsidRPr="00B72F5A" w:rsidRDefault="002F09AB" w:rsidP="00C16B70">
            <w:pPr>
              <w:keepNext/>
              <w:rPr>
                <w:ins w:id="273" w:author="Jens Ohm" w:date="2018-10-04T11:41:00Z"/>
              </w:rPr>
            </w:pPr>
            <w:ins w:id="274" w:author="Jens Ohm" w:date="2018-10-04T11:41:00Z">
              <w:r>
                <w:t>A</w:t>
              </w:r>
              <w:r w:rsidRPr="00B72F5A">
                <w:t xml:space="preserve">ngular </w:t>
              </w:r>
              <w:r>
                <w:t>m</w:t>
              </w:r>
              <w:r w:rsidRPr="00B72F5A">
                <w:t>odes</w:t>
              </w:r>
              <w:r>
                <w:t xml:space="preserve"> if index &gt; 0</w:t>
              </w:r>
            </w:ins>
          </w:p>
        </w:tc>
        <w:tc>
          <w:tcPr>
            <w:tcW w:w="1275" w:type="dxa"/>
          </w:tcPr>
          <w:p w:rsidR="002F09AB" w:rsidRPr="003A6F24" w:rsidRDefault="002F09AB" w:rsidP="00C16B70">
            <w:pPr>
              <w:keepNext/>
              <w:rPr>
                <w:ins w:id="275" w:author="Jens Ohm" w:date="2018-10-04T11:41:00Z"/>
              </w:rPr>
            </w:pPr>
            <w:ins w:id="276" w:author="Jens Ohm" w:date="2018-10-04T11:41:00Z">
              <w:r>
                <w:t>NA</w:t>
              </w:r>
            </w:ins>
          </w:p>
        </w:tc>
        <w:tc>
          <w:tcPr>
            <w:tcW w:w="1418" w:type="dxa"/>
            <w:shd w:val="clear" w:color="auto" w:fill="auto"/>
          </w:tcPr>
          <w:p w:rsidR="002F09AB" w:rsidRPr="003A6F24" w:rsidRDefault="002F09AB" w:rsidP="00C16B70">
            <w:pPr>
              <w:keepNext/>
              <w:rPr>
                <w:ins w:id="277" w:author="Jens Ohm" w:date="2018-10-04T11:41:00Z"/>
              </w:rPr>
            </w:pPr>
            <w:ins w:id="278" w:author="Jens Ohm" w:date="2018-10-04T11:41:00Z">
              <w:r>
                <w:t>Intra m</w:t>
              </w:r>
              <w:r w:rsidRPr="003A6F24">
                <w:t xml:space="preserve">ode after </w:t>
              </w:r>
              <w:r>
                <w:t xml:space="preserve">line </w:t>
              </w:r>
              <w:r w:rsidRPr="003A6F24">
                <w:t xml:space="preserve">index </w:t>
              </w:r>
            </w:ins>
          </w:p>
        </w:tc>
        <w:tc>
          <w:tcPr>
            <w:tcW w:w="709" w:type="dxa"/>
            <w:shd w:val="clear" w:color="auto" w:fill="auto"/>
          </w:tcPr>
          <w:p w:rsidR="002F09AB" w:rsidRPr="003A6F24" w:rsidRDefault="002F09AB" w:rsidP="00C16B70">
            <w:pPr>
              <w:keepNext/>
              <w:spacing w:before="0"/>
              <w:rPr>
                <w:ins w:id="279" w:author="Jens Ohm" w:date="2018-10-04T11:41:00Z"/>
              </w:rPr>
            </w:pPr>
            <w:ins w:id="280" w:author="Jens Ohm" w:date="2018-10-04T11:41:00Z">
              <w:r w:rsidRPr="003A6F24">
                <w:t>y</w:t>
              </w:r>
            </w:ins>
          </w:p>
        </w:tc>
        <w:tc>
          <w:tcPr>
            <w:tcW w:w="708" w:type="dxa"/>
            <w:shd w:val="clear" w:color="auto" w:fill="auto"/>
          </w:tcPr>
          <w:p w:rsidR="002F09AB" w:rsidRPr="003A6F24" w:rsidRDefault="002F09AB" w:rsidP="00C16B70">
            <w:pPr>
              <w:keepNext/>
              <w:spacing w:before="0"/>
              <w:rPr>
                <w:ins w:id="281" w:author="Jens Ohm" w:date="2018-10-04T11:41:00Z"/>
              </w:rPr>
            </w:pPr>
          </w:p>
        </w:tc>
        <w:tc>
          <w:tcPr>
            <w:tcW w:w="709" w:type="dxa"/>
          </w:tcPr>
          <w:p w:rsidR="002F09AB" w:rsidRPr="003A6F24" w:rsidDel="00B8227B" w:rsidRDefault="002F09AB" w:rsidP="00C16B70">
            <w:pPr>
              <w:keepNext/>
              <w:spacing w:before="0"/>
              <w:rPr>
                <w:ins w:id="282" w:author="Jens Ohm" w:date="2018-10-04T11:41:00Z"/>
              </w:rPr>
            </w:pPr>
            <w:ins w:id="283" w:author="Jens Ohm" w:date="2018-10-04T11:41:00Z">
              <w:r>
                <w:t>y</w:t>
              </w:r>
            </w:ins>
          </w:p>
        </w:tc>
        <w:tc>
          <w:tcPr>
            <w:tcW w:w="1646" w:type="dxa"/>
            <w:vMerge w:val="restart"/>
            <w:shd w:val="clear" w:color="auto" w:fill="auto"/>
          </w:tcPr>
          <w:p w:rsidR="002F09AB" w:rsidRPr="003A6F24" w:rsidRDefault="002F09AB" w:rsidP="00C16B70">
            <w:pPr>
              <w:keepNext/>
              <w:rPr>
                <w:ins w:id="284" w:author="Jens Ohm" w:date="2018-10-04T11:41:00Z"/>
              </w:rPr>
            </w:pPr>
            <w:ins w:id="285" w:author="Jens Ohm" w:date="2018-10-04T11:41:00Z">
              <w:r>
                <w:rPr>
                  <w:rFonts w:hint="eastAsia"/>
                </w:rPr>
                <w:t>JVET-L0283</w:t>
              </w:r>
              <w:r>
                <w:t xml:space="preserve"> (HHI, Tencent, Foxconn, ITRI)</w:t>
              </w:r>
            </w:ins>
          </w:p>
        </w:tc>
      </w:tr>
      <w:tr w:rsidR="002F09AB" w:rsidRPr="003A6F24" w:rsidTr="00C16B70">
        <w:trPr>
          <w:trHeight w:val="482"/>
          <w:ins w:id="286" w:author="Jens Ohm" w:date="2018-10-04T11:41:00Z"/>
        </w:trPr>
        <w:tc>
          <w:tcPr>
            <w:tcW w:w="674" w:type="dxa"/>
            <w:shd w:val="clear" w:color="auto" w:fill="auto"/>
          </w:tcPr>
          <w:p w:rsidR="002F09AB" w:rsidRPr="003A6F24" w:rsidRDefault="002F09AB" w:rsidP="00C16B70">
            <w:pPr>
              <w:rPr>
                <w:ins w:id="287" w:author="Jens Ohm" w:date="2018-10-04T11:41:00Z"/>
              </w:rPr>
            </w:pPr>
            <w:ins w:id="288" w:author="Jens Ohm" w:date="2018-10-04T11:41:00Z">
              <w:r>
                <w:t>1.1.2</w:t>
              </w:r>
            </w:ins>
          </w:p>
        </w:tc>
        <w:tc>
          <w:tcPr>
            <w:tcW w:w="761" w:type="dxa"/>
            <w:shd w:val="clear" w:color="auto" w:fill="auto"/>
          </w:tcPr>
          <w:p w:rsidR="002F09AB" w:rsidRPr="003A6F24" w:rsidRDefault="002F09AB" w:rsidP="00C16B70">
            <w:pPr>
              <w:rPr>
                <w:ins w:id="289" w:author="Jens Ohm" w:date="2018-10-04T11:41:00Z"/>
              </w:rPr>
            </w:pPr>
            <w:ins w:id="290" w:author="Jens Ohm" w:date="2018-10-04T11:41:00Z">
              <w:r>
                <w:t>0,</w:t>
              </w:r>
              <w:r w:rsidRPr="003A6F24">
                <w:t>1,3</w:t>
              </w:r>
            </w:ins>
          </w:p>
        </w:tc>
        <w:tc>
          <w:tcPr>
            <w:tcW w:w="1365" w:type="dxa"/>
            <w:shd w:val="clear" w:color="auto" w:fill="auto"/>
          </w:tcPr>
          <w:p w:rsidR="002F09AB" w:rsidRPr="003A6F24" w:rsidRDefault="002F09AB" w:rsidP="00C16B70">
            <w:pPr>
              <w:rPr>
                <w:ins w:id="291" w:author="Jens Ohm" w:date="2018-10-04T11:41:00Z"/>
              </w:rPr>
            </w:pPr>
            <w:ins w:id="292" w:author="Jens Ohm" w:date="2018-10-04T11:41:00Z">
              <w:r>
                <w:rPr>
                  <w:lang w:eastAsia="zh-TW"/>
                </w:rPr>
                <w:t>Even</w:t>
              </w:r>
              <w:r w:rsidRPr="003A6F24">
                <w:rPr>
                  <w:rFonts w:hint="eastAsia"/>
                  <w:lang w:eastAsia="zh-TW"/>
                </w:rPr>
                <w:t xml:space="preserve"> </w:t>
              </w:r>
              <w:r>
                <w:t>ang</w:t>
              </w:r>
              <w:r w:rsidRPr="003A6F24">
                <w:t xml:space="preserve">ular </w:t>
              </w:r>
              <w:r>
                <w:t>m</w:t>
              </w:r>
              <w:r w:rsidRPr="003A6F24">
                <w:t>odes</w:t>
              </w:r>
              <w:r>
                <w:t xml:space="preserve"> if index &gt; 0</w:t>
              </w:r>
            </w:ins>
          </w:p>
        </w:tc>
        <w:tc>
          <w:tcPr>
            <w:tcW w:w="1275" w:type="dxa"/>
          </w:tcPr>
          <w:p w:rsidR="002F09AB" w:rsidRPr="003A6F24" w:rsidRDefault="002F09AB" w:rsidP="00C16B70">
            <w:pPr>
              <w:rPr>
                <w:ins w:id="293" w:author="Jens Ohm" w:date="2018-10-04T11:41:00Z"/>
              </w:rPr>
            </w:pPr>
            <w:ins w:id="294" w:author="Jens Ohm" w:date="2018-10-04T11:41:00Z">
              <w:r>
                <w:t>NA</w:t>
              </w:r>
            </w:ins>
          </w:p>
        </w:tc>
        <w:tc>
          <w:tcPr>
            <w:tcW w:w="1418" w:type="dxa"/>
            <w:shd w:val="clear" w:color="auto" w:fill="auto"/>
          </w:tcPr>
          <w:p w:rsidR="002F09AB" w:rsidRPr="00960D6D" w:rsidRDefault="002F09AB" w:rsidP="00C16B70">
            <w:pPr>
              <w:rPr>
                <w:ins w:id="295" w:author="Jens Ohm" w:date="2018-10-04T11:41:00Z"/>
              </w:rPr>
            </w:pPr>
            <w:ins w:id="296" w:author="Jens Ohm" w:date="2018-10-04T11:41:00Z">
              <w:r>
                <w:t>Intra m</w:t>
              </w:r>
              <w:r w:rsidRPr="00960D6D">
                <w:t xml:space="preserve">ode after </w:t>
              </w:r>
              <w:r>
                <w:t xml:space="preserve">line </w:t>
              </w:r>
              <w:r w:rsidRPr="00960D6D">
                <w:t>index</w:t>
              </w:r>
            </w:ins>
          </w:p>
        </w:tc>
        <w:tc>
          <w:tcPr>
            <w:tcW w:w="709" w:type="dxa"/>
            <w:shd w:val="clear" w:color="auto" w:fill="auto"/>
          </w:tcPr>
          <w:p w:rsidR="002F09AB" w:rsidRPr="003A6F24" w:rsidRDefault="002F09AB" w:rsidP="00C16B70">
            <w:pPr>
              <w:spacing w:before="0"/>
              <w:rPr>
                <w:ins w:id="297" w:author="Jens Ohm" w:date="2018-10-04T11:41:00Z"/>
              </w:rPr>
            </w:pPr>
            <w:ins w:id="298" w:author="Jens Ohm" w:date="2018-10-04T11:41:00Z">
              <w:r w:rsidRPr="003A6F24">
                <w:t>y</w:t>
              </w:r>
            </w:ins>
          </w:p>
        </w:tc>
        <w:tc>
          <w:tcPr>
            <w:tcW w:w="708" w:type="dxa"/>
            <w:shd w:val="clear" w:color="auto" w:fill="auto"/>
          </w:tcPr>
          <w:p w:rsidR="002F09AB" w:rsidRPr="00B72F5A" w:rsidRDefault="002F09AB" w:rsidP="00C16B70">
            <w:pPr>
              <w:spacing w:before="0"/>
              <w:rPr>
                <w:ins w:id="299" w:author="Jens Ohm" w:date="2018-10-04T11:41:00Z"/>
              </w:rPr>
            </w:pPr>
          </w:p>
        </w:tc>
        <w:tc>
          <w:tcPr>
            <w:tcW w:w="709" w:type="dxa"/>
          </w:tcPr>
          <w:p w:rsidR="002F09AB" w:rsidRPr="003A6F24" w:rsidDel="00B8227B" w:rsidRDefault="002F09AB" w:rsidP="00C16B70">
            <w:pPr>
              <w:spacing w:before="0"/>
              <w:rPr>
                <w:ins w:id="300" w:author="Jens Ohm" w:date="2018-10-04T11:41:00Z"/>
              </w:rPr>
            </w:pPr>
            <w:ins w:id="301" w:author="Jens Ohm" w:date="2018-10-04T11:41:00Z">
              <w:r>
                <w:t>y</w:t>
              </w:r>
            </w:ins>
          </w:p>
        </w:tc>
        <w:tc>
          <w:tcPr>
            <w:tcW w:w="1646" w:type="dxa"/>
            <w:vMerge/>
            <w:shd w:val="clear" w:color="auto" w:fill="auto"/>
          </w:tcPr>
          <w:p w:rsidR="002F09AB" w:rsidRPr="003A6F24" w:rsidRDefault="002F09AB" w:rsidP="00C16B70">
            <w:pPr>
              <w:rPr>
                <w:ins w:id="302" w:author="Jens Ohm" w:date="2018-10-04T11:41:00Z"/>
              </w:rPr>
            </w:pPr>
          </w:p>
        </w:tc>
      </w:tr>
      <w:tr w:rsidR="002F09AB" w:rsidRPr="003A6F24" w:rsidTr="00C16B70">
        <w:trPr>
          <w:trHeight w:val="791"/>
          <w:ins w:id="303" w:author="Jens Ohm" w:date="2018-10-04T11:41:00Z"/>
        </w:trPr>
        <w:tc>
          <w:tcPr>
            <w:tcW w:w="674" w:type="dxa"/>
            <w:shd w:val="clear" w:color="auto" w:fill="auto"/>
          </w:tcPr>
          <w:p w:rsidR="002F09AB" w:rsidRDefault="002F09AB" w:rsidP="00C16B70">
            <w:pPr>
              <w:rPr>
                <w:ins w:id="304" w:author="Jens Ohm" w:date="2018-10-04T11:41:00Z"/>
              </w:rPr>
            </w:pPr>
            <w:ins w:id="305" w:author="Jens Ohm" w:date="2018-10-04T11:41:00Z">
              <w:r w:rsidRPr="00663F41">
                <w:rPr>
                  <w:lang w:eastAsia="zh-TW"/>
                </w:rPr>
                <w:t>1.1.</w:t>
              </w:r>
              <w:r>
                <w:rPr>
                  <w:lang w:eastAsia="zh-TW"/>
                </w:rPr>
                <w:t>3</w:t>
              </w:r>
            </w:ins>
          </w:p>
        </w:tc>
        <w:tc>
          <w:tcPr>
            <w:tcW w:w="761" w:type="dxa"/>
            <w:shd w:val="clear" w:color="auto" w:fill="auto"/>
          </w:tcPr>
          <w:p w:rsidR="002F09AB" w:rsidRPr="003A6F24" w:rsidRDefault="002F09AB" w:rsidP="00C16B70">
            <w:pPr>
              <w:rPr>
                <w:ins w:id="306" w:author="Jens Ohm" w:date="2018-10-04T11:41:00Z"/>
              </w:rPr>
            </w:pPr>
            <w:ins w:id="307" w:author="Jens Ohm" w:date="2018-10-04T11:41:00Z">
              <w:r>
                <w:rPr>
                  <w:lang w:eastAsia="zh-TW"/>
                </w:rPr>
                <w:t>0,</w:t>
              </w:r>
              <w:r w:rsidRPr="00663F41">
                <w:rPr>
                  <w:lang w:eastAsia="zh-TW"/>
                </w:rPr>
                <w:t>1,3</w:t>
              </w:r>
            </w:ins>
          </w:p>
        </w:tc>
        <w:tc>
          <w:tcPr>
            <w:tcW w:w="1365" w:type="dxa"/>
            <w:shd w:val="clear" w:color="auto" w:fill="auto"/>
          </w:tcPr>
          <w:p w:rsidR="002F09AB" w:rsidRPr="003A6F24" w:rsidRDefault="002F09AB" w:rsidP="00C16B70">
            <w:pPr>
              <w:rPr>
                <w:ins w:id="308" w:author="Jens Ohm" w:date="2018-10-04T11:41:00Z"/>
                <w:lang w:eastAsia="zh-TW"/>
              </w:rPr>
            </w:pPr>
            <w:ins w:id="309" w:author="Jens Ohm" w:date="2018-10-04T11:41:00Z">
              <w:r>
                <w:t>A</w:t>
              </w:r>
              <w:r w:rsidRPr="00663F41">
                <w:t>ngular</w:t>
              </w:r>
              <w:r>
                <w:t xml:space="preserve"> modes if index &gt; 0</w:t>
              </w:r>
            </w:ins>
          </w:p>
        </w:tc>
        <w:tc>
          <w:tcPr>
            <w:tcW w:w="1275" w:type="dxa"/>
          </w:tcPr>
          <w:p w:rsidR="002F09AB" w:rsidRDefault="002F09AB" w:rsidP="00C16B70">
            <w:pPr>
              <w:rPr>
                <w:ins w:id="310" w:author="Jens Ohm" w:date="2018-10-04T11:41:00Z"/>
              </w:rPr>
            </w:pPr>
            <w:ins w:id="311" w:author="Jens Ohm" w:date="2018-10-04T11:41:00Z">
              <w:r>
                <w:t>NA</w:t>
              </w:r>
            </w:ins>
          </w:p>
        </w:tc>
        <w:tc>
          <w:tcPr>
            <w:tcW w:w="1418" w:type="dxa"/>
            <w:shd w:val="clear" w:color="auto" w:fill="auto"/>
          </w:tcPr>
          <w:p w:rsidR="002F09AB" w:rsidRPr="00960D6D" w:rsidRDefault="002F09AB" w:rsidP="00C16B70">
            <w:pPr>
              <w:rPr>
                <w:ins w:id="312" w:author="Jens Ohm" w:date="2018-10-04T11:41:00Z"/>
              </w:rPr>
            </w:pPr>
            <w:ins w:id="313" w:author="Jens Ohm" w:date="2018-10-04T11:41:00Z">
              <w:r>
                <w:t>Intra m</w:t>
              </w:r>
              <w:r w:rsidRPr="00650A29">
                <w:t xml:space="preserve">ode after </w:t>
              </w:r>
              <w:r>
                <w:t xml:space="preserve">line </w:t>
              </w:r>
              <w:r w:rsidRPr="00650A29">
                <w:t>index (MPM</w:t>
              </w:r>
              <w:r>
                <w:t xml:space="preserve"> </w:t>
              </w:r>
              <w:r w:rsidRPr="00650A29">
                <w:t>only)</w:t>
              </w:r>
            </w:ins>
          </w:p>
        </w:tc>
        <w:tc>
          <w:tcPr>
            <w:tcW w:w="709" w:type="dxa"/>
            <w:shd w:val="clear" w:color="auto" w:fill="auto"/>
          </w:tcPr>
          <w:p w:rsidR="002F09AB" w:rsidRPr="003A6F24" w:rsidRDefault="002F09AB" w:rsidP="00C16B70">
            <w:pPr>
              <w:spacing w:before="0"/>
              <w:rPr>
                <w:ins w:id="314" w:author="Jens Ohm" w:date="2018-10-04T11:41:00Z"/>
              </w:rPr>
            </w:pPr>
          </w:p>
        </w:tc>
        <w:tc>
          <w:tcPr>
            <w:tcW w:w="708" w:type="dxa"/>
            <w:shd w:val="clear" w:color="auto" w:fill="auto"/>
          </w:tcPr>
          <w:p w:rsidR="002F09AB" w:rsidRPr="00B72F5A" w:rsidRDefault="002F09AB" w:rsidP="00C16B70">
            <w:pPr>
              <w:spacing w:before="0"/>
              <w:rPr>
                <w:ins w:id="315" w:author="Jens Ohm" w:date="2018-10-04T11:41:00Z"/>
              </w:rPr>
            </w:pPr>
          </w:p>
        </w:tc>
        <w:tc>
          <w:tcPr>
            <w:tcW w:w="709" w:type="dxa"/>
          </w:tcPr>
          <w:p w:rsidR="002F09AB" w:rsidRPr="00663F41" w:rsidRDefault="002F09AB" w:rsidP="00C16B70">
            <w:pPr>
              <w:spacing w:before="0"/>
              <w:rPr>
                <w:ins w:id="316" w:author="Jens Ohm" w:date="2018-10-04T11:41:00Z"/>
                <w:lang w:eastAsia="zh-TW"/>
              </w:rPr>
            </w:pPr>
          </w:p>
        </w:tc>
        <w:tc>
          <w:tcPr>
            <w:tcW w:w="1646" w:type="dxa"/>
            <w:vMerge/>
            <w:shd w:val="clear" w:color="auto" w:fill="auto"/>
          </w:tcPr>
          <w:p w:rsidR="002F09AB" w:rsidRPr="003A6F24" w:rsidRDefault="002F09AB" w:rsidP="00C16B70">
            <w:pPr>
              <w:rPr>
                <w:ins w:id="317" w:author="Jens Ohm" w:date="2018-10-04T11:41:00Z"/>
              </w:rPr>
            </w:pPr>
          </w:p>
        </w:tc>
      </w:tr>
      <w:tr w:rsidR="002F09AB" w:rsidRPr="003A6F24" w:rsidTr="00C16B70">
        <w:trPr>
          <w:trHeight w:val="482"/>
          <w:ins w:id="318" w:author="Jens Ohm" w:date="2018-10-04T11:41:00Z"/>
        </w:trPr>
        <w:tc>
          <w:tcPr>
            <w:tcW w:w="674" w:type="dxa"/>
            <w:shd w:val="clear" w:color="auto" w:fill="auto"/>
          </w:tcPr>
          <w:p w:rsidR="002F09AB" w:rsidRDefault="002F09AB" w:rsidP="00C16B70">
            <w:pPr>
              <w:rPr>
                <w:ins w:id="319" w:author="Jens Ohm" w:date="2018-10-04T11:41:00Z"/>
                <w:lang w:eastAsia="zh-TW"/>
              </w:rPr>
            </w:pPr>
            <w:ins w:id="320" w:author="Jens Ohm" w:date="2018-10-04T11:41:00Z">
              <w:r>
                <w:t>1.1.</w:t>
              </w:r>
              <w:r>
                <w:rPr>
                  <w:rFonts w:hint="eastAsia"/>
                  <w:lang w:eastAsia="zh-TW"/>
                </w:rPr>
                <w:t>4</w:t>
              </w:r>
            </w:ins>
          </w:p>
        </w:tc>
        <w:tc>
          <w:tcPr>
            <w:tcW w:w="761" w:type="dxa"/>
            <w:shd w:val="clear" w:color="auto" w:fill="auto"/>
          </w:tcPr>
          <w:p w:rsidR="002F09AB" w:rsidRPr="003A6F24" w:rsidRDefault="002F09AB" w:rsidP="00C16B70">
            <w:pPr>
              <w:rPr>
                <w:ins w:id="321" w:author="Jens Ohm" w:date="2018-10-04T11:41:00Z"/>
              </w:rPr>
            </w:pPr>
            <w:ins w:id="322" w:author="Jens Ohm" w:date="2018-10-04T11:41:00Z">
              <w:r>
                <w:rPr>
                  <w:lang w:eastAsia="zh-TW"/>
                </w:rPr>
                <w:t>0,</w:t>
              </w:r>
              <w:r w:rsidRPr="003A6F24">
                <w:rPr>
                  <w:lang w:eastAsia="zh-TW"/>
                </w:rPr>
                <w:t>1,</w:t>
              </w:r>
              <w:r>
                <w:rPr>
                  <w:lang w:eastAsia="zh-TW"/>
                </w:rPr>
                <w:t>3</w:t>
              </w:r>
            </w:ins>
          </w:p>
        </w:tc>
        <w:tc>
          <w:tcPr>
            <w:tcW w:w="1365" w:type="dxa"/>
            <w:shd w:val="clear" w:color="auto" w:fill="auto"/>
          </w:tcPr>
          <w:p w:rsidR="002F09AB" w:rsidRPr="003A6F24" w:rsidRDefault="002F09AB" w:rsidP="00C16B70">
            <w:pPr>
              <w:rPr>
                <w:ins w:id="323" w:author="Jens Ohm" w:date="2018-10-04T11:41:00Z"/>
                <w:lang w:eastAsia="zh-TW"/>
              </w:rPr>
            </w:pPr>
            <w:ins w:id="324" w:author="Jens Ohm" w:date="2018-10-04T11:41:00Z">
              <w:r>
                <w:t>A</w:t>
              </w:r>
              <w:r w:rsidRPr="003A6F24">
                <w:t xml:space="preserve">ngular </w:t>
              </w:r>
              <w:r>
                <w:t>m</w:t>
              </w:r>
              <w:r w:rsidRPr="003A6F24">
                <w:t>odes</w:t>
              </w:r>
              <w:r>
                <w:t xml:space="preserve"> if index &gt; 0</w:t>
              </w:r>
            </w:ins>
          </w:p>
        </w:tc>
        <w:tc>
          <w:tcPr>
            <w:tcW w:w="1275" w:type="dxa"/>
          </w:tcPr>
          <w:p w:rsidR="002F09AB" w:rsidRDefault="002F09AB" w:rsidP="00C16B70">
            <w:pPr>
              <w:rPr>
                <w:ins w:id="325" w:author="Jens Ohm" w:date="2018-10-04T11:41:00Z"/>
              </w:rPr>
            </w:pPr>
            <w:ins w:id="326" w:author="Jens Ohm" w:date="2018-10-04T11:41:00Z">
              <w:r>
                <w:t>NA</w:t>
              </w:r>
            </w:ins>
          </w:p>
        </w:tc>
        <w:tc>
          <w:tcPr>
            <w:tcW w:w="1418" w:type="dxa"/>
            <w:shd w:val="clear" w:color="auto" w:fill="auto"/>
          </w:tcPr>
          <w:p w:rsidR="002F09AB" w:rsidRPr="00960D6D" w:rsidRDefault="002F09AB" w:rsidP="00C16B70">
            <w:pPr>
              <w:rPr>
                <w:ins w:id="327" w:author="Jens Ohm" w:date="2018-10-04T11:41:00Z"/>
              </w:rPr>
            </w:pPr>
            <w:ins w:id="328" w:author="Jens Ohm" w:date="2018-10-04T11:41:00Z">
              <w:r>
                <w:t>Intra m</w:t>
              </w:r>
              <w:r w:rsidRPr="00B72F5A">
                <w:t xml:space="preserve">ode after </w:t>
              </w:r>
              <w:r>
                <w:t xml:space="preserve">line </w:t>
              </w:r>
              <w:r w:rsidRPr="00B72F5A">
                <w:t>index (MPM only)</w:t>
              </w:r>
            </w:ins>
          </w:p>
        </w:tc>
        <w:tc>
          <w:tcPr>
            <w:tcW w:w="709" w:type="dxa"/>
            <w:shd w:val="clear" w:color="auto" w:fill="auto"/>
          </w:tcPr>
          <w:p w:rsidR="002F09AB" w:rsidRPr="003A6F24" w:rsidRDefault="002F09AB" w:rsidP="00C16B70">
            <w:pPr>
              <w:spacing w:before="0"/>
              <w:rPr>
                <w:ins w:id="329" w:author="Jens Ohm" w:date="2018-10-04T11:41:00Z"/>
              </w:rPr>
            </w:pPr>
          </w:p>
        </w:tc>
        <w:tc>
          <w:tcPr>
            <w:tcW w:w="708" w:type="dxa"/>
            <w:shd w:val="clear" w:color="auto" w:fill="auto"/>
          </w:tcPr>
          <w:p w:rsidR="002F09AB" w:rsidRPr="00B72F5A" w:rsidRDefault="002F09AB" w:rsidP="00C16B70">
            <w:pPr>
              <w:spacing w:before="0"/>
              <w:rPr>
                <w:ins w:id="330" w:author="Jens Ohm" w:date="2018-10-04T11:41:00Z"/>
              </w:rPr>
            </w:pPr>
            <w:ins w:id="331" w:author="Jens Ohm" w:date="2018-10-04T11:41:00Z">
              <w:r>
                <w:t>y</w:t>
              </w:r>
            </w:ins>
          </w:p>
        </w:tc>
        <w:tc>
          <w:tcPr>
            <w:tcW w:w="709" w:type="dxa"/>
          </w:tcPr>
          <w:p w:rsidR="002F09AB" w:rsidRDefault="002F09AB" w:rsidP="00C16B70">
            <w:pPr>
              <w:spacing w:before="0"/>
              <w:rPr>
                <w:ins w:id="332" w:author="Jens Ohm" w:date="2018-10-04T11:41:00Z"/>
              </w:rPr>
            </w:pPr>
          </w:p>
        </w:tc>
        <w:tc>
          <w:tcPr>
            <w:tcW w:w="1646" w:type="dxa"/>
            <w:vMerge/>
            <w:shd w:val="clear" w:color="auto" w:fill="auto"/>
          </w:tcPr>
          <w:p w:rsidR="002F09AB" w:rsidRPr="003A6F24" w:rsidRDefault="002F09AB" w:rsidP="00C16B70">
            <w:pPr>
              <w:rPr>
                <w:ins w:id="333" w:author="Jens Ohm" w:date="2018-10-04T11:41:00Z"/>
              </w:rPr>
            </w:pPr>
          </w:p>
        </w:tc>
      </w:tr>
    </w:tbl>
    <w:p w:rsidR="002F09AB" w:rsidRDefault="002F09AB" w:rsidP="009102B3">
      <w:pPr>
        <w:rPr>
          <w:ins w:id="334" w:author="Jens Ohm" w:date="2018-10-04T11:43:00Z"/>
          <w:lang w:eastAsia="de-DE"/>
        </w:rPr>
      </w:pPr>
    </w:p>
    <w:p w:rsidR="002F09AB" w:rsidRDefault="002F09AB" w:rsidP="009102B3">
      <w:pPr>
        <w:rPr>
          <w:ins w:id="335" w:author="Jens Ohm" w:date="2018-10-04T11:43:00Z"/>
          <w:lang w:eastAsia="de-DE"/>
        </w:rPr>
      </w:pPr>
      <w:ins w:id="336" w:author="Jens Ohm" w:date="2018-10-04T11:43:00Z">
        <w:r>
          <w:rPr>
            <w:lang w:eastAsia="de-DE"/>
          </w:rPr>
          <w:t>2) Prediction averaging:</w:t>
        </w:r>
      </w:ins>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810"/>
        <w:gridCol w:w="1260"/>
        <w:gridCol w:w="1710"/>
        <w:gridCol w:w="1147"/>
        <w:gridCol w:w="810"/>
        <w:gridCol w:w="900"/>
        <w:gridCol w:w="810"/>
        <w:gridCol w:w="1620"/>
      </w:tblGrid>
      <w:tr w:rsidR="002F09AB" w:rsidRPr="00595FF9" w:rsidTr="00C16B70">
        <w:trPr>
          <w:ins w:id="337" w:author="Jens Ohm" w:date="2018-10-04T11:43:00Z"/>
        </w:trPr>
        <w:tc>
          <w:tcPr>
            <w:tcW w:w="738" w:type="dxa"/>
            <w:shd w:val="clear" w:color="auto" w:fill="auto"/>
          </w:tcPr>
          <w:p w:rsidR="002F09AB" w:rsidRPr="00B72F5A" w:rsidRDefault="002F09AB" w:rsidP="00C16B70">
            <w:pPr>
              <w:rPr>
                <w:ins w:id="338" w:author="Jens Ohm" w:date="2018-10-04T11:43:00Z"/>
                <w:b/>
              </w:rPr>
            </w:pPr>
            <w:ins w:id="339" w:author="Jens Ohm" w:date="2018-10-04T11:43:00Z">
              <w:r w:rsidRPr="00B72F5A">
                <w:rPr>
                  <w:b/>
                </w:rPr>
                <w:t>Test</w:t>
              </w:r>
            </w:ins>
          </w:p>
        </w:tc>
        <w:tc>
          <w:tcPr>
            <w:tcW w:w="810" w:type="dxa"/>
            <w:shd w:val="clear" w:color="auto" w:fill="auto"/>
          </w:tcPr>
          <w:p w:rsidR="002F09AB" w:rsidRPr="00B72F5A" w:rsidRDefault="002F09AB" w:rsidP="00C16B70">
            <w:pPr>
              <w:rPr>
                <w:ins w:id="340" w:author="Jens Ohm" w:date="2018-10-04T11:43:00Z"/>
                <w:b/>
                <w:lang w:eastAsia="zh-TW"/>
              </w:rPr>
            </w:pPr>
            <w:ins w:id="341" w:author="Jens Ohm" w:date="2018-10-04T11:43:00Z">
              <w:r w:rsidRPr="00B72F5A">
                <w:rPr>
                  <w:b/>
                </w:rPr>
                <w:t>Ref. Lines</w:t>
              </w:r>
            </w:ins>
          </w:p>
        </w:tc>
        <w:tc>
          <w:tcPr>
            <w:tcW w:w="1260" w:type="dxa"/>
            <w:shd w:val="clear" w:color="auto" w:fill="auto"/>
          </w:tcPr>
          <w:p w:rsidR="002F09AB" w:rsidRPr="00B72F5A" w:rsidRDefault="002F09AB" w:rsidP="00C16B70">
            <w:pPr>
              <w:rPr>
                <w:ins w:id="342" w:author="Jens Ohm" w:date="2018-10-04T11:43:00Z"/>
                <w:b/>
                <w:lang w:eastAsia="zh-TW"/>
              </w:rPr>
            </w:pPr>
            <w:ins w:id="343" w:author="Jens Ohm" w:date="2018-10-04T11:43:00Z">
              <w:r w:rsidRPr="00B72F5A">
                <w:rPr>
                  <w:b/>
                </w:rPr>
                <w:t>Intra</w:t>
              </w:r>
              <w:r>
                <w:rPr>
                  <w:b/>
                </w:rPr>
                <w:t xml:space="preserve"> </w:t>
              </w:r>
              <w:r w:rsidRPr="00B72F5A">
                <w:rPr>
                  <w:b/>
                </w:rPr>
                <w:t>Prediction Modes</w:t>
              </w:r>
            </w:ins>
          </w:p>
        </w:tc>
        <w:tc>
          <w:tcPr>
            <w:tcW w:w="1710" w:type="dxa"/>
          </w:tcPr>
          <w:p w:rsidR="002F09AB" w:rsidRPr="00B72F5A" w:rsidRDefault="002F09AB" w:rsidP="00C16B70">
            <w:pPr>
              <w:rPr>
                <w:ins w:id="344" w:author="Jens Ohm" w:date="2018-10-04T11:43:00Z"/>
                <w:b/>
              </w:rPr>
            </w:pPr>
            <w:ins w:id="345" w:author="Jens Ohm" w:date="2018-10-04T11:43:00Z">
              <w:r w:rsidRPr="00B72F5A">
                <w:rPr>
                  <w:b/>
                </w:rPr>
                <w:t>Prediction Averaging</w:t>
              </w:r>
            </w:ins>
          </w:p>
        </w:tc>
        <w:tc>
          <w:tcPr>
            <w:tcW w:w="1147" w:type="dxa"/>
            <w:shd w:val="clear" w:color="auto" w:fill="auto"/>
          </w:tcPr>
          <w:p w:rsidR="002F09AB" w:rsidRPr="00960D6D" w:rsidRDefault="002F09AB" w:rsidP="00C16B70">
            <w:pPr>
              <w:rPr>
                <w:ins w:id="346" w:author="Jens Ohm" w:date="2018-10-04T11:43:00Z"/>
                <w:b/>
              </w:rPr>
            </w:pPr>
            <w:ins w:id="347" w:author="Jens Ohm" w:date="2018-10-04T11:43:00Z">
              <w:r w:rsidRPr="00B72F5A">
                <w:rPr>
                  <w:b/>
                </w:rPr>
                <w:t>Ref. Line</w:t>
              </w:r>
              <w:r w:rsidRPr="00B72F5A">
                <w:rPr>
                  <w:b/>
                  <w:szCs w:val="22"/>
                </w:rPr>
                <w:t xml:space="preserve"> </w:t>
              </w:r>
              <w:r w:rsidRPr="00B72F5A">
                <w:rPr>
                  <w:b/>
                </w:rPr>
                <w:t>Index Signaling</w:t>
              </w:r>
            </w:ins>
          </w:p>
        </w:tc>
        <w:tc>
          <w:tcPr>
            <w:tcW w:w="810" w:type="dxa"/>
            <w:shd w:val="clear" w:color="auto" w:fill="auto"/>
          </w:tcPr>
          <w:p w:rsidR="002F09AB" w:rsidRPr="00B72F5A" w:rsidRDefault="002F09AB" w:rsidP="00C16B70">
            <w:pPr>
              <w:rPr>
                <w:ins w:id="348" w:author="Jens Ohm" w:date="2018-10-04T11:43:00Z"/>
                <w:b/>
                <w:lang w:eastAsia="zh-TW"/>
              </w:rPr>
            </w:pPr>
            <w:ins w:id="349" w:author="Jens Ohm" w:date="2018-10-04T11:43:00Z">
              <w:r w:rsidRPr="00B72F5A">
                <w:rPr>
                  <w:b/>
                </w:rPr>
                <w:t>Block</w:t>
              </w:r>
              <w:r>
                <w:rPr>
                  <w:b/>
                </w:rPr>
                <w:t xml:space="preserve"> </w:t>
              </w:r>
              <w:r w:rsidRPr="00B72F5A">
                <w:rPr>
                  <w:b/>
                </w:rPr>
                <w:t>Size</w:t>
              </w:r>
              <w:r>
                <w:rPr>
                  <w:b/>
                </w:rPr>
                <w:t xml:space="preserve"> </w:t>
              </w:r>
              <w:r w:rsidRPr="00B72F5A">
                <w:rPr>
                  <w:b/>
                </w:rPr>
                <w:t>Restr.</w:t>
              </w:r>
            </w:ins>
          </w:p>
        </w:tc>
        <w:tc>
          <w:tcPr>
            <w:tcW w:w="900" w:type="dxa"/>
            <w:shd w:val="clear" w:color="auto" w:fill="auto"/>
          </w:tcPr>
          <w:p w:rsidR="002F09AB" w:rsidRPr="00960D6D" w:rsidRDefault="002F09AB" w:rsidP="00C16B70">
            <w:pPr>
              <w:rPr>
                <w:ins w:id="350" w:author="Jens Ohm" w:date="2018-10-04T11:43:00Z"/>
                <w:b/>
              </w:rPr>
            </w:pPr>
            <w:ins w:id="351" w:author="Jens Ohm" w:date="2018-10-04T11:43:00Z">
              <w:r w:rsidRPr="00B72F5A">
                <w:rPr>
                  <w:b/>
                </w:rPr>
                <w:t>Top</w:t>
              </w:r>
              <w:r>
                <w:rPr>
                  <w:b/>
                </w:rPr>
                <w:t xml:space="preserve"> </w:t>
              </w:r>
              <w:r w:rsidRPr="00B72F5A">
                <w:rPr>
                  <w:b/>
                </w:rPr>
                <w:t>CTU</w:t>
              </w:r>
              <w:r>
                <w:rPr>
                  <w:b/>
                </w:rPr>
                <w:t xml:space="preserve"> </w:t>
              </w:r>
              <w:r w:rsidRPr="00B72F5A">
                <w:rPr>
                  <w:b/>
                </w:rPr>
                <w:t>Restr.</w:t>
              </w:r>
            </w:ins>
          </w:p>
        </w:tc>
        <w:tc>
          <w:tcPr>
            <w:tcW w:w="810" w:type="dxa"/>
          </w:tcPr>
          <w:p w:rsidR="002F09AB" w:rsidRPr="00B72F5A" w:rsidRDefault="002F09AB" w:rsidP="00C16B70">
            <w:pPr>
              <w:rPr>
                <w:ins w:id="352" w:author="Jens Ohm" w:date="2018-10-04T11:43:00Z"/>
                <w:b/>
              </w:rPr>
            </w:pPr>
            <w:ins w:id="353" w:author="Jens Ohm" w:date="2018-10-04T11:43:00Z">
              <w:r w:rsidRPr="00B72F5A">
                <w:rPr>
                  <w:rFonts w:eastAsia="Malgun Gothic"/>
                  <w:b/>
                  <w:lang w:eastAsia="ko-KR"/>
                </w:rPr>
                <w:t>MDIS</w:t>
              </w:r>
              <w:r>
                <w:rPr>
                  <w:rFonts w:eastAsia="Malgun Gothic"/>
                  <w:b/>
                  <w:lang w:eastAsia="ko-KR"/>
                </w:rPr>
                <w:t xml:space="preserve"> </w:t>
              </w:r>
              <w:r w:rsidRPr="00B72F5A">
                <w:rPr>
                  <w:rFonts w:eastAsia="Malgun Gothic"/>
                  <w:b/>
                  <w:lang w:eastAsia="ko-KR"/>
                </w:rPr>
                <w:t>Restr.</w:t>
              </w:r>
            </w:ins>
          </w:p>
        </w:tc>
        <w:tc>
          <w:tcPr>
            <w:tcW w:w="1620" w:type="dxa"/>
            <w:shd w:val="clear" w:color="auto" w:fill="auto"/>
          </w:tcPr>
          <w:p w:rsidR="002F09AB" w:rsidRPr="00B72F5A" w:rsidRDefault="002F09AB" w:rsidP="00C16B70">
            <w:pPr>
              <w:rPr>
                <w:ins w:id="354" w:author="Jens Ohm" w:date="2018-10-04T11:43:00Z"/>
                <w:b/>
              </w:rPr>
            </w:pPr>
            <w:ins w:id="355" w:author="Jens Ohm" w:date="2018-10-04T11:43:00Z">
              <w:r>
                <w:rPr>
                  <w:b/>
                </w:rPr>
                <w:t>Doc. #</w:t>
              </w:r>
            </w:ins>
          </w:p>
        </w:tc>
      </w:tr>
      <w:tr w:rsidR="002F09AB" w:rsidRPr="003A6F24" w:rsidTr="00C16B70">
        <w:trPr>
          <w:ins w:id="356" w:author="Jens Ohm" w:date="2018-10-04T11:43:00Z"/>
        </w:trPr>
        <w:tc>
          <w:tcPr>
            <w:tcW w:w="738" w:type="dxa"/>
            <w:shd w:val="clear" w:color="auto" w:fill="auto"/>
          </w:tcPr>
          <w:p w:rsidR="002F09AB" w:rsidRDefault="002F09AB" w:rsidP="00C16B70">
            <w:pPr>
              <w:rPr>
                <w:ins w:id="357" w:author="Jens Ohm" w:date="2018-10-04T11:43:00Z"/>
              </w:rPr>
            </w:pPr>
            <w:ins w:id="358" w:author="Jens Ohm" w:date="2018-10-04T11:43:00Z">
              <w:r>
                <w:t>1.2.1</w:t>
              </w:r>
            </w:ins>
          </w:p>
        </w:tc>
        <w:tc>
          <w:tcPr>
            <w:tcW w:w="810" w:type="dxa"/>
            <w:shd w:val="clear" w:color="auto" w:fill="auto"/>
          </w:tcPr>
          <w:p w:rsidR="002F09AB" w:rsidRPr="003A6F24" w:rsidRDefault="002F09AB" w:rsidP="00C16B70">
            <w:pPr>
              <w:rPr>
                <w:ins w:id="359" w:author="Jens Ohm" w:date="2018-10-04T11:43:00Z"/>
              </w:rPr>
            </w:pPr>
            <w:ins w:id="360" w:author="Jens Ohm" w:date="2018-10-04T11:43:00Z">
              <w:r>
                <w:t>0,1</w:t>
              </w:r>
            </w:ins>
          </w:p>
        </w:tc>
        <w:tc>
          <w:tcPr>
            <w:tcW w:w="1260" w:type="dxa"/>
            <w:shd w:val="clear" w:color="auto" w:fill="auto"/>
          </w:tcPr>
          <w:p w:rsidR="002F09AB" w:rsidRPr="003A6F24" w:rsidRDefault="002F09AB" w:rsidP="00C16B70">
            <w:pPr>
              <w:rPr>
                <w:ins w:id="361" w:author="Jens Ohm" w:date="2018-10-04T11:43:00Z"/>
                <w:lang w:eastAsia="zh-TW"/>
              </w:rPr>
            </w:pPr>
            <w:ins w:id="362" w:author="Jens Ohm" w:date="2018-10-04T11:43:00Z">
              <w:r w:rsidRPr="003A6F24">
                <w:t xml:space="preserve">Angular </w:t>
              </w:r>
              <w:r>
                <w:t>m</w:t>
              </w:r>
              <w:r w:rsidRPr="003A6F24">
                <w:t>odes</w:t>
              </w:r>
            </w:ins>
          </w:p>
        </w:tc>
        <w:tc>
          <w:tcPr>
            <w:tcW w:w="1710" w:type="dxa"/>
          </w:tcPr>
          <w:p w:rsidR="002F09AB" w:rsidRPr="003A6F24" w:rsidRDefault="002F09AB" w:rsidP="00C16B70">
            <w:pPr>
              <w:rPr>
                <w:ins w:id="363" w:author="Jens Ohm" w:date="2018-10-04T11:43:00Z"/>
              </w:rPr>
            </w:pPr>
            <w:ins w:id="364" w:author="Jens Ohm" w:date="2018-10-04T11:43:00Z">
              <w:r>
                <w:t>50/50 extended/nearest</w:t>
              </w:r>
            </w:ins>
          </w:p>
        </w:tc>
        <w:tc>
          <w:tcPr>
            <w:tcW w:w="1147" w:type="dxa"/>
            <w:shd w:val="clear" w:color="auto" w:fill="auto"/>
          </w:tcPr>
          <w:p w:rsidR="002F09AB" w:rsidRPr="003A6F24" w:rsidRDefault="002F09AB" w:rsidP="00C16B70">
            <w:pPr>
              <w:rPr>
                <w:ins w:id="365" w:author="Jens Ohm" w:date="2018-10-04T11:43:00Z"/>
              </w:rPr>
            </w:pPr>
            <w:ins w:id="366" w:author="Jens Ohm" w:date="2018-10-04T11:43:00Z">
              <w:r>
                <w:t>NA</w:t>
              </w:r>
            </w:ins>
          </w:p>
        </w:tc>
        <w:tc>
          <w:tcPr>
            <w:tcW w:w="810" w:type="dxa"/>
            <w:shd w:val="clear" w:color="auto" w:fill="auto"/>
          </w:tcPr>
          <w:p w:rsidR="002F09AB" w:rsidRPr="003A6F24" w:rsidRDefault="002F09AB" w:rsidP="00C16B70">
            <w:pPr>
              <w:rPr>
                <w:ins w:id="367" w:author="Jens Ohm" w:date="2018-10-04T11:43:00Z"/>
              </w:rPr>
            </w:pPr>
            <w:ins w:id="368" w:author="Jens Ohm" w:date="2018-10-04T11:43:00Z">
              <w:r>
                <w:t>y</w:t>
              </w:r>
            </w:ins>
          </w:p>
        </w:tc>
        <w:tc>
          <w:tcPr>
            <w:tcW w:w="900" w:type="dxa"/>
            <w:shd w:val="clear" w:color="auto" w:fill="auto"/>
          </w:tcPr>
          <w:p w:rsidR="002F09AB" w:rsidRPr="003A6F24" w:rsidRDefault="002F09AB" w:rsidP="00C16B70">
            <w:pPr>
              <w:rPr>
                <w:ins w:id="369" w:author="Jens Ohm" w:date="2018-10-04T11:43:00Z"/>
                <w:b/>
              </w:rPr>
            </w:pPr>
          </w:p>
        </w:tc>
        <w:tc>
          <w:tcPr>
            <w:tcW w:w="810" w:type="dxa"/>
          </w:tcPr>
          <w:p w:rsidR="002F09AB" w:rsidRPr="003A6F24" w:rsidRDefault="002F09AB" w:rsidP="00C16B70">
            <w:pPr>
              <w:rPr>
                <w:ins w:id="370" w:author="Jens Ohm" w:date="2018-10-04T11:43:00Z"/>
              </w:rPr>
            </w:pPr>
          </w:p>
        </w:tc>
        <w:tc>
          <w:tcPr>
            <w:tcW w:w="1620" w:type="dxa"/>
            <w:vMerge w:val="restart"/>
            <w:shd w:val="clear" w:color="auto" w:fill="auto"/>
          </w:tcPr>
          <w:p w:rsidR="002F09AB" w:rsidRPr="003A6F24" w:rsidRDefault="002F09AB" w:rsidP="00C16B70">
            <w:pPr>
              <w:rPr>
                <w:ins w:id="371" w:author="Jens Ohm" w:date="2018-10-04T11:43:00Z"/>
              </w:rPr>
            </w:pPr>
            <w:ins w:id="372" w:author="Jens Ohm" w:date="2018-10-04T11:43:00Z">
              <w:r>
                <w:rPr>
                  <w:rFonts w:hint="eastAsia"/>
                </w:rPr>
                <w:t>JVET-L</w:t>
              </w:r>
              <w:r>
                <w:t>0431 (Sony)</w:t>
              </w:r>
            </w:ins>
          </w:p>
        </w:tc>
      </w:tr>
      <w:tr w:rsidR="002F09AB" w:rsidRPr="003A6F24" w:rsidTr="00C16B70">
        <w:trPr>
          <w:ins w:id="373" w:author="Jens Ohm" w:date="2018-10-04T11:43:00Z"/>
        </w:trPr>
        <w:tc>
          <w:tcPr>
            <w:tcW w:w="738" w:type="dxa"/>
            <w:shd w:val="clear" w:color="auto" w:fill="auto"/>
          </w:tcPr>
          <w:p w:rsidR="002F09AB" w:rsidRDefault="002F09AB" w:rsidP="00C16B70">
            <w:pPr>
              <w:rPr>
                <w:ins w:id="374" w:author="Jens Ohm" w:date="2018-10-04T11:43:00Z"/>
              </w:rPr>
            </w:pPr>
            <w:ins w:id="375" w:author="Jens Ohm" w:date="2018-10-04T11:43:00Z">
              <w:r>
                <w:t>1.2.2</w:t>
              </w:r>
            </w:ins>
          </w:p>
        </w:tc>
        <w:tc>
          <w:tcPr>
            <w:tcW w:w="810" w:type="dxa"/>
            <w:shd w:val="clear" w:color="auto" w:fill="auto"/>
          </w:tcPr>
          <w:p w:rsidR="002F09AB" w:rsidRPr="003A6F24" w:rsidRDefault="002F09AB" w:rsidP="00C16B70">
            <w:pPr>
              <w:rPr>
                <w:ins w:id="376" w:author="Jens Ohm" w:date="2018-10-04T11:43:00Z"/>
                <w:lang w:eastAsia="zh-TW"/>
              </w:rPr>
            </w:pPr>
            <w:ins w:id="377" w:author="Jens Ohm" w:date="2018-10-04T11:43:00Z">
              <w:r>
                <w:t>0,1</w:t>
              </w:r>
            </w:ins>
          </w:p>
        </w:tc>
        <w:tc>
          <w:tcPr>
            <w:tcW w:w="1260" w:type="dxa"/>
            <w:shd w:val="clear" w:color="auto" w:fill="auto"/>
          </w:tcPr>
          <w:p w:rsidR="002F09AB" w:rsidRPr="003A6F24" w:rsidRDefault="002F09AB" w:rsidP="00C16B70">
            <w:pPr>
              <w:rPr>
                <w:ins w:id="378" w:author="Jens Ohm" w:date="2018-10-04T11:43:00Z"/>
                <w:lang w:eastAsia="zh-TW"/>
              </w:rPr>
            </w:pPr>
            <w:ins w:id="379" w:author="Jens Ohm" w:date="2018-10-04T11:43:00Z">
              <w:r w:rsidRPr="003A6F24">
                <w:t xml:space="preserve">Angular </w:t>
              </w:r>
              <w:r>
                <w:t>m</w:t>
              </w:r>
              <w:r w:rsidRPr="003A6F24">
                <w:t>odes</w:t>
              </w:r>
            </w:ins>
          </w:p>
        </w:tc>
        <w:tc>
          <w:tcPr>
            <w:tcW w:w="1710" w:type="dxa"/>
          </w:tcPr>
          <w:p w:rsidR="002F09AB" w:rsidRDefault="002F09AB" w:rsidP="00C16B70">
            <w:pPr>
              <w:rPr>
                <w:ins w:id="380" w:author="Jens Ohm" w:date="2018-10-04T11:43:00Z"/>
              </w:rPr>
            </w:pPr>
            <w:ins w:id="381" w:author="Jens Ohm" w:date="2018-10-04T11:43:00Z">
              <w:r>
                <w:t>50/50 extended/nearest</w:t>
              </w:r>
            </w:ins>
          </w:p>
        </w:tc>
        <w:tc>
          <w:tcPr>
            <w:tcW w:w="1147" w:type="dxa"/>
            <w:shd w:val="clear" w:color="auto" w:fill="auto"/>
          </w:tcPr>
          <w:p w:rsidR="002F09AB" w:rsidRPr="003A6F24" w:rsidRDefault="002F09AB" w:rsidP="00C16B70">
            <w:pPr>
              <w:rPr>
                <w:ins w:id="382" w:author="Jens Ohm" w:date="2018-10-04T11:43:00Z"/>
                <w:b/>
              </w:rPr>
            </w:pPr>
            <w:ins w:id="383" w:author="Jens Ohm" w:date="2018-10-04T11:43:00Z">
              <w:r>
                <w:t>NA</w:t>
              </w:r>
            </w:ins>
          </w:p>
        </w:tc>
        <w:tc>
          <w:tcPr>
            <w:tcW w:w="810" w:type="dxa"/>
            <w:shd w:val="clear" w:color="auto" w:fill="auto"/>
          </w:tcPr>
          <w:p w:rsidR="002F09AB" w:rsidRPr="003A6F24" w:rsidRDefault="002F09AB" w:rsidP="00C16B70">
            <w:pPr>
              <w:rPr>
                <w:ins w:id="384" w:author="Jens Ohm" w:date="2018-10-04T11:43:00Z"/>
                <w:lang w:eastAsia="zh-TW"/>
              </w:rPr>
            </w:pPr>
            <w:ins w:id="385" w:author="Jens Ohm" w:date="2018-10-04T11:43:00Z">
              <w:r>
                <w:t>y</w:t>
              </w:r>
            </w:ins>
          </w:p>
        </w:tc>
        <w:tc>
          <w:tcPr>
            <w:tcW w:w="900" w:type="dxa"/>
            <w:shd w:val="clear" w:color="auto" w:fill="auto"/>
          </w:tcPr>
          <w:p w:rsidR="002F09AB" w:rsidRPr="00B72F5A" w:rsidRDefault="002F09AB" w:rsidP="00C16B70">
            <w:pPr>
              <w:rPr>
                <w:ins w:id="386" w:author="Jens Ohm" w:date="2018-10-04T11:43:00Z"/>
              </w:rPr>
            </w:pPr>
            <w:ins w:id="387" w:author="Jens Ohm" w:date="2018-10-04T11:43:00Z">
              <w:r w:rsidRPr="00B72F5A">
                <w:t>y</w:t>
              </w:r>
            </w:ins>
          </w:p>
        </w:tc>
        <w:tc>
          <w:tcPr>
            <w:tcW w:w="810" w:type="dxa"/>
          </w:tcPr>
          <w:p w:rsidR="002F09AB" w:rsidRPr="003A6F24" w:rsidRDefault="002F09AB" w:rsidP="00C16B70">
            <w:pPr>
              <w:rPr>
                <w:ins w:id="388" w:author="Jens Ohm" w:date="2018-10-04T11:43:00Z"/>
              </w:rPr>
            </w:pPr>
          </w:p>
        </w:tc>
        <w:tc>
          <w:tcPr>
            <w:tcW w:w="1620" w:type="dxa"/>
            <w:vMerge/>
            <w:shd w:val="clear" w:color="auto" w:fill="auto"/>
          </w:tcPr>
          <w:p w:rsidR="002F09AB" w:rsidRPr="003A6F24" w:rsidRDefault="002F09AB" w:rsidP="00C16B70">
            <w:pPr>
              <w:rPr>
                <w:ins w:id="389" w:author="Jens Ohm" w:date="2018-10-04T11:43:00Z"/>
              </w:rPr>
            </w:pPr>
          </w:p>
        </w:tc>
      </w:tr>
      <w:tr w:rsidR="002F09AB" w:rsidRPr="003A6F24" w:rsidTr="00C16B70">
        <w:trPr>
          <w:ins w:id="390" w:author="Jens Ohm" w:date="2018-10-04T11:43:00Z"/>
        </w:trPr>
        <w:tc>
          <w:tcPr>
            <w:tcW w:w="738" w:type="dxa"/>
            <w:shd w:val="clear" w:color="auto" w:fill="auto"/>
          </w:tcPr>
          <w:p w:rsidR="002F09AB" w:rsidRDefault="002F09AB" w:rsidP="00C16B70">
            <w:pPr>
              <w:rPr>
                <w:ins w:id="391" w:author="Jens Ohm" w:date="2018-10-04T11:43:00Z"/>
              </w:rPr>
            </w:pPr>
            <w:ins w:id="392" w:author="Jens Ohm" w:date="2018-10-04T11:43:00Z">
              <w:r>
                <w:lastRenderedPageBreak/>
                <w:t>1.2.3 idem 1.2.5</w:t>
              </w:r>
            </w:ins>
          </w:p>
        </w:tc>
        <w:tc>
          <w:tcPr>
            <w:tcW w:w="810" w:type="dxa"/>
            <w:shd w:val="clear" w:color="auto" w:fill="auto"/>
          </w:tcPr>
          <w:p w:rsidR="002F09AB" w:rsidRPr="003A6F24" w:rsidRDefault="002F09AB" w:rsidP="00C16B70">
            <w:pPr>
              <w:rPr>
                <w:ins w:id="393" w:author="Jens Ohm" w:date="2018-10-04T11:43:00Z"/>
              </w:rPr>
            </w:pPr>
            <w:ins w:id="394" w:author="Jens Ohm" w:date="2018-10-04T11:43:00Z">
              <w:r>
                <w:rPr>
                  <w:rFonts w:eastAsia="Malgun Gothic"/>
                  <w:lang w:eastAsia="ko-KR"/>
                </w:rPr>
                <w:t>0,</w:t>
              </w:r>
              <w:r>
                <w:rPr>
                  <w:rFonts w:eastAsia="Malgun Gothic" w:hint="eastAsia"/>
                  <w:lang w:eastAsia="ko-KR"/>
                </w:rPr>
                <w:t>1</w:t>
              </w:r>
            </w:ins>
          </w:p>
        </w:tc>
        <w:tc>
          <w:tcPr>
            <w:tcW w:w="1260" w:type="dxa"/>
            <w:shd w:val="clear" w:color="auto" w:fill="auto"/>
          </w:tcPr>
          <w:p w:rsidR="002F09AB" w:rsidRPr="003A6F24" w:rsidRDefault="002F09AB" w:rsidP="00C16B70">
            <w:pPr>
              <w:rPr>
                <w:ins w:id="395" w:author="Jens Ohm" w:date="2018-10-04T11:43:00Z"/>
                <w:lang w:eastAsia="zh-TW"/>
              </w:rPr>
            </w:pPr>
            <w:ins w:id="396" w:author="Jens Ohm" w:date="2018-10-04T11:43:00Z">
              <w:r w:rsidRPr="003A6F24">
                <w:t xml:space="preserve">Angular </w:t>
              </w:r>
              <w:r>
                <w:t>m</w:t>
              </w:r>
              <w:r w:rsidRPr="003A6F24">
                <w:t>odes</w:t>
              </w:r>
            </w:ins>
          </w:p>
        </w:tc>
        <w:tc>
          <w:tcPr>
            <w:tcW w:w="1710" w:type="dxa"/>
          </w:tcPr>
          <w:p w:rsidR="002F09AB" w:rsidRPr="003A6F24" w:rsidRDefault="002F09AB" w:rsidP="00C16B70">
            <w:pPr>
              <w:rPr>
                <w:ins w:id="397" w:author="Jens Ohm" w:date="2018-10-04T11:43:00Z"/>
              </w:rPr>
            </w:pPr>
            <w:ins w:id="398" w:author="Jens Ohm" w:date="2018-10-04T11:43:00Z">
              <w:r>
                <w:t>25/75 extended/nearest</w:t>
              </w:r>
            </w:ins>
          </w:p>
        </w:tc>
        <w:tc>
          <w:tcPr>
            <w:tcW w:w="1147" w:type="dxa"/>
            <w:shd w:val="clear" w:color="auto" w:fill="auto"/>
          </w:tcPr>
          <w:p w:rsidR="002F09AB" w:rsidRPr="003A6F24" w:rsidRDefault="002F09AB" w:rsidP="00C16B70">
            <w:pPr>
              <w:rPr>
                <w:ins w:id="399" w:author="Jens Ohm" w:date="2018-10-04T11:43:00Z"/>
              </w:rPr>
            </w:pPr>
            <w:ins w:id="400" w:author="Jens Ohm" w:date="2018-10-04T11:43:00Z">
              <w:r>
                <w:t>NA</w:t>
              </w:r>
            </w:ins>
          </w:p>
        </w:tc>
        <w:tc>
          <w:tcPr>
            <w:tcW w:w="810" w:type="dxa"/>
            <w:shd w:val="clear" w:color="auto" w:fill="auto"/>
          </w:tcPr>
          <w:p w:rsidR="002F09AB" w:rsidRPr="003A6F24" w:rsidRDefault="002F09AB" w:rsidP="00C16B70">
            <w:pPr>
              <w:rPr>
                <w:ins w:id="401" w:author="Jens Ohm" w:date="2018-10-04T11:43:00Z"/>
              </w:rPr>
            </w:pPr>
            <w:ins w:id="402" w:author="Jens Ohm" w:date="2018-10-04T11:43:00Z">
              <w:r w:rsidRPr="003A6F24">
                <w:t>y</w:t>
              </w:r>
            </w:ins>
          </w:p>
        </w:tc>
        <w:tc>
          <w:tcPr>
            <w:tcW w:w="900" w:type="dxa"/>
            <w:shd w:val="clear" w:color="auto" w:fill="auto"/>
          </w:tcPr>
          <w:p w:rsidR="002F09AB" w:rsidRPr="00B72F5A" w:rsidRDefault="002F09AB" w:rsidP="00C16B70">
            <w:pPr>
              <w:rPr>
                <w:ins w:id="403" w:author="Jens Ohm" w:date="2018-10-04T11:43:00Z"/>
              </w:rPr>
            </w:pPr>
            <w:ins w:id="404" w:author="Jens Ohm" w:date="2018-10-04T11:43:00Z">
              <w:r w:rsidRPr="00B72F5A">
                <w:t>y</w:t>
              </w:r>
            </w:ins>
          </w:p>
        </w:tc>
        <w:tc>
          <w:tcPr>
            <w:tcW w:w="810" w:type="dxa"/>
          </w:tcPr>
          <w:p w:rsidR="002F09AB" w:rsidRPr="003A6F24" w:rsidRDefault="002F09AB" w:rsidP="00C16B70">
            <w:pPr>
              <w:rPr>
                <w:ins w:id="405" w:author="Jens Ohm" w:date="2018-10-04T11:43:00Z"/>
              </w:rPr>
            </w:pPr>
          </w:p>
        </w:tc>
        <w:tc>
          <w:tcPr>
            <w:tcW w:w="1620" w:type="dxa"/>
            <w:vMerge w:val="restart"/>
            <w:shd w:val="clear" w:color="auto" w:fill="auto"/>
          </w:tcPr>
          <w:p w:rsidR="002F09AB" w:rsidRPr="003A6F24" w:rsidRDefault="002F09AB" w:rsidP="00C16B70">
            <w:pPr>
              <w:rPr>
                <w:ins w:id="406" w:author="Jens Ohm" w:date="2018-10-04T11:43:00Z"/>
              </w:rPr>
            </w:pPr>
            <w:ins w:id="407" w:author="Jens Ohm" w:date="2018-10-04T11:43:00Z">
              <w:r>
                <w:rPr>
                  <w:rFonts w:hint="eastAsia"/>
                </w:rPr>
                <w:t>JVET-L</w:t>
              </w:r>
              <w:r>
                <w:t>0150 (ETRI)</w:t>
              </w:r>
            </w:ins>
          </w:p>
        </w:tc>
      </w:tr>
      <w:tr w:rsidR="002F09AB" w:rsidRPr="003A6F24" w:rsidTr="00C16B70">
        <w:trPr>
          <w:ins w:id="408" w:author="Jens Ohm" w:date="2018-10-04T11:43:00Z"/>
        </w:trPr>
        <w:tc>
          <w:tcPr>
            <w:tcW w:w="738" w:type="dxa"/>
            <w:shd w:val="clear" w:color="auto" w:fill="auto"/>
          </w:tcPr>
          <w:p w:rsidR="002F09AB" w:rsidRDefault="002F09AB" w:rsidP="00C16B70">
            <w:pPr>
              <w:rPr>
                <w:ins w:id="409" w:author="Jens Ohm" w:date="2018-10-04T11:43:00Z"/>
              </w:rPr>
            </w:pPr>
            <w:ins w:id="410" w:author="Jens Ohm" w:date="2018-10-04T11:43:00Z">
              <w:r>
                <w:t>1.2.4</w:t>
              </w:r>
            </w:ins>
          </w:p>
        </w:tc>
        <w:tc>
          <w:tcPr>
            <w:tcW w:w="810" w:type="dxa"/>
            <w:shd w:val="clear" w:color="auto" w:fill="auto"/>
          </w:tcPr>
          <w:p w:rsidR="002F09AB" w:rsidRPr="003A6F24" w:rsidRDefault="002F09AB" w:rsidP="00C16B70">
            <w:pPr>
              <w:rPr>
                <w:ins w:id="411" w:author="Jens Ohm" w:date="2018-10-04T11:43:00Z"/>
              </w:rPr>
            </w:pPr>
            <w:ins w:id="412" w:author="Jens Ohm" w:date="2018-10-04T11:43:00Z">
              <w:r>
                <w:rPr>
                  <w:rFonts w:eastAsia="Malgun Gothic"/>
                  <w:lang w:eastAsia="ko-KR"/>
                </w:rPr>
                <w:t>0,</w:t>
              </w:r>
              <w:r>
                <w:rPr>
                  <w:rFonts w:eastAsia="Malgun Gothic" w:hint="eastAsia"/>
                  <w:lang w:eastAsia="ko-KR"/>
                </w:rPr>
                <w:t>1</w:t>
              </w:r>
            </w:ins>
          </w:p>
        </w:tc>
        <w:tc>
          <w:tcPr>
            <w:tcW w:w="1260" w:type="dxa"/>
            <w:shd w:val="clear" w:color="auto" w:fill="auto"/>
          </w:tcPr>
          <w:p w:rsidR="002F09AB" w:rsidRPr="003A6F24" w:rsidRDefault="002F09AB" w:rsidP="00C16B70">
            <w:pPr>
              <w:rPr>
                <w:ins w:id="413" w:author="Jens Ohm" w:date="2018-10-04T11:43:00Z"/>
                <w:lang w:eastAsia="zh-TW"/>
              </w:rPr>
            </w:pPr>
            <w:ins w:id="414" w:author="Jens Ohm" w:date="2018-10-04T11:43:00Z">
              <w:r w:rsidRPr="003A6F24">
                <w:t xml:space="preserve">Angular </w:t>
              </w:r>
              <w:r>
                <w:t>m</w:t>
              </w:r>
              <w:r w:rsidRPr="003A6F24">
                <w:t>odes</w:t>
              </w:r>
            </w:ins>
          </w:p>
        </w:tc>
        <w:tc>
          <w:tcPr>
            <w:tcW w:w="1710" w:type="dxa"/>
          </w:tcPr>
          <w:p w:rsidR="002F09AB" w:rsidRPr="003A6F24" w:rsidRDefault="002F09AB" w:rsidP="00C16B70">
            <w:pPr>
              <w:rPr>
                <w:ins w:id="415" w:author="Jens Ohm" w:date="2018-10-04T11:43:00Z"/>
              </w:rPr>
            </w:pPr>
            <w:ins w:id="416" w:author="Jens Ohm" w:date="2018-10-04T11:43:00Z">
              <w:r>
                <w:t>25/75 extended/nearest</w:t>
              </w:r>
            </w:ins>
          </w:p>
        </w:tc>
        <w:tc>
          <w:tcPr>
            <w:tcW w:w="1147" w:type="dxa"/>
            <w:shd w:val="clear" w:color="auto" w:fill="auto"/>
          </w:tcPr>
          <w:p w:rsidR="002F09AB" w:rsidRPr="003A6F24" w:rsidRDefault="002F09AB" w:rsidP="00C16B70">
            <w:pPr>
              <w:rPr>
                <w:ins w:id="417" w:author="Jens Ohm" w:date="2018-10-04T11:43:00Z"/>
              </w:rPr>
            </w:pPr>
            <w:ins w:id="418" w:author="Jens Ohm" w:date="2018-10-04T11:43:00Z">
              <w:r>
                <w:t>NA</w:t>
              </w:r>
            </w:ins>
          </w:p>
        </w:tc>
        <w:tc>
          <w:tcPr>
            <w:tcW w:w="810" w:type="dxa"/>
            <w:shd w:val="clear" w:color="auto" w:fill="auto"/>
          </w:tcPr>
          <w:p w:rsidR="002F09AB" w:rsidRPr="003A6F24" w:rsidRDefault="002F09AB" w:rsidP="00C16B70">
            <w:pPr>
              <w:rPr>
                <w:ins w:id="419" w:author="Jens Ohm" w:date="2018-10-04T11:43:00Z"/>
              </w:rPr>
            </w:pPr>
            <w:ins w:id="420" w:author="Jens Ohm" w:date="2018-10-04T11:43:00Z">
              <w:r w:rsidRPr="003A6F24">
                <w:t>y</w:t>
              </w:r>
            </w:ins>
          </w:p>
        </w:tc>
        <w:tc>
          <w:tcPr>
            <w:tcW w:w="900" w:type="dxa"/>
            <w:shd w:val="clear" w:color="auto" w:fill="auto"/>
          </w:tcPr>
          <w:p w:rsidR="002F09AB" w:rsidRPr="00B72F5A" w:rsidRDefault="002F09AB" w:rsidP="00C16B70">
            <w:pPr>
              <w:rPr>
                <w:ins w:id="421" w:author="Jens Ohm" w:date="2018-10-04T11:43:00Z"/>
              </w:rPr>
            </w:pPr>
            <w:ins w:id="422" w:author="Jens Ohm" w:date="2018-10-04T11:43:00Z">
              <w:r w:rsidRPr="00B72F5A">
                <w:t>y</w:t>
              </w:r>
            </w:ins>
          </w:p>
        </w:tc>
        <w:tc>
          <w:tcPr>
            <w:tcW w:w="810" w:type="dxa"/>
          </w:tcPr>
          <w:p w:rsidR="002F09AB" w:rsidRDefault="002F09AB" w:rsidP="00C16B70">
            <w:pPr>
              <w:rPr>
                <w:ins w:id="423" w:author="Jens Ohm" w:date="2018-10-04T11:43:00Z"/>
                <w:rFonts w:eastAsia="Malgun Gothic"/>
                <w:lang w:eastAsia="ko-KR"/>
              </w:rPr>
            </w:pPr>
            <w:ins w:id="424" w:author="Jens Ohm" w:date="2018-10-04T11:43:00Z">
              <w:r>
                <w:rPr>
                  <w:rFonts w:eastAsia="Malgun Gothic" w:hint="eastAsia"/>
                  <w:lang w:eastAsia="ko-KR"/>
                </w:rPr>
                <w:t>y</w:t>
              </w:r>
            </w:ins>
          </w:p>
        </w:tc>
        <w:tc>
          <w:tcPr>
            <w:tcW w:w="1620" w:type="dxa"/>
            <w:vMerge/>
            <w:shd w:val="clear" w:color="auto" w:fill="auto"/>
          </w:tcPr>
          <w:p w:rsidR="002F09AB" w:rsidRPr="003A6F24" w:rsidRDefault="002F09AB" w:rsidP="00C16B70">
            <w:pPr>
              <w:rPr>
                <w:ins w:id="425" w:author="Jens Ohm" w:date="2018-10-04T11:43:00Z"/>
              </w:rPr>
            </w:pPr>
          </w:p>
        </w:tc>
      </w:tr>
      <w:tr w:rsidR="002F09AB" w:rsidRPr="003A6F24" w:rsidTr="00C16B70">
        <w:trPr>
          <w:ins w:id="426" w:author="Jens Ohm" w:date="2018-10-04T11:43:00Z"/>
        </w:trPr>
        <w:tc>
          <w:tcPr>
            <w:tcW w:w="738" w:type="dxa"/>
            <w:shd w:val="clear" w:color="auto" w:fill="auto"/>
          </w:tcPr>
          <w:p w:rsidR="002F09AB" w:rsidRDefault="002F09AB" w:rsidP="00C16B70">
            <w:pPr>
              <w:rPr>
                <w:ins w:id="427" w:author="Jens Ohm" w:date="2018-10-04T11:43:00Z"/>
              </w:rPr>
            </w:pPr>
            <w:ins w:id="428" w:author="Jens Ohm" w:date="2018-10-04T11:43:00Z">
              <w:r>
                <w:t>1.2.5 idem 1.2.3</w:t>
              </w:r>
            </w:ins>
          </w:p>
        </w:tc>
        <w:tc>
          <w:tcPr>
            <w:tcW w:w="810" w:type="dxa"/>
            <w:shd w:val="clear" w:color="auto" w:fill="auto"/>
          </w:tcPr>
          <w:p w:rsidR="002F09AB" w:rsidRPr="003A6F24" w:rsidRDefault="002F09AB" w:rsidP="00C16B70">
            <w:pPr>
              <w:rPr>
                <w:ins w:id="429" w:author="Jens Ohm" w:date="2018-10-04T11:43:00Z"/>
              </w:rPr>
            </w:pPr>
            <w:ins w:id="430" w:author="Jens Ohm" w:date="2018-10-04T11:43:00Z">
              <w:r>
                <w:rPr>
                  <w:rFonts w:eastAsia="Malgun Gothic"/>
                  <w:lang w:eastAsia="ko-KR"/>
                </w:rPr>
                <w:t>0,1</w:t>
              </w:r>
            </w:ins>
          </w:p>
        </w:tc>
        <w:tc>
          <w:tcPr>
            <w:tcW w:w="1260" w:type="dxa"/>
            <w:shd w:val="clear" w:color="auto" w:fill="auto"/>
          </w:tcPr>
          <w:p w:rsidR="002F09AB" w:rsidRPr="003A6F24" w:rsidRDefault="002F09AB" w:rsidP="00C16B70">
            <w:pPr>
              <w:rPr>
                <w:ins w:id="431" w:author="Jens Ohm" w:date="2018-10-04T11:43:00Z"/>
                <w:lang w:eastAsia="zh-TW"/>
              </w:rPr>
            </w:pPr>
            <w:ins w:id="432" w:author="Jens Ohm" w:date="2018-10-04T11:43:00Z">
              <w:r w:rsidRPr="003A6F24">
                <w:t xml:space="preserve">Angular </w:t>
              </w:r>
              <w:r>
                <w:t>m</w:t>
              </w:r>
              <w:r w:rsidRPr="003A6F24">
                <w:t>odes</w:t>
              </w:r>
            </w:ins>
          </w:p>
        </w:tc>
        <w:tc>
          <w:tcPr>
            <w:tcW w:w="1710" w:type="dxa"/>
          </w:tcPr>
          <w:p w:rsidR="002F09AB" w:rsidRPr="003A6F24" w:rsidRDefault="002F09AB" w:rsidP="00C16B70">
            <w:pPr>
              <w:rPr>
                <w:ins w:id="433" w:author="Jens Ohm" w:date="2018-10-04T11:43:00Z"/>
              </w:rPr>
            </w:pPr>
            <w:ins w:id="434" w:author="Jens Ohm" w:date="2018-10-04T11:43:00Z">
              <w:r>
                <w:t>25/75 extended/nearest</w:t>
              </w:r>
            </w:ins>
          </w:p>
        </w:tc>
        <w:tc>
          <w:tcPr>
            <w:tcW w:w="1147" w:type="dxa"/>
            <w:shd w:val="clear" w:color="auto" w:fill="auto"/>
          </w:tcPr>
          <w:p w:rsidR="002F09AB" w:rsidRPr="003A6F24" w:rsidRDefault="002F09AB" w:rsidP="00C16B70">
            <w:pPr>
              <w:rPr>
                <w:ins w:id="435" w:author="Jens Ohm" w:date="2018-10-04T11:43:00Z"/>
              </w:rPr>
            </w:pPr>
            <w:ins w:id="436" w:author="Jens Ohm" w:date="2018-10-04T11:43:00Z">
              <w:r>
                <w:t>NA</w:t>
              </w:r>
            </w:ins>
          </w:p>
        </w:tc>
        <w:tc>
          <w:tcPr>
            <w:tcW w:w="810" w:type="dxa"/>
            <w:shd w:val="clear" w:color="auto" w:fill="auto"/>
          </w:tcPr>
          <w:p w:rsidR="002F09AB" w:rsidRPr="003A6F24" w:rsidRDefault="002F09AB" w:rsidP="00C16B70">
            <w:pPr>
              <w:rPr>
                <w:ins w:id="437" w:author="Jens Ohm" w:date="2018-10-04T11:43:00Z"/>
              </w:rPr>
            </w:pPr>
            <w:ins w:id="438" w:author="Jens Ohm" w:date="2018-10-04T11:43:00Z">
              <w:r>
                <w:t>y</w:t>
              </w:r>
            </w:ins>
          </w:p>
        </w:tc>
        <w:tc>
          <w:tcPr>
            <w:tcW w:w="900" w:type="dxa"/>
            <w:shd w:val="clear" w:color="auto" w:fill="auto"/>
          </w:tcPr>
          <w:p w:rsidR="002F09AB" w:rsidRPr="00B72F5A" w:rsidRDefault="002F09AB" w:rsidP="00C16B70">
            <w:pPr>
              <w:rPr>
                <w:ins w:id="439" w:author="Jens Ohm" w:date="2018-10-04T11:43:00Z"/>
              </w:rPr>
            </w:pPr>
            <w:ins w:id="440" w:author="Jens Ohm" w:date="2018-10-04T11:43:00Z">
              <w:r w:rsidRPr="00B72F5A">
                <w:t>y</w:t>
              </w:r>
            </w:ins>
          </w:p>
        </w:tc>
        <w:tc>
          <w:tcPr>
            <w:tcW w:w="810" w:type="dxa"/>
          </w:tcPr>
          <w:p w:rsidR="002F09AB" w:rsidRPr="003A6F24" w:rsidRDefault="002F09AB" w:rsidP="00C16B70">
            <w:pPr>
              <w:rPr>
                <w:ins w:id="441" w:author="Jens Ohm" w:date="2018-10-04T11:43:00Z"/>
              </w:rPr>
            </w:pPr>
          </w:p>
        </w:tc>
        <w:tc>
          <w:tcPr>
            <w:tcW w:w="1620" w:type="dxa"/>
            <w:shd w:val="clear" w:color="auto" w:fill="auto"/>
          </w:tcPr>
          <w:p w:rsidR="002F09AB" w:rsidRPr="003A6F24" w:rsidRDefault="002F09AB" w:rsidP="00C16B70">
            <w:pPr>
              <w:rPr>
                <w:ins w:id="442" w:author="Jens Ohm" w:date="2018-10-04T11:43:00Z"/>
              </w:rPr>
            </w:pPr>
            <w:ins w:id="443" w:author="Jens Ohm" w:date="2018-10-04T11:43:00Z">
              <w:r>
                <w:rPr>
                  <w:rFonts w:hint="eastAsia"/>
                </w:rPr>
                <w:t>JVET-L</w:t>
              </w:r>
              <w:r>
                <w:t>0412 (Technicolor)</w:t>
              </w:r>
            </w:ins>
          </w:p>
        </w:tc>
      </w:tr>
    </w:tbl>
    <w:p w:rsidR="002F09AB" w:rsidRDefault="002F09AB" w:rsidP="009102B3">
      <w:pPr>
        <w:rPr>
          <w:ins w:id="444" w:author="Jens Ohm" w:date="2018-10-04T11:44:00Z"/>
          <w:lang w:eastAsia="de-DE"/>
        </w:rPr>
      </w:pPr>
    </w:p>
    <w:p w:rsidR="002F09AB" w:rsidRDefault="002F09AB" w:rsidP="009102B3">
      <w:pPr>
        <w:rPr>
          <w:ins w:id="445" w:author="Jens Ohm" w:date="2018-10-04T11:45:00Z"/>
          <w:lang w:eastAsia="de-DE"/>
        </w:rPr>
      </w:pPr>
      <w:ins w:id="446" w:author="Jens Ohm" w:date="2018-10-04T11:45:00Z">
        <w:r>
          <w:rPr>
            <w:lang w:eastAsia="de-DE"/>
          </w:rPr>
          <w:t>Results:</w:t>
        </w:r>
      </w:ins>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810"/>
        <w:gridCol w:w="810"/>
        <w:gridCol w:w="810"/>
        <w:gridCol w:w="683"/>
        <w:gridCol w:w="683"/>
        <w:gridCol w:w="884"/>
        <w:gridCol w:w="810"/>
        <w:gridCol w:w="810"/>
        <w:gridCol w:w="683"/>
        <w:gridCol w:w="683"/>
      </w:tblGrid>
      <w:tr w:rsidR="002F09AB" w:rsidRPr="00911133" w:rsidTr="00C16B70">
        <w:trPr>
          <w:trHeight w:val="300"/>
          <w:ins w:id="447" w:author="Jens Ohm" w:date="2018-10-04T11:45:00Z"/>
        </w:trPr>
        <w:tc>
          <w:tcPr>
            <w:tcW w:w="683" w:type="dxa"/>
            <w:shd w:val="clear" w:color="auto" w:fill="auto"/>
            <w:noWrap/>
            <w:hideMark/>
          </w:tcPr>
          <w:p w:rsidR="002F09AB" w:rsidRPr="00911133" w:rsidRDefault="002F09AB" w:rsidP="00C16B70">
            <w:pPr>
              <w:rPr>
                <w:ins w:id="448" w:author="Jens Ohm" w:date="2018-10-04T11:45:00Z"/>
                <w:sz w:val="20"/>
              </w:rPr>
            </w:pPr>
          </w:p>
        </w:tc>
        <w:tc>
          <w:tcPr>
            <w:tcW w:w="3796"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49" w:author="Jens Ohm" w:date="2018-10-04T11:45:00Z"/>
                <w:b/>
                <w:bCs/>
                <w:sz w:val="20"/>
              </w:rPr>
            </w:pPr>
            <w:ins w:id="450" w:author="Jens Ohm" w:date="2018-10-04T11:45:00Z">
              <w:r w:rsidRPr="00911133">
                <w:rPr>
                  <w:b/>
                  <w:bCs/>
                  <w:sz w:val="20"/>
                </w:rPr>
                <w:t>All Intra Main10 - Over VTM</w:t>
              </w:r>
              <w:r>
                <w:rPr>
                  <w:b/>
                  <w:bCs/>
                  <w:sz w:val="20"/>
                </w:rPr>
                <w:t>-2</w:t>
              </w:r>
              <w:r w:rsidRPr="00911133">
                <w:rPr>
                  <w:b/>
                  <w:bCs/>
                  <w:sz w:val="20"/>
                </w:rPr>
                <w:t>.0</w:t>
              </w:r>
              <w:r>
                <w:rPr>
                  <w:b/>
                  <w:bCs/>
                  <w:sz w:val="20"/>
                </w:rPr>
                <w:t>.1</w:t>
              </w:r>
            </w:ins>
          </w:p>
        </w:tc>
        <w:tc>
          <w:tcPr>
            <w:tcW w:w="3870" w:type="dxa"/>
            <w:gridSpan w:val="5"/>
            <w:tcBorders>
              <w:top w:val="single" w:sz="8" w:space="0" w:color="auto"/>
              <w:left w:val="single" w:sz="8" w:space="0" w:color="auto"/>
              <w:right w:val="single" w:sz="8" w:space="0" w:color="auto"/>
            </w:tcBorders>
            <w:shd w:val="clear" w:color="auto" w:fill="auto"/>
            <w:noWrap/>
            <w:hideMark/>
          </w:tcPr>
          <w:p w:rsidR="002F09AB" w:rsidRPr="00911133" w:rsidRDefault="002F09AB" w:rsidP="00C16B70">
            <w:pPr>
              <w:jc w:val="center"/>
              <w:rPr>
                <w:ins w:id="451" w:author="Jens Ohm" w:date="2018-10-04T11:45:00Z"/>
                <w:b/>
                <w:bCs/>
                <w:sz w:val="20"/>
              </w:rPr>
            </w:pPr>
            <w:ins w:id="452" w:author="Jens Ohm" w:date="2018-10-04T11:45:00Z">
              <w:r>
                <w:rPr>
                  <w:b/>
                  <w:bCs/>
                  <w:sz w:val="20"/>
                </w:rPr>
                <w:t>Random Access</w:t>
              </w:r>
              <w:r w:rsidRPr="00911133">
                <w:rPr>
                  <w:b/>
                  <w:bCs/>
                  <w:sz w:val="20"/>
                </w:rPr>
                <w:t xml:space="preserve"> Main10 - Over </w:t>
              </w:r>
              <w:r>
                <w:rPr>
                  <w:b/>
                  <w:bCs/>
                  <w:sz w:val="20"/>
                </w:rPr>
                <w:t xml:space="preserve">VTM-2.0.1 </w:t>
              </w:r>
            </w:ins>
          </w:p>
        </w:tc>
      </w:tr>
      <w:tr w:rsidR="002F09AB" w:rsidRPr="00911133" w:rsidTr="00C16B70">
        <w:trPr>
          <w:trHeight w:val="300"/>
          <w:ins w:id="453" w:author="Jens Ohm" w:date="2018-10-04T11:45:00Z"/>
        </w:trPr>
        <w:tc>
          <w:tcPr>
            <w:tcW w:w="683" w:type="dxa"/>
            <w:shd w:val="clear" w:color="auto" w:fill="auto"/>
            <w:noWrap/>
            <w:hideMark/>
          </w:tcPr>
          <w:p w:rsidR="002F09AB" w:rsidRPr="00911133" w:rsidRDefault="002F09AB" w:rsidP="00C16B70">
            <w:pPr>
              <w:rPr>
                <w:ins w:id="454" w:author="Jens Ohm" w:date="2018-10-04T11:45:00Z"/>
                <w:b/>
                <w:bCs/>
                <w:sz w:val="20"/>
              </w:rPr>
            </w:pPr>
            <w:ins w:id="455" w:author="Jens Ohm" w:date="2018-10-04T11:45:00Z">
              <w:r w:rsidRPr="00911133">
                <w:rPr>
                  <w:b/>
                  <w:bCs/>
                  <w:sz w:val="20"/>
                </w:rPr>
                <w:t>Test#</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56" w:author="Jens Ohm" w:date="2018-10-04T11:45:00Z"/>
                <w:b/>
                <w:bCs/>
                <w:sz w:val="20"/>
              </w:rPr>
            </w:pPr>
            <w:ins w:id="457" w:author="Jens Ohm" w:date="2018-10-04T11:45:00Z">
              <w:r w:rsidRPr="00911133">
                <w:rPr>
                  <w:b/>
                  <w:bCs/>
                  <w:sz w:val="20"/>
                </w:rPr>
                <w:t>Y</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58" w:author="Jens Ohm" w:date="2018-10-04T11:45:00Z"/>
                <w:b/>
                <w:bCs/>
                <w:sz w:val="20"/>
              </w:rPr>
            </w:pPr>
            <w:ins w:id="459" w:author="Jens Ohm" w:date="2018-10-04T11:45:00Z">
              <w:r w:rsidRPr="00911133">
                <w:rPr>
                  <w:b/>
                  <w:bCs/>
                  <w:sz w:val="20"/>
                </w:rPr>
                <w:t>U</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60" w:author="Jens Ohm" w:date="2018-10-04T11:45:00Z"/>
                <w:b/>
                <w:bCs/>
                <w:sz w:val="20"/>
              </w:rPr>
            </w:pPr>
            <w:ins w:id="461" w:author="Jens Ohm" w:date="2018-10-04T11:45:00Z">
              <w:r w:rsidRPr="00911133">
                <w:rPr>
                  <w:b/>
                  <w:bCs/>
                  <w:sz w:val="20"/>
                </w:rPr>
                <w:t>V</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62" w:author="Jens Ohm" w:date="2018-10-04T11:45:00Z"/>
                <w:b/>
                <w:bCs/>
                <w:sz w:val="20"/>
              </w:rPr>
            </w:pPr>
            <w:ins w:id="463" w:author="Jens Ohm" w:date="2018-10-04T11:45:00Z">
              <w:r w:rsidRPr="0091113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64" w:author="Jens Ohm" w:date="2018-10-04T11:45:00Z"/>
                <w:b/>
                <w:bCs/>
                <w:sz w:val="20"/>
              </w:rPr>
            </w:pPr>
            <w:ins w:id="465" w:author="Jens Ohm" w:date="2018-10-04T11:45:00Z">
              <w:r w:rsidRPr="00911133">
                <w:rPr>
                  <w:b/>
                  <w:bCs/>
                  <w:sz w:val="20"/>
                </w:rPr>
                <w:t>DecT</w:t>
              </w:r>
            </w:ins>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66" w:author="Jens Ohm" w:date="2018-10-04T11:45:00Z"/>
                <w:b/>
                <w:bCs/>
                <w:sz w:val="20"/>
              </w:rPr>
            </w:pPr>
            <w:ins w:id="467" w:author="Jens Ohm" w:date="2018-10-04T11:45:00Z">
              <w:r w:rsidRPr="00911133">
                <w:rPr>
                  <w:b/>
                  <w:bCs/>
                  <w:sz w:val="20"/>
                </w:rPr>
                <w:t>Y</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68" w:author="Jens Ohm" w:date="2018-10-04T11:45:00Z"/>
                <w:b/>
                <w:bCs/>
                <w:sz w:val="20"/>
              </w:rPr>
            </w:pPr>
            <w:ins w:id="469" w:author="Jens Ohm" w:date="2018-10-04T11:45:00Z">
              <w:r w:rsidRPr="00911133">
                <w:rPr>
                  <w:b/>
                  <w:bCs/>
                  <w:sz w:val="20"/>
                </w:rPr>
                <w:t>U</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70" w:author="Jens Ohm" w:date="2018-10-04T11:45:00Z"/>
                <w:b/>
                <w:bCs/>
                <w:sz w:val="20"/>
              </w:rPr>
            </w:pPr>
            <w:ins w:id="471" w:author="Jens Ohm" w:date="2018-10-04T11:45:00Z">
              <w:r w:rsidRPr="00911133">
                <w:rPr>
                  <w:b/>
                  <w:bCs/>
                  <w:sz w:val="20"/>
                </w:rPr>
                <w:t>V</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72" w:author="Jens Ohm" w:date="2018-10-04T11:45:00Z"/>
                <w:b/>
                <w:bCs/>
                <w:sz w:val="20"/>
              </w:rPr>
            </w:pPr>
            <w:ins w:id="473" w:author="Jens Ohm" w:date="2018-10-04T11:45:00Z">
              <w:r w:rsidRPr="0091113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2F09AB" w:rsidRPr="00911133" w:rsidRDefault="002F09AB" w:rsidP="00C16B70">
            <w:pPr>
              <w:jc w:val="center"/>
              <w:rPr>
                <w:ins w:id="474" w:author="Jens Ohm" w:date="2018-10-04T11:45:00Z"/>
                <w:b/>
                <w:bCs/>
                <w:sz w:val="20"/>
              </w:rPr>
            </w:pPr>
            <w:ins w:id="475" w:author="Jens Ohm" w:date="2018-10-04T11:45:00Z">
              <w:r w:rsidRPr="00911133">
                <w:rPr>
                  <w:b/>
                  <w:bCs/>
                  <w:sz w:val="20"/>
                </w:rPr>
                <w:t>DecT</w:t>
              </w:r>
            </w:ins>
          </w:p>
        </w:tc>
      </w:tr>
      <w:tr w:rsidR="002F09AB" w:rsidRPr="00911133" w:rsidTr="00C16B70">
        <w:trPr>
          <w:trHeight w:val="300"/>
          <w:ins w:id="476" w:author="Jens Ohm" w:date="2018-10-04T11:45:00Z"/>
        </w:trPr>
        <w:tc>
          <w:tcPr>
            <w:tcW w:w="683" w:type="dxa"/>
            <w:shd w:val="clear" w:color="auto" w:fill="auto"/>
            <w:noWrap/>
          </w:tcPr>
          <w:p w:rsidR="002F09AB" w:rsidRPr="00911133" w:rsidRDefault="002F09AB" w:rsidP="00C16B70">
            <w:pPr>
              <w:rPr>
                <w:ins w:id="477" w:author="Jens Ohm" w:date="2018-10-04T11:45:00Z"/>
                <w:sz w:val="20"/>
              </w:rPr>
            </w:pPr>
            <w:ins w:id="478" w:author="Jens Ohm" w:date="2018-10-04T11:45:00Z">
              <w:r>
                <w:t>1.1.1</w:t>
              </w:r>
            </w:ins>
          </w:p>
        </w:tc>
        <w:tc>
          <w:tcPr>
            <w:tcW w:w="810" w:type="dxa"/>
            <w:tcBorders>
              <w:top w:val="single" w:sz="8" w:space="0" w:color="auto"/>
              <w:left w:val="single" w:sz="8" w:space="0" w:color="auto"/>
            </w:tcBorders>
            <w:shd w:val="clear" w:color="auto" w:fill="auto"/>
            <w:noWrap/>
          </w:tcPr>
          <w:p w:rsidR="002F09AB" w:rsidRPr="00911133" w:rsidRDefault="002F09AB" w:rsidP="00C16B70">
            <w:pPr>
              <w:jc w:val="center"/>
              <w:rPr>
                <w:ins w:id="479" w:author="Jens Ohm" w:date="2018-10-04T11:45:00Z"/>
                <w:sz w:val="20"/>
              </w:rPr>
            </w:pPr>
            <w:ins w:id="480" w:author="Jens Ohm" w:date="2018-10-04T11:45:00Z">
              <w:r>
                <w:rPr>
                  <w:rFonts w:hint="eastAsia"/>
                  <w:sz w:val="20"/>
                </w:rPr>
                <w:t>-0.61%</w:t>
              </w:r>
            </w:ins>
          </w:p>
        </w:tc>
        <w:tc>
          <w:tcPr>
            <w:tcW w:w="810" w:type="dxa"/>
            <w:tcBorders>
              <w:top w:val="single" w:sz="8" w:space="0" w:color="auto"/>
            </w:tcBorders>
            <w:shd w:val="clear" w:color="auto" w:fill="auto"/>
            <w:noWrap/>
          </w:tcPr>
          <w:p w:rsidR="002F09AB" w:rsidRPr="00911133" w:rsidRDefault="002F09AB" w:rsidP="00C16B70">
            <w:pPr>
              <w:jc w:val="center"/>
              <w:rPr>
                <w:ins w:id="481" w:author="Jens Ohm" w:date="2018-10-04T11:45:00Z"/>
                <w:sz w:val="20"/>
              </w:rPr>
            </w:pPr>
            <w:ins w:id="482" w:author="Jens Ohm" w:date="2018-10-04T11:45:00Z">
              <w:r>
                <w:rPr>
                  <w:rFonts w:hint="eastAsia"/>
                  <w:sz w:val="20"/>
                </w:rPr>
                <w:t>-0.</w:t>
              </w:r>
              <w:r>
                <w:rPr>
                  <w:sz w:val="20"/>
                </w:rPr>
                <w:t>33</w:t>
              </w:r>
              <w:r>
                <w:rPr>
                  <w:rFonts w:hint="eastAsia"/>
                  <w:sz w:val="20"/>
                </w:rPr>
                <w:t>%</w:t>
              </w:r>
            </w:ins>
          </w:p>
        </w:tc>
        <w:tc>
          <w:tcPr>
            <w:tcW w:w="810" w:type="dxa"/>
            <w:tcBorders>
              <w:top w:val="single" w:sz="8" w:space="0" w:color="auto"/>
            </w:tcBorders>
            <w:shd w:val="clear" w:color="auto" w:fill="auto"/>
            <w:noWrap/>
          </w:tcPr>
          <w:p w:rsidR="002F09AB" w:rsidRPr="00911133" w:rsidRDefault="002F09AB" w:rsidP="00C16B70">
            <w:pPr>
              <w:jc w:val="center"/>
              <w:rPr>
                <w:ins w:id="483" w:author="Jens Ohm" w:date="2018-10-04T11:45:00Z"/>
                <w:sz w:val="20"/>
              </w:rPr>
            </w:pPr>
            <w:ins w:id="484" w:author="Jens Ohm" w:date="2018-10-04T11:45:00Z">
              <w:r>
                <w:rPr>
                  <w:rFonts w:hint="eastAsia"/>
                  <w:sz w:val="20"/>
                </w:rPr>
                <w:t>-0.36%</w:t>
              </w:r>
            </w:ins>
          </w:p>
        </w:tc>
        <w:tc>
          <w:tcPr>
            <w:tcW w:w="683" w:type="dxa"/>
            <w:tcBorders>
              <w:top w:val="single" w:sz="8" w:space="0" w:color="auto"/>
            </w:tcBorders>
            <w:shd w:val="clear" w:color="auto" w:fill="auto"/>
            <w:noWrap/>
          </w:tcPr>
          <w:p w:rsidR="002F09AB" w:rsidRPr="00911133" w:rsidRDefault="002F09AB" w:rsidP="00C16B70">
            <w:pPr>
              <w:jc w:val="center"/>
              <w:rPr>
                <w:ins w:id="485" w:author="Jens Ohm" w:date="2018-10-04T11:45:00Z"/>
                <w:sz w:val="20"/>
              </w:rPr>
            </w:pPr>
            <w:ins w:id="486" w:author="Jens Ohm" w:date="2018-10-04T11:45:00Z">
              <w:r>
                <w:rPr>
                  <w:rFonts w:hint="eastAsia"/>
                  <w:sz w:val="20"/>
                </w:rPr>
                <w:t>125%</w:t>
              </w:r>
            </w:ins>
          </w:p>
        </w:tc>
        <w:tc>
          <w:tcPr>
            <w:tcW w:w="683" w:type="dxa"/>
            <w:tcBorders>
              <w:top w:val="single" w:sz="8" w:space="0" w:color="auto"/>
              <w:right w:val="single" w:sz="8" w:space="0" w:color="auto"/>
            </w:tcBorders>
            <w:shd w:val="clear" w:color="auto" w:fill="auto"/>
            <w:noWrap/>
          </w:tcPr>
          <w:p w:rsidR="002F09AB" w:rsidRPr="00911133" w:rsidRDefault="002F09AB" w:rsidP="00C16B70">
            <w:pPr>
              <w:jc w:val="center"/>
              <w:rPr>
                <w:ins w:id="487" w:author="Jens Ohm" w:date="2018-10-04T11:45:00Z"/>
                <w:sz w:val="20"/>
              </w:rPr>
            </w:pPr>
            <w:ins w:id="488" w:author="Jens Ohm" w:date="2018-10-04T11:45:00Z">
              <w:r>
                <w:rPr>
                  <w:rFonts w:hint="eastAsia"/>
                  <w:sz w:val="20"/>
                </w:rPr>
                <w:t>99%</w:t>
              </w:r>
            </w:ins>
          </w:p>
        </w:tc>
        <w:tc>
          <w:tcPr>
            <w:tcW w:w="884" w:type="dxa"/>
            <w:tcBorders>
              <w:top w:val="single" w:sz="8" w:space="0" w:color="auto"/>
              <w:left w:val="single" w:sz="8" w:space="0" w:color="auto"/>
            </w:tcBorders>
            <w:shd w:val="clear" w:color="auto" w:fill="auto"/>
            <w:noWrap/>
          </w:tcPr>
          <w:p w:rsidR="002F09AB" w:rsidRPr="00911133" w:rsidRDefault="002F09AB" w:rsidP="00C16B70">
            <w:pPr>
              <w:jc w:val="center"/>
              <w:rPr>
                <w:ins w:id="489" w:author="Jens Ohm" w:date="2018-10-04T11:45:00Z"/>
                <w:sz w:val="20"/>
              </w:rPr>
            </w:pPr>
            <w:ins w:id="490" w:author="Jens Ohm" w:date="2018-10-04T11:45:00Z">
              <w:r>
                <w:rPr>
                  <w:rFonts w:hint="eastAsia"/>
                  <w:sz w:val="20"/>
                </w:rPr>
                <w:t>-0.33%</w:t>
              </w:r>
            </w:ins>
          </w:p>
        </w:tc>
        <w:tc>
          <w:tcPr>
            <w:tcW w:w="810" w:type="dxa"/>
            <w:tcBorders>
              <w:top w:val="single" w:sz="8" w:space="0" w:color="auto"/>
            </w:tcBorders>
            <w:shd w:val="clear" w:color="auto" w:fill="auto"/>
            <w:noWrap/>
          </w:tcPr>
          <w:p w:rsidR="002F09AB" w:rsidRPr="00911133" w:rsidRDefault="002F09AB" w:rsidP="00C16B70">
            <w:pPr>
              <w:jc w:val="center"/>
              <w:rPr>
                <w:ins w:id="491" w:author="Jens Ohm" w:date="2018-10-04T11:45:00Z"/>
                <w:sz w:val="20"/>
              </w:rPr>
            </w:pPr>
            <w:ins w:id="492" w:author="Jens Ohm" w:date="2018-10-04T11:45:00Z">
              <w:r>
                <w:rPr>
                  <w:rFonts w:hint="eastAsia"/>
                  <w:sz w:val="20"/>
                </w:rPr>
                <w:t>-0.17%</w:t>
              </w:r>
            </w:ins>
          </w:p>
        </w:tc>
        <w:tc>
          <w:tcPr>
            <w:tcW w:w="810" w:type="dxa"/>
            <w:tcBorders>
              <w:top w:val="single" w:sz="8" w:space="0" w:color="auto"/>
            </w:tcBorders>
            <w:shd w:val="clear" w:color="auto" w:fill="auto"/>
            <w:noWrap/>
          </w:tcPr>
          <w:p w:rsidR="002F09AB" w:rsidRPr="00911133" w:rsidRDefault="002F09AB" w:rsidP="00C16B70">
            <w:pPr>
              <w:jc w:val="center"/>
              <w:rPr>
                <w:ins w:id="493" w:author="Jens Ohm" w:date="2018-10-04T11:45:00Z"/>
                <w:sz w:val="20"/>
              </w:rPr>
            </w:pPr>
            <w:ins w:id="494" w:author="Jens Ohm" w:date="2018-10-04T11:45:00Z">
              <w:r>
                <w:rPr>
                  <w:rFonts w:hint="eastAsia"/>
                  <w:sz w:val="20"/>
                </w:rPr>
                <w:t>-0.13%</w:t>
              </w:r>
            </w:ins>
          </w:p>
        </w:tc>
        <w:tc>
          <w:tcPr>
            <w:tcW w:w="683" w:type="dxa"/>
            <w:tcBorders>
              <w:top w:val="single" w:sz="8" w:space="0" w:color="auto"/>
            </w:tcBorders>
            <w:shd w:val="clear" w:color="auto" w:fill="auto"/>
            <w:noWrap/>
          </w:tcPr>
          <w:p w:rsidR="002F09AB" w:rsidRPr="00911133" w:rsidRDefault="002F09AB" w:rsidP="00C16B70">
            <w:pPr>
              <w:jc w:val="center"/>
              <w:rPr>
                <w:ins w:id="495" w:author="Jens Ohm" w:date="2018-10-04T11:45:00Z"/>
                <w:sz w:val="20"/>
              </w:rPr>
            </w:pPr>
            <w:ins w:id="496" w:author="Jens Ohm" w:date="2018-10-04T11:45:00Z">
              <w:r>
                <w:rPr>
                  <w:rFonts w:hint="eastAsia"/>
                  <w:sz w:val="20"/>
                </w:rPr>
                <w:t>108%</w:t>
              </w:r>
            </w:ins>
          </w:p>
        </w:tc>
        <w:tc>
          <w:tcPr>
            <w:tcW w:w="683" w:type="dxa"/>
            <w:tcBorders>
              <w:top w:val="single" w:sz="8" w:space="0" w:color="auto"/>
              <w:right w:val="single" w:sz="8" w:space="0" w:color="auto"/>
            </w:tcBorders>
            <w:shd w:val="clear" w:color="auto" w:fill="auto"/>
            <w:noWrap/>
          </w:tcPr>
          <w:p w:rsidR="002F09AB" w:rsidRPr="00911133" w:rsidRDefault="002F09AB" w:rsidP="00C16B70">
            <w:pPr>
              <w:jc w:val="center"/>
              <w:rPr>
                <w:ins w:id="497" w:author="Jens Ohm" w:date="2018-10-04T11:45:00Z"/>
                <w:sz w:val="20"/>
              </w:rPr>
            </w:pPr>
            <w:ins w:id="498" w:author="Jens Ohm" w:date="2018-10-04T11:45:00Z">
              <w:r>
                <w:rPr>
                  <w:rFonts w:hint="eastAsia"/>
                  <w:sz w:val="20"/>
                </w:rPr>
                <w:t>100%</w:t>
              </w:r>
            </w:ins>
          </w:p>
        </w:tc>
      </w:tr>
      <w:tr w:rsidR="002F09AB" w:rsidRPr="00911133" w:rsidTr="00C16B70">
        <w:trPr>
          <w:trHeight w:val="300"/>
          <w:ins w:id="499" w:author="Jens Ohm" w:date="2018-10-04T11:45:00Z"/>
        </w:trPr>
        <w:tc>
          <w:tcPr>
            <w:tcW w:w="683" w:type="dxa"/>
            <w:shd w:val="clear" w:color="auto" w:fill="auto"/>
            <w:noWrap/>
          </w:tcPr>
          <w:p w:rsidR="002F09AB" w:rsidRPr="00911133" w:rsidRDefault="002F09AB" w:rsidP="00C16B70">
            <w:pPr>
              <w:rPr>
                <w:ins w:id="500" w:author="Jens Ohm" w:date="2018-10-04T11:45:00Z"/>
                <w:sz w:val="20"/>
              </w:rPr>
            </w:pPr>
            <w:ins w:id="501" w:author="Jens Ohm" w:date="2018-10-04T11:45:00Z">
              <w:r>
                <w:t>1.1.2</w:t>
              </w:r>
            </w:ins>
          </w:p>
        </w:tc>
        <w:tc>
          <w:tcPr>
            <w:tcW w:w="810" w:type="dxa"/>
            <w:tcBorders>
              <w:left w:val="single" w:sz="8" w:space="0" w:color="auto"/>
            </w:tcBorders>
            <w:shd w:val="clear" w:color="auto" w:fill="auto"/>
            <w:noWrap/>
          </w:tcPr>
          <w:p w:rsidR="002F09AB" w:rsidRPr="00911133" w:rsidRDefault="002F09AB" w:rsidP="00C16B70">
            <w:pPr>
              <w:jc w:val="center"/>
              <w:rPr>
                <w:ins w:id="502" w:author="Jens Ohm" w:date="2018-10-04T11:45:00Z"/>
                <w:sz w:val="20"/>
              </w:rPr>
            </w:pPr>
            <w:ins w:id="503" w:author="Jens Ohm" w:date="2018-10-04T11:45:00Z">
              <w:r>
                <w:rPr>
                  <w:rFonts w:hint="eastAsia"/>
                  <w:sz w:val="20"/>
                </w:rPr>
                <w:t>-0.47%</w:t>
              </w:r>
            </w:ins>
          </w:p>
        </w:tc>
        <w:tc>
          <w:tcPr>
            <w:tcW w:w="810" w:type="dxa"/>
            <w:shd w:val="clear" w:color="auto" w:fill="auto"/>
            <w:noWrap/>
          </w:tcPr>
          <w:p w:rsidR="002F09AB" w:rsidRPr="00911133" w:rsidRDefault="002F09AB" w:rsidP="00C16B70">
            <w:pPr>
              <w:jc w:val="center"/>
              <w:rPr>
                <w:ins w:id="504" w:author="Jens Ohm" w:date="2018-10-04T11:45:00Z"/>
                <w:sz w:val="20"/>
              </w:rPr>
            </w:pPr>
            <w:ins w:id="505" w:author="Jens Ohm" w:date="2018-10-04T11:45:00Z">
              <w:r>
                <w:rPr>
                  <w:rFonts w:hint="eastAsia"/>
                  <w:sz w:val="20"/>
                </w:rPr>
                <w:t>-0.22%</w:t>
              </w:r>
            </w:ins>
          </w:p>
        </w:tc>
        <w:tc>
          <w:tcPr>
            <w:tcW w:w="810" w:type="dxa"/>
            <w:shd w:val="clear" w:color="auto" w:fill="auto"/>
            <w:noWrap/>
          </w:tcPr>
          <w:p w:rsidR="002F09AB" w:rsidRPr="00911133" w:rsidRDefault="002F09AB" w:rsidP="00C16B70">
            <w:pPr>
              <w:jc w:val="center"/>
              <w:rPr>
                <w:ins w:id="506" w:author="Jens Ohm" w:date="2018-10-04T11:45:00Z"/>
                <w:sz w:val="20"/>
              </w:rPr>
            </w:pPr>
            <w:ins w:id="507" w:author="Jens Ohm" w:date="2018-10-04T11:45:00Z">
              <w:r>
                <w:rPr>
                  <w:rFonts w:hint="eastAsia"/>
                  <w:sz w:val="20"/>
                </w:rPr>
                <w:t>-0.23%</w:t>
              </w:r>
            </w:ins>
          </w:p>
        </w:tc>
        <w:tc>
          <w:tcPr>
            <w:tcW w:w="683" w:type="dxa"/>
            <w:shd w:val="clear" w:color="auto" w:fill="auto"/>
            <w:noWrap/>
          </w:tcPr>
          <w:p w:rsidR="002F09AB" w:rsidRPr="00911133" w:rsidRDefault="002F09AB" w:rsidP="00C16B70">
            <w:pPr>
              <w:jc w:val="center"/>
              <w:rPr>
                <w:ins w:id="508" w:author="Jens Ohm" w:date="2018-10-04T11:45:00Z"/>
                <w:sz w:val="20"/>
              </w:rPr>
            </w:pPr>
            <w:ins w:id="509" w:author="Jens Ohm" w:date="2018-10-04T11:45:00Z">
              <w:r>
                <w:rPr>
                  <w:rFonts w:hint="eastAsia"/>
                  <w:sz w:val="20"/>
                </w:rPr>
                <w:t>130%</w:t>
              </w:r>
            </w:ins>
          </w:p>
        </w:tc>
        <w:tc>
          <w:tcPr>
            <w:tcW w:w="683" w:type="dxa"/>
            <w:tcBorders>
              <w:right w:val="single" w:sz="8" w:space="0" w:color="auto"/>
            </w:tcBorders>
            <w:shd w:val="clear" w:color="auto" w:fill="auto"/>
            <w:noWrap/>
          </w:tcPr>
          <w:p w:rsidR="002F09AB" w:rsidRPr="00911133" w:rsidRDefault="002F09AB" w:rsidP="00C16B70">
            <w:pPr>
              <w:jc w:val="center"/>
              <w:rPr>
                <w:ins w:id="510" w:author="Jens Ohm" w:date="2018-10-04T11:45:00Z"/>
                <w:sz w:val="20"/>
              </w:rPr>
            </w:pPr>
            <w:ins w:id="511" w:author="Jens Ohm" w:date="2018-10-04T11:45:00Z">
              <w:r>
                <w:rPr>
                  <w:rFonts w:hint="eastAsia"/>
                  <w:sz w:val="20"/>
                </w:rPr>
                <w:t>99%</w:t>
              </w:r>
            </w:ins>
          </w:p>
        </w:tc>
        <w:tc>
          <w:tcPr>
            <w:tcW w:w="884" w:type="dxa"/>
            <w:tcBorders>
              <w:left w:val="single" w:sz="8" w:space="0" w:color="auto"/>
            </w:tcBorders>
            <w:shd w:val="clear" w:color="auto" w:fill="auto"/>
            <w:noWrap/>
          </w:tcPr>
          <w:p w:rsidR="002F09AB" w:rsidRPr="00911133" w:rsidRDefault="002F09AB" w:rsidP="00C16B70">
            <w:pPr>
              <w:jc w:val="center"/>
              <w:rPr>
                <w:ins w:id="512" w:author="Jens Ohm" w:date="2018-10-04T11:45:00Z"/>
                <w:sz w:val="20"/>
              </w:rPr>
            </w:pPr>
            <w:ins w:id="513" w:author="Jens Ohm" w:date="2018-10-04T11:45:00Z">
              <w:r>
                <w:rPr>
                  <w:rFonts w:hint="eastAsia"/>
                  <w:sz w:val="20"/>
                </w:rPr>
                <w:t>-0.26%</w:t>
              </w:r>
            </w:ins>
          </w:p>
        </w:tc>
        <w:tc>
          <w:tcPr>
            <w:tcW w:w="810" w:type="dxa"/>
            <w:shd w:val="clear" w:color="auto" w:fill="auto"/>
            <w:noWrap/>
          </w:tcPr>
          <w:p w:rsidR="002F09AB" w:rsidRPr="00911133" w:rsidRDefault="002F09AB" w:rsidP="00C16B70">
            <w:pPr>
              <w:jc w:val="center"/>
              <w:rPr>
                <w:ins w:id="514" w:author="Jens Ohm" w:date="2018-10-04T11:45:00Z"/>
                <w:sz w:val="20"/>
              </w:rPr>
            </w:pPr>
            <w:ins w:id="515" w:author="Jens Ohm" w:date="2018-10-04T11:45:00Z">
              <w:r>
                <w:rPr>
                  <w:rFonts w:hint="eastAsia"/>
                  <w:sz w:val="20"/>
                </w:rPr>
                <w:t>-0.12%</w:t>
              </w:r>
            </w:ins>
          </w:p>
        </w:tc>
        <w:tc>
          <w:tcPr>
            <w:tcW w:w="810" w:type="dxa"/>
            <w:shd w:val="clear" w:color="auto" w:fill="auto"/>
            <w:noWrap/>
          </w:tcPr>
          <w:p w:rsidR="002F09AB" w:rsidRPr="00911133" w:rsidRDefault="002F09AB" w:rsidP="00C16B70">
            <w:pPr>
              <w:jc w:val="center"/>
              <w:rPr>
                <w:ins w:id="516" w:author="Jens Ohm" w:date="2018-10-04T11:45:00Z"/>
                <w:sz w:val="20"/>
              </w:rPr>
            </w:pPr>
            <w:ins w:id="517" w:author="Jens Ohm" w:date="2018-10-04T11:45:00Z">
              <w:r>
                <w:rPr>
                  <w:rFonts w:hint="eastAsia"/>
                  <w:sz w:val="20"/>
                </w:rPr>
                <w:t>-0.09%</w:t>
              </w:r>
            </w:ins>
          </w:p>
        </w:tc>
        <w:tc>
          <w:tcPr>
            <w:tcW w:w="683" w:type="dxa"/>
            <w:shd w:val="clear" w:color="auto" w:fill="auto"/>
            <w:noWrap/>
          </w:tcPr>
          <w:p w:rsidR="002F09AB" w:rsidRPr="00911133" w:rsidRDefault="002F09AB" w:rsidP="00C16B70">
            <w:pPr>
              <w:jc w:val="center"/>
              <w:rPr>
                <w:ins w:id="518" w:author="Jens Ohm" w:date="2018-10-04T11:45:00Z"/>
                <w:sz w:val="20"/>
              </w:rPr>
            </w:pPr>
            <w:ins w:id="519" w:author="Jens Ohm" w:date="2018-10-04T11:45:00Z">
              <w:r>
                <w:rPr>
                  <w:rFonts w:hint="eastAsia"/>
                  <w:sz w:val="20"/>
                </w:rPr>
                <w:t>108%</w:t>
              </w:r>
            </w:ins>
          </w:p>
        </w:tc>
        <w:tc>
          <w:tcPr>
            <w:tcW w:w="683" w:type="dxa"/>
            <w:tcBorders>
              <w:right w:val="single" w:sz="8" w:space="0" w:color="auto"/>
            </w:tcBorders>
            <w:shd w:val="clear" w:color="auto" w:fill="auto"/>
            <w:noWrap/>
          </w:tcPr>
          <w:p w:rsidR="002F09AB" w:rsidRPr="00911133" w:rsidRDefault="002F09AB" w:rsidP="00C16B70">
            <w:pPr>
              <w:jc w:val="center"/>
              <w:rPr>
                <w:ins w:id="520" w:author="Jens Ohm" w:date="2018-10-04T11:45:00Z"/>
                <w:sz w:val="20"/>
              </w:rPr>
            </w:pPr>
            <w:ins w:id="521" w:author="Jens Ohm" w:date="2018-10-04T11:45:00Z">
              <w:r>
                <w:rPr>
                  <w:rFonts w:hint="eastAsia"/>
                  <w:sz w:val="20"/>
                </w:rPr>
                <w:t>100%</w:t>
              </w:r>
            </w:ins>
          </w:p>
        </w:tc>
      </w:tr>
      <w:tr w:rsidR="002F09AB" w:rsidRPr="00911133" w:rsidTr="00C16B70">
        <w:trPr>
          <w:trHeight w:val="300"/>
          <w:ins w:id="522" w:author="Jens Ohm" w:date="2018-10-04T11:45:00Z"/>
        </w:trPr>
        <w:tc>
          <w:tcPr>
            <w:tcW w:w="683" w:type="dxa"/>
            <w:shd w:val="clear" w:color="auto" w:fill="auto"/>
            <w:noWrap/>
          </w:tcPr>
          <w:p w:rsidR="002F09AB" w:rsidRPr="00911133" w:rsidRDefault="002F09AB" w:rsidP="00C16B70">
            <w:pPr>
              <w:rPr>
                <w:ins w:id="523" w:author="Jens Ohm" w:date="2018-10-04T11:45:00Z"/>
                <w:sz w:val="20"/>
              </w:rPr>
            </w:pPr>
            <w:ins w:id="524" w:author="Jens Ohm" w:date="2018-10-04T11:45:00Z">
              <w:r w:rsidRPr="00663F41">
                <w:rPr>
                  <w:lang w:eastAsia="zh-TW"/>
                </w:rPr>
                <w:t>1.1.</w:t>
              </w:r>
              <w:r>
                <w:rPr>
                  <w:lang w:eastAsia="zh-TW"/>
                </w:rPr>
                <w:t>3</w:t>
              </w:r>
            </w:ins>
          </w:p>
        </w:tc>
        <w:tc>
          <w:tcPr>
            <w:tcW w:w="810" w:type="dxa"/>
            <w:tcBorders>
              <w:left w:val="single" w:sz="8" w:space="0" w:color="auto"/>
            </w:tcBorders>
            <w:shd w:val="clear" w:color="auto" w:fill="auto"/>
            <w:noWrap/>
          </w:tcPr>
          <w:p w:rsidR="002F09AB" w:rsidRPr="00911133" w:rsidRDefault="002F09AB" w:rsidP="00C16B70">
            <w:pPr>
              <w:jc w:val="center"/>
              <w:rPr>
                <w:ins w:id="525" w:author="Jens Ohm" w:date="2018-10-04T11:45:00Z"/>
                <w:sz w:val="20"/>
              </w:rPr>
            </w:pPr>
            <w:ins w:id="526" w:author="Jens Ohm" w:date="2018-10-04T11:45:00Z">
              <w:r>
                <w:rPr>
                  <w:rFonts w:hint="eastAsia"/>
                  <w:sz w:val="20"/>
                </w:rPr>
                <w:t>-0.4</w:t>
              </w:r>
              <w:r>
                <w:rPr>
                  <w:sz w:val="20"/>
                </w:rPr>
                <w:t>6</w:t>
              </w:r>
              <w:r>
                <w:rPr>
                  <w:rFonts w:hint="eastAsia"/>
                  <w:sz w:val="20"/>
                </w:rPr>
                <w:t>%</w:t>
              </w:r>
            </w:ins>
          </w:p>
        </w:tc>
        <w:tc>
          <w:tcPr>
            <w:tcW w:w="810" w:type="dxa"/>
            <w:shd w:val="clear" w:color="auto" w:fill="auto"/>
            <w:noWrap/>
          </w:tcPr>
          <w:p w:rsidR="002F09AB" w:rsidRPr="00911133" w:rsidRDefault="002F09AB" w:rsidP="00C16B70">
            <w:pPr>
              <w:jc w:val="center"/>
              <w:rPr>
                <w:ins w:id="527" w:author="Jens Ohm" w:date="2018-10-04T11:45:00Z"/>
                <w:sz w:val="20"/>
              </w:rPr>
            </w:pPr>
            <w:ins w:id="528" w:author="Jens Ohm" w:date="2018-10-04T11:45:00Z">
              <w:r>
                <w:rPr>
                  <w:rFonts w:hint="eastAsia"/>
                  <w:sz w:val="20"/>
                </w:rPr>
                <w:t>-0.2</w:t>
              </w:r>
              <w:r>
                <w:rPr>
                  <w:sz w:val="20"/>
                </w:rPr>
                <w:t>9</w:t>
              </w:r>
              <w:r>
                <w:rPr>
                  <w:rFonts w:hint="eastAsia"/>
                  <w:sz w:val="20"/>
                </w:rPr>
                <w:t>%</w:t>
              </w:r>
            </w:ins>
          </w:p>
        </w:tc>
        <w:tc>
          <w:tcPr>
            <w:tcW w:w="810" w:type="dxa"/>
            <w:shd w:val="clear" w:color="auto" w:fill="auto"/>
            <w:noWrap/>
          </w:tcPr>
          <w:p w:rsidR="002F09AB" w:rsidRPr="00911133" w:rsidRDefault="002F09AB" w:rsidP="00C16B70">
            <w:pPr>
              <w:jc w:val="center"/>
              <w:rPr>
                <w:ins w:id="529" w:author="Jens Ohm" w:date="2018-10-04T11:45:00Z"/>
                <w:sz w:val="20"/>
              </w:rPr>
            </w:pPr>
            <w:ins w:id="530" w:author="Jens Ohm" w:date="2018-10-04T11:45:00Z">
              <w:r>
                <w:rPr>
                  <w:rFonts w:hint="eastAsia"/>
                  <w:sz w:val="20"/>
                </w:rPr>
                <w:t>-0.2</w:t>
              </w:r>
              <w:r>
                <w:rPr>
                  <w:sz w:val="20"/>
                </w:rPr>
                <w:t>4</w:t>
              </w:r>
              <w:r>
                <w:rPr>
                  <w:rFonts w:hint="eastAsia"/>
                  <w:sz w:val="20"/>
                </w:rPr>
                <w:t>%</w:t>
              </w:r>
            </w:ins>
          </w:p>
        </w:tc>
        <w:tc>
          <w:tcPr>
            <w:tcW w:w="683" w:type="dxa"/>
            <w:shd w:val="clear" w:color="auto" w:fill="auto"/>
            <w:noWrap/>
          </w:tcPr>
          <w:p w:rsidR="002F09AB" w:rsidRPr="00911133" w:rsidRDefault="002F09AB" w:rsidP="00C16B70">
            <w:pPr>
              <w:jc w:val="center"/>
              <w:rPr>
                <w:ins w:id="531" w:author="Jens Ohm" w:date="2018-10-04T11:45:00Z"/>
                <w:sz w:val="20"/>
              </w:rPr>
            </w:pPr>
            <w:ins w:id="532" w:author="Jens Ohm" w:date="2018-10-04T11:45:00Z">
              <w:r>
                <w:rPr>
                  <w:rFonts w:hint="eastAsia"/>
                  <w:sz w:val="20"/>
                </w:rPr>
                <w:t>10</w:t>
              </w:r>
              <w:r>
                <w:rPr>
                  <w:sz w:val="20"/>
                </w:rPr>
                <w:t>2</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533" w:author="Jens Ohm" w:date="2018-10-04T11:45:00Z"/>
                <w:sz w:val="20"/>
              </w:rPr>
            </w:pPr>
            <w:ins w:id="534" w:author="Jens Ohm" w:date="2018-10-04T11:45:00Z">
              <w:r>
                <w:rPr>
                  <w:rFonts w:hint="eastAsia"/>
                  <w:sz w:val="20"/>
                </w:rPr>
                <w:t>9</w:t>
              </w:r>
              <w:r>
                <w:rPr>
                  <w:sz w:val="20"/>
                </w:rPr>
                <w:t>8</w:t>
              </w:r>
              <w:r>
                <w:rPr>
                  <w:rFonts w:hint="eastAsia"/>
                  <w:sz w:val="20"/>
                </w:rPr>
                <w:t>%</w:t>
              </w:r>
            </w:ins>
          </w:p>
        </w:tc>
        <w:tc>
          <w:tcPr>
            <w:tcW w:w="884" w:type="dxa"/>
            <w:tcBorders>
              <w:left w:val="single" w:sz="8" w:space="0" w:color="auto"/>
            </w:tcBorders>
            <w:shd w:val="clear" w:color="auto" w:fill="auto"/>
            <w:noWrap/>
          </w:tcPr>
          <w:p w:rsidR="002F09AB" w:rsidRPr="00911133" w:rsidRDefault="002F09AB" w:rsidP="00C16B70">
            <w:pPr>
              <w:jc w:val="center"/>
              <w:rPr>
                <w:ins w:id="535" w:author="Jens Ohm" w:date="2018-10-04T11:45:00Z"/>
                <w:sz w:val="20"/>
              </w:rPr>
            </w:pPr>
            <w:ins w:id="536" w:author="Jens Ohm" w:date="2018-10-04T11:45:00Z">
              <w:r>
                <w:rPr>
                  <w:rFonts w:hint="eastAsia"/>
                  <w:sz w:val="20"/>
                </w:rPr>
                <w:t>-0.2</w:t>
              </w:r>
              <w:r>
                <w:rPr>
                  <w:sz w:val="20"/>
                </w:rPr>
                <w:t>0</w:t>
              </w:r>
              <w:r>
                <w:rPr>
                  <w:rFonts w:hint="eastAsia"/>
                  <w:sz w:val="20"/>
                </w:rPr>
                <w:t>%</w:t>
              </w:r>
            </w:ins>
          </w:p>
        </w:tc>
        <w:tc>
          <w:tcPr>
            <w:tcW w:w="810" w:type="dxa"/>
            <w:shd w:val="clear" w:color="auto" w:fill="auto"/>
            <w:noWrap/>
          </w:tcPr>
          <w:p w:rsidR="002F09AB" w:rsidRPr="00911133" w:rsidRDefault="002F09AB" w:rsidP="00C16B70">
            <w:pPr>
              <w:jc w:val="center"/>
              <w:rPr>
                <w:ins w:id="537" w:author="Jens Ohm" w:date="2018-10-04T11:45:00Z"/>
                <w:sz w:val="20"/>
              </w:rPr>
            </w:pPr>
            <w:ins w:id="538" w:author="Jens Ohm" w:date="2018-10-04T11:45:00Z">
              <w:r>
                <w:rPr>
                  <w:rFonts w:hint="eastAsia"/>
                  <w:sz w:val="20"/>
                </w:rPr>
                <w:t>-0.</w:t>
              </w:r>
              <w:r>
                <w:rPr>
                  <w:sz w:val="20"/>
                </w:rPr>
                <w:t>0</w:t>
              </w:r>
              <w:r>
                <w:rPr>
                  <w:rFonts w:hint="eastAsia"/>
                  <w:sz w:val="20"/>
                </w:rPr>
                <w:t>1%</w:t>
              </w:r>
            </w:ins>
          </w:p>
        </w:tc>
        <w:tc>
          <w:tcPr>
            <w:tcW w:w="810" w:type="dxa"/>
            <w:shd w:val="clear" w:color="auto" w:fill="auto"/>
            <w:noWrap/>
          </w:tcPr>
          <w:p w:rsidR="002F09AB" w:rsidRPr="00911133" w:rsidRDefault="002F09AB" w:rsidP="00C16B70">
            <w:pPr>
              <w:jc w:val="center"/>
              <w:rPr>
                <w:ins w:id="539" w:author="Jens Ohm" w:date="2018-10-04T11:45:00Z"/>
                <w:sz w:val="20"/>
              </w:rPr>
            </w:pPr>
            <w:ins w:id="540" w:author="Jens Ohm" w:date="2018-10-04T11:45:00Z">
              <w:r>
                <w:rPr>
                  <w:rFonts w:hint="eastAsia"/>
                  <w:sz w:val="20"/>
                </w:rPr>
                <w:t>-0.0</w:t>
              </w:r>
              <w:r>
                <w:rPr>
                  <w:sz w:val="20"/>
                </w:rPr>
                <w:t>1</w:t>
              </w:r>
              <w:r>
                <w:rPr>
                  <w:rFonts w:hint="eastAsia"/>
                  <w:sz w:val="20"/>
                </w:rPr>
                <w:t>%</w:t>
              </w:r>
            </w:ins>
          </w:p>
        </w:tc>
        <w:tc>
          <w:tcPr>
            <w:tcW w:w="683" w:type="dxa"/>
            <w:shd w:val="clear" w:color="auto" w:fill="auto"/>
            <w:noWrap/>
          </w:tcPr>
          <w:p w:rsidR="002F09AB" w:rsidRPr="00911133" w:rsidRDefault="002F09AB" w:rsidP="00C16B70">
            <w:pPr>
              <w:jc w:val="center"/>
              <w:rPr>
                <w:ins w:id="541" w:author="Jens Ohm" w:date="2018-10-04T11:45:00Z"/>
                <w:sz w:val="20"/>
              </w:rPr>
            </w:pPr>
            <w:ins w:id="542" w:author="Jens Ohm" w:date="2018-10-04T11:45:00Z">
              <w:r>
                <w:rPr>
                  <w:rFonts w:hint="eastAsia"/>
                  <w:sz w:val="20"/>
                </w:rPr>
                <w:t>10</w:t>
              </w:r>
              <w:r>
                <w:rPr>
                  <w:sz w:val="20"/>
                </w:rPr>
                <w:t>0</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543" w:author="Jens Ohm" w:date="2018-10-04T11:45:00Z"/>
                <w:sz w:val="20"/>
              </w:rPr>
            </w:pPr>
            <w:ins w:id="544" w:author="Jens Ohm" w:date="2018-10-04T11:45:00Z">
              <w:r>
                <w:rPr>
                  <w:rFonts w:hint="eastAsia"/>
                  <w:sz w:val="20"/>
                </w:rPr>
                <w:t>100%</w:t>
              </w:r>
            </w:ins>
          </w:p>
        </w:tc>
      </w:tr>
      <w:tr w:rsidR="002F09AB" w:rsidRPr="00911133" w:rsidTr="00C16B70">
        <w:trPr>
          <w:trHeight w:val="300"/>
          <w:ins w:id="545" w:author="Jens Ohm" w:date="2018-10-04T11:45:00Z"/>
        </w:trPr>
        <w:tc>
          <w:tcPr>
            <w:tcW w:w="683" w:type="dxa"/>
            <w:shd w:val="clear" w:color="auto" w:fill="auto"/>
            <w:noWrap/>
          </w:tcPr>
          <w:p w:rsidR="002F09AB" w:rsidRPr="00911133" w:rsidRDefault="002F09AB" w:rsidP="00C16B70">
            <w:pPr>
              <w:rPr>
                <w:ins w:id="546" w:author="Jens Ohm" w:date="2018-10-04T11:45:00Z"/>
                <w:sz w:val="20"/>
              </w:rPr>
            </w:pPr>
            <w:ins w:id="547" w:author="Jens Ohm" w:date="2018-10-04T11:45:00Z">
              <w:r>
                <w:t>1.1.</w:t>
              </w:r>
              <w:r>
                <w:rPr>
                  <w:rFonts w:hint="eastAsia"/>
                  <w:lang w:eastAsia="zh-TW"/>
                </w:rPr>
                <w:t>4</w:t>
              </w:r>
            </w:ins>
          </w:p>
        </w:tc>
        <w:tc>
          <w:tcPr>
            <w:tcW w:w="810" w:type="dxa"/>
            <w:tcBorders>
              <w:left w:val="single" w:sz="8" w:space="0" w:color="auto"/>
            </w:tcBorders>
            <w:shd w:val="clear" w:color="auto" w:fill="auto"/>
            <w:noWrap/>
          </w:tcPr>
          <w:p w:rsidR="002F09AB" w:rsidRPr="00911133" w:rsidRDefault="002F09AB" w:rsidP="00C16B70">
            <w:pPr>
              <w:jc w:val="center"/>
              <w:rPr>
                <w:ins w:id="548" w:author="Jens Ohm" w:date="2018-10-04T11:45:00Z"/>
                <w:sz w:val="20"/>
              </w:rPr>
            </w:pPr>
            <w:ins w:id="549" w:author="Jens Ohm" w:date="2018-10-04T11:45:00Z">
              <w:r>
                <w:rPr>
                  <w:rFonts w:hint="eastAsia"/>
                  <w:sz w:val="20"/>
                </w:rPr>
                <w:t>-0.4</w:t>
              </w:r>
              <w:r>
                <w:rPr>
                  <w:sz w:val="20"/>
                </w:rPr>
                <w:t>0</w:t>
              </w:r>
              <w:r>
                <w:rPr>
                  <w:rFonts w:hint="eastAsia"/>
                  <w:sz w:val="20"/>
                </w:rPr>
                <w:t>%</w:t>
              </w:r>
            </w:ins>
          </w:p>
        </w:tc>
        <w:tc>
          <w:tcPr>
            <w:tcW w:w="810" w:type="dxa"/>
            <w:shd w:val="clear" w:color="auto" w:fill="auto"/>
            <w:noWrap/>
          </w:tcPr>
          <w:p w:rsidR="002F09AB" w:rsidRPr="00911133" w:rsidRDefault="002F09AB" w:rsidP="00C16B70">
            <w:pPr>
              <w:jc w:val="center"/>
              <w:rPr>
                <w:ins w:id="550" w:author="Jens Ohm" w:date="2018-10-04T11:45:00Z"/>
                <w:sz w:val="20"/>
              </w:rPr>
            </w:pPr>
            <w:ins w:id="551" w:author="Jens Ohm" w:date="2018-10-04T11:45:00Z">
              <w:r>
                <w:rPr>
                  <w:rFonts w:hint="eastAsia"/>
                  <w:sz w:val="20"/>
                </w:rPr>
                <w:t>-0.2</w:t>
              </w:r>
              <w:r>
                <w:rPr>
                  <w:sz w:val="20"/>
                </w:rPr>
                <w:t>3</w:t>
              </w:r>
              <w:r>
                <w:rPr>
                  <w:rFonts w:hint="eastAsia"/>
                  <w:sz w:val="20"/>
                </w:rPr>
                <w:t>%</w:t>
              </w:r>
            </w:ins>
          </w:p>
        </w:tc>
        <w:tc>
          <w:tcPr>
            <w:tcW w:w="810" w:type="dxa"/>
            <w:shd w:val="clear" w:color="auto" w:fill="auto"/>
            <w:noWrap/>
          </w:tcPr>
          <w:p w:rsidR="002F09AB" w:rsidRPr="00911133" w:rsidRDefault="002F09AB" w:rsidP="00C16B70">
            <w:pPr>
              <w:jc w:val="center"/>
              <w:rPr>
                <w:ins w:id="552" w:author="Jens Ohm" w:date="2018-10-04T11:45:00Z"/>
                <w:sz w:val="20"/>
              </w:rPr>
            </w:pPr>
            <w:ins w:id="553" w:author="Jens Ohm" w:date="2018-10-04T11:45:00Z">
              <w:r>
                <w:rPr>
                  <w:rFonts w:hint="eastAsia"/>
                  <w:sz w:val="20"/>
                </w:rPr>
                <w:t>-0.2</w:t>
              </w:r>
              <w:r>
                <w:rPr>
                  <w:sz w:val="20"/>
                </w:rPr>
                <w:t>0</w:t>
              </w:r>
              <w:r>
                <w:rPr>
                  <w:rFonts w:hint="eastAsia"/>
                  <w:sz w:val="20"/>
                </w:rPr>
                <w:t>%</w:t>
              </w:r>
            </w:ins>
          </w:p>
        </w:tc>
        <w:tc>
          <w:tcPr>
            <w:tcW w:w="683" w:type="dxa"/>
            <w:shd w:val="clear" w:color="auto" w:fill="auto"/>
            <w:noWrap/>
          </w:tcPr>
          <w:p w:rsidR="002F09AB" w:rsidRPr="00911133" w:rsidRDefault="002F09AB" w:rsidP="00C16B70">
            <w:pPr>
              <w:jc w:val="center"/>
              <w:rPr>
                <w:ins w:id="554" w:author="Jens Ohm" w:date="2018-10-04T11:45:00Z"/>
                <w:sz w:val="20"/>
              </w:rPr>
            </w:pPr>
            <w:ins w:id="555" w:author="Jens Ohm" w:date="2018-10-04T11:45:00Z">
              <w:r>
                <w:rPr>
                  <w:rFonts w:hint="eastAsia"/>
                  <w:sz w:val="20"/>
                </w:rPr>
                <w:t>10</w:t>
              </w:r>
              <w:r>
                <w:rPr>
                  <w:sz w:val="20"/>
                </w:rPr>
                <w:t>2</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556" w:author="Jens Ohm" w:date="2018-10-04T11:45:00Z"/>
                <w:sz w:val="20"/>
              </w:rPr>
            </w:pPr>
            <w:ins w:id="557" w:author="Jens Ohm" w:date="2018-10-04T11:45:00Z">
              <w:r>
                <w:rPr>
                  <w:rFonts w:hint="eastAsia"/>
                  <w:sz w:val="20"/>
                </w:rPr>
                <w:t>9</w:t>
              </w:r>
              <w:r>
                <w:rPr>
                  <w:sz w:val="20"/>
                </w:rPr>
                <w:t>8</w:t>
              </w:r>
              <w:r>
                <w:rPr>
                  <w:rFonts w:hint="eastAsia"/>
                  <w:sz w:val="20"/>
                </w:rPr>
                <w:t>%</w:t>
              </w:r>
            </w:ins>
          </w:p>
        </w:tc>
        <w:tc>
          <w:tcPr>
            <w:tcW w:w="884" w:type="dxa"/>
            <w:tcBorders>
              <w:left w:val="single" w:sz="8" w:space="0" w:color="auto"/>
            </w:tcBorders>
            <w:shd w:val="clear" w:color="auto" w:fill="auto"/>
            <w:noWrap/>
          </w:tcPr>
          <w:p w:rsidR="002F09AB" w:rsidRPr="00911133" w:rsidRDefault="002F09AB" w:rsidP="00C16B70">
            <w:pPr>
              <w:jc w:val="center"/>
              <w:rPr>
                <w:ins w:id="558" w:author="Jens Ohm" w:date="2018-10-04T11:45:00Z"/>
                <w:sz w:val="20"/>
              </w:rPr>
            </w:pPr>
            <w:ins w:id="559" w:author="Jens Ohm" w:date="2018-10-04T11:45:00Z">
              <w:r>
                <w:rPr>
                  <w:rFonts w:hint="eastAsia"/>
                  <w:sz w:val="20"/>
                </w:rPr>
                <w:t>-0.</w:t>
              </w:r>
              <w:r>
                <w:rPr>
                  <w:sz w:val="20"/>
                </w:rPr>
                <w:t>18</w:t>
              </w:r>
              <w:r>
                <w:rPr>
                  <w:rFonts w:hint="eastAsia"/>
                  <w:sz w:val="20"/>
                </w:rPr>
                <w:t>%</w:t>
              </w:r>
            </w:ins>
          </w:p>
        </w:tc>
        <w:tc>
          <w:tcPr>
            <w:tcW w:w="810" w:type="dxa"/>
            <w:shd w:val="clear" w:color="auto" w:fill="auto"/>
            <w:noWrap/>
          </w:tcPr>
          <w:p w:rsidR="002F09AB" w:rsidRPr="00911133" w:rsidRDefault="002F09AB" w:rsidP="00C16B70">
            <w:pPr>
              <w:jc w:val="center"/>
              <w:rPr>
                <w:ins w:id="560" w:author="Jens Ohm" w:date="2018-10-04T11:45:00Z"/>
                <w:sz w:val="20"/>
              </w:rPr>
            </w:pPr>
            <w:ins w:id="561" w:author="Jens Ohm" w:date="2018-10-04T11:45:00Z">
              <w:r>
                <w:rPr>
                  <w:rFonts w:hint="eastAsia"/>
                  <w:sz w:val="20"/>
                </w:rPr>
                <w:t>-0.</w:t>
              </w:r>
              <w:r>
                <w:rPr>
                  <w:sz w:val="20"/>
                </w:rPr>
                <w:t>03</w:t>
              </w:r>
              <w:r>
                <w:rPr>
                  <w:rFonts w:hint="eastAsia"/>
                  <w:sz w:val="20"/>
                </w:rPr>
                <w:t>%</w:t>
              </w:r>
            </w:ins>
          </w:p>
        </w:tc>
        <w:tc>
          <w:tcPr>
            <w:tcW w:w="810" w:type="dxa"/>
            <w:shd w:val="clear" w:color="auto" w:fill="auto"/>
            <w:noWrap/>
          </w:tcPr>
          <w:p w:rsidR="002F09AB" w:rsidRPr="00911133" w:rsidRDefault="002F09AB" w:rsidP="00C16B70">
            <w:pPr>
              <w:jc w:val="center"/>
              <w:rPr>
                <w:ins w:id="562" w:author="Jens Ohm" w:date="2018-10-04T11:45:00Z"/>
                <w:sz w:val="20"/>
              </w:rPr>
            </w:pPr>
            <w:ins w:id="563" w:author="Jens Ohm" w:date="2018-10-04T11:45:00Z">
              <w:r>
                <w:rPr>
                  <w:rFonts w:hint="eastAsia"/>
                  <w:sz w:val="20"/>
                </w:rPr>
                <w:t>0.0</w:t>
              </w:r>
              <w:r>
                <w:rPr>
                  <w:sz w:val="20"/>
                </w:rPr>
                <w:t>2</w:t>
              </w:r>
              <w:r>
                <w:rPr>
                  <w:rFonts w:hint="eastAsia"/>
                  <w:sz w:val="20"/>
                </w:rPr>
                <w:t>%</w:t>
              </w:r>
            </w:ins>
          </w:p>
        </w:tc>
        <w:tc>
          <w:tcPr>
            <w:tcW w:w="683" w:type="dxa"/>
            <w:shd w:val="clear" w:color="auto" w:fill="auto"/>
            <w:noWrap/>
          </w:tcPr>
          <w:p w:rsidR="002F09AB" w:rsidRPr="00911133" w:rsidRDefault="002F09AB" w:rsidP="00C16B70">
            <w:pPr>
              <w:jc w:val="center"/>
              <w:rPr>
                <w:ins w:id="564" w:author="Jens Ohm" w:date="2018-10-04T11:45:00Z"/>
                <w:sz w:val="20"/>
              </w:rPr>
            </w:pPr>
            <w:ins w:id="565" w:author="Jens Ohm" w:date="2018-10-04T11:45:00Z">
              <w:r>
                <w:rPr>
                  <w:rFonts w:hint="eastAsia"/>
                  <w:sz w:val="20"/>
                </w:rPr>
                <w:t>10</w:t>
              </w:r>
              <w:r>
                <w:rPr>
                  <w:sz w:val="20"/>
                </w:rPr>
                <w:t>0</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566" w:author="Jens Ohm" w:date="2018-10-04T11:45:00Z"/>
                <w:sz w:val="20"/>
              </w:rPr>
            </w:pPr>
            <w:ins w:id="567" w:author="Jens Ohm" w:date="2018-10-04T11:45:00Z">
              <w:r>
                <w:rPr>
                  <w:sz w:val="20"/>
                </w:rPr>
                <w:t>99</w:t>
              </w:r>
              <w:r>
                <w:rPr>
                  <w:rFonts w:hint="eastAsia"/>
                  <w:sz w:val="20"/>
                </w:rPr>
                <w:t>%</w:t>
              </w:r>
            </w:ins>
          </w:p>
        </w:tc>
      </w:tr>
      <w:tr w:rsidR="002F09AB" w:rsidRPr="00911133" w:rsidTr="00C16B70">
        <w:trPr>
          <w:trHeight w:val="300"/>
          <w:ins w:id="568" w:author="Jens Ohm" w:date="2018-10-04T11:45:00Z"/>
        </w:trPr>
        <w:tc>
          <w:tcPr>
            <w:tcW w:w="683" w:type="dxa"/>
            <w:shd w:val="clear" w:color="auto" w:fill="auto"/>
            <w:noWrap/>
          </w:tcPr>
          <w:p w:rsidR="002F09AB" w:rsidRPr="00911133" w:rsidRDefault="002F09AB" w:rsidP="00C16B70">
            <w:pPr>
              <w:rPr>
                <w:ins w:id="569" w:author="Jens Ohm" w:date="2018-10-04T11:45:00Z"/>
                <w:sz w:val="20"/>
              </w:rPr>
            </w:pPr>
            <w:ins w:id="570" w:author="Jens Ohm" w:date="2018-10-04T11:45:00Z">
              <w:r>
                <w:t>1.2.1</w:t>
              </w:r>
            </w:ins>
          </w:p>
        </w:tc>
        <w:tc>
          <w:tcPr>
            <w:tcW w:w="810" w:type="dxa"/>
            <w:tcBorders>
              <w:left w:val="single" w:sz="8" w:space="0" w:color="auto"/>
            </w:tcBorders>
            <w:shd w:val="clear" w:color="auto" w:fill="auto"/>
            <w:noWrap/>
          </w:tcPr>
          <w:p w:rsidR="002F09AB" w:rsidRPr="00911133" w:rsidRDefault="002F09AB" w:rsidP="00C16B70">
            <w:pPr>
              <w:jc w:val="center"/>
              <w:rPr>
                <w:ins w:id="571" w:author="Jens Ohm" w:date="2018-10-04T11:45:00Z"/>
                <w:sz w:val="20"/>
              </w:rPr>
            </w:pPr>
            <w:ins w:id="572" w:author="Jens Ohm" w:date="2018-10-04T11:45:00Z">
              <w:r>
                <w:rPr>
                  <w:rFonts w:hint="eastAsia"/>
                  <w:sz w:val="20"/>
                </w:rPr>
                <w:t>-0.29%</w:t>
              </w:r>
            </w:ins>
          </w:p>
        </w:tc>
        <w:tc>
          <w:tcPr>
            <w:tcW w:w="810" w:type="dxa"/>
            <w:shd w:val="clear" w:color="auto" w:fill="auto"/>
            <w:noWrap/>
          </w:tcPr>
          <w:p w:rsidR="002F09AB" w:rsidRPr="00911133" w:rsidRDefault="002F09AB" w:rsidP="00C16B70">
            <w:pPr>
              <w:jc w:val="center"/>
              <w:rPr>
                <w:ins w:id="573" w:author="Jens Ohm" w:date="2018-10-04T11:45:00Z"/>
                <w:sz w:val="20"/>
              </w:rPr>
            </w:pPr>
            <w:ins w:id="574" w:author="Jens Ohm" w:date="2018-10-04T11:45:00Z">
              <w:r>
                <w:rPr>
                  <w:rFonts w:hint="eastAsia"/>
                  <w:sz w:val="20"/>
                </w:rPr>
                <w:t>-0.2</w:t>
              </w:r>
              <w:r>
                <w:rPr>
                  <w:sz w:val="20"/>
                </w:rPr>
                <w:t>4</w:t>
              </w:r>
              <w:r>
                <w:rPr>
                  <w:rFonts w:hint="eastAsia"/>
                  <w:sz w:val="20"/>
                </w:rPr>
                <w:t>%</w:t>
              </w:r>
            </w:ins>
          </w:p>
        </w:tc>
        <w:tc>
          <w:tcPr>
            <w:tcW w:w="810" w:type="dxa"/>
            <w:shd w:val="clear" w:color="auto" w:fill="auto"/>
            <w:noWrap/>
          </w:tcPr>
          <w:p w:rsidR="002F09AB" w:rsidRPr="00911133" w:rsidRDefault="002F09AB" w:rsidP="00C16B70">
            <w:pPr>
              <w:jc w:val="center"/>
              <w:rPr>
                <w:ins w:id="575" w:author="Jens Ohm" w:date="2018-10-04T11:45:00Z"/>
                <w:sz w:val="20"/>
              </w:rPr>
            </w:pPr>
            <w:ins w:id="576" w:author="Jens Ohm" w:date="2018-10-04T11:45:00Z">
              <w:r>
                <w:rPr>
                  <w:rFonts w:hint="eastAsia"/>
                  <w:sz w:val="20"/>
                </w:rPr>
                <w:t>-0.</w:t>
              </w:r>
              <w:r>
                <w:rPr>
                  <w:sz w:val="20"/>
                </w:rPr>
                <w:t>1</w:t>
              </w:r>
              <w:r>
                <w:rPr>
                  <w:rFonts w:hint="eastAsia"/>
                  <w:sz w:val="20"/>
                </w:rPr>
                <w:t>9%</w:t>
              </w:r>
            </w:ins>
          </w:p>
        </w:tc>
        <w:tc>
          <w:tcPr>
            <w:tcW w:w="683" w:type="dxa"/>
            <w:shd w:val="clear" w:color="auto" w:fill="auto"/>
            <w:noWrap/>
          </w:tcPr>
          <w:p w:rsidR="002F09AB" w:rsidRPr="00911133" w:rsidRDefault="002F09AB" w:rsidP="00C16B70">
            <w:pPr>
              <w:jc w:val="center"/>
              <w:rPr>
                <w:ins w:id="577" w:author="Jens Ohm" w:date="2018-10-04T11:45:00Z"/>
                <w:sz w:val="20"/>
              </w:rPr>
            </w:pPr>
            <w:ins w:id="578" w:author="Jens Ohm" w:date="2018-10-04T11:45:00Z">
              <w:r>
                <w:rPr>
                  <w:rFonts w:hint="eastAsia"/>
                  <w:sz w:val="20"/>
                </w:rPr>
                <w:t>107%</w:t>
              </w:r>
            </w:ins>
          </w:p>
        </w:tc>
        <w:tc>
          <w:tcPr>
            <w:tcW w:w="683" w:type="dxa"/>
            <w:tcBorders>
              <w:right w:val="single" w:sz="8" w:space="0" w:color="auto"/>
            </w:tcBorders>
            <w:shd w:val="clear" w:color="auto" w:fill="auto"/>
            <w:noWrap/>
          </w:tcPr>
          <w:p w:rsidR="002F09AB" w:rsidRPr="00911133" w:rsidRDefault="002F09AB" w:rsidP="00C16B70">
            <w:pPr>
              <w:jc w:val="center"/>
              <w:rPr>
                <w:ins w:id="579" w:author="Jens Ohm" w:date="2018-10-04T11:45:00Z"/>
                <w:sz w:val="20"/>
              </w:rPr>
            </w:pPr>
            <w:ins w:id="580" w:author="Jens Ohm" w:date="2018-10-04T11:45:00Z">
              <w:r>
                <w:rPr>
                  <w:rFonts w:hint="eastAsia"/>
                  <w:sz w:val="20"/>
                </w:rPr>
                <w:t>10</w:t>
              </w:r>
              <w:r>
                <w:rPr>
                  <w:sz w:val="20"/>
                </w:rPr>
                <w:t>4</w:t>
              </w:r>
              <w:r>
                <w:rPr>
                  <w:rFonts w:hint="eastAsia"/>
                  <w:sz w:val="20"/>
                </w:rPr>
                <w:t>%</w:t>
              </w:r>
            </w:ins>
          </w:p>
        </w:tc>
        <w:tc>
          <w:tcPr>
            <w:tcW w:w="884" w:type="dxa"/>
            <w:tcBorders>
              <w:left w:val="single" w:sz="8" w:space="0" w:color="auto"/>
            </w:tcBorders>
            <w:shd w:val="clear" w:color="auto" w:fill="auto"/>
            <w:noWrap/>
          </w:tcPr>
          <w:p w:rsidR="002F09AB" w:rsidRPr="00911133" w:rsidRDefault="002F09AB" w:rsidP="00C16B70">
            <w:pPr>
              <w:jc w:val="center"/>
              <w:rPr>
                <w:ins w:id="581" w:author="Jens Ohm" w:date="2018-10-04T11:45:00Z"/>
                <w:sz w:val="20"/>
              </w:rPr>
            </w:pPr>
            <w:ins w:id="582" w:author="Jens Ohm" w:date="2018-10-04T11:45:00Z">
              <w:r>
                <w:rPr>
                  <w:rFonts w:hint="eastAsia"/>
                  <w:sz w:val="20"/>
                </w:rPr>
                <w:t>-0.</w:t>
              </w:r>
              <w:r>
                <w:rPr>
                  <w:sz w:val="20"/>
                </w:rPr>
                <w:t>16</w:t>
              </w:r>
              <w:r>
                <w:rPr>
                  <w:rFonts w:hint="eastAsia"/>
                  <w:sz w:val="20"/>
                </w:rPr>
                <w:t>%</w:t>
              </w:r>
            </w:ins>
          </w:p>
        </w:tc>
        <w:tc>
          <w:tcPr>
            <w:tcW w:w="810" w:type="dxa"/>
            <w:shd w:val="clear" w:color="auto" w:fill="auto"/>
            <w:noWrap/>
          </w:tcPr>
          <w:p w:rsidR="002F09AB" w:rsidRPr="00911133" w:rsidRDefault="002F09AB" w:rsidP="00C16B70">
            <w:pPr>
              <w:jc w:val="center"/>
              <w:rPr>
                <w:ins w:id="583" w:author="Jens Ohm" w:date="2018-10-04T11:45:00Z"/>
                <w:sz w:val="20"/>
              </w:rPr>
            </w:pPr>
            <w:ins w:id="584" w:author="Jens Ohm" w:date="2018-10-04T11:45:00Z">
              <w:r>
                <w:rPr>
                  <w:rFonts w:hint="eastAsia"/>
                  <w:sz w:val="20"/>
                </w:rPr>
                <w:t>-0.</w:t>
              </w:r>
              <w:r>
                <w:rPr>
                  <w:sz w:val="20"/>
                </w:rPr>
                <w:t>12</w:t>
              </w:r>
              <w:r>
                <w:rPr>
                  <w:rFonts w:hint="eastAsia"/>
                  <w:sz w:val="20"/>
                </w:rPr>
                <w:t>%</w:t>
              </w:r>
            </w:ins>
          </w:p>
        </w:tc>
        <w:tc>
          <w:tcPr>
            <w:tcW w:w="810" w:type="dxa"/>
            <w:shd w:val="clear" w:color="auto" w:fill="auto"/>
            <w:noWrap/>
          </w:tcPr>
          <w:p w:rsidR="002F09AB" w:rsidRPr="00911133" w:rsidRDefault="002F09AB" w:rsidP="00C16B70">
            <w:pPr>
              <w:jc w:val="center"/>
              <w:rPr>
                <w:ins w:id="585" w:author="Jens Ohm" w:date="2018-10-04T11:45:00Z"/>
                <w:sz w:val="20"/>
              </w:rPr>
            </w:pPr>
            <w:ins w:id="586" w:author="Jens Ohm" w:date="2018-10-04T11:45:00Z">
              <w:r>
                <w:rPr>
                  <w:rFonts w:hint="eastAsia"/>
                  <w:sz w:val="20"/>
                </w:rPr>
                <w:t>-0.</w:t>
              </w:r>
              <w:r>
                <w:rPr>
                  <w:sz w:val="20"/>
                </w:rPr>
                <w:t>01</w:t>
              </w:r>
              <w:r>
                <w:rPr>
                  <w:rFonts w:hint="eastAsia"/>
                  <w:sz w:val="20"/>
                </w:rPr>
                <w:t>%</w:t>
              </w:r>
            </w:ins>
          </w:p>
        </w:tc>
        <w:tc>
          <w:tcPr>
            <w:tcW w:w="683" w:type="dxa"/>
            <w:shd w:val="clear" w:color="auto" w:fill="auto"/>
            <w:noWrap/>
          </w:tcPr>
          <w:p w:rsidR="002F09AB" w:rsidRPr="00911133" w:rsidRDefault="002F09AB" w:rsidP="00C16B70">
            <w:pPr>
              <w:jc w:val="center"/>
              <w:rPr>
                <w:ins w:id="587" w:author="Jens Ohm" w:date="2018-10-04T11:45:00Z"/>
                <w:sz w:val="20"/>
              </w:rPr>
            </w:pPr>
            <w:ins w:id="588" w:author="Jens Ohm" w:date="2018-10-04T11:45:00Z">
              <w:r>
                <w:rPr>
                  <w:rFonts w:hint="eastAsia"/>
                  <w:sz w:val="20"/>
                </w:rPr>
                <w:t>102%</w:t>
              </w:r>
            </w:ins>
          </w:p>
        </w:tc>
        <w:tc>
          <w:tcPr>
            <w:tcW w:w="683" w:type="dxa"/>
            <w:tcBorders>
              <w:right w:val="single" w:sz="8" w:space="0" w:color="auto"/>
            </w:tcBorders>
            <w:shd w:val="clear" w:color="auto" w:fill="auto"/>
            <w:noWrap/>
          </w:tcPr>
          <w:p w:rsidR="002F09AB" w:rsidRPr="00911133" w:rsidRDefault="002F09AB" w:rsidP="00C16B70">
            <w:pPr>
              <w:jc w:val="center"/>
              <w:rPr>
                <w:ins w:id="589" w:author="Jens Ohm" w:date="2018-10-04T11:45:00Z"/>
                <w:sz w:val="20"/>
              </w:rPr>
            </w:pPr>
            <w:ins w:id="590" w:author="Jens Ohm" w:date="2018-10-04T11:45:00Z">
              <w:r>
                <w:rPr>
                  <w:rFonts w:hint="eastAsia"/>
                  <w:sz w:val="20"/>
                </w:rPr>
                <w:t>101%</w:t>
              </w:r>
            </w:ins>
          </w:p>
        </w:tc>
      </w:tr>
      <w:tr w:rsidR="002F09AB" w:rsidRPr="00911133" w:rsidTr="00C16B70">
        <w:trPr>
          <w:trHeight w:val="300"/>
          <w:ins w:id="591" w:author="Jens Ohm" w:date="2018-10-04T11:45:00Z"/>
        </w:trPr>
        <w:tc>
          <w:tcPr>
            <w:tcW w:w="683" w:type="dxa"/>
            <w:shd w:val="clear" w:color="auto" w:fill="auto"/>
            <w:noWrap/>
          </w:tcPr>
          <w:p w:rsidR="002F09AB" w:rsidRPr="00911133" w:rsidRDefault="002F09AB" w:rsidP="00C16B70">
            <w:pPr>
              <w:rPr>
                <w:ins w:id="592" w:author="Jens Ohm" w:date="2018-10-04T11:45:00Z"/>
                <w:sz w:val="20"/>
              </w:rPr>
            </w:pPr>
            <w:ins w:id="593" w:author="Jens Ohm" w:date="2018-10-04T11:45:00Z">
              <w:r>
                <w:t>1.2.2</w:t>
              </w:r>
            </w:ins>
          </w:p>
        </w:tc>
        <w:tc>
          <w:tcPr>
            <w:tcW w:w="810" w:type="dxa"/>
            <w:tcBorders>
              <w:left w:val="single" w:sz="8" w:space="0" w:color="auto"/>
            </w:tcBorders>
            <w:shd w:val="clear" w:color="auto" w:fill="auto"/>
            <w:noWrap/>
          </w:tcPr>
          <w:p w:rsidR="002F09AB" w:rsidRPr="00911133" w:rsidRDefault="002F09AB" w:rsidP="00C16B70">
            <w:pPr>
              <w:jc w:val="center"/>
              <w:rPr>
                <w:ins w:id="594" w:author="Jens Ohm" w:date="2018-10-04T11:45:00Z"/>
                <w:sz w:val="20"/>
              </w:rPr>
            </w:pPr>
            <w:ins w:id="595" w:author="Jens Ohm" w:date="2018-10-04T11:45:00Z">
              <w:r>
                <w:rPr>
                  <w:rFonts w:hint="eastAsia"/>
                  <w:sz w:val="20"/>
                </w:rPr>
                <w:t>-0.2</w:t>
              </w:r>
              <w:r>
                <w:rPr>
                  <w:sz w:val="20"/>
                </w:rPr>
                <w:t>5</w:t>
              </w:r>
              <w:r>
                <w:rPr>
                  <w:rFonts w:hint="eastAsia"/>
                  <w:sz w:val="20"/>
                </w:rPr>
                <w:t>%</w:t>
              </w:r>
            </w:ins>
          </w:p>
        </w:tc>
        <w:tc>
          <w:tcPr>
            <w:tcW w:w="810" w:type="dxa"/>
            <w:shd w:val="clear" w:color="auto" w:fill="auto"/>
            <w:noWrap/>
          </w:tcPr>
          <w:p w:rsidR="002F09AB" w:rsidRPr="00911133" w:rsidRDefault="002F09AB" w:rsidP="00C16B70">
            <w:pPr>
              <w:jc w:val="center"/>
              <w:rPr>
                <w:ins w:id="596" w:author="Jens Ohm" w:date="2018-10-04T11:45:00Z"/>
                <w:sz w:val="20"/>
              </w:rPr>
            </w:pPr>
            <w:ins w:id="597" w:author="Jens Ohm" w:date="2018-10-04T11:45:00Z">
              <w:r>
                <w:rPr>
                  <w:rFonts w:hint="eastAsia"/>
                  <w:sz w:val="20"/>
                </w:rPr>
                <w:t>-0.2</w:t>
              </w:r>
              <w:r>
                <w:rPr>
                  <w:sz w:val="20"/>
                </w:rPr>
                <w:t>1</w:t>
              </w:r>
              <w:r>
                <w:rPr>
                  <w:rFonts w:hint="eastAsia"/>
                  <w:sz w:val="20"/>
                </w:rPr>
                <w:t>%</w:t>
              </w:r>
            </w:ins>
          </w:p>
        </w:tc>
        <w:tc>
          <w:tcPr>
            <w:tcW w:w="810" w:type="dxa"/>
            <w:shd w:val="clear" w:color="auto" w:fill="auto"/>
            <w:noWrap/>
          </w:tcPr>
          <w:p w:rsidR="002F09AB" w:rsidRPr="00911133" w:rsidRDefault="002F09AB" w:rsidP="00C16B70">
            <w:pPr>
              <w:jc w:val="center"/>
              <w:rPr>
                <w:ins w:id="598" w:author="Jens Ohm" w:date="2018-10-04T11:45:00Z"/>
                <w:sz w:val="20"/>
              </w:rPr>
            </w:pPr>
            <w:ins w:id="599" w:author="Jens Ohm" w:date="2018-10-04T11:45:00Z">
              <w:r>
                <w:rPr>
                  <w:rFonts w:hint="eastAsia"/>
                  <w:sz w:val="20"/>
                </w:rPr>
                <w:t>-0.</w:t>
              </w:r>
              <w:r>
                <w:rPr>
                  <w:sz w:val="20"/>
                </w:rPr>
                <w:t>18</w:t>
              </w:r>
              <w:r>
                <w:rPr>
                  <w:rFonts w:hint="eastAsia"/>
                  <w:sz w:val="20"/>
                </w:rPr>
                <w:t>%</w:t>
              </w:r>
            </w:ins>
          </w:p>
        </w:tc>
        <w:tc>
          <w:tcPr>
            <w:tcW w:w="683" w:type="dxa"/>
            <w:shd w:val="clear" w:color="auto" w:fill="auto"/>
            <w:noWrap/>
          </w:tcPr>
          <w:p w:rsidR="002F09AB" w:rsidRPr="00911133" w:rsidRDefault="002F09AB" w:rsidP="00C16B70">
            <w:pPr>
              <w:jc w:val="center"/>
              <w:rPr>
                <w:ins w:id="600" w:author="Jens Ohm" w:date="2018-10-04T11:45:00Z"/>
                <w:sz w:val="20"/>
              </w:rPr>
            </w:pPr>
            <w:ins w:id="601" w:author="Jens Ohm" w:date="2018-10-04T11:45:00Z">
              <w:r>
                <w:rPr>
                  <w:rFonts w:hint="eastAsia"/>
                  <w:sz w:val="20"/>
                </w:rPr>
                <w:t>10</w:t>
              </w:r>
              <w:r>
                <w:rPr>
                  <w:sz w:val="20"/>
                </w:rPr>
                <w:t>6</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602" w:author="Jens Ohm" w:date="2018-10-04T11:45:00Z"/>
                <w:sz w:val="20"/>
              </w:rPr>
            </w:pPr>
            <w:ins w:id="603" w:author="Jens Ohm" w:date="2018-10-04T11:45:00Z">
              <w:r>
                <w:rPr>
                  <w:rFonts w:hint="eastAsia"/>
                  <w:sz w:val="20"/>
                </w:rPr>
                <w:t>10</w:t>
              </w:r>
              <w:r>
                <w:rPr>
                  <w:sz w:val="20"/>
                </w:rPr>
                <w:t>3</w:t>
              </w:r>
              <w:r>
                <w:rPr>
                  <w:rFonts w:hint="eastAsia"/>
                  <w:sz w:val="20"/>
                </w:rPr>
                <w:t>%</w:t>
              </w:r>
            </w:ins>
          </w:p>
        </w:tc>
        <w:tc>
          <w:tcPr>
            <w:tcW w:w="884" w:type="dxa"/>
            <w:tcBorders>
              <w:left w:val="single" w:sz="8" w:space="0" w:color="auto"/>
            </w:tcBorders>
            <w:shd w:val="clear" w:color="auto" w:fill="auto"/>
            <w:noWrap/>
          </w:tcPr>
          <w:p w:rsidR="002F09AB" w:rsidRPr="00911133" w:rsidRDefault="002F09AB" w:rsidP="00C16B70">
            <w:pPr>
              <w:jc w:val="center"/>
              <w:rPr>
                <w:ins w:id="604" w:author="Jens Ohm" w:date="2018-10-04T11:45:00Z"/>
                <w:sz w:val="20"/>
              </w:rPr>
            </w:pPr>
            <w:ins w:id="605" w:author="Jens Ohm" w:date="2018-10-04T11:45:00Z">
              <w:r>
                <w:rPr>
                  <w:rFonts w:hint="eastAsia"/>
                  <w:sz w:val="20"/>
                </w:rPr>
                <w:t>-0.</w:t>
              </w:r>
              <w:r>
                <w:rPr>
                  <w:sz w:val="20"/>
                </w:rPr>
                <w:t>14</w:t>
              </w:r>
              <w:r>
                <w:rPr>
                  <w:rFonts w:hint="eastAsia"/>
                  <w:sz w:val="20"/>
                </w:rPr>
                <w:t>%</w:t>
              </w:r>
            </w:ins>
          </w:p>
        </w:tc>
        <w:tc>
          <w:tcPr>
            <w:tcW w:w="810" w:type="dxa"/>
            <w:shd w:val="clear" w:color="auto" w:fill="auto"/>
            <w:noWrap/>
          </w:tcPr>
          <w:p w:rsidR="002F09AB" w:rsidRPr="00911133" w:rsidRDefault="002F09AB" w:rsidP="00C16B70">
            <w:pPr>
              <w:jc w:val="center"/>
              <w:rPr>
                <w:ins w:id="606" w:author="Jens Ohm" w:date="2018-10-04T11:45:00Z"/>
                <w:sz w:val="20"/>
              </w:rPr>
            </w:pPr>
            <w:ins w:id="607" w:author="Jens Ohm" w:date="2018-10-04T11:45:00Z">
              <w:r>
                <w:rPr>
                  <w:rFonts w:hint="eastAsia"/>
                  <w:sz w:val="20"/>
                </w:rPr>
                <w:t>-0.</w:t>
              </w:r>
              <w:r>
                <w:rPr>
                  <w:sz w:val="20"/>
                </w:rPr>
                <w:t>09</w:t>
              </w:r>
              <w:r>
                <w:rPr>
                  <w:rFonts w:hint="eastAsia"/>
                  <w:sz w:val="20"/>
                </w:rPr>
                <w:t>%</w:t>
              </w:r>
            </w:ins>
          </w:p>
        </w:tc>
        <w:tc>
          <w:tcPr>
            <w:tcW w:w="810" w:type="dxa"/>
            <w:shd w:val="clear" w:color="auto" w:fill="auto"/>
            <w:noWrap/>
          </w:tcPr>
          <w:p w:rsidR="002F09AB" w:rsidRPr="00911133" w:rsidRDefault="002F09AB" w:rsidP="00C16B70">
            <w:pPr>
              <w:jc w:val="center"/>
              <w:rPr>
                <w:ins w:id="608" w:author="Jens Ohm" w:date="2018-10-04T11:45:00Z"/>
                <w:sz w:val="20"/>
              </w:rPr>
            </w:pPr>
            <w:ins w:id="609" w:author="Jens Ohm" w:date="2018-10-04T11:45:00Z">
              <w:r>
                <w:rPr>
                  <w:rFonts w:hint="eastAsia"/>
                  <w:sz w:val="20"/>
                </w:rPr>
                <w:t>-0.</w:t>
              </w:r>
              <w:r>
                <w:rPr>
                  <w:sz w:val="20"/>
                </w:rPr>
                <w:t>01</w:t>
              </w:r>
              <w:r>
                <w:rPr>
                  <w:rFonts w:hint="eastAsia"/>
                  <w:sz w:val="20"/>
                </w:rPr>
                <w:t>%</w:t>
              </w:r>
            </w:ins>
          </w:p>
        </w:tc>
        <w:tc>
          <w:tcPr>
            <w:tcW w:w="683" w:type="dxa"/>
            <w:shd w:val="clear" w:color="auto" w:fill="auto"/>
            <w:noWrap/>
          </w:tcPr>
          <w:p w:rsidR="002F09AB" w:rsidRPr="00911133" w:rsidRDefault="002F09AB" w:rsidP="00C16B70">
            <w:pPr>
              <w:jc w:val="center"/>
              <w:rPr>
                <w:ins w:id="610" w:author="Jens Ohm" w:date="2018-10-04T11:45:00Z"/>
                <w:sz w:val="20"/>
              </w:rPr>
            </w:pPr>
            <w:ins w:id="611" w:author="Jens Ohm" w:date="2018-10-04T11:45:00Z">
              <w:r>
                <w:rPr>
                  <w:rFonts w:hint="eastAsia"/>
                  <w:sz w:val="20"/>
                </w:rPr>
                <w:t>10</w:t>
              </w:r>
              <w:r>
                <w:rPr>
                  <w:sz w:val="20"/>
                </w:rPr>
                <w:t>3</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612" w:author="Jens Ohm" w:date="2018-10-04T11:45:00Z"/>
                <w:sz w:val="20"/>
              </w:rPr>
            </w:pPr>
            <w:ins w:id="613" w:author="Jens Ohm" w:date="2018-10-04T11:45:00Z">
              <w:r>
                <w:rPr>
                  <w:rFonts w:hint="eastAsia"/>
                  <w:sz w:val="20"/>
                </w:rPr>
                <w:t>101%</w:t>
              </w:r>
            </w:ins>
          </w:p>
        </w:tc>
      </w:tr>
      <w:tr w:rsidR="002F09AB" w:rsidRPr="00911133" w:rsidTr="00C16B70">
        <w:trPr>
          <w:trHeight w:val="300"/>
          <w:ins w:id="614" w:author="Jens Ohm" w:date="2018-10-04T11:45:00Z"/>
        </w:trPr>
        <w:tc>
          <w:tcPr>
            <w:tcW w:w="683" w:type="dxa"/>
            <w:shd w:val="clear" w:color="auto" w:fill="auto"/>
            <w:noWrap/>
          </w:tcPr>
          <w:p w:rsidR="002F09AB" w:rsidRPr="00911133" w:rsidRDefault="002F09AB" w:rsidP="00C16B70">
            <w:pPr>
              <w:rPr>
                <w:ins w:id="615" w:author="Jens Ohm" w:date="2018-10-04T11:45:00Z"/>
                <w:sz w:val="20"/>
              </w:rPr>
            </w:pPr>
            <w:ins w:id="616" w:author="Jens Ohm" w:date="2018-10-04T11:45:00Z">
              <w:r>
                <w:t>1.2.3</w:t>
              </w:r>
            </w:ins>
          </w:p>
        </w:tc>
        <w:tc>
          <w:tcPr>
            <w:tcW w:w="810" w:type="dxa"/>
            <w:tcBorders>
              <w:left w:val="single" w:sz="8" w:space="0" w:color="auto"/>
            </w:tcBorders>
            <w:shd w:val="clear" w:color="auto" w:fill="auto"/>
            <w:noWrap/>
          </w:tcPr>
          <w:p w:rsidR="002F09AB" w:rsidRPr="00911133" w:rsidRDefault="002F09AB" w:rsidP="00C16B70">
            <w:pPr>
              <w:jc w:val="center"/>
              <w:rPr>
                <w:ins w:id="617" w:author="Jens Ohm" w:date="2018-10-04T11:45:00Z"/>
                <w:sz w:val="20"/>
              </w:rPr>
            </w:pPr>
            <w:ins w:id="618" w:author="Jens Ohm" w:date="2018-10-04T11:45:00Z">
              <w:r>
                <w:rPr>
                  <w:rFonts w:hint="eastAsia"/>
                  <w:sz w:val="20"/>
                </w:rPr>
                <w:t>-0.</w:t>
              </w:r>
              <w:r>
                <w:rPr>
                  <w:sz w:val="20"/>
                </w:rPr>
                <w:t>18</w:t>
              </w:r>
              <w:r>
                <w:rPr>
                  <w:rFonts w:hint="eastAsia"/>
                  <w:sz w:val="20"/>
                </w:rPr>
                <w:t>%</w:t>
              </w:r>
            </w:ins>
          </w:p>
        </w:tc>
        <w:tc>
          <w:tcPr>
            <w:tcW w:w="810" w:type="dxa"/>
            <w:shd w:val="clear" w:color="auto" w:fill="auto"/>
            <w:noWrap/>
          </w:tcPr>
          <w:p w:rsidR="002F09AB" w:rsidRPr="00911133" w:rsidRDefault="002F09AB" w:rsidP="00C16B70">
            <w:pPr>
              <w:jc w:val="center"/>
              <w:rPr>
                <w:ins w:id="619" w:author="Jens Ohm" w:date="2018-10-04T11:45:00Z"/>
                <w:sz w:val="20"/>
              </w:rPr>
            </w:pPr>
            <w:ins w:id="620" w:author="Jens Ohm" w:date="2018-10-04T11:45:00Z">
              <w:r>
                <w:rPr>
                  <w:rFonts w:hint="eastAsia"/>
                  <w:sz w:val="20"/>
                </w:rPr>
                <w:t>-0.</w:t>
              </w:r>
              <w:r>
                <w:rPr>
                  <w:sz w:val="20"/>
                </w:rPr>
                <w:t>13</w:t>
              </w:r>
              <w:r>
                <w:rPr>
                  <w:rFonts w:hint="eastAsia"/>
                  <w:sz w:val="20"/>
                </w:rPr>
                <w:t>%</w:t>
              </w:r>
            </w:ins>
          </w:p>
        </w:tc>
        <w:tc>
          <w:tcPr>
            <w:tcW w:w="810" w:type="dxa"/>
            <w:shd w:val="clear" w:color="auto" w:fill="auto"/>
            <w:noWrap/>
          </w:tcPr>
          <w:p w:rsidR="002F09AB" w:rsidRPr="00911133" w:rsidRDefault="002F09AB" w:rsidP="00C16B70">
            <w:pPr>
              <w:jc w:val="center"/>
              <w:rPr>
                <w:ins w:id="621" w:author="Jens Ohm" w:date="2018-10-04T11:45:00Z"/>
                <w:sz w:val="20"/>
              </w:rPr>
            </w:pPr>
            <w:ins w:id="622" w:author="Jens Ohm" w:date="2018-10-04T11:45:00Z">
              <w:r>
                <w:rPr>
                  <w:rFonts w:hint="eastAsia"/>
                  <w:sz w:val="20"/>
                </w:rPr>
                <w:t>-0.</w:t>
              </w:r>
              <w:r>
                <w:rPr>
                  <w:sz w:val="20"/>
                </w:rPr>
                <w:t>10</w:t>
              </w:r>
              <w:r>
                <w:rPr>
                  <w:rFonts w:hint="eastAsia"/>
                  <w:sz w:val="20"/>
                </w:rPr>
                <w:t>%</w:t>
              </w:r>
            </w:ins>
          </w:p>
        </w:tc>
        <w:tc>
          <w:tcPr>
            <w:tcW w:w="683" w:type="dxa"/>
            <w:shd w:val="clear" w:color="auto" w:fill="auto"/>
            <w:noWrap/>
          </w:tcPr>
          <w:p w:rsidR="002F09AB" w:rsidRPr="00911133" w:rsidRDefault="002F09AB" w:rsidP="00C16B70">
            <w:pPr>
              <w:jc w:val="center"/>
              <w:rPr>
                <w:ins w:id="623" w:author="Jens Ohm" w:date="2018-10-04T11:45:00Z"/>
                <w:sz w:val="20"/>
              </w:rPr>
            </w:pPr>
            <w:ins w:id="624" w:author="Jens Ohm" w:date="2018-10-04T11:45:00Z">
              <w:r>
                <w:rPr>
                  <w:rFonts w:hint="eastAsia"/>
                  <w:sz w:val="20"/>
                </w:rPr>
                <w:t>10</w:t>
              </w:r>
              <w:r>
                <w:rPr>
                  <w:sz w:val="20"/>
                </w:rPr>
                <w:t>5</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625" w:author="Jens Ohm" w:date="2018-10-04T11:45:00Z"/>
                <w:sz w:val="20"/>
              </w:rPr>
            </w:pPr>
            <w:ins w:id="626" w:author="Jens Ohm" w:date="2018-10-04T11:45:00Z">
              <w:r>
                <w:rPr>
                  <w:sz w:val="20"/>
                </w:rPr>
                <w:t>103</w:t>
              </w:r>
              <w:r>
                <w:rPr>
                  <w:rFonts w:hint="eastAsia"/>
                  <w:sz w:val="20"/>
                </w:rPr>
                <w:t>%</w:t>
              </w:r>
            </w:ins>
          </w:p>
        </w:tc>
        <w:tc>
          <w:tcPr>
            <w:tcW w:w="884" w:type="dxa"/>
            <w:tcBorders>
              <w:left w:val="single" w:sz="8" w:space="0" w:color="auto"/>
            </w:tcBorders>
            <w:shd w:val="clear" w:color="auto" w:fill="auto"/>
            <w:noWrap/>
          </w:tcPr>
          <w:p w:rsidR="002F09AB" w:rsidRPr="00911133" w:rsidRDefault="002F09AB" w:rsidP="00C16B70">
            <w:pPr>
              <w:jc w:val="center"/>
              <w:rPr>
                <w:ins w:id="627" w:author="Jens Ohm" w:date="2018-10-04T11:45:00Z"/>
                <w:sz w:val="20"/>
              </w:rPr>
            </w:pPr>
            <w:ins w:id="628" w:author="Jens Ohm" w:date="2018-10-04T11:45:00Z">
              <w:r>
                <w:rPr>
                  <w:rFonts w:hint="eastAsia"/>
                  <w:sz w:val="20"/>
                </w:rPr>
                <w:t>-0.</w:t>
              </w:r>
              <w:r>
                <w:rPr>
                  <w:sz w:val="20"/>
                </w:rPr>
                <w:t>10</w:t>
              </w:r>
              <w:r>
                <w:rPr>
                  <w:rFonts w:hint="eastAsia"/>
                  <w:sz w:val="20"/>
                </w:rPr>
                <w:t>%</w:t>
              </w:r>
            </w:ins>
          </w:p>
        </w:tc>
        <w:tc>
          <w:tcPr>
            <w:tcW w:w="810" w:type="dxa"/>
            <w:shd w:val="clear" w:color="auto" w:fill="auto"/>
            <w:noWrap/>
          </w:tcPr>
          <w:p w:rsidR="002F09AB" w:rsidRPr="00911133" w:rsidRDefault="002F09AB" w:rsidP="00C16B70">
            <w:pPr>
              <w:jc w:val="center"/>
              <w:rPr>
                <w:ins w:id="629" w:author="Jens Ohm" w:date="2018-10-04T11:45:00Z"/>
                <w:sz w:val="20"/>
              </w:rPr>
            </w:pPr>
            <w:ins w:id="630" w:author="Jens Ohm" w:date="2018-10-04T11:45:00Z">
              <w:r>
                <w:rPr>
                  <w:rFonts w:hint="eastAsia"/>
                  <w:sz w:val="20"/>
                </w:rPr>
                <w:t>-0.</w:t>
              </w:r>
              <w:r>
                <w:rPr>
                  <w:sz w:val="20"/>
                </w:rPr>
                <w:t>05</w:t>
              </w:r>
              <w:r>
                <w:rPr>
                  <w:rFonts w:hint="eastAsia"/>
                  <w:sz w:val="20"/>
                </w:rPr>
                <w:t>%</w:t>
              </w:r>
            </w:ins>
          </w:p>
        </w:tc>
        <w:tc>
          <w:tcPr>
            <w:tcW w:w="810" w:type="dxa"/>
            <w:shd w:val="clear" w:color="auto" w:fill="auto"/>
            <w:noWrap/>
          </w:tcPr>
          <w:p w:rsidR="002F09AB" w:rsidRPr="00911133" w:rsidRDefault="002F09AB" w:rsidP="00C16B70">
            <w:pPr>
              <w:jc w:val="center"/>
              <w:rPr>
                <w:ins w:id="631" w:author="Jens Ohm" w:date="2018-10-04T11:45:00Z"/>
                <w:sz w:val="20"/>
              </w:rPr>
            </w:pPr>
            <w:ins w:id="632" w:author="Jens Ohm" w:date="2018-10-04T11:45:00Z">
              <w:r>
                <w:rPr>
                  <w:sz w:val="20"/>
                </w:rPr>
                <w:t>-</w:t>
              </w:r>
              <w:r>
                <w:rPr>
                  <w:rFonts w:hint="eastAsia"/>
                  <w:sz w:val="20"/>
                </w:rPr>
                <w:t>0.0</w:t>
              </w:r>
              <w:r>
                <w:rPr>
                  <w:sz w:val="20"/>
                </w:rPr>
                <w:t>6</w:t>
              </w:r>
              <w:r>
                <w:rPr>
                  <w:rFonts w:hint="eastAsia"/>
                  <w:sz w:val="20"/>
                </w:rPr>
                <w:t>%</w:t>
              </w:r>
            </w:ins>
          </w:p>
        </w:tc>
        <w:tc>
          <w:tcPr>
            <w:tcW w:w="683" w:type="dxa"/>
            <w:shd w:val="clear" w:color="auto" w:fill="auto"/>
            <w:noWrap/>
          </w:tcPr>
          <w:p w:rsidR="002F09AB" w:rsidRPr="00911133" w:rsidRDefault="002F09AB" w:rsidP="00C16B70">
            <w:pPr>
              <w:jc w:val="center"/>
              <w:rPr>
                <w:ins w:id="633" w:author="Jens Ohm" w:date="2018-10-04T11:45:00Z"/>
                <w:sz w:val="20"/>
              </w:rPr>
            </w:pPr>
            <w:ins w:id="634" w:author="Jens Ohm" w:date="2018-10-04T11:45:00Z">
              <w:r>
                <w:rPr>
                  <w:rFonts w:hint="eastAsia"/>
                  <w:sz w:val="20"/>
                </w:rPr>
                <w:t>10</w:t>
              </w:r>
              <w:r>
                <w:rPr>
                  <w:sz w:val="20"/>
                </w:rPr>
                <w:t>2</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635" w:author="Jens Ohm" w:date="2018-10-04T11:45:00Z"/>
                <w:sz w:val="20"/>
              </w:rPr>
            </w:pPr>
            <w:ins w:id="636" w:author="Jens Ohm" w:date="2018-10-04T11:45:00Z">
              <w:r>
                <w:rPr>
                  <w:sz w:val="20"/>
                </w:rPr>
                <w:t>101</w:t>
              </w:r>
              <w:r>
                <w:rPr>
                  <w:rFonts w:hint="eastAsia"/>
                  <w:sz w:val="20"/>
                </w:rPr>
                <w:t>%</w:t>
              </w:r>
            </w:ins>
          </w:p>
        </w:tc>
      </w:tr>
      <w:tr w:rsidR="002F09AB" w:rsidRPr="00911133" w:rsidTr="00C16B70">
        <w:trPr>
          <w:trHeight w:val="300"/>
          <w:ins w:id="637" w:author="Jens Ohm" w:date="2018-10-04T11:45:00Z"/>
        </w:trPr>
        <w:tc>
          <w:tcPr>
            <w:tcW w:w="683" w:type="dxa"/>
            <w:shd w:val="clear" w:color="auto" w:fill="auto"/>
            <w:noWrap/>
          </w:tcPr>
          <w:p w:rsidR="002F09AB" w:rsidRPr="00911133" w:rsidRDefault="002F09AB" w:rsidP="00C16B70">
            <w:pPr>
              <w:rPr>
                <w:ins w:id="638" w:author="Jens Ohm" w:date="2018-10-04T11:45:00Z"/>
                <w:sz w:val="20"/>
              </w:rPr>
            </w:pPr>
            <w:ins w:id="639" w:author="Jens Ohm" w:date="2018-10-04T11:45:00Z">
              <w:r>
                <w:t>1.2.4</w:t>
              </w:r>
            </w:ins>
          </w:p>
        </w:tc>
        <w:tc>
          <w:tcPr>
            <w:tcW w:w="810" w:type="dxa"/>
            <w:tcBorders>
              <w:left w:val="single" w:sz="8" w:space="0" w:color="auto"/>
            </w:tcBorders>
            <w:shd w:val="clear" w:color="auto" w:fill="auto"/>
            <w:noWrap/>
          </w:tcPr>
          <w:p w:rsidR="002F09AB" w:rsidRPr="00911133" w:rsidRDefault="002F09AB" w:rsidP="00C16B70">
            <w:pPr>
              <w:jc w:val="center"/>
              <w:rPr>
                <w:ins w:id="640" w:author="Jens Ohm" w:date="2018-10-04T11:45:00Z"/>
                <w:sz w:val="20"/>
              </w:rPr>
            </w:pPr>
            <w:ins w:id="641" w:author="Jens Ohm" w:date="2018-10-04T11:45:00Z">
              <w:r>
                <w:rPr>
                  <w:rFonts w:hint="eastAsia"/>
                  <w:sz w:val="20"/>
                </w:rPr>
                <w:t>-0.</w:t>
              </w:r>
              <w:r>
                <w:rPr>
                  <w:sz w:val="20"/>
                </w:rPr>
                <w:t>19</w:t>
              </w:r>
              <w:r>
                <w:rPr>
                  <w:rFonts w:hint="eastAsia"/>
                  <w:sz w:val="20"/>
                </w:rPr>
                <w:t>%</w:t>
              </w:r>
            </w:ins>
          </w:p>
        </w:tc>
        <w:tc>
          <w:tcPr>
            <w:tcW w:w="810" w:type="dxa"/>
            <w:shd w:val="clear" w:color="auto" w:fill="auto"/>
            <w:noWrap/>
          </w:tcPr>
          <w:p w:rsidR="002F09AB" w:rsidRPr="00911133" w:rsidRDefault="002F09AB" w:rsidP="00C16B70">
            <w:pPr>
              <w:jc w:val="center"/>
              <w:rPr>
                <w:ins w:id="642" w:author="Jens Ohm" w:date="2018-10-04T11:45:00Z"/>
                <w:sz w:val="20"/>
              </w:rPr>
            </w:pPr>
            <w:ins w:id="643" w:author="Jens Ohm" w:date="2018-10-04T11:45:00Z">
              <w:r>
                <w:rPr>
                  <w:rFonts w:hint="eastAsia"/>
                  <w:sz w:val="20"/>
                </w:rPr>
                <w:t>-0.</w:t>
              </w:r>
              <w:r>
                <w:rPr>
                  <w:sz w:val="20"/>
                </w:rPr>
                <w:t>16</w:t>
              </w:r>
              <w:r>
                <w:rPr>
                  <w:rFonts w:hint="eastAsia"/>
                  <w:sz w:val="20"/>
                </w:rPr>
                <w:t>%</w:t>
              </w:r>
            </w:ins>
          </w:p>
        </w:tc>
        <w:tc>
          <w:tcPr>
            <w:tcW w:w="810" w:type="dxa"/>
            <w:shd w:val="clear" w:color="auto" w:fill="auto"/>
            <w:noWrap/>
          </w:tcPr>
          <w:p w:rsidR="002F09AB" w:rsidRPr="00911133" w:rsidRDefault="002F09AB" w:rsidP="00C16B70">
            <w:pPr>
              <w:jc w:val="center"/>
              <w:rPr>
                <w:ins w:id="644" w:author="Jens Ohm" w:date="2018-10-04T11:45:00Z"/>
                <w:sz w:val="20"/>
              </w:rPr>
            </w:pPr>
            <w:ins w:id="645" w:author="Jens Ohm" w:date="2018-10-04T11:45:00Z">
              <w:r>
                <w:rPr>
                  <w:rFonts w:hint="eastAsia"/>
                  <w:sz w:val="20"/>
                </w:rPr>
                <w:t>-0.</w:t>
              </w:r>
              <w:r>
                <w:rPr>
                  <w:sz w:val="20"/>
                </w:rPr>
                <w:t>11</w:t>
              </w:r>
              <w:r>
                <w:rPr>
                  <w:rFonts w:hint="eastAsia"/>
                  <w:sz w:val="20"/>
                </w:rPr>
                <w:t>%</w:t>
              </w:r>
            </w:ins>
          </w:p>
        </w:tc>
        <w:tc>
          <w:tcPr>
            <w:tcW w:w="683" w:type="dxa"/>
            <w:shd w:val="clear" w:color="auto" w:fill="auto"/>
            <w:noWrap/>
          </w:tcPr>
          <w:p w:rsidR="002F09AB" w:rsidRPr="00911133" w:rsidRDefault="002F09AB" w:rsidP="00C16B70">
            <w:pPr>
              <w:jc w:val="center"/>
              <w:rPr>
                <w:ins w:id="646" w:author="Jens Ohm" w:date="2018-10-04T11:45:00Z"/>
                <w:sz w:val="20"/>
              </w:rPr>
            </w:pPr>
            <w:ins w:id="647" w:author="Jens Ohm" w:date="2018-10-04T11:45:00Z">
              <w:r>
                <w:rPr>
                  <w:rFonts w:hint="eastAsia"/>
                  <w:sz w:val="20"/>
                </w:rPr>
                <w:t>10</w:t>
              </w:r>
              <w:r>
                <w:rPr>
                  <w:sz w:val="20"/>
                </w:rPr>
                <w:t>5</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648" w:author="Jens Ohm" w:date="2018-10-04T11:45:00Z"/>
                <w:sz w:val="20"/>
              </w:rPr>
            </w:pPr>
            <w:ins w:id="649" w:author="Jens Ohm" w:date="2018-10-04T11:45:00Z">
              <w:r>
                <w:rPr>
                  <w:sz w:val="20"/>
                </w:rPr>
                <w:t>104</w:t>
              </w:r>
              <w:r>
                <w:rPr>
                  <w:rFonts w:hint="eastAsia"/>
                  <w:sz w:val="20"/>
                </w:rPr>
                <w:t>%</w:t>
              </w:r>
            </w:ins>
          </w:p>
        </w:tc>
        <w:tc>
          <w:tcPr>
            <w:tcW w:w="884" w:type="dxa"/>
            <w:tcBorders>
              <w:left w:val="single" w:sz="8" w:space="0" w:color="auto"/>
            </w:tcBorders>
            <w:shd w:val="clear" w:color="auto" w:fill="auto"/>
            <w:noWrap/>
          </w:tcPr>
          <w:p w:rsidR="002F09AB" w:rsidRPr="00911133" w:rsidRDefault="002F09AB" w:rsidP="00C16B70">
            <w:pPr>
              <w:jc w:val="center"/>
              <w:rPr>
                <w:ins w:id="650" w:author="Jens Ohm" w:date="2018-10-04T11:45:00Z"/>
                <w:sz w:val="20"/>
              </w:rPr>
            </w:pPr>
            <w:ins w:id="651" w:author="Jens Ohm" w:date="2018-10-04T11:45:00Z">
              <w:r>
                <w:rPr>
                  <w:rFonts w:hint="eastAsia"/>
                  <w:sz w:val="20"/>
                </w:rPr>
                <w:t>-0.</w:t>
              </w:r>
              <w:r>
                <w:rPr>
                  <w:sz w:val="20"/>
                </w:rPr>
                <w:t>11</w:t>
              </w:r>
              <w:r>
                <w:rPr>
                  <w:rFonts w:hint="eastAsia"/>
                  <w:sz w:val="20"/>
                </w:rPr>
                <w:t>%</w:t>
              </w:r>
            </w:ins>
          </w:p>
        </w:tc>
        <w:tc>
          <w:tcPr>
            <w:tcW w:w="810" w:type="dxa"/>
            <w:shd w:val="clear" w:color="auto" w:fill="auto"/>
            <w:noWrap/>
          </w:tcPr>
          <w:p w:rsidR="002F09AB" w:rsidRPr="00911133" w:rsidRDefault="002F09AB" w:rsidP="00C16B70">
            <w:pPr>
              <w:jc w:val="center"/>
              <w:rPr>
                <w:ins w:id="652" w:author="Jens Ohm" w:date="2018-10-04T11:45:00Z"/>
                <w:sz w:val="20"/>
              </w:rPr>
            </w:pPr>
            <w:ins w:id="653" w:author="Jens Ohm" w:date="2018-10-04T11:45:00Z">
              <w:r>
                <w:rPr>
                  <w:rFonts w:hint="eastAsia"/>
                  <w:sz w:val="20"/>
                </w:rPr>
                <w:t>-0.</w:t>
              </w:r>
              <w:r>
                <w:rPr>
                  <w:sz w:val="20"/>
                </w:rPr>
                <w:t>08</w:t>
              </w:r>
              <w:r>
                <w:rPr>
                  <w:rFonts w:hint="eastAsia"/>
                  <w:sz w:val="20"/>
                </w:rPr>
                <w:t>%</w:t>
              </w:r>
            </w:ins>
          </w:p>
        </w:tc>
        <w:tc>
          <w:tcPr>
            <w:tcW w:w="810" w:type="dxa"/>
            <w:shd w:val="clear" w:color="auto" w:fill="auto"/>
            <w:noWrap/>
          </w:tcPr>
          <w:p w:rsidR="002F09AB" w:rsidRPr="00911133" w:rsidRDefault="002F09AB" w:rsidP="00C16B70">
            <w:pPr>
              <w:jc w:val="center"/>
              <w:rPr>
                <w:ins w:id="654" w:author="Jens Ohm" w:date="2018-10-04T11:45:00Z"/>
                <w:sz w:val="20"/>
              </w:rPr>
            </w:pPr>
            <w:ins w:id="655" w:author="Jens Ohm" w:date="2018-10-04T11:45:00Z">
              <w:r>
                <w:rPr>
                  <w:rFonts w:hint="eastAsia"/>
                  <w:sz w:val="20"/>
                </w:rPr>
                <w:t>0.0</w:t>
              </w:r>
              <w:r>
                <w:rPr>
                  <w:sz w:val="20"/>
                </w:rPr>
                <w:t>0</w:t>
              </w:r>
              <w:r>
                <w:rPr>
                  <w:rFonts w:hint="eastAsia"/>
                  <w:sz w:val="20"/>
                </w:rPr>
                <w:t>%</w:t>
              </w:r>
            </w:ins>
          </w:p>
        </w:tc>
        <w:tc>
          <w:tcPr>
            <w:tcW w:w="683" w:type="dxa"/>
            <w:shd w:val="clear" w:color="auto" w:fill="auto"/>
            <w:noWrap/>
          </w:tcPr>
          <w:p w:rsidR="002F09AB" w:rsidRPr="00911133" w:rsidRDefault="002F09AB" w:rsidP="00C16B70">
            <w:pPr>
              <w:jc w:val="center"/>
              <w:rPr>
                <w:ins w:id="656" w:author="Jens Ohm" w:date="2018-10-04T11:45:00Z"/>
                <w:sz w:val="20"/>
              </w:rPr>
            </w:pPr>
            <w:ins w:id="657" w:author="Jens Ohm" w:date="2018-10-04T11:45:00Z">
              <w:r>
                <w:rPr>
                  <w:rFonts w:hint="eastAsia"/>
                  <w:sz w:val="20"/>
                </w:rPr>
                <w:t>10</w:t>
              </w:r>
              <w:r>
                <w:rPr>
                  <w:sz w:val="20"/>
                </w:rPr>
                <w:t>2</w:t>
              </w:r>
              <w:r>
                <w:rPr>
                  <w:rFonts w:hint="eastAsia"/>
                  <w:sz w:val="20"/>
                </w:rPr>
                <w:t>%</w:t>
              </w:r>
            </w:ins>
          </w:p>
        </w:tc>
        <w:tc>
          <w:tcPr>
            <w:tcW w:w="683" w:type="dxa"/>
            <w:tcBorders>
              <w:right w:val="single" w:sz="8" w:space="0" w:color="auto"/>
            </w:tcBorders>
            <w:shd w:val="clear" w:color="auto" w:fill="auto"/>
            <w:noWrap/>
          </w:tcPr>
          <w:p w:rsidR="002F09AB" w:rsidRPr="00911133" w:rsidRDefault="002F09AB" w:rsidP="00C16B70">
            <w:pPr>
              <w:jc w:val="center"/>
              <w:rPr>
                <w:ins w:id="658" w:author="Jens Ohm" w:date="2018-10-04T11:45:00Z"/>
                <w:sz w:val="20"/>
              </w:rPr>
            </w:pPr>
            <w:ins w:id="659" w:author="Jens Ohm" w:date="2018-10-04T11:45:00Z">
              <w:r>
                <w:rPr>
                  <w:sz w:val="20"/>
                </w:rPr>
                <w:t>101</w:t>
              </w:r>
              <w:r>
                <w:rPr>
                  <w:rFonts w:hint="eastAsia"/>
                  <w:sz w:val="20"/>
                </w:rPr>
                <w:t>%</w:t>
              </w:r>
            </w:ins>
          </w:p>
        </w:tc>
      </w:tr>
      <w:tr w:rsidR="002F09AB" w:rsidRPr="00911133" w:rsidTr="00C16B70">
        <w:trPr>
          <w:trHeight w:val="300"/>
          <w:ins w:id="660" w:author="Jens Ohm" w:date="2018-10-04T11:45:00Z"/>
        </w:trPr>
        <w:tc>
          <w:tcPr>
            <w:tcW w:w="683" w:type="dxa"/>
            <w:shd w:val="clear" w:color="auto" w:fill="auto"/>
            <w:noWrap/>
          </w:tcPr>
          <w:p w:rsidR="002F09AB" w:rsidRPr="00911133" w:rsidRDefault="002F09AB" w:rsidP="00C16B70">
            <w:pPr>
              <w:rPr>
                <w:ins w:id="661" w:author="Jens Ohm" w:date="2018-10-04T11:45:00Z"/>
                <w:sz w:val="20"/>
              </w:rPr>
            </w:pPr>
            <w:ins w:id="662" w:author="Jens Ohm" w:date="2018-10-04T11:45:00Z">
              <w:r>
                <w:t>1.2.5</w:t>
              </w:r>
            </w:ins>
          </w:p>
        </w:tc>
        <w:tc>
          <w:tcPr>
            <w:tcW w:w="810" w:type="dxa"/>
            <w:tcBorders>
              <w:left w:val="single" w:sz="8" w:space="0" w:color="auto"/>
              <w:bottom w:val="single" w:sz="8" w:space="0" w:color="auto"/>
            </w:tcBorders>
            <w:shd w:val="clear" w:color="auto" w:fill="auto"/>
            <w:noWrap/>
          </w:tcPr>
          <w:p w:rsidR="002F09AB" w:rsidRPr="00911133" w:rsidRDefault="002F09AB" w:rsidP="00C16B70">
            <w:pPr>
              <w:jc w:val="center"/>
              <w:rPr>
                <w:ins w:id="663" w:author="Jens Ohm" w:date="2018-10-04T11:45:00Z"/>
                <w:sz w:val="20"/>
              </w:rPr>
            </w:pPr>
            <w:ins w:id="664" w:author="Jens Ohm" w:date="2018-10-04T11:45:00Z">
              <w:r>
                <w:rPr>
                  <w:rFonts w:hint="eastAsia"/>
                  <w:sz w:val="20"/>
                </w:rPr>
                <w:t>-0.</w:t>
              </w:r>
              <w:r>
                <w:rPr>
                  <w:sz w:val="20"/>
                </w:rPr>
                <w:t>18</w:t>
              </w:r>
              <w:r>
                <w:rPr>
                  <w:rFonts w:hint="eastAsia"/>
                  <w:sz w:val="20"/>
                </w:rPr>
                <w:t>%</w:t>
              </w:r>
            </w:ins>
          </w:p>
        </w:tc>
        <w:tc>
          <w:tcPr>
            <w:tcW w:w="810" w:type="dxa"/>
            <w:tcBorders>
              <w:bottom w:val="single" w:sz="8" w:space="0" w:color="auto"/>
            </w:tcBorders>
            <w:shd w:val="clear" w:color="auto" w:fill="auto"/>
            <w:noWrap/>
          </w:tcPr>
          <w:p w:rsidR="002F09AB" w:rsidRPr="00911133" w:rsidRDefault="002F09AB" w:rsidP="00C16B70">
            <w:pPr>
              <w:jc w:val="center"/>
              <w:rPr>
                <w:ins w:id="665" w:author="Jens Ohm" w:date="2018-10-04T11:45:00Z"/>
                <w:sz w:val="20"/>
              </w:rPr>
            </w:pPr>
            <w:ins w:id="666" w:author="Jens Ohm" w:date="2018-10-04T11:45:00Z">
              <w:r>
                <w:rPr>
                  <w:rFonts w:hint="eastAsia"/>
                  <w:sz w:val="20"/>
                </w:rPr>
                <w:t>-0.</w:t>
              </w:r>
              <w:r>
                <w:rPr>
                  <w:sz w:val="20"/>
                </w:rPr>
                <w:t>13</w:t>
              </w:r>
              <w:r>
                <w:rPr>
                  <w:rFonts w:hint="eastAsia"/>
                  <w:sz w:val="20"/>
                </w:rPr>
                <w:t>%</w:t>
              </w:r>
            </w:ins>
          </w:p>
        </w:tc>
        <w:tc>
          <w:tcPr>
            <w:tcW w:w="810" w:type="dxa"/>
            <w:tcBorders>
              <w:bottom w:val="single" w:sz="8" w:space="0" w:color="auto"/>
            </w:tcBorders>
            <w:shd w:val="clear" w:color="auto" w:fill="auto"/>
            <w:noWrap/>
          </w:tcPr>
          <w:p w:rsidR="002F09AB" w:rsidRPr="00911133" w:rsidRDefault="002F09AB" w:rsidP="00C16B70">
            <w:pPr>
              <w:jc w:val="center"/>
              <w:rPr>
                <w:ins w:id="667" w:author="Jens Ohm" w:date="2018-10-04T11:45:00Z"/>
                <w:sz w:val="20"/>
              </w:rPr>
            </w:pPr>
            <w:ins w:id="668" w:author="Jens Ohm" w:date="2018-10-04T11:45:00Z">
              <w:r>
                <w:rPr>
                  <w:rFonts w:hint="eastAsia"/>
                  <w:sz w:val="20"/>
                </w:rPr>
                <w:t>-0.</w:t>
              </w:r>
              <w:r>
                <w:rPr>
                  <w:sz w:val="20"/>
                </w:rPr>
                <w:t>10</w:t>
              </w:r>
              <w:r>
                <w:rPr>
                  <w:rFonts w:hint="eastAsia"/>
                  <w:sz w:val="20"/>
                </w:rPr>
                <w:t>%</w:t>
              </w:r>
            </w:ins>
          </w:p>
        </w:tc>
        <w:tc>
          <w:tcPr>
            <w:tcW w:w="683" w:type="dxa"/>
            <w:tcBorders>
              <w:bottom w:val="single" w:sz="8" w:space="0" w:color="auto"/>
            </w:tcBorders>
            <w:shd w:val="clear" w:color="auto" w:fill="auto"/>
            <w:noWrap/>
          </w:tcPr>
          <w:p w:rsidR="002F09AB" w:rsidRPr="00911133" w:rsidRDefault="002F09AB" w:rsidP="00C16B70">
            <w:pPr>
              <w:jc w:val="center"/>
              <w:rPr>
                <w:ins w:id="669" w:author="Jens Ohm" w:date="2018-10-04T11:45:00Z"/>
                <w:sz w:val="20"/>
              </w:rPr>
            </w:pPr>
            <w:ins w:id="670" w:author="Jens Ohm" w:date="2018-10-04T11:45:00Z">
              <w:r>
                <w:rPr>
                  <w:rFonts w:hint="eastAsia"/>
                  <w:sz w:val="20"/>
                </w:rPr>
                <w:t>10</w:t>
              </w:r>
              <w:r>
                <w:rPr>
                  <w:sz w:val="20"/>
                </w:rPr>
                <w:t>5</w:t>
              </w:r>
              <w:r>
                <w:rPr>
                  <w:rFonts w:hint="eastAsia"/>
                  <w:sz w:val="20"/>
                </w:rPr>
                <w:t>%</w:t>
              </w:r>
            </w:ins>
          </w:p>
        </w:tc>
        <w:tc>
          <w:tcPr>
            <w:tcW w:w="683" w:type="dxa"/>
            <w:tcBorders>
              <w:bottom w:val="single" w:sz="8" w:space="0" w:color="auto"/>
              <w:right w:val="single" w:sz="8" w:space="0" w:color="auto"/>
            </w:tcBorders>
            <w:shd w:val="clear" w:color="auto" w:fill="auto"/>
            <w:noWrap/>
          </w:tcPr>
          <w:p w:rsidR="002F09AB" w:rsidRPr="00911133" w:rsidRDefault="002F09AB" w:rsidP="00C16B70">
            <w:pPr>
              <w:jc w:val="center"/>
              <w:rPr>
                <w:ins w:id="671" w:author="Jens Ohm" w:date="2018-10-04T11:45:00Z"/>
                <w:sz w:val="20"/>
              </w:rPr>
            </w:pPr>
            <w:ins w:id="672" w:author="Jens Ohm" w:date="2018-10-04T11:45:00Z">
              <w:r>
                <w:rPr>
                  <w:sz w:val="20"/>
                </w:rPr>
                <w:t>103</w:t>
              </w:r>
              <w:r>
                <w:rPr>
                  <w:rFonts w:hint="eastAsia"/>
                  <w:sz w:val="20"/>
                </w:rPr>
                <w:t>%</w:t>
              </w:r>
            </w:ins>
          </w:p>
        </w:tc>
        <w:tc>
          <w:tcPr>
            <w:tcW w:w="884" w:type="dxa"/>
            <w:tcBorders>
              <w:left w:val="single" w:sz="8" w:space="0" w:color="auto"/>
              <w:bottom w:val="single" w:sz="8" w:space="0" w:color="auto"/>
            </w:tcBorders>
            <w:shd w:val="clear" w:color="auto" w:fill="auto"/>
            <w:noWrap/>
          </w:tcPr>
          <w:p w:rsidR="002F09AB" w:rsidRPr="00911133" w:rsidRDefault="002F09AB" w:rsidP="00C16B70">
            <w:pPr>
              <w:jc w:val="center"/>
              <w:rPr>
                <w:ins w:id="673" w:author="Jens Ohm" w:date="2018-10-04T11:45:00Z"/>
                <w:sz w:val="20"/>
              </w:rPr>
            </w:pPr>
            <w:ins w:id="674" w:author="Jens Ohm" w:date="2018-10-04T11:45:00Z">
              <w:r>
                <w:rPr>
                  <w:rFonts w:hint="eastAsia"/>
                  <w:sz w:val="20"/>
                </w:rPr>
                <w:t>-0.</w:t>
              </w:r>
              <w:r>
                <w:rPr>
                  <w:sz w:val="20"/>
                </w:rPr>
                <w:t>10</w:t>
              </w:r>
              <w:r>
                <w:rPr>
                  <w:rFonts w:hint="eastAsia"/>
                  <w:sz w:val="20"/>
                </w:rPr>
                <w:t>%</w:t>
              </w:r>
            </w:ins>
          </w:p>
        </w:tc>
        <w:tc>
          <w:tcPr>
            <w:tcW w:w="810" w:type="dxa"/>
            <w:tcBorders>
              <w:bottom w:val="single" w:sz="8" w:space="0" w:color="auto"/>
            </w:tcBorders>
            <w:shd w:val="clear" w:color="auto" w:fill="auto"/>
            <w:noWrap/>
          </w:tcPr>
          <w:p w:rsidR="002F09AB" w:rsidRPr="00911133" w:rsidRDefault="002F09AB" w:rsidP="00C16B70">
            <w:pPr>
              <w:jc w:val="center"/>
              <w:rPr>
                <w:ins w:id="675" w:author="Jens Ohm" w:date="2018-10-04T11:45:00Z"/>
                <w:sz w:val="20"/>
              </w:rPr>
            </w:pPr>
            <w:ins w:id="676" w:author="Jens Ohm" w:date="2018-10-04T11:45:00Z">
              <w:r>
                <w:rPr>
                  <w:rFonts w:hint="eastAsia"/>
                  <w:sz w:val="20"/>
                </w:rPr>
                <w:t>-0.</w:t>
              </w:r>
              <w:r>
                <w:rPr>
                  <w:sz w:val="20"/>
                </w:rPr>
                <w:t>05</w:t>
              </w:r>
              <w:r>
                <w:rPr>
                  <w:rFonts w:hint="eastAsia"/>
                  <w:sz w:val="20"/>
                </w:rPr>
                <w:t>%</w:t>
              </w:r>
            </w:ins>
          </w:p>
        </w:tc>
        <w:tc>
          <w:tcPr>
            <w:tcW w:w="810" w:type="dxa"/>
            <w:tcBorders>
              <w:bottom w:val="single" w:sz="8" w:space="0" w:color="auto"/>
            </w:tcBorders>
            <w:shd w:val="clear" w:color="auto" w:fill="auto"/>
            <w:noWrap/>
          </w:tcPr>
          <w:p w:rsidR="002F09AB" w:rsidRPr="00911133" w:rsidRDefault="002F09AB" w:rsidP="00C16B70">
            <w:pPr>
              <w:jc w:val="center"/>
              <w:rPr>
                <w:ins w:id="677" w:author="Jens Ohm" w:date="2018-10-04T11:45:00Z"/>
                <w:sz w:val="20"/>
              </w:rPr>
            </w:pPr>
            <w:ins w:id="678" w:author="Jens Ohm" w:date="2018-10-04T11:45:00Z">
              <w:r>
                <w:rPr>
                  <w:sz w:val="20"/>
                </w:rPr>
                <w:t>-</w:t>
              </w:r>
              <w:r>
                <w:rPr>
                  <w:rFonts w:hint="eastAsia"/>
                  <w:sz w:val="20"/>
                </w:rPr>
                <w:t>0.0</w:t>
              </w:r>
              <w:r>
                <w:rPr>
                  <w:sz w:val="20"/>
                </w:rPr>
                <w:t>6</w:t>
              </w:r>
              <w:r>
                <w:rPr>
                  <w:rFonts w:hint="eastAsia"/>
                  <w:sz w:val="20"/>
                </w:rPr>
                <w:t>%</w:t>
              </w:r>
            </w:ins>
          </w:p>
        </w:tc>
        <w:tc>
          <w:tcPr>
            <w:tcW w:w="683" w:type="dxa"/>
            <w:tcBorders>
              <w:bottom w:val="single" w:sz="8" w:space="0" w:color="auto"/>
            </w:tcBorders>
            <w:shd w:val="clear" w:color="auto" w:fill="auto"/>
            <w:noWrap/>
          </w:tcPr>
          <w:p w:rsidR="002F09AB" w:rsidRPr="00911133" w:rsidRDefault="002F09AB" w:rsidP="00C16B70">
            <w:pPr>
              <w:jc w:val="center"/>
              <w:rPr>
                <w:ins w:id="679" w:author="Jens Ohm" w:date="2018-10-04T11:45:00Z"/>
                <w:sz w:val="20"/>
              </w:rPr>
            </w:pPr>
            <w:ins w:id="680" w:author="Jens Ohm" w:date="2018-10-04T11:45:00Z">
              <w:r>
                <w:rPr>
                  <w:rFonts w:hint="eastAsia"/>
                  <w:sz w:val="20"/>
                </w:rPr>
                <w:t>10</w:t>
              </w:r>
              <w:r>
                <w:rPr>
                  <w:sz w:val="20"/>
                </w:rPr>
                <w:t>0</w:t>
              </w:r>
              <w:r>
                <w:rPr>
                  <w:rFonts w:hint="eastAsia"/>
                  <w:sz w:val="20"/>
                </w:rPr>
                <w:t>%</w:t>
              </w:r>
            </w:ins>
          </w:p>
        </w:tc>
        <w:tc>
          <w:tcPr>
            <w:tcW w:w="683" w:type="dxa"/>
            <w:tcBorders>
              <w:bottom w:val="single" w:sz="8" w:space="0" w:color="auto"/>
              <w:right w:val="single" w:sz="8" w:space="0" w:color="auto"/>
            </w:tcBorders>
            <w:shd w:val="clear" w:color="auto" w:fill="auto"/>
            <w:noWrap/>
          </w:tcPr>
          <w:p w:rsidR="002F09AB" w:rsidRPr="00911133" w:rsidRDefault="002F09AB" w:rsidP="00C16B70">
            <w:pPr>
              <w:jc w:val="center"/>
              <w:rPr>
                <w:ins w:id="681" w:author="Jens Ohm" w:date="2018-10-04T11:45:00Z"/>
                <w:sz w:val="20"/>
              </w:rPr>
            </w:pPr>
            <w:ins w:id="682" w:author="Jens Ohm" w:date="2018-10-04T11:45:00Z">
              <w:r>
                <w:rPr>
                  <w:sz w:val="20"/>
                </w:rPr>
                <w:t>100</w:t>
              </w:r>
              <w:r>
                <w:rPr>
                  <w:rFonts w:hint="eastAsia"/>
                  <w:sz w:val="20"/>
                </w:rPr>
                <w:t>%</w:t>
              </w:r>
            </w:ins>
          </w:p>
        </w:tc>
      </w:tr>
    </w:tbl>
    <w:p w:rsidR="002F09AB" w:rsidRDefault="002F09AB" w:rsidP="009102B3">
      <w:pPr>
        <w:rPr>
          <w:ins w:id="683" w:author="Jens Ohm" w:date="2018-10-04T11:57:00Z"/>
          <w:lang w:eastAsia="de-DE"/>
        </w:rPr>
      </w:pPr>
      <w:ins w:id="684" w:author="Jens Ohm" w:date="2018-10-04T11:50:00Z">
        <w:r>
          <w:rPr>
            <w:lang w:eastAsia="de-DE"/>
          </w:rPr>
          <w:t>From these results, 1.1.3</w:t>
        </w:r>
      </w:ins>
      <w:ins w:id="685" w:author="Jens Ohm" w:date="2018-10-04T11:53:00Z">
        <w:r>
          <w:rPr>
            <w:lang w:eastAsia="de-DE"/>
          </w:rPr>
          <w:t xml:space="preserve"> has best tradeoff </w:t>
        </w:r>
      </w:ins>
      <w:ins w:id="686" w:author="Jens Ohm" w:date="2018-10-04T11:54:00Z">
        <w:r>
          <w:rPr>
            <w:lang w:eastAsia="de-DE"/>
          </w:rPr>
          <w:t>performance/complexity; 1.1.4 is a modification which does not use multiple lines from CTU above.</w:t>
        </w:r>
      </w:ins>
      <w:ins w:id="687" w:author="Jens Ohm" w:date="2018-10-04T12:02:00Z">
        <w:r>
          <w:rPr>
            <w:lang w:eastAsia="de-DE"/>
          </w:rPr>
          <w:t xml:space="preserve"> The encoder was designed to have the same number of RD checks</w:t>
        </w:r>
      </w:ins>
      <w:ins w:id="688" w:author="Jens Ohm" w:date="2018-10-04T12:03:00Z">
        <w:r>
          <w:rPr>
            <w:lang w:eastAsia="de-DE"/>
          </w:rPr>
          <w:t xml:space="preserve"> as the VTM.</w:t>
        </w:r>
      </w:ins>
    </w:p>
    <w:p w:rsidR="002F09AB" w:rsidRDefault="002F09AB" w:rsidP="009102B3">
      <w:pPr>
        <w:rPr>
          <w:ins w:id="689" w:author="Jens Ohm" w:date="2018-10-04T11:59:00Z"/>
          <w:lang w:eastAsia="de-DE"/>
        </w:rPr>
      </w:pPr>
      <w:ins w:id="690" w:author="Jens Ohm" w:date="2018-10-04T11:57:00Z">
        <w:r>
          <w:rPr>
            <w:lang w:eastAsia="de-DE"/>
          </w:rPr>
          <w:t>Averaging is always done, whereas the explicit signalling allows using or not using multiple lines</w:t>
        </w:r>
      </w:ins>
      <w:ins w:id="691" w:author="Jens Ohm" w:date="2018-10-04T11:59:00Z">
        <w:r>
          <w:rPr>
            <w:lang w:eastAsia="de-DE"/>
          </w:rPr>
          <w:t>.</w:t>
        </w:r>
      </w:ins>
    </w:p>
    <w:p w:rsidR="002F09AB" w:rsidRDefault="002F09AB" w:rsidP="009102B3">
      <w:pPr>
        <w:rPr>
          <w:ins w:id="692" w:author="Jens Ohm" w:date="2018-10-04T12:00:00Z"/>
          <w:lang w:eastAsia="de-DE"/>
        </w:rPr>
      </w:pPr>
      <w:ins w:id="693" w:author="Jens Ohm" w:date="2018-10-04T11:59:00Z">
        <w:r>
          <w:rPr>
            <w:lang w:eastAsia="de-DE"/>
          </w:rPr>
          <w:t>Explici</w:t>
        </w:r>
      </w:ins>
      <w:ins w:id="694" w:author="Jens Ohm" w:date="2018-10-04T12:00:00Z">
        <w:r>
          <w:rPr>
            <w:lang w:eastAsia="de-DE"/>
          </w:rPr>
          <w:t>t signalling does not use smoothing of samples</w:t>
        </w:r>
      </w:ins>
      <w:ins w:id="695" w:author="Jens Ohm" w:date="2018-10-04T12:01:00Z">
        <w:r>
          <w:rPr>
            <w:lang w:eastAsia="de-DE"/>
          </w:rPr>
          <w:t>, nor PDPC</w:t>
        </w:r>
      </w:ins>
      <w:ins w:id="696" w:author="Jens Ohm" w:date="2018-10-04T12:02:00Z">
        <w:r>
          <w:rPr>
            <w:lang w:eastAsia="de-DE"/>
          </w:rPr>
          <w:t>,</w:t>
        </w:r>
      </w:ins>
      <w:ins w:id="697" w:author="Jens Ohm" w:date="2018-10-04T12:00:00Z">
        <w:r>
          <w:rPr>
            <w:lang w:eastAsia="de-DE"/>
          </w:rPr>
          <w:t xml:space="preserve"> when lines 1 or 3 are used</w:t>
        </w:r>
      </w:ins>
    </w:p>
    <w:p w:rsidR="002F09AB" w:rsidRDefault="002F09AB" w:rsidP="009102B3">
      <w:pPr>
        <w:rPr>
          <w:ins w:id="698" w:author="Jens Ohm" w:date="2018-10-04T11:54:00Z"/>
          <w:lang w:eastAsia="de-DE"/>
        </w:rPr>
      </w:pPr>
      <w:ins w:id="699" w:author="Jens Ohm" w:date="2018-10-04T12:00:00Z">
        <w:r>
          <w:rPr>
            <w:lang w:eastAsia="de-DE"/>
          </w:rPr>
          <w:t>Averaging applies smoothing to both reference lines.</w:t>
        </w:r>
      </w:ins>
    </w:p>
    <w:p w:rsidR="002F09AB" w:rsidRDefault="002F09AB" w:rsidP="009102B3">
      <w:pPr>
        <w:rPr>
          <w:ins w:id="700" w:author="Jens Ohm" w:date="2018-10-04T12:04:00Z"/>
          <w:lang w:eastAsia="de-DE"/>
        </w:rPr>
      </w:pPr>
      <w:ins w:id="701" w:author="Jens Ohm" w:date="2018-10-04T11:55:00Z">
        <w:r>
          <w:rPr>
            <w:lang w:eastAsia="de-DE"/>
          </w:rPr>
          <w:t xml:space="preserve">1.2.2-1.2.5 have the same restriction </w:t>
        </w:r>
      </w:ins>
      <w:ins w:id="702" w:author="Jens Ohm" w:date="2018-10-04T11:56:00Z">
        <w:r>
          <w:rPr>
            <w:lang w:eastAsia="de-DE"/>
          </w:rPr>
          <w:t>not using multiple lines from CTU above.</w:t>
        </w:r>
      </w:ins>
    </w:p>
    <w:p w:rsidR="002F09AB" w:rsidRDefault="002F09AB" w:rsidP="009102B3">
      <w:pPr>
        <w:rPr>
          <w:ins w:id="703" w:author="Jens Ohm" w:date="2018-10-04T12:07:00Z"/>
          <w:lang w:eastAsia="de-DE"/>
        </w:rPr>
      </w:pPr>
      <w:ins w:id="704" w:author="Jens Ohm" w:date="2018-10-04T12:04:00Z">
        <w:r>
          <w:rPr>
            <w:lang w:eastAsia="de-DE"/>
          </w:rPr>
          <w:t xml:space="preserve">As a general conclusion, 1.1.4 is the best solution in this </w:t>
        </w:r>
      </w:ins>
      <w:ins w:id="705" w:author="Jens Ohm" w:date="2018-10-04T12:05:00Z">
        <w:r>
          <w:rPr>
            <w:lang w:eastAsia="de-DE"/>
          </w:rPr>
          <w:t>sub-CE.</w:t>
        </w:r>
      </w:ins>
    </w:p>
    <w:p w:rsidR="00C16B70" w:rsidRDefault="00C16B70" w:rsidP="009102B3">
      <w:pPr>
        <w:rPr>
          <w:ins w:id="706" w:author="Jens Ohm" w:date="2018-10-04T19:37:00Z"/>
          <w:lang w:eastAsia="de-DE"/>
        </w:rPr>
      </w:pPr>
      <w:ins w:id="707" w:author="Jens Ohm" w:date="2018-10-04T12:07:00Z">
        <w:r>
          <w:rPr>
            <w:lang w:eastAsia="de-DE"/>
          </w:rPr>
          <w:t xml:space="preserve">Additional results are shown with improved interpolation filters (from CE3.3), </w:t>
        </w:r>
      </w:ins>
      <w:ins w:id="708" w:author="Jens Ohm" w:date="2018-10-04T12:08:00Z">
        <w:r>
          <w:rPr>
            <w:lang w:eastAsia="de-DE"/>
          </w:rPr>
          <w:t>where the gain is retained, respectively more than additive.</w:t>
        </w:r>
      </w:ins>
    </w:p>
    <w:p w:rsidR="00131E36" w:rsidRDefault="00131E36" w:rsidP="009102B3">
      <w:pPr>
        <w:rPr>
          <w:ins w:id="709" w:author="Jens Ohm" w:date="2018-10-04T11:44:00Z"/>
          <w:lang w:eastAsia="de-DE"/>
        </w:rPr>
      </w:pPr>
      <w:ins w:id="710" w:author="Jens Ohm" w:date="2018-10-04T19:37:00Z">
        <w:r w:rsidRPr="00131E36">
          <w:rPr>
            <w:highlight w:val="yellow"/>
            <w:lang w:eastAsia="de-DE"/>
            <w:rPrChange w:id="711" w:author="Jens Ohm" w:date="2018-10-04T19:38:00Z">
              <w:rPr>
                <w:lang w:eastAsia="de-DE"/>
              </w:rPr>
            </w:rPrChange>
          </w:rPr>
          <w:t>Decision:</w:t>
        </w:r>
        <w:r>
          <w:rPr>
            <w:lang w:eastAsia="de-DE"/>
          </w:rPr>
          <w:t xml:space="preserve"> Adopt JVET-L0283 version 1.1.4</w:t>
        </w:r>
      </w:ins>
      <w:ins w:id="712" w:author="Jens Ohm" w:date="2018-10-04T19:38:00Z">
        <w:r>
          <w:rPr>
            <w:lang w:eastAsia="de-DE"/>
          </w:rPr>
          <w:t xml:space="preserve"> (with line restriction from CTU above).</w:t>
        </w:r>
      </w:ins>
    </w:p>
    <w:p w:rsidR="002F09AB" w:rsidRDefault="002F09AB" w:rsidP="009102B3">
      <w:pPr>
        <w:rPr>
          <w:ins w:id="713" w:author="Jens Ohm" w:date="2018-10-04T12:13:00Z"/>
          <w:lang w:eastAsia="de-DE"/>
        </w:rPr>
      </w:pPr>
    </w:p>
    <w:p w:rsidR="00C16B70" w:rsidRDefault="00C16B70" w:rsidP="009102B3">
      <w:pPr>
        <w:rPr>
          <w:ins w:id="714" w:author="Jens Ohm" w:date="2018-10-04T12:13:00Z"/>
          <w:lang w:eastAsia="de-DE"/>
        </w:rPr>
      </w:pPr>
      <w:ins w:id="715" w:author="Jens Ohm" w:date="2018-10-04T12:13:00Z">
        <w:r>
          <w:rPr>
            <w:lang w:eastAsia="de-DE"/>
          </w:rPr>
          <w:t>CE3.2:</w:t>
        </w:r>
      </w:ins>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7575"/>
        <w:gridCol w:w="1350"/>
      </w:tblGrid>
      <w:tr w:rsidR="00C16B70" w:rsidRPr="001B51C9" w:rsidTr="00C16B70">
        <w:trPr>
          <w:ins w:id="716" w:author="Jens Ohm" w:date="2018-10-04T12:15:00Z"/>
        </w:trPr>
        <w:tc>
          <w:tcPr>
            <w:tcW w:w="880" w:type="dxa"/>
            <w:tcBorders>
              <w:top w:val="single" w:sz="4" w:space="0" w:color="auto"/>
              <w:left w:val="single" w:sz="4" w:space="0" w:color="auto"/>
              <w:bottom w:val="single" w:sz="4" w:space="0" w:color="auto"/>
              <w:right w:val="single" w:sz="4" w:space="0" w:color="auto"/>
            </w:tcBorders>
            <w:hideMark/>
          </w:tcPr>
          <w:p w:rsidR="00C16B70" w:rsidRPr="00B72F5A" w:rsidRDefault="00C16B70" w:rsidP="00C16B70">
            <w:pPr>
              <w:rPr>
                <w:ins w:id="717" w:author="Jens Ohm" w:date="2018-10-04T12:15:00Z"/>
                <w:b/>
                <w:lang w:val="de-DE" w:eastAsia="de-DE"/>
              </w:rPr>
            </w:pPr>
            <w:ins w:id="718" w:author="Jens Ohm" w:date="2018-10-04T12:15:00Z">
              <w:r w:rsidRPr="00B72F5A">
                <w:rPr>
                  <w:b/>
                  <w:lang w:val="de-DE" w:eastAsia="de-DE"/>
                </w:rPr>
                <w:t>Test #</w:t>
              </w:r>
            </w:ins>
          </w:p>
        </w:tc>
        <w:tc>
          <w:tcPr>
            <w:tcW w:w="7575" w:type="dxa"/>
            <w:tcBorders>
              <w:top w:val="single" w:sz="4" w:space="0" w:color="auto"/>
              <w:left w:val="single" w:sz="4" w:space="0" w:color="auto"/>
              <w:bottom w:val="single" w:sz="4" w:space="0" w:color="auto"/>
              <w:right w:val="single" w:sz="4" w:space="0" w:color="auto"/>
            </w:tcBorders>
            <w:hideMark/>
          </w:tcPr>
          <w:p w:rsidR="00C16B70" w:rsidRPr="00B72F5A" w:rsidRDefault="00C16B70" w:rsidP="00C16B70">
            <w:pPr>
              <w:rPr>
                <w:ins w:id="719" w:author="Jens Ohm" w:date="2018-10-04T12:15:00Z"/>
                <w:b/>
                <w:lang w:val="de-DE" w:eastAsia="de-DE"/>
              </w:rPr>
            </w:pPr>
            <w:ins w:id="720" w:author="Jens Ohm" w:date="2018-10-04T12:15:00Z">
              <w:r w:rsidRPr="00B72F5A">
                <w:rPr>
                  <w:b/>
                  <w:lang w:val="de-DE" w:eastAsia="de-DE"/>
                </w:rPr>
                <w:t>Description</w:t>
              </w:r>
            </w:ins>
          </w:p>
        </w:tc>
        <w:tc>
          <w:tcPr>
            <w:tcW w:w="1350" w:type="dxa"/>
            <w:tcBorders>
              <w:top w:val="single" w:sz="4" w:space="0" w:color="auto"/>
              <w:left w:val="single" w:sz="4" w:space="0" w:color="auto"/>
              <w:bottom w:val="single" w:sz="4" w:space="0" w:color="auto"/>
              <w:right w:val="single" w:sz="4" w:space="0" w:color="auto"/>
            </w:tcBorders>
          </w:tcPr>
          <w:p w:rsidR="00C16B70" w:rsidRPr="00B72F5A" w:rsidRDefault="00C16B70" w:rsidP="00C16B70">
            <w:pPr>
              <w:rPr>
                <w:ins w:id="721" w:author="Jens Ohm" w:date="2018-10-04T12:15:00Z"/>
                <w:b/>
                <w:lang w:val="de-DE" w:eastAsia="de-DE"/>
              </w:rPr>
            </w:pPr>
            <w:ins w:id="722" w:author="Jens Ohm" w:date="2018-10-04T12:15:00Z">
              <w:r>
                <w:rPr>
                  <w:b/>
                  <w:lang w:val="de-DE" w:eastAsia="de-DE"/>
                </w:rPr>
                <w:t>Doc. #</w:t>
              </w:r>
            </w:ins>
          </w:p>
        </w:tc>
      </w:tr>
      <w:tr w:rsidR="00C16B70" w:rsidTr="00C16B70">
        <w:trPr>
          <w:ins w:id="723"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Default="00C16B70" w:rsidP="00C16B70">
            <w:pPr>
              <w:rPr>
                <w:ins w:id="724" w:author="Jens Ohm" w:date="2018-10-04T12:15:00Z"/>
                <w:lang w:val="de-DE" w:eastAsia="de-DE"/>
              </w:rPr>
            </w:pPr>
            <w:ins w:id="725" w:author="Jens Ohm" w:date="2018-10-04T12:15:00Z">
              <w:r>
                <w:rPr>
                  <w:lang w:val="de-DE" w:eastAsia="de-DE"/>
                </w:rPr>
                <w:t>2.1.1</w:t>
              </w:r>
            </w:ins>
          </w:p>
        </w:tc>
        <w:tc>
          <w:tcPr>
            <w:tcW w:w="7575" w:type="dxa"/>
            <w:tcBorders>
              <w:top w:val="single" w:sz="4" w:space="0" w:color="auto"/>
              <w:left w:val="single" w:sz="4" w:space="0" w:color="auto"/>
              <w:bottom w:val="single" w:sz="4" w:space="0" w:color="auto"/>
              <w:right w:val="single" w:sz="4" w:space="0" w:color="auto"/>
            </w:tcBorders>
            <w:hideMark/>
          </w:tcPr>
          <w:p w:rsidR="00C16B70" w:rsidRDefault="00C16B70" w:rsidP="00C16B70">
            <w:pPr>
              <w:rPr>
                <w:ins w:id="726" w:author="Jens Ohm" w:date="2018-10-04T12:15:00Z"/>
                <w:lang w:eastAsia="de-DE"/>
              </w:rPr>
            </w:pPr>
            <w:ins w:id="727" w:author="Jens Ohm" w:date="2018-10-04T12:15:00Z">
              <w:r>
                <w:t xml:space="preserve">‘Line-based’ intra coding mode with a restricted number of partitions per block size </w:t>
              </w:r>
              <w:r w:rsidRPr="00865500">
                <w:t>(with at least 16 samples per partition</w:t>
              </w:r>
              <w:r>
                <w:t>; ISP: intra sub-partitions tool</w:t>
              </w:r>
              <w:r w:rsidRPr="00865500">
                <w:t>)</w:t>
              </w:r>
            </w:ins>
          </w:p>
        </w:tc>
        <w:tc>
          <w:tcPr>
            <w:tcW w:w="1350" w:type="dxa"/>
            <w:vMerge w:val="restart"/>
            <w:tcBorders>
              <w:top w:val="single" w:sz="4" w:space="0" w:color="auto"/>
              <w:left w:val="single" w:sz="4" w:space="0" w:color="auto"/>
              <w:right w:val="single" w:sz="4" w:space="0" w:color="auto"/>
            </w:tcBorders>
          </w:tcPr>
          <w:p w:rsidR="00C16B70" w:rsidRDefault="00C16B70" w:rsidP="00C16B70">
            <w:pPr>
              <w:rPr>
                <w:ins w:id="728" w:author="Jens Ohm" w:date="2018-10-04T12:15:00Z"/>
                <w:lang w:val="es-ES_tradnl" w:eastAsia="de-DE"/>
              </w:rPr>
            </w:pPr>
            <w:ins w:id="729" w:author="Jens Ohm" w:date="2018-10-04T12:15:00Z">
              <w:r>
                <w:rPr>
                  <w:rFonts w:hint="eastAsia"/>
                  <w:szCs w:val="22"/>
                  <w:lang w:eastAsia="de-DE"/>
                </w:rPr>
                <w:t>JVET-</w:t>
              </w:r>
              <w:r>
                <w:rPr>
                  <w:szCs w:val="22"/>
                  <w:lang w:eastAsia="de-DE"/>
                </w:rPr>
                <w:t>L</w:t>
              </w:r>
              <w:r>
                <w:rPr>
                  <w:rFonts w:hint="eastAsia"/>
                  <w:szCs w:val="22"/>
                  <w:lang w:eastAsia="de-DE"/>
                </w:rPr>
                <w:t>0</w:t>
              </w:r>
              <w:r>
                <w:rPr>
                  <w:szCs w:val="22"/>
                  <w:lang w:eastAsia="de-DE"/>
                </w:rPr>
                <w:t>076</w:t>
              </w:r>
              <w:r>
                <w:rPr>
                  <w:rFonts w:hint="eastAsia"/>
                  <w:szCs w:val="22"/>
                  <w:lang w:eastAsia="de-DE"/>
                </w:rPr>
                <w:t xml:space="preserve"> (</w:t>
              </w:r>
              <w:r>
                <w:rPr>
                  <w:szCs w:val="22"/>
                  <w:lang w:eastAsia="de-DE"/>
                </w:rPr>
                <w:t>HHI</w:t>
              </w:r>
              <w:r>
                <w:rPr>
                  <w:rFonts w:hint="eastAsia"/>
                  <w:szCs w:val="22"/>
                  <w:lang w:eastAsia="de-DE"/>
                </w:rPr>
                <w:t>)</w:t>
              </w:r>
            </w:ins>
          </w:p>
        </w:tc>
      </w:tr>
      <w:tr w:rsidR="00C16B70" w:rsidTr="00C16B70">
        <w:trPr>
          <w:ins w:id="730"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Default="00C16B70" w:rsidP="00C16B70">
            <w:pPr>
              <w:rPr>
                <w:ins w:id="731" w:author="Jens Ohm" w:date="2018-10-04T12:15:00Z"/>
                <w:lang w:val="es-ES_tradnl" w:eastAsia="de-DE"/>
              </w:rPr>
            </w:pPr>
            <w:ins w:id="732" w:author="Jens Ohm" w:date="2018-10-04T12:15:00Z">
              <w:r>
                <w:rPr>
                  <w:lang w:val="es-ES_tradnl" w:eastAsia="de-DE"/>
                </w:rPr>
                <w:t>2.1.2</w:t>
              </w:r>
            </w:ins>
          </w:p>
        </w:tc>
        <w:tc>
          <w:tcPr>
            <w:tcW w:w="7575" w:type="dxa"/>
            <w:tcBorders>
              <w:top w:val="single" w:sz="4" w:space="0" w:color="auto"/>
              <w:left w:val="single" w:sz="4" w:space="0" w:color="auto"/>
              <w:bottom w:val="single" w:sz="4" w:space="0" w:color="auto"/>
              <w:right w:val="single" w:sz="4" w:space="0" w:color="auto"/>
            </w:tcBorders>
            <w:hideMark/>
          </w:tcPr>
          <w:p w:rsidR="00C16B70" w:rsidRDefault="00C16B70" w:rsidP="00C16B70">
            <w:pPr>
              <w:rPr>
                <w:ins w:id="733" w:author="Jens Ohm" w:date="2018-10-04T12:15:00Z"/>
                <w:lang w:eastAsia="de-DE"/>
              </w:rPr>
            </w:pPr>
            <w:ins w:id="734" w:author="Jens Ohm" w:date="2018-10-04T12:15:00Z">
              <w:r>
                <w:t>Test 2.1.1 with a restriction: the resulting partitions must have a width of at least 4 samples</w:t>
              </w:r>
            </w:ins>
          </w:p>
        </w:tc>
        <w:tc>
          <w:tcPr>
            <w:tcW w:w="1350" w:type="dxa"/>
            <w:vMerge/>
            <w:tcBorders>
              <w:left w:val="single" w:sz="4" w:space="0" w:color="auto"/>
              <w:bottom w:val="single" w:sz="4" w:space="0" w:color="auto"/>
              <w:right w:val="single" w:sz="4" w:space="0" w:color="auto"/>
            </w:tcBorders>
          </w:tcPr>
          <w:p w:rsidR="00C16B70" w:rsidRDefault="00C16B70" w:rsidP="00C16B70">
            <w:pPr>
              <w:rPr>
                <w:ins w:id="735" w:author="Jens Ohm" w:date="2018-10-04T12:15:00Z"/>
                <w:lang w:val="es-ES_tradnl" w:eastAsia="de-DE"/>
              </w:rPr>
            </w:pPr>
          </w:p>
        </w:tc>
      </w:tr>
      <w:tr w:rsidR="00C16B70" w:rsidTr="00C16B70">
        <w:trPr>
          <w:ins w:id="736"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Default="00C16B70" w:rsidP="00C16B70">
            <w:pPr>
              <w:rPr>
                <w:ins w:id="737" w:author="Jens Ohm" w:date="2018-10-04T12:15:00Z"/>
                <w:lang w:val="es-ES_tradnl" w:eastAsia="de-DE"/>
              </w:rPr>
            </w:pPr>
            <w:ins w:id="738" w:author="Jens Ohm" w:date="2018-10-04T12:15:00Z">
              <w:r w:rsidRPr="00796F22">
                <w:rPr>
                  <w:szCs w:val="22"/>
                  <w:lang w:eastAsia="de-DE"/>
                </w:rPr>
                <w:lastRenderedPageBreak/>
                <w:t>2.2.1</w:t>
              </w:r>
            </w:ins>
          </w:p>
        </w:tc>
        <w:tc>
          <w:tcPr>
            <w:tcW w:w="7575" w:type="dxa"/>
            <w:tcBorders>
              <w:top w:val="single" w:sz="4" w:space="0" w:color="auto"/>
              <w:left w:val="single" w:sz="4" w:space="0" w:color="auto"/>
              <w:bottom w:val="single" w:sz="4" w:space="0" w:color="auto"/>
              <w:right w:val="single" w:sz="4" w:space="0" w:color="auto"/>
            </w:tcBorders>
          </w:tcPr>
          <w:p w:rsidR="00C16B70" w:rsidRDefault="00C16B70" w:rsidP="00C16B70">
            <w:pPr>
              <w:rPr>
                <w:ins w:id="739" w:author="Jens Ohm" w:date="2018-10-04T12:15:00Z"/>
              </w:rPr>
            </w:pPr>
            <w:ins w:id="740" w:author="Jens Ohm" w:date="2018-10-04T12:15:00Z">
              <w:r>
                <w:rPr>
                  <w:szCs w:val="22"/>
                  <w:lang w:eastAsia="de-DE"/>
                </w:rPr>
                <w:t>Non-linear weighted intra prediction</w:t>
              </w:r>
              <w:r w:rsidRPr="00202456">
                <w:rPr>
                  <w:szCs w:val="22"/>
                  <w:lang w:eastAsia="de-DE"/>
                </w:rPr>
                <w:t xml:space="preserve"> </w:t>
              </w:r>
              <w:r>
                <w:rPr>
                  <w:szCs w:val="22"/>
                  <w:lang w:eastAsia="de-DE"/>
                </w:rPr>
                <w:t>with inverse DCT after prediction (residual added in spatial domain) + adapted MPM list</w:t>
              </w:r>
            </w:ins>
          </w:p>
        </w:tc>
        <w:tc>
          <w:tcPr>
            <w:tcW w:w="1350" w:type="dxa"/>
            <w:vMerge w:val="restart"/>
            <w:tcBorders>
              <w:top w:val="single" w:sz="4" w:space="0" w:color="auto"/>
              <w:left w:val="single" w:sz="4" w:space="0" w:color="auto"/>
              <w:right w:val="single" w:sz="4" w:space="0" w:color="auto"/>
            </w:tcBorders>
          </w:tcPr>
          <w:p w:rsidR="00C16B70" w:rsidRDefault="00C16B70" w:rsidP="00C16B70">
            <w:pPr>
              <w:rPr>
                <w:ins w:id="741" w:author="Jens Ohm" w:date="2018-10-04T12:15:00Z"/>
                <w:lang w:val="es-ES_tradnl" w:eastAsia="de-DE"/>
              </w:rPr>
            </w:pPr>
            <w:ins w:id="742" w:author="Jens Ohm" w:date="2018-10-04T12:15:00Z">
              <w:r>
                <w:rPr>
                  <w:rFonts w:hint="eastAsia"/>
                  <w:lang w:val="es-ES_tradnl" w:eastAsia="de-DE"/>
                </w:rPr>
                <w:t>JVET-L0199 (</w:t>
              </w:r>
              <w:r>
                <w:rPr>
                  <w:lang w:val="es-ES_tradnl" w:eastAsia="de-DE"/>
                </w:rPr>
                <w:t>HHI</w:t>
              </w:r>
              <w:r>
                <w:rPr>
                  <w:rFonts w:hint="eastAsia"/>
                  <w:lang w:val="es-ES_tradnl" w:eastAsia="de-DE"/>
                </w:rPr>
                <w:t>)</w:t>
              </w:r>
            </w:ins>
          </w:p>
        </w:tc>
      </w:tr>
      <w:tr w:rsidR="00C16B70" w:rsidTr="00C16B70">
        <w:trPr>
          <w:ins w:id="743"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Pr="00796F22" w:rsidRDefault="00C16B70" w:rsidP="00C16B70">
            <w:pPr>
              <w:rPr>
                <w:ins w:id="744" w:author="Jens Ohm" w:date="2018-10-04T12:15:00Z"/>
                <w:szCs w:val="22"/>
                <w:lang w:eastAsia="de-DE"/>
              </w:rPr>
            </w:pPr>
            <w:ins w:id="745" w:author="Jens Ohm" w:date="2018-10-04T12:15:00Z">
              <w:r w:rsidRPr="00796F22">
                <w:rPr>
                  <w:szCs w:val="22"/>
                  <w:lang w:eastAsia="de-DE"/>
                </w:rPr>
                <w:t>2.2.2</w:t>
              </w:r>
            </w:ins>
          </w:p>
        </w:tc>
        <w:tc>
          <w:tcPr>
            <w:tcW w:w="7575" w:type="dxa"/>
            <w:tcBorders>
              <w:top w:val="single" w:sz="4" w:space="0" w:color="auto"/>
              <w:left w:val="single" w:sz="4" w:space="0" w:color="auto"/>
              <w:bottom w:val="single" w:sz="4" w:space="0" w:color="auto"/>
              <w:right w:val="single" w:sz="4" w:space="0" w:color="auto"/>
            </w:tcBorders>
          </w:tcPr>
          <w:p w:rsidR="00C16B70" w:rsidRDefault="00C16B70" w:rsidP="00C16B70">
            <w:pPr>
              <w:rPr>
                <w:ins w:id="746" w:author="Jens Ohm" w:date="2018-10-04T12:15:00Z"/>
                <w:szCs w:val="22"/>
                <w:lang w:eastAsia="de-DE"/>
              </w:rPr>
            </w:pPr>
            <w:ins w:id="747" w:author="Jens Ohm" w:date="2018-10-04T12:15:00Z">
              <w:r>
                <w:rPr>
                  <w:szCs w:val="22"/>
                  <w:lang w:eastAsia="de-DE"/>
                </w:rPr>
                <w:t>Non-linear weighted intra prediction with modified structure of the predictors (affine intra predictions, simplifications)</w:t>
              </w:r>
            </w:ins>
          </w:p>
        </w:tc>
        <w:tc>
          <w:tcPr>
            <w:tcW w:w="1350" w:type="dxa"/>
            <w:vMerge/>
            <w:tcBorders>
              <w:left w:val="single" w:sz="4" w:space="0" w:color="auto"/>
              <w:bottom w:val="single" w:sz="4" w:space="0" w:color="auto"/>
              <w:right w:val="single" w:sz="4" w:space="0" w:color="auto"/>
            </w:tcBorders>
          </w:tcPr>
          <w:p w:rsidR="00C16B70" w:rsidRPr="000A3F2B" w:rsidRDefault="00C16B70" w:rsidP="00C16B70">
            <w:pPr>
              <w:rPr>
                <w:ins w:id="748" w:author="Jens Ohm" w:date="2018-10-04T12:15:00Z"/>
                <w:szCs w:val="22"/>
                <w:lang w:eastAsia="de-DE"/>
              </w:rPr>
            </w:pPr>
          </w:p>
        </w:tc>
      </w:tr>
      <w:tr w:rsidR="00C16B70" w:rsidTr="00C16B70">
        <w:trPr>
          <w:ins w:id="749"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Pr="00796F22" w:rsidRDefault="00C16B70" w:rsidP="00C16B70">
            <w:pPr>
              <w:rPr>
                <w:ins w:id="750" w:author="Jens Ohm" w:date="2018-10-04T12:15:00Z"/>
                <w:szCs w:val="22"/>
                <w:lang w:eastAsia="de-DE"/>
              </w:rPr>
            </w:pPr>
            <w:ins w:id="751" w:author="Jens Ohm" w:date="2018-10-04T12:15:00Z">
              <w:r>
                <w:t>2.3.1</w:t>
              </w:r>
            </w:ins>
          </w:p>
        </w:tc>
        <w:tc>
          <w:tcPr>
            <w:tcW w:w="7575" w:type="dxa"/>
            <w:tcBorders>
              <w:top w:val="single" w:sz="4" w:space="0" w:color="auto"/>
              <w:left w:val="single" w:sz="4" w:space="0" w:color="auto"/>
              <w:bottom w:val="single" w:sz="4" w:space="0" w:color="auto"/>
              <w:right w:val="single" w:sz="4" w:space="0" w:color="auto"/>
            </w:tcBorders>
          </w:tcPr>
          <w:p w:rsidR="00C16B70" w:rsidRDefault="00C16B70" w:rsidP="00C16B70">
            <w:pPr>
              <w:rPr>
                <w:ins w:id="752" w:author="Jens Ohm" w:date="2018-10-04T12:15:00Z"/>
                <w:szCs w:val="22"/>
                <w:lang w:eastAsia="de-DE"/>
              </w:rPr>
            </w:pPr>
            <w:ins w:id="753" w:author="Jens Ohm" w:date="2018-10-04T12:15:00Z">
              <w:r>
                <w:t>Only use DM and LM modes for 2xN or Nx2 chroma blocks</w:t>
              </w:r>
            </w:ins>
          </w:p>
        </w:tc>
        <w:tc>
          <w:tcPr>
            <w:tcW w:w="1350" w:type="dxa"/>
            <w:vMerge w:val="restart"/>
            <w:tcBorders>
              <w:top w:val="single" w:sz="4" w:space="0" w:color="auto"/>
              <w:left w:val="single" w:sz="4" w:space="0" w:color="auto"/>
              <w:right w:val="single" w:sz="4" w:space="0" w:color="auto"/>
            </w:tcBorders>
          </w:tcPr>
          <w:p w:rsidR="00C16B70" w:rsidRPr="000A3F2B" w:rsidRDefault="00C16B70" w:rsidP="00C16B70">
            <w:pPr>
              <w:rPr>
                <w:ins w:id="754" w:author="Jens Ohm" w:date="2018-10-04T12:15:00Z"/>
                <w:szCs w:val="22"/>
                <w:lang w:eastAsia="de-DE"/>
              </w:rPr>
            </w:pPr>
            <w:ins w:id="755" w:author="Jens Ohm" w:date="2018-10-04T12:15:00Z">
              <w:r>
                <w:rPr>
                  <w:rFonts w:hint="eastAsia"/>
                  <w:szCs w:val="22"/>
                  <w:lang w:eastAsia="de-DE"/>
                </w:rPr>
                <w:t>JVET-</w:t>
              </w:r>
              <w:r>
                <w:rPr>
                  <w:szCs w:val="22"/>
                  <w:lang w:eastAsia="de-DE"/>
                </w:rPr>
                <w:t>L</w:t>
              </w:r>
              <w:r>
                <w:rPr>
                  <w:rFonts w:hint="eastAsia"/>
                  <w:szCs w:val="22"/>
                  <w:lang w:eastAsia="de-DE"/>
                </w:rPr>
                <w:t>02</w:t>
              </w:r>
              <w:r>
                <w:rPr>
                  <w:szCs w:val="22"/>
                  <w:lang w:eastAsia="de-DE"/>
                </w:rPr>
                <w:t>77</w:t>
              </w:r>
              <w:r>
                <w:rPr>
                  <w:rFonts w:hint="eastAsia"/>
                  <w:szCs w:val="22"/>
                  <w:lang w:eastAsia="de-DE"/>
                </w:rPr>
                <w:t xml:space="preserve"> (</w:t>
              </w:r>
              <w:r>
                <w:rPr>
                  <w:szCs w:val="22"/>
                  <w:lang w:eastAsia="de-DE"/>
                </w:rPr>
                <w:t>Tencent</w:t>
              </w:r>
              <w:r>
                <w:rPr>
                  <w:rFonts w:hint="eastAsia"/>
                  <w:szCs w:val="22"/>
                  <w:lang w:eastAsia="de-DE"/>
                </w:rPr>
                <w:t>)</w:t>
              </w:r>
            </w:ins>
          </w:p>
        </w:tc>
      </w:tr>
      <w:tr w:rsidR="00C16B70" w:rsidTr="00C16B70">
        <w:trPr>
          <w:ins w:id="756"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Default="00C16B70" w:rsidP="00C16B70">
            <w:pPr>
              <w:rPr>
                <w:ins w:id="757" w:author="Jens Ohm" w:date="2018-10-04T12:15:00Z"/>
              </w:rPr>
            </w:pPr>
            <w:ins w:id="758" w:author="Jens Ohm" w:date="2018-10-04T12:15:00Z">
              <w:r>
                <w:t>2.3.2</w:t>
              </w:r>
            </w:ins>
          </w:p>
        </w:tc>
        <w:tc>
          <w:tcPr>
            <w:tcW w:w="7575" w:type="dxa"/>
            <w:tcBorders>
              <w:top w:val="single" w:sz="4" w:space="0" w:color="auto"/>
              <w:left w:val="single" w:sz="4" w:space="0" w:color="auto"/>
              <w:bottom w:val="single" w:sz="4" w:space="0" w:color="auto"/>
              <w:right w:val="single" w:sz="4" w:space="0" w:color="auto"/>
            </w:tcBorders>
          </w:tcPr>
          <w:p w:rsidR="00C16B70" w:rsidRDefault="00C16B70" w:rsidP="00C16B70">
            <w:pPr>
              <w:rPr>
                <w:ins w:id="759" w:author="Jens Ohm" w:date="2018-10-04T12:15:00Z"/>
              </w:rPr>
            </w:pPr>
            <w:ins w:id="760" w:author="Jens Ohm" w:date="2018-10-04T12:15:00Z">
              <w:r>
                <w:t>Only use DM and LM modes for all chroma blocks</w:t>
              </w:r>
            </w:ins>
          </w:p>
        </w:tc>
        <w:tc>
          <w:tcPr>
            <w:tcW w:w="1350" w:type="dxa"/>
            <w:vMerge/>
            <w:tcBorders>
              <w:left w:val="single" w:sz="4" w:space="0" w:color="auto"/>
              <w:bottom w:val="single" w:sz="4" w:space="0" w:color="auto"/>
              <w:right w:val="single" w:sz="4" w:space="0" w:color="auto"/>
            </w:tcBorders>
          </w:tcPr>
          <w:p w:rsidR="00C16B70" w:rsidRDefault="00C16B70" w:rsidP="00C16B70">
            <w:pPr>
              <w:rPr>
                <w:ins w:id="761" w:author="Jens Ohm" w:date="2018-10-04T12:15:00Z"/>
              </w:rPr>
            </w:pPr>
          </w:p>
        </w:tc>
      </w:tr>
      <w:tr w:rsidR="00C16B70" w:rsidTr="00C16B70">
        <w:trPr>
          <w:ins w:id="762"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Default="00C16B70" w:rsidP="00C16B70">
            <w:pPr>
              <w:rPr>
                <w:ins w:id="763" w:author="Jens Ohm" w:date="2018-10-04T12:15:00Z"/>
              </w:rPr>
            </w:pPr>
            <w:ins w:id="764" w:author="Jens Ohm" w:date="2018-10-04T12:15:00Z">
              <w:r>
                <w:rPr>
                  <w:szCs w:val="22"/>
                </w:rPr>
                <w:t>2.4.1</w:t>
              </w:r>
            </w:ins>
          </w:p>
        </w:tc>
        <w:tc>
          <w:tcPr>
            <w:tcW w:w="7575" w:type="dxa"/>
            <w:tcBorders>
              <w:top w:val="single" w:sz="4" w:space="0" w:color="auto"/>
              <w:left w:val="single" w:sz="4" w:space="0" w:color="auto"/>
              <w:bottom w:val="single" w:sz="4" w:space="0" w:color="auto"/>
              <w:right w:val="single" w:sz="4" w:space="0" w:color="auto"/>
            </w:tcBorders>
          </w:tcPr>
          <w:p w:rsidR="00C16B70" w:rsidRDefault="00C16B70" w:rsidP="00C16B70">
            <w:pPr>
              <w:rPr>
                <w:ins w:id="765" w:author="Jens Ohm" w:date="2018-10-04T12:15:00Z"/>
              </w:rPr>
            </w:pPr>
            <w:ins w:id="766" w:author="Jens Ohm" w:date="2018-10-04T12:15:00Z">
              <w:r>
                <w:rPr>
                  <w:szCs w:val="22"/>
                </w:rPr>
                <w:t>E</w:t>
              </w:r>
              <w:r w:rsidRPr="00D0611E">
                <w:rPr>
                  <w:szCs w:val="22"/>
                </w:rPr>
                <w:t xml:space="preserve">nable </w:t>
              </w:r>
              <w:r>
                <w:rPr>
                  <w:szCs w:val="22"/>
                </w:rPr>
                <w:t>chroma multiple direct mode signalling (</w:t>
              </w:r>
              <w:r w:rsidRPr="00D0611E">
                <w:rPr>
                  <w:szCs w:val="22"/>
                </w:rPr>
                <w:t>MDMS</w:t>
              </w:r>
              <w:r>
                <w:rPr>
                  <w:szCs w:val="22"/>
                </w:rPr>
                <w:t>)</w:t>
              </w:r>
            </w:ins>
          </w:p>
        </w:tc>
        <w:tc>
          <w:tcPr>
            <w:tcW w:w="1350" w:type="dxa"/>
            <w:vMerge w:val="restart"/>
            <w:tcBorders>
              <w:top w:val="single" w:sz="4" w:space="0" w:color="auto"/>
              <w:left w:val="single" w:sz="4" w:space="0" w:color="auto"/>
              <w:right w:val="single" w:sz="4" w:space="0" w:color="auto"/>
            </w:tcBorders>
          </w:tcPr>
          <w:p w:rsidR="00C16B70" w:rsidRDefault="00C16B70" w:rsidP="00C16B70">
            <w:pPr>
              <w:rPr>
                <w:ins w:id="767" w:author="Jens Ohm" w:date="2018-10-04T12:15:00Z"/>
              </w:rPr>
            </w:pPr>
            <w:ins w:id="768" w:author="Jens Ohm" w:date="2018-10-04T12:15:00Z">
              <w:r>
                <w:rPr>
                  <w:rFonts w:hint="eastAsia"/>
                  <w:szCs w:val="22"/>
                  <w:lang w:eastAsia="de-DE"/>
                </w:rPr>
                <w:t>JVET-</w:t>
              </w:r>
              <w:r>
                <w:rPr>
                  <w:szCs w:val="22"/>
                  <w:lang w:eastAsia="de-DE"/>
                </w:rPr>
                <w:t>L</w:t>
              </w:r>
              <w:r>
                <w:rPr>
                  <w:rFonts w:hint="eastAsia"/>
                  <w:szCs w:val="22"/>
                  <w:lang w:eastAsia="de-DE"/>
                </w:rPr>
                <w:t>0</w:t>
              </w:r>
              <w:r>
                <w:rPr>
                  <w:szCs w:val="22"/>
                  <w:lang w:eastAsia="de-DE"/>
                </w:rPr>
                <w:t>420</w:t>
              </w:r>
              <w:r>
                <w:rPr>
                  <w:rFonts w:hint="eastAsia"/>
                  <w:szCs w:val="22"/>
                  <w:lang w:eastAsia="de-DE"/>
                </w:rPr>
                <w:t xml:space="preserve"> (</w:t>
              </w:r>
              <w:r>
                <w:rPr>
                  <w:szCs w:val="22"/>
                  <w:lang w:eastAsia="de-DE"/>
                </w:rPr>
                <w:t>ITRI</w:t>
              </w:r>
              <w:r>
                <w:rPr>
                  <w:rFonts w:hint="eastAsia"/>
                  <w:szCs w:val="22"/>
                  <w:lang w:eastAsia="de-DE"/>
                </w:rPr>
                <w:t>)</w:t>
              </w:r>
            </w:ins>
          </w:p>
        </w:tc>
      </w:tr>
      <w:tr w:rsidR="00C16B70" w:rsidTr="00C16B70">
        <w:trPr>
          <w:ins w:id="769"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Default="00C16B70" w:rsidP="00C16B70">
            <w:pPr>
              <w:rPr>
                <w:ins w:id="770" w:author="Jens Ohm" w:date="2018-10-04T12:15:00Z"/>
                <w:szCs w:val="22"/>
              </w:rPr>
            </w:pPr>
            <w:ins w:id="771" w:author="Jens Ohm" w:date="2018-10-04T12:15:00Z">
              <w:r>
                <w:rPr>
                  <w:szCs w:val="22"/>
                </w:rPr>
                <w:t>2.4.2</w:t>
              </w:r>
            </w:ins>
          </w:p>
        </w:tc>
        <w:tc>
          <w:tcPr>
            <w:tcW w:w="7575" w:type="dxa"/>
            <w:tcBorders>
              <w:top w:val="single" w:sz="4" w:space="0" w:color="auto"/>
              <w:left w:val="single" w:sz="4" w:space="0" w:color="auto"/>
              <w:bottom w:val="single" w:sz="4" w:space="0" w:color="auto"/>
              <w:right w:val="single" w:sz="4" w:space="0" w:color="auto"/>
            </w:tcBorders>
          </w:tcPr>
          <w:p w:rsidR="00C16B70" w:rsidRDefault="00C16B70" w:rsidP="00C16B70">
            <w:pPr>
              <w:rPr>
                <w:ins w:id="772" w:author="Jens Ohm" w:date="2018-10-04T12:15:00Z"/>
                <w:szCs w:val="22"/>
              </w:rPr>
            </w:pPr>
            <w:ins w:id="773" w:author="Jens Ohm" w:date="2018-10-04T12:15:00Z">
              <w:r w:rsidRPr="00D0611E">
                <w:rPr>
                  <w:szCs w:val="22"/>
                </w:rPr>
                <w:t>MDMS + fast encoder search</w:t>
              </w:r>
            </w:ins>
          </w:p>
        </w:tc>
        <w:tc>
          <w:tcPr>
            <w:tcW w:w="1350" w:type="dxa"/>
            <w:vMerge/>
            <w:tcBorders>
              <w:left w:val="single" w:sz="4" w:space="0" w:color="auto"/>
              <w:bottom w:val="single" w:sz="4" w:space="0" w:color="auto"/>
              <w:right w:val="single" w:sz="4" w:space="0" w:color="auto"/>
            </w:tcBorders>
          </w:tcPr>
          <w:p w:rsidR="00C16B70" w:rsidRPr="00D0611E" w:rsidRDefault="00C16B70" w:rsidP="00C16B70">
            <w:pPr>
              <w:rPr>
                <w:ins w:id="774" w:author="Jens Ohm" w:date="2018-10-04T12:15:00Z"/>
                <w:rFonts w:eastAsia="PMingLiU"/>
                <w:szCs w:val="22"/>
                <w:lang w:eastAsia="zh-TW"/>
              </w:rPr>
            </w:pPr>
          </w:p>
        </w:tc>
      </w:tr>
      <w:tr w:rsidR="00C16B70" w:rsidTr="00C16B70">
        <w:trPr>
          <w:ins w:id="775" w:author="Jens Ohm" w:date="2018-10-04T12:15:00Z"/>
        </w:trPr>
        <w:tc>
          <w:tcPr>
            <w:tcW w:w="880" w:type="dxa"/>
            <w:tcBorders>
              <w:top w:val="single" w:sz="4" w:space="0" w:color="auto"/>
              <w:left w:val="single" w:sz="4" w:space="0" w:color="auto"/>
              <w:bottom w:val="single" w:sz="4" w:space="0" w:color="auto"/>
              <w:right w:val="single" w:sz="4" w:space="0" w:color="auto"/>
            </w:tcBorders>
          </w:tcPr>
          <w:p w:rsidR="00C16B70" w:rsidRDefault="00C16B70" w:rsidP="00C16B70">
            <w:pPr>
              <w:rPr>
                <w:ins w:id="776" w:author="Jens Ohm" w:date="2018-10-04T12:15:00Z"/>
                <w:szCs w:val="22"/>
              </w:rPr>
            </w:pPr>
            <w:ins w:id="777" w:author="Jens Ohm" w:date="2018-10-04T12:15:00Z">
              <w:r>
                <w:t>2.5.1</w:t>
              </w:r>
            </w:ins>
          </w:p>
        </w:tc>
        <w:tc>
          <w:tcPr>
            <w:tcW w:w="7575" w:type="dxa"/>
            <w:tcBorders>
              <w:top w:val="single" w:sz="4" w:space="0" w:color="auto"/>
              <w:left w:val="single" w:sz="4" w:space="0" w:color="auto"/>
              <w:bottom w:val="single" w:sz="4" w:space="0" w:color="auto"/>
              <w:right w:val="single" w:sz="4" w:space="0" w:color="auto"/>
            </w:tcBorders>
          </w:tcPr>
          <w:p w:rsidR="00C16B70" w:rsidRPr="00D0611E" w:rsidRDefault="00C16B70" w:rsidP="00C16B70">
            <w:pPr>
              <w:rPr>
                <w:ins w:id="778" w:author="Jens Ohm" w:date="2018-10-04T12:15:00Z"/>
                <w:szCs w:val="22"/>
              </w:rPr>
            </w:pPr>
            <w:ins w:id="779" w:author="Jens Ohm" w:date="2018-10-04T12:15:00Z">
              <w:r>
                <w:t>Proposed right-column and bottom-row prediction method for planar mode</w:t>
              </w:r>
            </w:ins>
          </w:p>
        </w:tc>
        <w:tc>
          <w:tcPr>
            <w:tcW w:w="1350" w:type="dxa"/>
            <w:tcBorders>
              <w:top w:val="single" w:sz="4" w:space="0" w:color="auto"/>
              <w:left w:val="single" w:sz="4" w:space="0" w:color="auto"/>
              <w:bottom w:val="single" w:sz="4" w:space="0" w:color="auto"/>
              <w:right w:val="single" w:sz="4" w:space="0" w:color="auto"/>
            </w:tcBorders>
          </w:tcPr>
          <w:p w:rsidR="00C16B70" w:rsidRPr="00D0611E" w:rsidRDefault="00C16B70" w:rsidP="00C16B70">
            <w:pPr>
              <w:rPr>
                <w:ins w:id="780" w:author="Jens Ohm" w:date="2018-10-04T12:15:00Z"/>
                <w:rFonts w:eastAsia="PMingLiU"/>
                <w:szCs w:val="22"/>
                <w:lang w:eastAsia="zh-TW"/>
              </w:rPr>
            </w:pPr>
            <w:ins w:id="781" w:author="Jens Ohm" w:date="2018-10-04T12:15:00Z">
              <w:r>
                <w:rPr>
                  <w:rFonts w:hint="eastAsia"/>
                  <w:szCs w:val="22"/>
                  <w:lang w:eastAsia="de-DE"/>
                </w:rPr>
                <w:t>JVET-</w:t>
              </w:r>
              <w:r>
                <w:rPr>
                  <w:szCs w:val="22"/>
                  <w:lang w:eastAsia="de-DE"/>
                </w:rPr>
                <w:t>L</w:t>
              </w:r>
              <w:r>
                <w:rPr>
                  <w:rFonts w:hint="eastAsia"/>
                  <w:szCs w:val="22"/>
                  <w:lang w:eastAsia="de-DE"/>
                </w:rPr>
                <w:t>0</w:t>
              </w:r>
              <w:r>
                <w:rPr>
                  <w:szCs w:val="22"/>
                  <w:lang w:eastAsia="de-DE"/>
                </w:rPr>
                <w:t>084</w:t>
              </w:r>
              <w:r>
                <w:rPr>
                  <w:rFonts w:hint="eastAsia"/>
                  <w:szCs w:val="22"/>
                  <w:lang w:eastAsia="de-DE"/>
                </w:rPr>
                <w:t xml:space="preserve"> (</w:t>
              </w:r>
              <w:r>
                <w:rPr>
                  <w:szCs w:val="22"/>
                  <w:lang w:eastAsia="de-DE"/>
                </w:rPr>
                <w:t>MediaTek</w:t>
              </w:r>
              <w:r>
                <w:rPr>
                  <w:rFonts w:hint="eastAsia"/>
                  <w:szCs w:val="22"/>
                  <w:lang w:eastAsia="de-DE"/>
                </w:rPr>
                <w:t>)</w:t>
              </w:r>
            </w:ins>
          </w:p>
        </w:tc>
      </w:tr>
    </w:tbl>
    <w:p w:rsidR="00C16B70" w:rsidRDefault="00C16B70" w:rsidP="009102B3">
      <w:pPr>
        <w:rPr>
          <w:ins w:id="782" w:author="Jens Ohm" w:date="2018-10-04T12:17:00Z"/>
          <w:lang w:eastAsia="de-DE"/>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890"/>
        <w:gridCol w:w="810"/>
        <w:gridCol w:w="810"/>
        <w:gridCol w:w="810"/>
        <w:gridCol w:w="720"/>
        <w:gridCol w:w="720"/>
        <w:gridCol w:w="810"/>
        <w:gridCol w:w="810"/>
        <w:gridCol w:w="810"/>
        <w:gridCol w:w="720"/>
        <w:gridCol w:w="720"/>
      </w:tblGrid>
      <w:tr w:rsidR="00C16B70" w:rsidRPr="00911133" w:rsidTr="00C16B70">
        <w:trPr>
          <w:trHeight w:val="300"/>
          <w:ins w:id="783" w:author="Jens Ohm" w:date="2018-10-04T12:17:00Z"/>
        </w:trPr>
        <w:tc>
          <w:tcPr>
            <w:tcW w:w="738" w:type="dxa"/>
            <w:shd w:val="clear" w:color="auto" w:fill="auto"/>
            <w:noWrap/>
            <w:hideMark/>
          </w:tcPr>
          <w:p w:rsidR="00C16B70" w:rsidRPr="00911133" w:rsidRDefault="00C16B70" w:rsidP="00C16B70">
            <w:pPr>
              <w:rPr>
                <w:ins w:id="784" w:author="Jens Ohm" w:date="2018-10-04T12:17:00Z"/>
                <w:sz w:val="20"/>
              </w:rPr>
            </w:pPr>
          </w:p>
        </w:tc>
        <w:tc>
          <w:tcPr>
            <w:tcW w:w="1890" w:type="dxa"/>
            <w:tcBorders>
              <w:right w:val="single" w:sz="8" w:space="0" w:color="auto"/>
            </w:tcBorders>
            <w:shd w:val="clear" w:color="auto" w:fill="auto"/>
          </w:tcPr>
          <w:p w:rsidR="00C16B70" w:rsidRPr="00911133" w:rsidRDefault="00C16B70" w:rsidP="00C16B70">
            <w:pPr>
              <w:rPr>
                <w:ins w:id="785" w:author="Jens Ohm" w:date="2018-10-04T12:17:00Z"/>
                <w:b/>
                <w:bCs/>
                <w:sz w:val="20"/>
              </w:rPr>
            </w:pPr>
          </w:p>
        </w:tc>
        <w:tc>
          <w:tcPr>
            <w:tcW w:w="3870" w:type="dxa"/>
            <w:gridSpan w:val="5"/>
            <w:tcBorders>
              <w:top w:val="single" w:sz="8" w:space="0" w:color="auto"/>
              <w:left w:val="single" w:sz="8" w:space="0" w:color="auto"/>
              <w:right w:val="single" w:sz="8" w:space="0" w:color="auto"/>
            </w:tcBorders>
            <w:shd w:val="clear" w:color="auto" w:fill="auto"/>
            <w:noWrap/>
            <w:hideMark/>
          </w:tcPr>
          <w:p w:rsidR="00C16B70" w:rsidRPr="00911133" w:rsidRDefault="00C16B70" w:rsidP="00C16B70">
            <w:pPr>
              <w:jc w:val="center"/>
              <w:rPr>
                <w:ins w:id="786" w:author="Jens Ohm" w:date="2018-10-04T12:17:00Z"/>
                <w:b/>
                <w:bCs/>
                <w:sz w:val="20"/>
              </w:rPr>
            </w:pPr>
            <w:ins w:id="787" w:author="Jens Ohm" w:date="2018-10-04T12:17:00Z">
              <w:r w:rsidRPr="00911133">
                <w:rPr>
                  <w:b/>
                  <w:bCs/>
                  <w:sz w:val="20"/>
                </w:rPr>
                <w:t>All Intra Main10 - Over VTM</w:t>
              </w:r>
              <w:r>
                <w:rPr>
                  <w:b/>
                  <w:bCs/>
                  <w:sz w:val="20"/>
                </w:rPr>
                <w:t>-2</w:t>
              </w:r>
              <w:r w:rsidRPr="00911133">
                <w:rPr>
                  <w:b/>
                  <w:bCs/>
                  <w:sz w:val="20"/>
                </w:rPr>
                <w:t>.0</w:t>
              </w:r>
              <w:r>
                <w:rPr>
                  <w:b/>
                  <w:bCs/>
                  <w:sz w:val="20"/>
                </w:rPr>
                <w:t>.1</w:t>
              </w:r>
            </w:ins>
          </w:p>
        </w:tc>
        <w:tc>
          <w:tcPr>
            <w:tcW w:w="3870"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788" w:author="Jens Ohm" w:date="2018-10-04T12:17:00Z"/>
                <w:b/>
                <w:bCs/>
                <w:sz w:val="20"/>
              </w:rPr>
            </w:pPr>
            <w:ins w:id="789" w:author="Jens Ohm" w:date="2018-10-04T12:17:00Z">
              <w:r>
                <w:rPr>
                  <w:b/>
                  <w:bCs/>
                  <w:sz w:val="20"/>
                </w:rPr>
                <w:t>Random Access</w:t>
              </w:r>
              <w:r w:rsidRPr="00911133">
                <w:rPr>
                  <w:b/>
                  <w:bCs/>
                  <w:sz w:val="20"/>
                </w:rPr>
                <w:t xml:space="preserve"> Main10 - Over </w:t>
              </w:r>
              <w:r>
                <w:rPr>
                  <w:b/>
                  <w:bCs/>
                  <w:sz w:val="20"/>
                </w:rPr>
                <w:t xml:space="preserve">VTM-2.0.1 </w:t>
              </w:r>
            </w:ins>
          </w:p>
        </w:tc>
      </w:tr>
      <w:tr w:rsidR="00C16B70" w:rsidRPr="00911133" w:rsidTr="00C16B70">
        <w:trPr>
          <w:trHeight w:val="484"/>
          <w:ins w:id="790" w:author="Jens Ohm" w:date="2018-10-04T12:17:00Z"/>
        </w:trPr>
        <w:tc>
          <w:tcPr>
            <w:tcW w:w="738" w:type="dxa"/>
            <w:shd w:val="clear" w:color="auto" w:fill="auto"/>
            <w:noWrap/>
            <w:hideMark/>
          </w:tcPr>
          <w:p w:rsidR="00C16B70" w:rsidRPr="00911133" w:rsidRDefault="00C16B70" w:rsidP="00C16B70">
            <w:pPr>
              <w:rPr>
                <w:ins w:id="791" w:author="Jens Ohm" w:date="2018-10-04T12:17:00Z"/>
                <w:b/>
                <w:bCs/>
                <w:sz w:val="20"/>
              </w:rPr>
            </w:pPr>
            <w:ins w:id="792" w:author="Jens Ohm" w:date="2018-10-04T12:17:00Z">
              <w:r w:rsidRPr="00911133">
                <w:rPr>
                  <w:b/>
                  <w:bCs/>
                  <w:sz w:val="20"/>
                </w:rPr>
                <w:t>Test #</w:t>
              </w:r>
            </w:ins>
          </w:p>
        </w:tc>
        <w:tc>
          <w:tcPr>
            <w:tcW w:w="1890" w:type="dxa"/>
            <w:tcBorders>
              <w:right w:val="single" w:sz="8" w:space="0" w:color="auto"/>
            </w:tcBorders>
            <w:shd w:val="clear" w:color="auto" w:fill="auto"/>
          </w:tcPr>
          <w:p w:rsidR="00C16B70" w:rsidRPr="00911133" w:rsidRDefault="00C16B70" w:rsidP="00C16B70">
            <w:pPr>
              <w:rPr>
                <w:ins w:id="793" w:author="Jens Ohm" w:date="2018-10-04T12:17:00Z"/>
                <w:b/>
                <w:bCs/>
                <w:sz w:val="20"/>
              </w:rPr>
            </w:pPr>
            <w:ins w:id="794" w:author="Jens Ohm" w:date="2018-10-04T12:17:00Z">
              <w:r w:rsidRPr="00911133">
                <w:rPr>
                  <w:b/>
                  <w:bCs/>
                  <w:sz w:val="20"/>
                </w:rPr>
                <w:t>Description</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795" w:author="Jens Ohm" w:date="2018-10-04T12:17:00Z"/>
                <w:b/>
                <w:bCs/>
                <w:sz w:val="20"/>
              </w:rPr>
            </w:pPr>
            <w:ins w:id="796" w:author="Jens Ohm" w:date="2018-10-04T12:17:00Z">
              <w:r w:rsidRPr="00911133">
                <w:rPr>
                  <w:b/>
                  <w:bCs/>
                  <w:sz w:val="20"/>
                </w:rPr>
                <w:t>Y</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797" w:author="Jens Ohm" w:date="2018-10-04T12:17:00Z"/>
                <w:b/>
                <w:bCs/>
                <w:sz w:val="20"/>
              </w:rPr>
            </w:pPr>
            <w:ins w:id="798" w:author="Jens Ohm" w:date="2018-10-04T12:17:00Z">
              <w:r w:rsidRPr="00911133">
                <w:rPr>
                  <w:b/>
                  <w:bCs/>
                  <w:sz w:val="20"/>
                </w:rPr>
                <w:t>U</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799" w:author="Jens Ohm" w:date="2018-10-04T12:17:00Z"/>
                <w:b/>
                <w:bCs/>
                <w:sz w:val="20"/>
              </w:rPr>
            </w:pPr>
            <w:ins w:id="800" w:author="Jens Ohm" w:date="2018-10-04T12:17:00Z">
              <w:r w:rsidRPr="00911133">
                <w:rPr>
                  <w:b/>
                  <w:bCs/>
                  <w:sz w:val="20"/>
                </w:rPr>
                <w:t>V</w:t>
              </w:r>
            </w:ins>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801" w:author="Jens Ohm" w:date="2018-10-04T12:17:00Z"/>
                <w:b/>
                <w:bCs/>
                <w:sz w:val="20"/>
              </w:rPr>
            </w:pPr>
            <w:ins w:id="802" w:author="Jens Ohm" w:date="2018-10-04T12:17:00Z">
              <w:r w:rsidRPr="00911133">
                <w:rPr>
                  <w:b/>
                  <w:bCs/>
                  <w:sz w:val="20"/>
                </w:rPr>
                <w:t>EncT</w:t>
              </w:r>
            </w:ins>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803" w:author="Jens Ohm" w:date="2018-10-04T12:17:00Z"/>
                <w:b/>
                <w:bCs/>
                <w:sz w:val="20"/>
              </w:rPr>
            </w:pPr>
            <w:ins w:id="804" w:author="Jens Ohm" w:date="2018-10-04T12:17:00Z">
              <w:r w:rsidRPr="00911133">
                <w:rPr>
                  <w:b/>
                  <w:bCs/>
                  <w:sz w:val="20"/>
                </w:rPr>
                <w:t>DecT</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805" w:author="Jens Ohm" w:date="2018-10-04T12:17:00Z"/>
                <w:b/>
                <w:bCs/>
                <w:sz w:val="20"/>
              </w:rPr>
            </w:pPr>
            <w:ins w:id="806" w:author="Jens Ohm" w:date="2018-10-04T12:17:00Z">
              <w:r w:rsidRPr="00911133">
                <w:rPr>
                  <w:b/>
                  <w:bCs/>
                  <w:sz w:val="20"/>
                </w:rPr>
                <w:t>Y</w:t>
              </w:r>
            </w:ins>
          </w:p>
        </w:tc>
        <w:tc>
          <w:tcPr>
            <w:tcW w:w="810" w:type="dxa"/>
            <w:tcBorders>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807" w:author="Jens Ohm" w:date="2018-10-04T12:17:00Z"/>
                <w:b/>
                <w:bCs/>
                <w:sz w:val="20"/>
              </w:rPr>
            </w:pPr>
            <w:ins w:id="808" w:author="Jens Ohm" w:date="2018-10-04T12:17:00Z">
              <w:r w:rsidRPr="00911133">
                <w:rPr>
                  <w:b/>
                  <w:bCs/>
                  <w:sz w:val="20"/>
                </w:rPr>
                <w:t>U</w:t>
              </w:r>
            </w:ins>
          </w:p>
        </w:tc>
        <w:tc>
          <w:tcPr>
            <w:tcW w:w="810" w:type="dxa"/>
            <w:tcBorders>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809" w:author="Jens Ohm" w:date="2018-10-04T12:17:00Z"/>
                <w:b/>
                <w:bCs/>
                <w:sz w:val="20"/>
              </w:rPr>
            </w:pPr>
            <w:ins w:id="810" w:author="Jens Ohm" w:date="2018-10-04T12:17:00Z">
              <w:r w:rsidRPr="00911133">
                <w:rPr>
                  <w:b/>
                  <w:bCs/>
                  <w:sz w:val="20"/>
                </w:rPr>
                <w:t>V</w:t>
              </w:r>
            </w:ins>
          </w:p>
        </w:tc>
        <w:tc>
          <w:tcPr>
            <w:tcW w:w="720" w:type="dxa"/>
            <w:tcBorders>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811" w:author="Jens Ohm" w:date="2018-10-04T12:17:00Z"/>
                <w:b/>
                <w:bCs/>
                <w:sz w:val="20"/>
              </w:rPr>
            </w:pPr>
            <w:ins w:id="812" w:author="Jens Ohm" w:date="2018-10-04T12:17:00Z">
              <w:r w:rsidRPr="00911133">
                <w:rPr>
                  <w:b/>
                  <w:bCs/>
                  <w:sz w:val="20"/>
                </w:rPr>
                <w:t>EncT</w:t>
              </w:r>
            </w:ins>
          </w:p>
        </w:tc>
        <w:tc>
          <w:tcPr>
            <w:tcW w:w="720" w:type="dxa"/>
            <w:tcBorders>
              <w:left w:val="single" w:sz="8" w:space="0" w:color="auto"/>
              <w:bottom w:val="single" w:sz="8" w:space="0" w:color="auto"/>
              <w:right w:val="single" w:sz="8" w:space="0" w:color="auto"/>
            </w:tcBorders>
            <w:shd w:val="clear" w:color="auto" w:fill="auto"/>
            <w:noWrap/>
            <w:hideMark/>
          </w:tcPr>
          <w:p w:rsidR="00C16B70" w:rsidRPr="00911133" w:rsidRDefault="00C16B70" w:rsidP="00C16B70">
            <w:pPr>
              <w:jc w:val="center"/>
              <w:rPr>
                <w:ins w:id="813" w:author="Jens Ohm" w:date="2018-10-04T12:17:00Z"/>
                <w:b/>
                <w:bCs/>
                <w:sz w:val="20"/>
              </w:rPr>
            </w:pPr>
            <w:ins w:id="814" w:author="Jens Ohm" w:date="2018-10-04T12:17:00Z">
              <w:r w:rsidRPr="00911133">
                <w:rPr>
                  <w:b/>
                  <w:bCs/>
                  <w:sz w:val="20"/>
                </w:rPr>
                <w:t>DecT</w:t>
              </w:r>
            </w:ins>
          </w:p>
        </w:tc>
      </w:tr>
      <w:tr w:rsidR="00C16B70" w:rsidRPr="00911133" w:rsidTr="00C16B70">
        <w:trPr>
          <w:trHeight w:val="2077"/>
          <w:ins w:id="815" w:author="Jens Ohm" w:date="2018-10-04T12:17:00Z"/>
        </w:trPr>
        <w:tc>
          <w:tcPr>
            <w:tcW w:w="738" w:type="dxa"/>
            <w:shd w:val="clear" w:color="auto" w:fill="auto"/>
            <w:noWrap/>
          </w:tcPr>
          <w:p w:rsidR="00C16B70" w:rsidRPr="00911133" w:rsidRDefault="00C16B70" w:rsidP="00C16B70">
            <w:pPr>
              <w:rPr>
                <w:ins w:id="816" w:author="Jens Ohm" w:date="2018-10-04T12:17:00Z"/>
                <w:sz w:val="20"/>
              </w:rPr>
            </w:pPr>
            <w:ins w:id="817" w:author="Jens Ohm" w:date="2018-10-04T12:17:00Z">
              <w:r>
                <w:rPr>
                  <w:lang w:val="de-DE" w:eastAsia="de-DE"/>
                </w:rPr>
                <w:t>2.1.1</w:t>
              </w:r>
            </w:ins>
          </w:p>
        </w:tc>
        <w:tc>
          <w:tcPr>
            <w:tcW w:w="1890" w:type="dxa"/>
            <w:tcBorders>
              <w:right w:val="single" w:sz="8" w:space="0" w:color="auto"/>
            </w:tcBorders>
            <w:shd w:val="clear" w:color="auto" w:fill="auto"/>
          </w:tcPr>
          <w:p w:rsidR="00C16B70" w:rsidRPr="00911133" w:rsidRDefault="00C16B70" w:rsidP="00C16B70">
            <w:pPr>
              <w:rPr>
                <w:ins w:id="818" w:author="Jens Ohm" w:date="2018-10-04T12:17:00Z"/>
                <w:sz w:val="20"/>
              </w:rPr>
            </w:pPr>
            <w:ins w:id="819" w:author="Jens Ohm" w:date="2018-10-04T12:17:00Z">
              <w:r>
                <w:t xml:space="preserve">‘Line-based’ intra coding mode with a restricted number of partitions per block size </w:t>
              </w:r>
              <w:r w:rsidRPr="00865500">
                <w:t>(with at least 16 samples per partition)</w:t>
              </w:r>
            </w:ins>
          </w:p>
        </w:tc>
        <w:tc>
          <w:tcPr>
            <w:tcW w:w="810" w:type="dxa"/>
            <w:tcBorders>
              <w:top w:val="single" w:sz="8" w:space="0" w:color="auto"/>
              <w:left w:val="single" w:sz="8" w:space="0" w:color="auto"/>
            </w:tcBorders>
            <w:shd w:val="clear" w:color="auto" w:fill="auto"/>
            <w:noWrap/>
          </w:tcPr>
          <w:p w:rsidR="00C16B70" w:rsidRPr="00911133" w:rsidRDefault="00C16B70" w:rsidP="00C16B70">
            <w:pPr>
              <w:jc w:val="center"/>
              <w:rPr>
                <w:ins w:id="820" w:author="Jens Ohm" w:date="2018-10-04T12:17:00Z"/>
                <w:sz w:val="20"/>
              </w:rPr>
            </w:pPr>
            <w:ins w:id="821" w:author="Jens Ohm" w:date="2018-10-04T12:17:00Z">
              <w:r>
                <w:rPr>
                  <w:rFonts w:hint="eastAsia"/>
                  <w:sz w:val="20"/>
                </w:rPr>
                <w:t>-1.01%</w:t>
              </w:r>
            </w:ins>
          </w:p>
        </w:tc>
        <w:tc>
          <w:tcPr>
            <w:tcW w:w="810" w:type="dxa"/>
            <w:tcBorders>
              <w:top w:val="single" w:sz="8" w:space="0" w:color="auto"/>
            </w:tcBorders>
            <w:shd w:val="clear" w:color="auto" w:fill="auto"/>
            <w:noWrap/>
          </w:tcPr>
          <w:p w:rsidR="00C16B70" w:rsidRPr="00911133" w:rsidRDefault="00C16B70" w:rsidP="00C16B70">
            <w:pPr>
              <w:jc w:val="center"/>
              <w:rPr>
                <w:ins w:id="822" w:author="Jens Ohm" w:date="2018-10-04T12:17:00Z"/>
                <w:sz w:val="20"/>
              </w:rPr>
            </w:pPr>
            <w:ins w:id="823" w:author="Jens Ohm" w:date="2018-10-04T12:17:00Z">
              <w:r>
                <w:rPr>
                  <w:rFonts w:hint="eastAsia"/>
                  <w:sz w:val="20"/>
                </w:rPr>
                <w:t>-0.71%</w:t>
              </w:r>
            </w:ins>
          </w:p>
        </w:tc>
        <w:tc>
          <w:tcPr>
            <w:tcW w:w="810" w:type="dxa"/>
            <w:tcBorders>
              <w:top w:val="single" w:sz="8" w:space="0" w:color="auto"/>
            </w:tcBorders>
            <w:shd w:val="clear" w:color="auto" w:fill="auto"/>
            <w:noWrap/>
          </w:tcPr>
          <w:p w:rsidR="00C16B70" w:rsidRPr="00911133" w:rsidRDefault="00C16B70" w:rsidP="00C16B70">
            <w:pPr>
              <w:jc w:val="center"/>
              <w:rPr>
                <w:ins w:id="824" w:author="Jens Ohm" w:date="2018-10-04T12:17:00Z"/>
                <w:sz w:val="20"/>
              </w:rPr>
            </w:pPr>
            <w:ins w:id="825" w:author="Jens Ohm" w:date="2018-10-04T12:17:00Z">
              <w:r>
                <w:rPr>
                  <w:rFonts w:hint="eastAsia"/>
                  <w:sz w:val="20"/>
                </w:rPr>
                <w:t>-0.</w:t>
              </w:r>
              <w:r>
                <w:rPr>
                  <w:sz w:val="20"/>
                </w:rPr>
                <w:t>69</w:t>
              </w:r>
              <w:r>
                <w:rPr>
                  <w:rFonts w:hint="eastAsia"/>
                  <w:sz w:val="20"/>
                </w:rPr>
                <w:t>%</w:t>
              </w:r>
            </w:ins>
          </w:p>
        </w:tc>
        <w:tc>
          <w:tcPr>
            <w:tcW w:w="720" w:type="dxa"/>
            <w:tcBorders>
              <w:top w:val="single" w:sz="8" w:space="0" w:color="auto"/>
            </w:tcBorders>
            <w:shd w:val="clear" w:color="auto" w:fill="auto"/>
            <w:noWrap/>
          </w:tcPr>
          <w:p w:rsidR="00C16B70" w:rsidRPr="00911133" w:rsidRDefault="00C16B70" w:rsidP="00C16B70">
            <w:pPr>
              <w:jc w:val="center"/>
              <w:rPr>
                <w:ins w:id="826" w:author="Jens Ohm" w:date="2018-10-04T12:17:00Z"/>
                <w:sz w:val="20"/>
              </w:rPr>
            </w:pPr>
            <w:ins w:id="827" w:author="Jens Ohm" w:date="2018-10-04T12:17:00Z">
              <w:r>
                <w:rPr>
                  <w:rFonts w:hint="eastAsia"/>
                  <w:sz w:val="20"/>
                </w:rPr>
                <w:t>148%</w:t>
              </w:r>
            </w:ins>
          </w:p>
        </w:tc>
        <w:tc>
          <w:tcPr>
            <w:tcW w:w="720" w:type="dxa"/>
            <w:tcBorders>
              <w:top w:val="single" w:sz="8" w:space="0" w:color="auto"/>
              <w:right w:val="single" w:sz="8" w:space="0" w:color="auto"/>
            </w:tcBorders>
            <w:shd w:val="clear" w:color="auto" w:fill="auto"/>
            <w:noWrap/>
          </w:tcPr>
          <w:p w:rsidR="00C16B70" w:rsidRPr="00911133" w:rsidRDefault="00C16B70" w:rsidP="00C16B70">
            <w:pPr>
              <w:jc w:val="center"/>
              <w:rPr>
                <w:ins w:id="828" w:author="Jens Ohm" w:date="2018-10-04T12:17:00Z"/>
                <w:sz w:val="20"/>
              </w:rPr>
            </w:pPr>
            <w:ins w:id="829" w:author="Jens Ohm" w:date="2018-10-04T12:17:00Z">
              <w:r>
                <w:rPr>
                  <w:rFonts w:hint="eastAsia"/>
                  <w:sz w:val="20"/>
                </w:rPr>
                <w:t>103%</w:t>
              </w:r>
            </w:ins>
          </w:p>
        </w:tc>
        <w:tc>
          <w:tcPr>
            <w:tcW w:w="810" w:type="dxa"/>
            <w:tcBorders>
              <w:top w:val="single" w:sz="8" w:space="0" w:color="auto"/>
              <w:left w:val="single" w:sz="8" w:space="0" w:color="auto"/>
            </w:tcBorders>
            <w:shd w:val="clear" w:color="auto" w:fill="auto"/>
            <w:noWrap/>
          </w:tcPr>
          <w:p w:rsidR="00C16B70" w:rsidRPr="00911133" w:rsidRDefault="00C16B70" w:rsidP="00C16B70">
            <w:pPr>
              <w:jc w:val="center"/>
              <w:rPr>
                <w:ins w:id="830" w:author="Jens Ohm" w:date="2018-10-04T12:17:00Z"/>
                <w:sz w:val="20"/>
              </w:rPr>
            </w:pPr>
            <w:ins w:id="831" w:author="Jens Ohm" w:date="2018-10-04T12:17:00Z">
              <w:r>
                <w:rPr>
                  <w:rFonts w:hint="eastAsia"/>
                  <w:sz w:val="20"/>
                </w:rPr>
                <w:t>-</w:t>
              </w:r>
              <w:r>
                <w:rPr>
                  <w:sz w:val="20"/>
                </w:rPr>
                <w:t>0</w:t>
              </w:r>
              <w:r>
                <w:rPr>
                  <w:rFonts w:hint="eastAsia"/>
                  <w:sz w:val="20"/>
                </w:rPr>
                <w:t>.</w:t>
              </w:r>
              <w:r>
                <w:rPr>
                  <w:sz w:val="20"/>
                </w:rPr>
                <w:t>49</w:t>
              </w:r>
              <w:r>
                <w:rPr>
                  <w:rFonts w:hint="eastAsia"/>
                  <w:sz w:val="20"/>
                </w:rPr>
                <w:t>%</w:t>
              </w:r>
            </w:ins>
          </w:p>
        </w:tc>
        <w:tc>
          <w:tcPr>
            <w:tcW w:w="810" w:type="dxa"/>
            <w:tcBorders>
              <w:top w:val="single" w:sz="8" w:space="0" w:color="auto"/>
            </w:tcBorders>
            <w:shd w:val="clear" w:color="auto" w:fill="auto"/>
            <w:noWrap/>
          </w:tcPr>
          <w:p w:rsidR="00C16B70" w:rsidRPr="00911133" w:rsidRDefault="00C16B70" w:rsidP="00C16B70">
            <w:pPr>
              <w:jc w:val="center"/>
              <w:rPr>
                <w:ins w:id="832" w:author="Jens Ohm" w:date="2018-10-04T12:17:00Z"/>
                <w:sz w:val="20"/>
              </w:rPr>
            </w:pPr>
            <w:ins w:id="833" w:author="Jens Ohm" w:date="2018-10-04T12:17:00Z">
              <w:r>
                <w:rPr>
                  <w:rFonts w:hint="eastAsia"/>
                  <w:sz w:val="20"/>
                </w:rPr>
                <w:t>-0.</w:t>
              </w:r>
              <w:r>
                <w:rPr>
                  <w:sz w:val="20"/>
                </w:rPr>
                <w:t>49</w:t>
              </w:r>
              <w:r>
                <w:rPr>
                  <w:rFonts w:hint="eastAsia"/>
                  <w:sz w:val="20"/>
                </w:rPr>
                <w:t>%</w:t>
              </w:r>
            </w:ins>
          </w:p>
        </w:tc>
        <w:tc>
          <w:tcPr>
            <w:tcW w:w="810" w:type="dxa"/>
            <w:tcBorders>
              <w:top w:val="single" w:sz="8" w:space="0" w:color="auto"/>
            </w:tcBorders>
            <w:shd w:val="clear" w:color="auto" w:fill="auto"/>
            <w:noWrap/>
          </w:tcPr>
          <w:p w:rsidR="00C16B70" w:rsidRPr="00911133" w:rsidRDefault="00C16B70" w:rsidP="00C16B70">
            <w:pPr>
              <w:jc w:val="center"/>
              <w:rPr>
                <w:ins w:id="834" w:author="Jens Ohm" w:date="2018-10-04T12:17:00Z"/>
                <w:sz w:val="20"/>
              </w:rPr>
            </w:pPr>
            <w:ins w:id="835" w:author="Jens Ohm" w:date="2018-10-04T12:17:00Z">
              <w:r>
                <w:rPr>
                  <w:rFonts w:hint="eastAsia"/>
                  <w:sz w:val="20"/>
                </w:rPr>
                <w:t>-0.</w:t>
              </w:r>
              <w:r>
                <w:rPr>
                  <w:sz w:val="20"/>
                </w:rPr>
                <w:t>35</w:t>
              </w:r>
              <w:r>
                <w:rPr>
                  <w:rFonts w:hint="eastAsia"/>
                  <w:sz w:val="20"/>
                </w:rPr>
                <w:t>%</w:t>
              </w:r>
            </w:ins>
          </w:p>
        </w:tc>
        <w:tc>
          <w:tcPr>
            <w:tcW w:w="720" w:type="dxa"/>
            <w:tcBorders>
              <w:top w:val="single" w:sz="8" w:space="0" w:color="auto"/>
            </w:tcBorders>
            <w:shd w:val="clear" w:color="auto" w:fill="auto"/>
            <w:noWrap/>
          </w:tcPr>
          <w:p w:rsidR="00C16B70" w:rsidRPr="00911133" w:rsidRDefault="00C16B70" w:rsidP="00C16B70">
            <w:pPr>
              <w:jc w:val="center"/>
              <w:rPr>
                <w:ins w:id="836" w:author="Jens Ohm" w:date="2018-10-04T12:17:00Z"/>
                <w:sz w:val="20"/>
              </w:rPr>
            </w:pPr>
            <w:ins w:id="837" w:author="Jens Ohm" w:date="2018-10-04T12:17:00Z">
              <w:r>
                <w:rPr>
                  <w:rFonts w:hint="eastAsia"/>
                  <w:sz w:val="20"/>
                </w:rPr>
                <w:t>1</w:t>
              </w:r>
              <w:r>
                <w:rPr>
                  <w:sz w:val="20"/>
                </w:rPr>
                <w:t>13</w:t>
              </w:r>
              <w:r>
                <w:rPr>
                  <w:rFonts w:hint="eastAsia"/>
                  <w:sz w:val="20"/>
                </w:rPr>
                <w:t>%</w:t>
              </w:r>
            </w:ins>
          </w:p>
        </w:tc>
        <w:tc>
          <w:tcPr>
            <w:tcW w:w="720" w:type="dxa"/>
            <w:tcBorders>
              <w:top w:val="single" w:sz="8" w:space="0" w:color="auto"/>
              <w:right w:val="single" w:sz="8" w:space="0" w:color="auto"/>
            </w:tcBorders>
            <w:shd w:val="clear" w:color="auto" w:fill="auto"/>
            <w:noWrap/>
          </w:tcPr>
          <w:p w:rsidR="00C16B70" w:rsidRPr="00911133" w:rsidRDefault="00C16B70" w:rsidP="00C16B70">
            <w:pPr>
              <w:jc w:val="center"/>
              <w:rPr>
                <w:ins w:id="838" w:author="Jens Ohm" w:date="2018-10-04T12:17:00Z"/>
                <w:sz w:val="20"/>
              </w:rPr>
            </w:pPr>
            <w:ins w:id="839" w:author="Jens Ohm" w:date="2018-10-04T12:17:00Z">
              <w:r>
                <w:rPr>
                  <w:rFonts w:hint="eastAsia"/>
                  <w:sz w:val="20"/>
                </w:rPr>
                <w:t>10</w:t>
              </w:r>
              <w:r>
                <w:rPr>
                  <w:sz w:val="20"/>
                </w:rPr>
                <w:t>0</w:t>
              </w:r>
              <w:r>
                <w:rPr>
                  <w:rFonts w:hint="eastAsia"/>
                  <w:sz w:val="20"/>
                </w:rPr>
                <w:t>%</w:t>
              </w:r>
            </w:ins>
          </w:p>
        </w:tc>
      </w:tr>
      <w:tr w:rsidR="00C16B70" w:rsidRPr="00911133" w:rsidTr="00C16B70">
        <w:trPr>
          <w:trHeight w:val="1790"/>
          <w:ins w:id="840" w:author="Jens Ohm" w:date="2018-10-04T12:17:00Z"/>
        </w:trPr>
        <w:tc>
          <w:tcPr>
            <w:tcW w:w="738" w:type="dxa"/>
            <w:shd w:val="clear" w:color="auto" w:fill="auto"/>
            <w:noWrap/>
          </w:tcPr>
          <w:p w:rsidR="00C16B70" w:rsidRPr="00911133" w:rsidRDefault="00C16B70" w:rsidP="00C16B70">
            <w:pPr>
              <w:rPr>
                <w:ins w:id="841" w:author="Jens Ohm" w:date="2018-10-04T12:17:00Z"/>
                <w:sz w:val="20"/>
              </w:rPr>
            </w:pPr>
            <w:ins w:id="842" w:author="Jens Ohm" w:date="2018-10-04T12:17:00Z">
              <w:r>
                <w:rPr>
                  <w:lang w:val="es-ES_tradnl" w:eastAsia="de-DE"/>
                </w:rPr>
                <w:t>2.1.2</w:t>
              </w:r>
            </w:ins>
          </w:p>
        </w:tc>
        <w:tc>
          <w:tcPr>
            <w:tcW w:w="1890" w:type="dxa"/>
            <w:tcBorders>
              <w:right w:val="single" w:sz="8" w:space="0" w:color="auto"/>
            </w:tcBorders>
            <w:shd w:val="clear" w:color="auto" w:fill="auto"/>
          </w:tcPr>
          <w:p w:rsidR="00C16B70" w:rsidRPr="00911133" w:rsidRDefault="00C16B70" w:rsidP="00C16B70">
            <w:pPr>
              <w:rPr>
                <w:ins w:id="843" w:author="Jens Ohm" w:date="2018-10-04T12:17:00Z"/>
                <w:sz w:val="20"/>
              </w:rPr>
            </w:pPr>
            <w:ins w:id="844" w:author="Jens Ohm" w:date="2018-10-04T12:17:00Z">
              <w:r>
                <w:t>Test 2.1.1 with a restriction: the resulting partitions must have a width of at least 4 samples</w:t>
              </w:r>
            </w:ins>
          </w:p>
        </w:tc>
        <w:tc>
          <w:tcPr>
            <w:tcW w:w="810" w:type="dxa"/>
            <w:tcBorders>
              <w:left w:val="single" w:sz="8" w:space="0" w:color="auto"/>
            </w:tcBorders>
            <w:shd w:val="clear" w:color="auto" w:fill="auto"/>
            <w:noWrap/>
          </w:tcPr>
          <w:p w:rsidR="00C16B70" w:rsidRPr="00911133" w:rsidRDefault="00C16B70" w:rsidP="00C16B70">
            <w:pPr>
              <w:jc w:val="center"/>
              <w:rPr>
                <w:ins w:id="845" w:author="Jens Ohm" w:date="2018-10-04T12:17:00Z"/>
                <w:sz w:val="20"/>
              </w:rPr>
            </w:pPr>
            <w:ins w:id="846" w:author="Jens Ohm" w:date="2018-10-04T12:17:00Z">
              <w:r>
                <w:rPr>
                  <w:rFonts w:hint="eastAsia"/>
                  <w:sz w:val="20"/>
                </w:rPr>
                <w:t>-0.82%</w:t>
              </w:r>
            </w:ins>
          </w:p>
        </w:tc>
        <w:tc>
          <w:tcPr>
            <w:tcW w:w="810" w:type="dxa"/>
            <w:shd w:val="clear" w:color="auto" w:fill="auto"/>
            <w:noWrap/>
          </w:tcPr>
          <w:p w:rsidR="00C16B70" w:rsidRPr="00911133" w:rsidRDefault="00C16B70" w:rsidP="00C16B70">
            <w:pPr>
              <w:jc w:val="center"/>
              <w:rPr>
                <w:ins w:id="847" w:author="Jens Ohm" w:date="2018-10-04T12:17:00Z"/>
                <w:sz w:val="20"/>
              </w:rPr>
            </w:pPr>
            <w:ins w:id="848" w:author="Jens Ohm" w:date="2018-10-04T12:17:00Z">
              <w:r>
                <w:rPr>
                  <w:rFonts w:hint="eastAsia"/>
                  <w:sz w:val="20"/>
                </w:rPr>
                <w:t>-0.</w:t>
              </w:r>
              <w:r>
                <w:rPr>
                  <w:sz w:val="20"/>
                </w:rPr>
                <w:t>5</w:t>
              </w:r>
              <w:r>
                <w:rPr>
                  <w:rFonts w:hint="eastAsia"/>
                  <w:sz w:val="20"/>
                </w:rPr>
                <w:t>8%</w:t>
              </w:r>
            </w:ins>
          </w:p>
        </w:tc>
        <w:tc>
          <w:tcPr>
            <w:tcW w:w="810" w:type="dxa"/>
            <w:shd w:val="clear" w:color="auto" w:fill="auto"/>
            <w:noWrap/>
          </w:tcPr>
          <w:p w:rsidR="00C16B70" w:rsidRPr="00911133" w:rsidRDefault="00C16B70" w:rsidP="00C16B70">
            <w:pPr>
              <w:jc w:val="center"/>
              <w:rPr>
                <w:ins w:id="849" w:author="Jens Ohm" w:date="2018-10-04T12:17:00Z"/>
                <w:sz w:val="20"/>
              </w:rPr>
            </w:pPr>
            <w:ins w:id="850" w:author="Jens Ohm" w:date="2018-10-04T12:17:00Z">
              <w:r>
                <w:rPr>
                  <w:rFonts w:hint="eastAsia"/>
                  <w:sz w:val="20"/>
                </w:rPr>
                <w:t>-0.</w:t>
              </w:r>
              <w:r>
                <w:rPr>
                  <w:sz w:val="20"/>
                </w:rPr>
                <w:t>56</w:t>
              </w:r>
              <w:r>
                <w:rPr>
                  <w:rFonts w:hint="eastAsia"/>
                  <w:sz w:val="20"/>
                </w:rPr>
                <w:t>%</w:t>
              </w:r>
            </w:ins>
          </w:p>
        </w:tc>
        <w:tc>
          <w:tcPr>
            <w:tcW w:w="720" w:type="dxa"/>
            <w:shd w:val="clear" w:color="auto" w:fill="auto"/>
            <w:noWrap/>
          </w:tcPr>
          <w:p w:rsidR="00C16B70" w:rsidRPr="00911133" w:rsidRDefault="00C16B70" w:rsidP="00C16B70">
            <w:pPr>
              <w:jc w:val="center"/>
              <w:rPr>
                <w:ins w:id="851" w:author="Jens Ohm" w:date="2018-10-04T12:17:00Z"/>
                <w:sz w:val="20"/>
              </w:rPr>
            </w:pPr>
            <w:ins w:id="852" w:author="Jens Ohm" w:date="2018-10-04T12:17:00Z">
              <w:r>
                <w:rPr>
                  <w:rFonts w:hint="eastAsia"/>
                  <w:sz w:val="20"/>
                </w:rPr>
                <w:t>143%</w:t>
              </w:r>
            </w:ins>
          </w:p>
        </w:tc>
        <w:tc>
          <w:tcPr>
            <w:tcW w:w="720" w:type="dxa"/>
            <w:tcBorders>
              <w:right w:val="single" w:sz="8" w:space="0" w:color="auto"/>
            </w:tcBorders>
            <w:shd w:val="clear" w:color="auto" w:fill="auto"/>
            <w:noWrap/>
          </w:tcPr>
          <w:p w:rsidR="00C16B70" w:rsidRPr="00911133" w:rsidRDefault="00C16B70" w:rsidP="00C16B70">
            <w:pPr>
              <w:jc w:val="center"/>
              <w:rPr>
                <w:ins w:id="853" w:author="Jens Ohm" w:date="2018-10-04T12:17:00Z"/>
                <w:sz w:val="20"/>
              </w:rPr>
            </w:pPr>
            <w:ins w:id="854" w:author="Jens Ohm" w:date="2018-10-04T12:17:00Z">
              <w:r>
                <w:rPr>
                  <w:rFonts w:hint="eastAsia"/>
                  <w:sz w:val="20"/>
                </w:rPr>
                <w:t>103%</w:t>
              </w:r>
            </w:ins>
          </w:p>
        </w:tc>
        <w:tc>
          <w:tcPr>
            <w:tcW w:w="810" w:type="dxa"/>
            <w:tcBorders>
              <w:left w:val="single" w:sz="8" w:space="0" w:color="auto"/>
            </w:tcBorders>
            <w:shd w:val="clear" w:color="auto" w:fill="auto"/>
            <w:noWrap/>
          </w:tcPr>
          <w:p w:rsidR="00C16B70" w:rsidRPr="00911133" w:rsidRDefault="00C16B70" w:rsidP="00C16B70">
            <w:pPr>
              <w:jc w:val="center"/>
              <w:rPr>
                <w:ins w:id="855" w:author="Jens Ohm" w:date="2018-10-04T12:17:00Z"/>
                <w:sz w:val="20"/>
              </w:rPr>
            </w:pPr>
            <w:ins w:id="856" w:author="Jens Ohm" w:date="2018-10-04T12:17:00Z">
              <w:r>
                <w:rPr>
                  <w:rFonts w:hint="eastAsia"/>
                  <w:sz w:val="20"/>
                </w:rPr>
                <w:t>-</w:t>
              </w:r>
              <w:r>
                <w:rPr>
                  <w:sz w:val="20"/>
                </w:rPr>
                <w:t>0</w:t>
              </w:r>
              <w:r>
                <w:rPr>
                  <w:rFonts w:hint="eastAsia"/>
                  <w:sz w:val="20"/>
                </w:rPr>
                <w:t>.</w:t>
              </w:r>
              <w:r>
                <w:rPr>
                  <w:sz w:val="20"/>
                </w:rPr>
                <w:t>46</w:t>
              </w:r>
              <w:r>
                <w:rPr>
                  <w:rFonts w:hint="eastAsia"/>
                  <w:sz w:val="20"/>
                </w:rPr>
                <w:t>%</w:t>
              </w:r>
            </w:ins>
          </w:p>
        </w:tc>
        <w:tc>
          <w:tcPr>
            <w:tcW w:w="810" w:type="dxa"/>
            <w:shd w:val="clear" w:color="auto" w:fill="auto"/>
            <w:noWrap/>
          </w:tcPr>
          <w:p w:rsidR="00C16B70" w:rsidRPr="00911133" w:rsidRDefault="00C16B70" w:rsidP="00C16B70">
            <w:pPr>
              <w:jc w:val="center"/>
              <w:rPr>
                <w:ins w:id="857" w:author="Jens Ohm" w:date="2018-10-04T12:17:00Z"/>
                <w:sz w:val="20"/>
              </w:rPr>
            </w:pPr>
            <w:ins w:id="858" w:author="Jens Ohm" w:date="2018-10-04T12:17:00Z">
              <w:r>
                <w:rPr>
                  <w:rFonts w:hint="eastAsia"/>
                  <w:sz w:val="20"/>
                </w:rPr>
                <w:t>-0.</w:t>
              </w:r>
              <w:r>
                <w:rPr>
                  <w:sz w:val="20"/>
                </w:rPr>
                <w:t>42</w:t>
              </w:r>
              <w:r>
                <w:rPr>
                  <w:rFonts w:hint="eastAsia"/>
                  <w:sz w:val="20"/>
                </w:rPr>
                <w:t>%</w:t>
              </w:r>
            </w:ins>
          </w:p>
        </w:tc>
        <w:tc>
          <w:tcPr>
            <w:tcW w:w="810" w:type="dxa"/>
            <w:shd w:val="clear" w:color="auto" w:fill="auto"/>
            <w:noWrap/>
          </w:tcPr>
          <w:p w:rsidR="00C16B70" w:rsidRPr="00911133" w:rsidRDefault="00C16B70" w:rsidP="00C16B70">
            <w:pPr>
              <w:jc w:val="center"/>
              <w:rPr>
                <w:ins w:id="859" w:author="Jens Ohm" w:date="2018-10-04T12:17:00Z"/>
                <w:sz w:val="20"/>
              </w:rPr>
            </w:pPr>
            <w:ins w:id="860" w:author="Jens Ohm" w:date="2018-10-04T12:17:00Z">
              <w:r>
                <w:rPr>
                  <w:rFonts w:hint="eastAsia"/>
                  <w:sz w:val="20"/>
                </w:rPr>
                <w:t>-0.</w:t>
              </w:r>
              <w:r>
                <w:rPr>
                  <w:sz w:val="20"/>
                </w:rPr>
                <w:t>29</w:t>
              </w:r>
              <w:r>
                <w:rPr>
                  <w:rFonts w:hint="eastAsia"/>
                  <w:sz w:val="20"/>
                </w:rPr>
                <w:t>%</w:t>
              </w:r>
            </w:ins>
          </w:p>
        </w:tc>
        <w:tc>
          <w:tcPr>
            <w:tcW w:w="720" w:type="dxa"/>
            <w:shd w:val="clear" w:color="auto" w:fill="auto"/>
            <w:noWrap/>
          </w:tcPr>
          <w:p w:rsidR="00C16B70" w:rsidRPr="00911133" w:rsidRDefault="00C16B70" w:rsidP="00C16B70">
            <w:pPr>
              <w:jc w:val="center"/>
              <w:rPr>
                <w:ins w:id="861" w:author="Jens Ohm" w:date="2018-10-04T12:17:00Z"/>
                <w:sz w:val="20"/>
              </w:rPr>
            </w:pPr>
            <w:ins w:id="862" w:author="Jens Ohm" w:date="2018-10-04T12:17:00Z">
              <w:r>
                <w:rPr>
                  <w:rFonts w:hint="eastAsia"/>
                  <w:sz w:val="20"/>
                </w:rPr>
                <w:t>1</w:t>
              </w:r>
              <w:r>
                <w:rPr>
                  <w:sz w:val="20"/>
                </w:rPr>
                <w:t>12</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863" w:author="Jens Ohm" w:date="2018-10-04T12:17:00Z"/>
                <w:sz w:val="20"/>
              </w:rPr>
            </w:pPr>
            <w:ins w:id="864" w:author="Jens Ohm" w:date="2018-10-04T12:17:00Z">
              <w:r>
                <w:rPr>
                  <w:rFonts w:hint="eastAsia"/>
                  <w:sz w:val="20"/>
                </w:rPr>
                <w:t>10</w:t>
              </w:r>
              <w:r>
                <w:rPr>
                  <w:sz w:val="20"/>
                </w:rPr>
                <w:t>1</w:t>
              </w:r>
              <w:r>
                <w:rPr>
                  <w:rFonts w:hint="eastAsia"/>
                  <w:sz w:val="20"/>
                </w:rPr>
                <w:t>%</w:t>
              </w:r>
            </w:ins>
          </w:p>
        </w:tc>
      </w:tr>
      <w:tr w:rsidR="00C16B70" w:rsidRPr="00911133" w:rsidTr="00C16B70">
        <w:trPr>
          <w:trHeight w:val="2060"/>
          <w:ins w:id="865" w:author="Jens Ohm" w:date="2018-10-04T12:17:00Z"/>
        </w:trPr>
        <w:tc>
          <w:tcPr>
            <w:tcW w:w="738" w:type="dxa"/>
            <w:shd w:val="clear" w:color="auto" w:fill="auto"/>
            <w:noWrap/>
          </w:tcPr>
          <w:p w:rsidR="00C16B70" w:rsidRPr="00911133" w:rsidRDefault="00C16B70" w:rsidP="00C16B70">
            <w:pPr>
              <w:rPr>
                <w:ins w:id="866" w:author="Jens Ohm" w:date="2018-10-04T12:17:00Z"/>
                <w:sz w:val="20"/>
              </w:rPr>
            </w:pPr>
            <w:ins w:id="867" w:author="Jens Ohm" w:date="2018-10-04T12:17:00Z">
              <w:r w:rsidRPr="00796F22">
                <w:rPr>
                  <w:szCs w:val="22"/>
                  <w:lang w:eastAsia="de-DE"/>
                </w:rPr>
                <w:t>2.2.1</w:t>
              </w:r>
            </w:ins>
          </w:p>
        </w:tc>
        <w:tc>
          <w:tcPr>
            <w:tcW w:w="1890" w:type="dxa"/>
            <w:tcBorders>
              <w:right w:val="single" w:sz="8" w:space="0" w:color="auto"/>
            </w:tcBorders>
            <w:shd w:val="clear" w:color="auto" w:fill="auto"/>
          </w:tcPr>
          <w:p w:rsidR="00C16B70" w:rsidRPr="00911133" w:rsidRDefault="00C16B70" w:rsidP="00C16B70">
            <w:pPr>
              <w:rPr>
                <w:ins w:id="868" w:author="Jens Ohm" w:date="2018-10-04T12:17:00Z"/>
                <w:sz w:val="20"/>
              </w:rPr>
            </w:pPr>
            <w:ins w:id="869" w:author="Jens Ohm" w:date="2018-10-04T12:17:00Z">
              <w:r>
                <w:rPr>
                  <w:szCs w:val="22"/>
                  <w:lang w:eastAsia="de-DE"/>
                </w:rPr>
                <w:t>Non-linear weighted intra prediction</w:t>
              </w:r>
              <w:r w:rsidRPr="00202456">
                <w:rPr>
                  <w:szCs w:val="22"/>
                  <w:lang w:eastAsia="de-DE"/>
                </w:rPr>
                <w:t xml:space="preserve"> </w:t>
              </w:r>
              <w:r>
                <w:rPr>
                  <w:szCs w:val="22"/>
                  <w:lang w:eastAsia="de-DE"/>
                </w:rPr>
                <w:t>with inverse DCT after prediction (residual added in spatial domain)</w:t>
              </w:r>
            </w:ins>
          </w:p>
        </w:tc>
        <w:tc>
          <w:tcPr>
            <w:tcW w:w="810" w:type="dxa"/>
            <w:tcBorders>
              <w:left w:val="single" w:sz="8" w:space="0" w:color="auto"/>
            </w:tcBorders>
            <w:shd w:val="clear" w:color="auto" w:fill="auto"/>
            <w:noWrap/>
          </w:tcPr>
          <w:p w:rsidR="00C16B70" w:rsidRPr="00911133" w:rsidRDefault="00C16B70" w:rsidP="00C16B70">
            <w:pPr>
              <w:jc w:val="center"/>
              <w:rPr>
                <w:ins w:id="870" w:author="Jens Ohm" w:date="2018-10-04T12:17:00Z"/>
                <w:sz w:val="20"/>
              </w:rPr>
            </w:pPr>
            <w:ins w:id="871" w:author="Jens Ohm" w:date="2018-10-04T12:17:00Z">
              <w:r>
                <w:rPr>
                  <w:rFonts w:hint="eastAsia"/>
                  <w:sz w:val="20"/>
                </w:rPr>
                <w:t>-2.46%</w:t>
              </w:r>
            </w:ins>
          </w:p>
        </w:tc>
        <w:tc>
          <w:tcPr>
            <w:tcW w:w="810" w:type="dxa"/>
            <w:shd w:val="clear" w:color="auto" w:fill="auto"/>
            <w:noWrap/>
          </w:tcPr>
          <w:p w:rsidR="00C16B70" w:rsidRPr="00911133" w:rsidRDefault="00C16B70" w:rsidP="00C16B70">
            <w:pPr>
              <w:jc w:val="center"/>
              <w:rPr>
                <w:ins w:id="872" w:author="Jens Ohm" w:date="2018-10-04T12:17:00Z"/>
                <w:sz w:val="20"/>
              </w:rPr>
            </w:pPr>
            <w:ins w:id="873" w:author="Jens Ohm" w:date="2018-10-04T12:17:00Z">
              <w:r>
                <w:rPr>
                  <w:rFonts w:hint="eastAsia"/>
                  <w:sz w:val="20"/>
                </w:rPr>
                <w:t>-</w:t>
              </w:r>
              <w:r>
                <w:rPr>
                  <w:sz w:val="20"/>
                </w:rPr>
                <w:t>1</w:t>
              </w:r>
              <w:r>
                <w:rPr>
                  <w:rFonts w:hint="eastAsia"/>
                  <w:sz w:val="20"/>
                </w:rPr>
                <w:t>.</w:t>
              </w:r>
              <w:r>
                <w:rPr>
                  <w:sz w:val="20"/>
                </w:rPr>
                <w:t>9</w:t>
              </w:r>
              <w:r>
                <w:rPr>
                  <w:rFonts w:hint="eastAsia"/>
                  <w:sz w:val="20"/>
                </w:rPr>
                <w:t>6%</w:t>
              </w:r>
            </w:ins>
          </w:p>
        </w:tc>
        <w:tc>
          <w:tcPr>
            <w:tcW w:w="810" w:type="dxa"/>
            <w:shd w:val="clear" w:color="auto" w:fill="auto"/>
            <w:noWrap/>
          </w:tcPr>
          <w:p w:rsidR="00C16B70" w:rsidRPr="00911133" w:rsidRDefault="00C16B70" w:rsidP="00C16B70">
            <w:pPr>
              <w:jc w:val="center"/>
              <w:rPr>
                <w:ins w:id="874" w:author="Jens Ohm" w:date="2018-10-04T12:17:00Z"/>
                <w:sz w:val="20"/>
              </w:rPr>
            </w:pPr>
            <w:ins w:id="875" w:author="Jens Ohm" w:date="2018-10-04T12:17:00Z">
              <w:r>
                <w:rPr>
                  <w:rFonts w:hint="eastAsia"/>
                  <w:sz w:val="20"/>
                </w:rPr>
                <w:t>-</w:t>
              </w:r>
              <w:r>
                <w:rPr>
                  <w:sz w:val="20"/>
                </w:rPr>
                <w:t>1</w:t>
              </w:r>
              <w:r>
                <w:rPr>
                  <w:rFonts w:hint="eastAsia"/>
                  <w:sz w:val="20"/>
                </w:rPr>
                <w:t>.</w:t>
              </w:r>
              <w:r>
                <w:rPr>
                  <w:sz w:val="20"/>
                </w:rPr>
                <w:t>94</w:t>
              </w:r>
              <w:r>
                <w:rPr>
                  <w:rFonts w:hint="eastAsia"/>
                  <w:sz w:val="20"/>
                </w:rPr>
                <w:t>%</w:t>
              </w:r>
            </w:ins>
          </w:p>
        </w:tc>
        <w:tc>
          <w:tcPr>
            <w:tcW w:w="720" w:type="dxa"/>
            <w:shd w:val="clear" w:color="auto" w:fill="auto"/>
            <w:noWrap/>
          </w:tcPr>
          <w:p w:rsidR="00C16B70" w:rsidRPr="00911133" w:rsidRDefault="00C16B70" w:rsidP="00C16B70">
            <w:pPr>
              <w:jc w:val="center"/>
              <w:rPr>
                <w:ins w:id="876" w:author="Jens Ohm" w:date="2018-10-04T12:17:00Z"/>
                <w:sz w:val="20"/>
              </w:rPr>
            </w:pPr>
            <w:ins w:id="877" w:author="Jens Ohm" w:date="2018-10-04T12:17:00Z">
              <w:r>
                <w:rPr>
                  <w:rFonts w:hint="eastAsia"/>
                  <w:sz w:val="20"/>
                </w:rPr>
                <w:t>264%</w:t>
              </w:r>
            </w:ins>
          </w:p>
        </w:tc>
        <w:tc>
          <w:tcPr>
            <w:tcW w:w="720" w:type="dxa"/>
            <w:tcBorders>
              <w:right w:val="single" w:sz="8" w:space="0" w:color="auto"/>
            </w:tcBorders>
            <w:shd w:val="clear" w:color="auto" w:fill="auto"/>
            <w:noWrap/>
          </w:tcPr>
          <w:p w:rsidR="00C16B70" w:rsidRPr="00911133" w:rsidRDefault="00C16B70" w:rsidP="00C16B70">
            <w:pPr>
              <w:jc w:val="center"/>
              <w:rPr>
                <w:ins w:id="878" w:author="Jens Ohm" w:date="2018-10-04T12:17:00Z"/>
                <w:sz w:val="20"/>
              </w:rPr>
            </w:pPr>
            <w:ins w:id="879" w:author="Jens Ohm" w:date="2018-10-04T12:17:00Z">
              <w:r>
                <w:rPr>
                  <w:sz w:val="20"/>
                </w:rPr>
                <w:t>1</w:t>
              </w:r>
              <w:r>
                <w:rPr>
                  <w:rFonts w:hint="eastAsia"/>
                  <w:sz w:val="20"/>
                </w:rPr>
                <w:t>2</w:t>
              </w:r>
              <w:r>
                <w:rPr>
                  <w:sz w:val="20"/>
                </w:rPr>
                <w:t>7</w:t>
              </w:r>
              <w:r>
                <w:rPr>
                  <w:rFonts w:hint="eastAsia"/>
                  <w:sz w:val="20"/>
                </w:rPr>
                <w:t>%</w:t>
              </w:r>
            </w:ins>
          </w:p>
        </w:tc>
        <w:tc>
          <w:tcPr>
            <w:tcW w:w="810" w:type="dxa"/>
            <w:tcBorders>
              <w:left w:val="single" w:sz="8" w:space="0" w:color="auto"/>
            </w:tcBorders>
            <w:shd w:val="clear" w:color="auto" w:fill="auto"/>
            <w:noWrap/>
          </w:tcPr>
          <w:p w:rsidR="00C16B70" w:rsidRPr="00911133" w:rsidRDefault="00C16B70" w:rsidP="00C16B70">
            <w:pPr>
              <w:jc w:val="center"/>
              <w:rPr>
                <w:ins w:id="880" w:author="Jens Ohm" w:date="2018-10-04T12:17:00Z"/>
                <w:sz w:val="20"/>
              </w:rPr>
            </w:pPr>
            <w:ins w:id="881" w:author="Jens Ohm" w:date="2018-10-04T12:17:00Z">
              <w:r>
                <w:rPr>
                  <w:rFonts w:hint="eastAsia"/>
                  <w:sz w:val="20"/>
                </w:rPr>
                <w:t>-</w:t>
              </w:r>
              <w:r>
                <w:rPr>
                  <w:sz w:val="20"/>
                </w:rPr>
                <w:t>1</w:t>
              </w:r>
              <w:r>
                <w:rPr>
                  <w:rFonts w:hint="eastAsia"/>
                  <w:sz w:val="20"/>
                </w:rPr>
                <w:t>.</w:t>
              </w:r>
              <w:r>
                <w:rPr>
                  <w:sz w:val="20"/>
                </w:rPr>
                <w:t>25</w:t>
              </w:r>
              <w:r>
                <w:rPr>
                  <w:rFonts w:hint="eastAsia"/>
                  <w:sz w:val="20"/>
                </w:rPr>
                <w:t>%</w:t>
              </w:r>
            </w:ins>
          </w:p>
        </w:tc>
        <w:tc>
          <w:tcPr>
            <w:tcW w:w="810" w:type="dxa"/>
            <w:shd w:val="clear" w:color="auto" w:fill="auto"/>
            <w:noWrap/>
          </w:tcPr>
          <w:p w:rsidR="00C16B70" w:rsidRPr="00911133" w:rsidRDefault="00C16B70" w:rsidP="00C16B70">
            <w:pPr>
              <w:jc w:val="center"/>
              <w:rPr>
                <w:ins w:id="882" w:author="Jens Ohm" w:date="2018-10-04T12:17:00Z"/>
                <w:sz w:val="20"/>
              </w:rPr>
            </w:pPr>
            <w:ins w:id="883" w:author="Jens Ohm" w:date="2018-10-04T12:17:00Z">
              <w:r>
                <w:rPr>
                  <w:rFonts w:hint="eastAsia"/>
                  <w:sz w:val="20"/>
                </w:rPr>
                <w:t>-</w:t>
              </w:r>
              <w:r>
                <w:rPr>
                  <w:sz w:val="20"/>
                </w:rPr>
                <w:t>1</w:t>
              </w:r>
              <w:r>
                <w:rPr>
                  <w:rFonts w:hint="eastAsia"/>
                  <w:sz w:val="20"/>
                </w:rPr>
                <w:t>.</w:t>
              </w:r>
              <w:r>
                <w:rPr>
                  <w:sz w:val="20"/>
                </w:rPr>
                <w:t>1</w:t>
              </w:r>
              <w:r>
                <w:rPr>
                  <w:rFonts w:hint="eastAsia"/>
                  <w:sz w:val="20"/>
                </w:rPr>
                <w:t>6%</w:t>
              </w:r>
            </w:ins>
          </w:p>
        </w:tc>
        <w:tc>
          <w:tcPr>
            <w:tcW w:w="810" w:type="dxa"/>
            <w:shd w:val="clear" w:color="auto" w:fill="auto"/>
            <w:noWrap/>
          </w:tcPr>
          <w:p w:rsidR="00C16B70" w:rsidRPr="00911133" w:rsidRDefault="00C16B70" w:rsidP="00C16B70">
            <w:pPr>
              <w:jc w:val="center"/>
              <w:rPr>
                <w:ins w:id="884" w:author="Jens Ohm" w:date="2018-10-04T12:17:00Z"/>
                <w:sz w:val="20"/>
              </w:rPr>
            </w:pPr>
            <w:ins w:id="885" w:author="Jens Ohm" w:date="2018-10-04T12:17:00Z">
              <w:r>
                <w:rPr>
                  <w:rFonts w:hint="eastAsia"/>
                  <w:sz w:val="20"/>
                </w:rPr>
                <w:t>-</w:t>
              </w:r>
              <w:r>
                <w:rPr>
                  <w:sz w:val="20"/>
                </w:rPr>
                <w:t>1</w:t>
              </w:r>
              <w:r>
                <w:rPr>
                  <w:rFonts w:hint="eastAsia"/>
                  <w:sz w:val="20"/>
                </w:rPr>
                <w:t>.</w:t>
              </w:r>
              <w:r>
                <w:rPr>
                  <w:sz w:val="20"/>
                </w:rPr>
                <w:t>21</w:t>
              </w:r>
              <w:r>
                <w:rPr>
                  <w:rFonts w:hint="eastAsia"/>
                  <w:sz w:val="20"/>
                </w:rPr>
                <w:t>%</w:t>
              </w:r>
            </w:ins>
          </w:p>
        </w:tc>
        <w:tc>
          <w:tcPr>
            <w:tcW w:w="720" w:type="dxa"/>
            <w:shd w:val="clear" w:color="auto" w:fill="auto"/>
            <w:noWrap/>
          </w:tcPr>
          <w:p w:rsidR="00C16B70" w:rsidRPr="00911133" w:rsidRDefault="00C16B70" w:rsidP="00C16B70">
            <w:pPr>
              <w:jc w:val="center"/>
              <w:rPr>
                <w:ins w:id="886" w:author="Jens Ohm" w:date="2018-10-04T12:17:00Z"/>
                <w:sz w:val="20"/>
              </w:rPr>
            </w:pPr>
            <w:ins w:id="887" w:author="Jens Ohm" w:date="2018-10-04T12:17:00Z">
              <w:r>
                <w:rPr>
                  <w:sz w:val="20"/>
                </w:rPr>
                <w:t>130</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888" w:author="Jens Ohm" w:date="2018-10-04T12:17:00Z"/>
                <w:sz w:val="20"/>
              </w:rPr>
            </w:pPr>
            <w:ins w:id="889" w:author="Jens Ohm" w:date="2018-10-04T12:17:00Z">
              <w:r>
                <w:rPr>
                  <w:sz w:val="20"/>
                </w:rPr>
                <w:t>106</w:t>
              </w:r>
              <w:r>
                <w:rPr>
                  <w:rFonts w:hint="eastAsia"/>
                  <w:sz w:val="20"/>
                </w:rPr>
                <w:t>%</w:t>
              </w:r>
            </w:ins>
          </w:p>
        </w:tc>
      </w:tr>
      <w:tr w:rsidR="00C16B70" w:rsidRPr="00911133" w:rsidTr="00C16B70">
        <w:trPr>
          <w:trHeight w:val="1520"/>
          <w:ins w:id="890" w:author="Jens Ohm" w:date="2018-10-04T12:17:00Z"/>
        </w:trPr>
        <w:tc>
          <w:tcPr>
            <w:tcW w:w="738" w:type="dxa"/>
            <w:shd w:val="clear" w:color="auto" w:fill="auto"/>
            <w:noWrap/>
          </w:tcPr>
          <w:p w:rsidR="00C16B70" w:rsidRPr="00911133" w:rsidRDefault="00C16B70" w:rsidP="00C16B70">
            <w:pPr>
              <w:rPr>
                <w:ins w:id="891" w:author="Jens Ohm" w:date="2018-10-04T12:17:00Z"/>
                <w:sz w:val="20"/>
              </w:rPr>
            </w:pPr>
            <w:ins w:id="892" w:author="Jens Ohm" w:date="2018-10-04T12:17:00Z">
              <w:r w:rsidRPr="00796F22">
                <w:rPr>
                  <w:szCs w:val="22"/>
                  <w:lang w:eastAsia="de-DE"/>
                </w:rPr>
                <w:t>2.2.2</w:t>
              </w:r>
            </w:ins>
          </w:p>
        </w:tc>
        <w:tc>
          <w:tcPr>
            <w:tcW w:w="1890" w:type="dxa"/>
            <w:tcBorders>
              <w:right w:val="single" w:sz="8" w:space="0" w:color="auto"/>
            </w:tcBorders>
            <w:shd w:val="clear" w:color="auto" w:fill="auto"/>
          </w:tcPr>
          <w:p w:rsidR="00C16B70" w:rsidRPr="00911133" w:rsidRDefault="00C16B70" w:rsidP="00C16B70">
            <w:pPr>
              <w:rPr>
                <w:ins w:id="893" w:author="Jens Ohm" w:date="2018-10-04T12:17:00Z"/>
                <w:sz w:val="20"/>
              </w:rPr>
            </w:pPr>
            <w:ins w:id="894" w:author="Jens Ohm" w:date="2018-10-04T12:17:00Z">
              <w:r>
                <w:rPr>
                  <w:szCs w:val="22"/>
                  <w:lang w:eastAsia="de-DE"/>
                </w:rPr>
                <w:t xml:space="preserve">Non-linear weighted intra prediction with modified structure of the predictors </w:t>
              </w:r>
            </w:ins>
          </w:p>
        </w:tc>
        <w:tc>
          <w:tcPr>
            <w:tcW w:w="810" w:type="dxa"/>
            <w:tcBorders>
              <w:left w:val="single" w:sz="8" w:space="0" w:color="auto"/>
            </w:tcBorders>
            <w:shd w:val="clear" w:color="auto" w:fill="auto"/>
            <w:noWrap/>
          </w:tcPr>
          <w:p w:rsidR="00C16B70" w:rsidRPr="00911133" w:rsidRDefault="00C16B70" w:rsidP="00C16B70">
            <w:pPr>
              <w:jc w:val="center"/>
              <w:rPr>
                <w:ins w:id="895" w:author="Jens Ohm" w:date="2018-10-04T12:17:00Z"/>
                <w:sz w:val="20"/>
              </w:rPr>
            </w:pPr>
            <w:ins w:id="896" w:author="Jens Ohm" w:date="2018-10-04T12:17:00Z">
              <w:r>
                <w:rPr>
                  <w:rFonts w:hint="eastAsia"/>
                  <w:sz w:val="20"/>
                </w:rPr>
                <w:t>-</w:t>
              </w:r>
              <w:r>
                <w:rPr>
                  <w:sz w:val="20"/>
                </w:rPr>
                <w:t>1</w:t>
              </w:r>
              <w:r>
                <w:rPr>
                  <w:rFonts w:hint="eastAsia"/>
                  <w:sz w:val="20"/>
                </w:rPr>
                <w:t>.6</w:t>
              </w:r>
              <w:r>
                <w:rPr>
                  <w:sz w:val="20"/>
                </w:rPr>
                <w:t>3</w:t>
              </w:r>
              <w:r>
                <w:rPr>
                  <w:rFonts w:hint="eastAsia"/>
                  <w:sz w:val="20"/>
                </w:rPr>
                <w:t>%</w:t>
              </w:r>
            </w:ins>
          </w:p>
        </w:tc>
        <w:tc>
          <w:tcPr>
            <w:tcW w:w="810" w:type="dxa"/>
            <w:shd w:val="clear" w:color="auto" w:fill="auto"/>
            <w:noWrap/>
          </w:tcPr>
          <w:p w:rsidR="00C16B70" w:rsidRPr="00911133" w:rsidRDefault="00C16B70" w:rsidP="00C16B70">
            <w:pPr>
              <w:jc w:val="center"/>
              <w:rPr>
                <w:ins w:id="897" w:author="Jens Ohm" w:date="2018-10-04T12:17:00Z"/>
                <w:sz w:val="20"/>
              </w:rPr>
            </w:pPr>
            <w:ins w:id="898" w:author="Jens Ohm" w:date="2018-10-04T12:17:00Z">
              <w:r>
                <w:rPr>
                  <w:rFonts w:hint="eastAsia"/>
                  <w:sz w:val="20"/>
                </w:rPr>
                <w:t>-</w:t>
              </w:r>
              <w:r>
                <w:rPr>
                  <w:sz w:val="20"/>
                </w:rPr>
                <w:t>0</w:t>
              </w:r>
              <w:r>
                <w:rPr>
                  <w:rFonts w:hint="eastAsia"/>
                  <w:sz w:val="20"/>
                </w:rPr>
                <w:t>.</w:t>
              </w:r>
              <w:r>
                <w:rPr>
                  <w:sz w:val="20"/>
                </w:rPr>
                <w:t>9</w:t>
              </w:r>
              <w:r>
                <w:rPr>
                  <w:rFonts w:hint="eastAsia"/>
                  <w:sz w:val="20"/>
                </w:rPr>
                <w:t>6%</w:t>
              </w:r>
            </w:ins>
          </w:p>
        </w:tc>
        <w:tc>
          <w:tcPr>
            <w:tcW w:w="810" w:type="dxa"/>
            <w:shd w:val="clear" w:color="auto" w:fill="auto"/>
            <w:noWrap/>
          </w:tcPr>
          <w:p w:rsidR="00C16B70" w:rsidRPr="00911133" w:rsidRDefault="00C16B70" w:rsidP="00C16B70">
            <w:pPr>
              <w:jc w:val="center"/>
              <w:rPr>
                <w:ins w:id="899" w:author="Jens Ohm" w:date="2018-10-04T12:17:00Z"/>
                <w:sz w:val="20"/>
              </w:rPr>
            </w:pPr>
            <w:ins w:id="900" w:author="Jens Ohm" w:date="2018-10-04T12:17:00Z">
              <w:r>
                <w:rPr>
                  <w:rFonts w:hint="eastAsia"/>
                  <w:sz w:val="20"/>
                </w:rPr>
                <w:t>-</w:t>
              </w:r>
              <w:r>
                <w:rPr>
                  <w:sz w:val="20"/>
                </w:rPr>
                <w:t>0</w:t>
              </w:r>
              <w:r>
                <w:rPr>
                  <w:rFonts w:hint="eastAsia"/>
                  <w:sz w:val="20"/>
                </w:rPr>
                <w:t>.</w:t>
              </w:r>
              <w:r>
                <w:rPr>
                  <w:sz w:val="20"/>
                </w:rPr>
                <w:t>95</w:t>
              </w:r>
              <w:r>
                <w:rPr>
                  <w:rFonts w:hint="eastAsia"/>
                  <w:sz w:val="20"/>
                </w:rPr>
                <w:t>%</w:t>
              </w:r>
            </w:ins>
          </w:p>
        </w:tc>
        <w:tc>
          <w:tcPr>
            <w:tcW w:w="720" w:type="dxa"/>
            <w:shd w:val="clear" w:color="auto" w:fill="auto"/>
            <w:noWrap/>
          </w:tcPr>
          <w:p w:rsidR="00C16B70" w:rsidRPr="00911133" w:rsidRDefault="00C16B70" w:rsidP="00C16B70">
            <w:pPr>
              <w:jc w:val="center"/>
              <w:rPr>
                <w:ins w:id="901" w:author="Jens Ohm" w:date="2018-10-04T12:17:00Z"/>
                <w:sz w:val="20"/>
              </w:rPr>
            </w:pPr>
            <w:ins w:id="902" w:author="Jens Ohm" w:date="2018-10-04T12:17:00Z">
              <w:r>
                <w:rPr>
                  <w:rFonts w:hint="eastAsia"/>
                  <w:sz w:val="20"/>
                </w:rPr>
                <w:t>2</w:t>
              </w:r>
              <w:r>
                <w:rPr>
                  <w:sz w:val="20"/>
                </w:rPr>
                <w:t>75</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903" w:author="Jens Ohm" w:date="2018-10-04T12:17:00Z"/>
                <w:sz w:val="20"/>
              </w:rPr>
            </w:pPr>
            <w:ins w:id="904" w:author="Jens Ohm" w:date="2018-10-04T12:17:00Z">
              <w:r>
                <w:rPr>
                  <w:sz w:val="20"/>
                </w:rPr>
                <w:t>113</w:t>
              </w:r>
              <w:r>
                <w:rPr>
                  <w:rFonts w:hint="eastAsia"/>
                  <w:sz w:val="20"/>
                </w:rPr>
                <w:t>%</w:t>
              </w:r>
            </w:ins>
          </w:p>
        </w:tc>
        <w:tc>
          <w:tcPr>
            <w:tcW w:w="810" w:type="dxa"/>
            <w:tcBorders>
              <w:left w:val="single" w:sz="8" w:space="0" w:color="auto"/>
            </w:tcBorders>
            <w:shd w:val="clear" w:color="auto" w:fill="auto"/>
            <w:noWrap/>
          </w:tcPr>
          <w:p w:rsidR="00C16B70" w:rsidRPr="00911133" w:rsidRDefault="00C16B70" w:rsidP="00C16B70">
            <w:pPr>
              <w:jc w:val="center"/>
              <w:rPr>
                <w:ins w:id="905" w:author="Jens Ohm" w:date="2018-10-04T12:17:00Z"/>
                <w:sz w:val="20"/>
              </w:rPr>
            </w:pPr>
            <w:ins w:id="906" w:author="Jens Ohm" w:date="2018-10-04T12:17:00Z">
              <w:r>
                <w:rPr>
                  <w:rFonts w:hint="eastAsia"/>
                  <w:sz w:val="20"/>
                </w:rPr>
                <w:t>-</w:t>
              </w:r>
              <w:r>
                <w:rPr>
                  <w:sz w:val="20"/>
                </w:rPr>
                <w:t>0</w:t>
              </w:r>
              <w:r>
                <w:rPr>
                  <w:rFonts w:hint="eastAsia"/>
                  <w:sz w:val="20"/>
                </w:rPr>
                <w:t>.</w:t>
              </w:r>
              <w:r>
                <w:rPr>
                  <w:sz w:val="20"/>
                </w:rPr>
                <w:t>90</w:t>
              </w:r>
              <w:r>
                <w:rPr>
                  <w:rFonts w:hint="eastAsia"/>
                  <w:sz w:val="20"/>
                </w:rPr>
                <w:t>%</w:t>
              </w:r>
            </w:ins>
          </w:p>
        </w:tc>
        <w:tc>
          <w:tcPr>
            <w:tcW w:w="810" w:type="dxa"/>
            <w:shd w:val="clear" w:color="auto" w:fill="auto"/>
            <w:noWrap/>
          </w:tcPr>
          <w:p w:rsidR="00C16B70" w:rsidRPr="00911133" w:rsidRDefault="00C16B70" w:rsidP="00C16B70">
            <w:pPr>
              <w:jc w:val="center"/>
              <w:rPr>
                <w:ins w:id="907" w:author="Jens Ohm" w:date="2018-10-04T12:17:00Z"/>
                <w:sz w:val="20"/>
              </w:rPr>
            </w:pPr>
            <w:ins w:id="908" w:author="Jens Ohm" w:date="2018-10-04T12:17:00Z">
              <w:r>
                <w:rPr>
                  <w:rFonts w:hint="eastAsia"/>
                  <w:sz w:val="20"/>
                </w:rPr>
                <w:t>-</w:t>
              </w:r>
              <w:r>
                <w:rPr>
                  <w:sz w:val="20"/>
                </w:rPr>
                <w:t>0</w:t>
              </w:r>
              <w:r>
                <w:rPr>
                  <w:rFonts w:hint="eastAsia"/>
                  <w:sz w:val="20"/>
                </w:rPr>
                <w:t>.</w:t>
              </w:r>
              <w:r>
                <w:rPr>
                  <w:sz w:val="20"/>
                </w:rPr>
                <w:t>80</w:t>
              </w:r>
              <w:r>
                <w:rPr>
                  <w:rFonts w:hint="eastAsia"/>
                  <w:sz w:val="20"/>
                </w:rPr>
                <w:t>%</w:t>
              </w:r>
            </w:ins>
          </w:p>
        </w:tc>
        <w:tc>
          <w:tcPr>
            <w:tcW w:w="810" w:type="dxa"/>
            <w:shd w:val="clear" w:color="auto" w:fill="auto"/>
            <w:noWrap/>
          </w:tcPr>
          <w:p w:rsidR="00C16B70" w:rsidRPr="00911133" w:rsidRDefault="00C16B70" w:rsidP="00C16B70">
            <w:pPr>
              <w:jc w:val="center"/>
              <w:rPr>
                <w:ins w:id="909" w:author="Jens Ohm" w:date="2018-10-04T12:17:00Z"/>
                <w:sz w:val="20"/>
              </w:rPr>
            </w:pPr>
            <w:ins w:id="910" w:author="Jens Ohm" w:date="2018-10-04T12:17:00Z">
              <w:r>
                <w:rPr>
                  <w:rFonts w:hint="eastAsia"/>
                  <w:sz w:val="20"/>
                </w:rPr>
                <w:t>-</w:t>
              </w:r>
              <w:r>
                <w:rPr>
                  <w:sz w:val="20"/>
                </w:rPr>
                <w:t>0</w:t>
              </w:r>
              <w:r>
                <w:rPr>
                  <w:rFonts w:hint="eastAsia"/>
                  <w:sz w:val="20"/>
                </w:rPr>
                <w:t>.</w:t>
              </w:r>
              <w:r>
                <w:rPr>
                  <w:sz w:val="20"/>
                </w:rPr>
                <w:t>85</w:t>
              </w:r>
              <w:r>
                <w:rPr>
                  <w:rFonts w:hint="eastAsia"/>
                  <w:sz w:val="20"/>
                </w:rPr>
                <w:t>%</w:t>
              </w:r>
            </w:ins>
          </w:p>
        </w:tc>
        <w:tc>
          <w:tcPr>
            <w:tcW w:w="720" w:type="dxa"/>
            <w:shd w:val="clear" w:color="auto" w:fill="auto"/>
            <w:noWrap/>
          </w:tcPr>
          <w:p w:rsidR="00C16B70" w:rsidRPr="00911133" w:rsidRDefault="00C16B70" w:rsidP="00C16B70">
            <w:pPr>
              <w:jc w:val="center"/>
              <w:rPr>
                <w:ins w:id="911" w:author="Jens Ohm" w:date="2018-10-04T12:17:00Z"/>
                <w:sz w:val="20"/>
              </w:rPr>
            </w:pPr>
            <w:ins w:id="912" w:author="Jens Ohm" w:date="2018-10-04T12:17:00Z">
              <w:r>
                <w:rPr>
                  <w:sz w:val="20"/>
                </w:rPr>
                <w:t>137</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913" w:author="Jens Ohm" w:date="2018-10-04T12:17:00Z"/>
                <w:sz w:val="20"/>
              </w:rPr>
            </w:pPr>
            <w:ins w:id="914" w:author="Jens Ohm" w:date="2018-10-04T12:17:00Z">
              <w:r>
                <w:rPr>
                  <w:sz w:val="20"/>
                </w:rPr>
                <w:t>105</w:t>
              </w:r>
              <w:r>
                <w:rPr>
                  <w:rFonts w:hint="eastAsia"/>
                  <w:sz w:val="20"/>
                </w:rPr>
                <w:t>%</w:t>
              </w:r>
            </w:ins>
          </w:p>
        </w:tc>
      </w:tr>
      <w:tr w:rsidR="00C16B70" w:rsidRPr="00911133" w:rsidTr="00C16B70">
        <w:trPr>
          <w:trHeight w:val="1250"/>
          <w:ins w:id="915" w:author="Jens Ohm" w:date="2018-10-04T12:17:00Z"/>
        </w:trPr>
        <w:tc>
          <w:tcPr>
            <w:tcW w:w="738" w:type="dxa"/>
            <w:shd w:val="clear" w:color="auto" w:fill="auto"/>
            <w:noWrap/>
          </w:tcPr>
          <w:p w:rsidR="00C16B70" w:rsidRPr="00911133" w:rsidRDefault="00C16B70" w:rsidP="00C16B70">
            <w:pPr>
              <w:rPr>
                <w:ins w:id="916" w:author="Jens Ohm" w:date="2018-10-04T12:17:00Z"/>
                <w:sz w:val="20"/>
              </w:rPr>
            </w:pPr>
            <w:ins w:id="917" w:author="Jens Ohm" w:date="2018-10-04T12:17:00Z">
              <w:r>
                <w:lastRenderedPageBreak/>
                <w:t>2.3.1</w:t>
              </w:r>
            </w:ins>
          </w:p>
        </w:tc>
        <w:tc>
          <w:tcPr>
            <w:tcW w:w="1890" w:type="dxa"/>
            <w:tcBorders>
              <w:right w:val="single" w:sz="8" w:space="0" w:color="auto"/>
            </w:tcBorders>
            <w:shd w:val="clear" w:color="auto" w:fill="auto"/>
          </w:tcPr>
          <w:p w:rsidR="00C16B70" w:rsidRPr="00911133" w:rsidRDefault="00C16B70" w:rsidP="00C16B70">
            <w:pPr>
              <w:rPr>
                <w:ins w:id="918" w:author="Jens Ohm" w:date="2018-10-04T12:17:00Z"/>
                <w:sz w:val="20"/>
              </w:rPr>
            </w:pPr>
            <w:ins w:id="919" w:author="Jens Ohm" w:date="2018-10-04T12:17:00Z">
              <w:r>
                <w:t>Only use DM and LM modes for 2xN or Nx2 chroma blocks</w:t>
              </w:r>
            </w:ins>
          </w:p>
        </w:tc>
        <w:tc>
          <w:tcPr>
            <w:tcW w:w="810" w:type="dxa"/>
            <w:tcBorders>
              <w:left w:val="single" w:sz="8" w:space="0" w:color="auto"/>
            </w:tcBorders>
            <w:shd w:val="clear" w:color="auto" w:fill="auto"/>
            <w:noWrap/>
          </w:tcPr>
          <w:p w:rsidR="00C16B70" w:rsidRPr="00911133" w:rsidRDefault="00C16B70" w:rsidP="00C16B70">
            <w:pPr>
              <w:jc w:val="center"/>
              <w:rPr>
                <w:ins w:id="920" w:author="Jens Ohm" w:date="2018-10-04T12:17:00Z"/>
                <w:sz w:val="20"/>
              </w:rPr>
            </w:pPr>
            <w:ins w:id="921" w:author="Jens Ohm" w:date="2018-10-04T12:17:00Z">
              <w:r>
                <w:rPr>
                  <w:rFonts w:hint="eastAsia"/>
                  <w:sz w:val="20"/>
                </w:rPr>
                <w:t>0.00%</w:t>
              </w:r>
            </w:ins>
          </w:p>
        </w:tc>
        <w:tc>
          <w:tcPr>
            <w:tcW w:w="810" w:type="dxa"/>
            <w:shd w:val="clear" w:color="auto" w:fill="auto"/>
            <w:noWrap/>
          </w:tcPr>
          <w:p w:rsidR="00C16B70" w:rsidRPr="00911133" w:rsidRDefault="00C16B70" w:rsidP="00C16B70">
            <w:pPr>
              <w:jc w:val="center"/>
              <w:rPr>
                <w:ins w:id="922" w:author="Jens Ohm" w:date="2018-10-04T12:17:00Z"/>
                <w:sz w:val="20"/>
              </w:rPr>
            </w:pPr>
            <w:ins w:id="923" w:author="Jens Ohm" w:date="2018-10-04T12:17:00Z">
              <w:r>
                <w:rPr>
                  <w:rFonts w:hint="eastAsia"/>
                  <w:sz w:val="20"/>
                </w:rPr>
                <w:t>0.</w:t>
              </w:r>
              <w:r>
                <w:rPr>
                  <w:sz w:val="20"/>
                </w:rPr>
                <w:t>23</w:t>
              </w:r>
              <w:r>
                <w:rPr>
                  <w:rFonts w:hint="eastAsia"/>
                  <w:sz w:val="20"/>
                </w:rPr>
                <w:t>%</w:t>
              </w:r>
            </w:ins>
          </w:p>
        </w:tc>
        <w:tc>
          <w:tcPr>
            <w:tcW w:w="810" w:type="dxa"/>
            <w:shd w:val="clear" w:color="auto" w:fill="auto"/>
            <w:noWrap/>
          </w:tcPr>
          <w:p w:rsidR="00C16B70" w:rsidRPr="00911133" w:rsidRDefault="00C16B70" w:rsidP="00C16B70">
            <w:pPr>
              <w:jc w:val="center"/>
              <w:rPr>
                <w:ins w:id="924" w:author="Jens Ohm" w:date="2018-10-04T12:17:00Z"/>
                <w:sz w:val="20"/>
              </w:rPr>
            </w:pPr>
            <w:ins w:id="925" w:author="Jens Ohm" w:date="2018-10-04T12:17:00Z">
              <w:r>
                <w:rPr>
                  <w:rFonts w:hint="eastAsia"/>
                  <w:sz w:val="20"/>
                </w:rPr>
                <w:t>0.</w:t>
              </w:r>
              <w:r>
                <w:rPr>
                  <w:sz w:val="20"/>
                </w:rPr>
                <w:t>32</w:t>
              </w:r>
              <w:r>
                <w:rPr>
                  <w:rFonts w:hint="eastAsia"/>
                  <w:sz w:val="20"/>
                </w:rPr>
                <w:t>%</w:t>
              </w:r>
            </w:ins>
          </w:p>
        </w:tc>
        <w:tc>
          <w:tcPr>
            <w:tcW w:w="720" w:type="dxa"/>
            <w:shd w:val="clear" w:color="auto" w:fill="auto"/>
            <w:noWrap/>
          </w:tcPr>
          <w:p w:rsidR="00C16B70" w:rsidRPr="00911133" w:rsidRDefault="00C16B70" w:rsidP="00C16B70">
            <w:pPr>
              <w:jc w:val="center"/>
              <w:rPr>
                <w:ins w:id="926" w:author="Jens Ohm" w:date="2018-10-04T12:17:00Z"/>
                <w:sz w:val="20"/>
              </w:rPr>
            </w:pPr>
            <w:ins w:id="927" w:author="Jens Ohm" w:date="2018-10-04T12:17:00Z">
              <w:r>
                <w:rPr>
                  <w:rFonts w:hint="eastAsia"/>
                  <w:sz w:val="20"/>
                </w:rPr>
                <w:t>95%</w:t>
              </w:r>
            </w:ins>
          </w:p>
        </w:tc>
        <w:tc>
          <w:tcPr>
            <w:tcW w:w="720" w:type="dxa"/>
            <w:tcBorders>
              <w:right w:val="single" w:sz="8" w:space="0" w:color="auto"/>
            </w:tcBorders>
            <w:shd w:val="clear" w:color="auto" w:fill="auto"/>
            <w:noWrap/>
          </w:tcPr>
          <w:p w:rsidR="00C16B70" w:rsidRPr="00911133" w:rsidRDefault="00C16B70" w:rsidP="00C16B70">
            <w:pPr>
              <w:jc w:val="center"/>
              <w:rPr>
                <w:ins w:id="928" w:author="Jens Ohm" w:date="2018-10-04T12:17:00Z"/>
                <w:sz w:val="20"/>
              </w:rPr>
            </w:pPr>
            <w:ins w:id="929" w:author="Jens Ohm" w:date="2018-10-04T12:17:00Z">
              <w:r>
                <w:rPr>
                  <w:rFonts w:hint="eastAsia"/>
                  <w:sz w:val="20"/>
                </w:rPr>
                <w:t>95%</w:t>
              </w:r>
            </w:ins>
          </w:p>
        </w:tc>
        <w:tc>
          <w:tcPr>
            <w:tcW w:w="810" w:type="dxa"/>
            <w:tcBorders>
              <w:left w:val="single" w:sz="8" w:space="0" w:color="auto"/>
            </w:tcBorders>
            <w:shd w:val="clear" w:color="auto" w:fill="auto"/>
            <w:noWrap/>
          </w:tcPr>
          <w:p w:rsidR="00C16B70" w:rsidRPr="00911133" w:rsidRDefault="00C16B70" w:rsidP="00C16B70">
            <w:pPr>
              <w:jc w:val="center"/>
              <w:rPr>
                <w:ins w:id="930" w:author="Jens Ohm" w:date="2018-10-04T12:17:00Z"/>
                <w:sz w:val="20"/>
              </w:rPr>
            </w:pPr>
            <w:ins w:id="931" w:author="Jens Ohm" w:date="2018-10-04T12:17:00Z">
              <w:r>
                <w:rPr>
                  <w:rFonts w:hint="eastAsia"/>
                  <w:sz w:val="20"/>
                </w:rPr>
                <w:t>0.02%</w:t>
              </w:r>
            </w:ins>
          </w:p>
        </w:tc>
        <w:tc>
          <w:tcPr>
            <w:tcW w:w="810" w:type="dxa"/>
            <w:shd w:val="clear" w:color="auto" w:fill="auto"/>
            <w:noWrap/>
          </w:tcPr>
          <w:p w:rsidR="00C16B70" w:rsidRPr="00911133" w:rsidRDefault="00C16B70" w:rsidP="00C16B70">
            <w:pPr>
              <w:jc w:val="center"/>
              <w:rPr>
                <w:ins w:id="932" w:author="Jens Ohm" w:date="2018-10-04T12:17:00Z"/>
                <w:sz w:val="20"/>
              </w:rPr>
            </w:pPr>
            <w:ins w:id="933" w:author="Jens Ohm" w:date="2018-10-04T12:17:00Z">
              <w:r>
                <w:rPr>
                  <w:rFonts w:hint="eastAsia"/>
                  <w:sz w:val="20"/>
                </w:rPr>
                <w:t>0.18%</w:t>
              </w:r>
            </w:ins>
          </w:p>
        </w:tc>
        <w:tc>
          <w:tcPr>
            <w:tcW w:w="810" w:type="dxa"/>
            <w:shd w:val="clear" w:color="auto" w:fill="auto"/>
            <w:noWrap/>
          </w:tcPr>
          <w:p w:rsidR="00C16B70" w:rsidRPr="00911133" w:rsidRDefault="00C16B70" w:rsidP="00C16B70">
            <w:pPr>
              <w:jc w:val="center"/>
              <w:rPr>
                <w:ins w:id="934" w:author="Jens Ohm" w:date="2018-10-04T12:17:00Z"/>
                <w:sz w:val="20"/>
              </w:rPr>
            </w:pPr>
            <w:ins w:id="935" w:author="Jens Ohm" w:date="2018-10-04T12:17:00Z">
              <w:r>
                <w:rPr>
                  <w:rFonts w:hint="eastAsia"/>
                  <w:sz w:val="20"/>
                </w:rPr>
                <w:t>0.</w:t>
              </w:r>
              <w:r>
                <w:rPr>
                  <w:sz w:val="20"/>
                </w:rPr>
                <w:t>32</w:t>
              </w:r>
              <w:r>
                <w:rPr>
                  <w:rFonts w:hint="eastAsia"/>
                  <w:sz w:val="20"/>
                </w:rPr>
                <w:t>%</w:t>
              </w:r>
            </w:ins>
          </w:p>
        </w:tc>
        <w:tc>
          <w:tcPr>
            <w:tcW w:w="720" w:type="dxa"/>
            <w:shd w:val="clear" w:color="auto" w:fill="auto"/>
            <w:noWrap/>
          </w:tcPr>
          <w:p w:rsidR="00C16B70" w:rsidRPr="00911133" w:rsidRDefault="00C16B70" w:rsidP="00C16B70">
            <w:pPr>
              <w:jc w:val="center"/>
              <w:rPr>
                <w:ins w:id="936" w:author="Jens Ohm" w:date="2018-10-04T12:17:00Z"/>
                <w:sz w:val="20"/>
              </w:rPr>
            </w:pPr>
            <w:ins w:id="937" w:author="Jens Ohm" w:date="2018-10-04T12:17:00Z">
              <w:r>
                <w:rPr>
                  <w:rFonts w:hint="eastAsia"/>
                  <w:sz w:val="20"/>
                </w:rPr>
                <w:t>9</w:t>
              </w:r>
              <w:r>
                <w:rPr>
                  <w:sz w:val="20"/>
                </w:rPr>
                <w:t>4</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938" w:author="Jens Ohm" w:date="2018-10-04T12:17:00Z"/>
                <w:sz w:val="20"/>
              </w:rPr>
            </w:pPr>
            <w:ins w:id="939" w:author="Jens Ohm" w:date="2018-10-04T12:17:00Z">
              <w:r>
                <w:rPr>
                  <w:rFonts w:hint="eastAsia"/>
                  <w:sz w:val="20"/>
                </w:rPr>
                <w:t>9</w:t>
              </w:r>
              <w:r>
                <w:rPr>
                  <w:sz w:val="20"/>
                </w:rPr>
                <w:t>4</w:t>
              </w:r>
              <w:r>
                <w:rPr>
                  <w:rFonts w:hint="eastAsia"/>
                  <w:sz w:val="20"/>
                </w:rPr>
                <w:t>%</w:t>
              </w:r>
            </w:ins>
          </w:p>
        </w:tc>
      </w:tr>
      <w:tr w:rsidR="00C16B70" w:rsidRPr="00911133" w:rsidTr="00C16B70">
        <w:trPr>
          <w:trHeight w:val="971"/>
          <w:ins w:id="940" w:author="Jens Ohm" w:date="2018-10-04T12:17:00Z"/>
        </w:trPr>
        <w:tc>
          <w:tcPr>
            <w:tcW w:w="738" w:type="dxa"/>
            <w:shd w:val="clear" w:color="auto" w:fill="auto"/>
            <w:noWrap/>
          </w:tcPr>
          <w:p w:rsidR="00C16B70" w:rsidRPr="00911133" w:rsidRDefault="00C16B70" w:rsidP="00C16B70">
            <w:pPr>
              <w:rPr>
                <w:ins w:id="941" w:author="Jens Ohm" w:date="2018-10-04T12:17:00Z"/>
                <w:sz w:val="20"/>
              </w:rPr>
            </w:pPr>
            <w:ins w:id="942" w:author="Jens Ohm" w:date="2018-10-04T12:17:00Z">
              <w:r>
                <w:t>2.3.2</w:t>
              </w:r>
            </w:ins>
          </w:p>
        </w:tc>
        <w:tc>
          <w:tcPr>
            <w:tcW w:w="1890" w:type="dxa"/>
            <w:tcBorders>
              <w:right w:val="single" w:sz="8" w:space="0" w:color="auto"/>
            </w:tcBorders>
            <w:shd w:val="clear" w:color="auto" w:fill="auto"/>
          </w:tcPr>
          <w:p w:rsidR="00C16B70" w:rsidRPr="00911133" w:rsidRDefault="00C16B70" w:rsidP="00C16B70">
            <w:pPr>
              <w:rPr>
                <w:ins w:id="943" w:author="Jens Ohm" w:date="2018-10-04T12:17:00Z"/>
                <w:sz w:val="20"/>
              </w:rPr>
            </w:pPr>
            <w:ins w:id="944" w:author="Jens Ohm" w:date="2018-10-04T12:17:00Z">
              <w:r>
                <w:t>Only use DM and LM modes for all chroma blocks</w:t>
              </w:r>
            </w:ins>
          </w:p>
        </w:tc>
        <w:tc>
          <w:tcPr>
            <w:tcW w:w="810" w:type="dxa"/>
            <w:tcBorders>
              <w:left w:val="single" w:sz="8" w:space="0" w:color="auto"/>
            </w:tcBorders>
            <w:shd w:val="clear" w:color="auto" w:fill="auto"/>
            <w:noWrap/>
          </w:tcPr>
          <w:p w:rsidR="00C16B70" w:rsidRPr="00911133" w:rsidRDefault="00C16B70" w:rsidP="00C16B70">
            <w:pPr>
              <w:jc w:val="center"/>
              <w:rPr>
                <w:ins w:id="945" w:author="Jens Ohm" w:date="2018-10-04T12:17:00Z"/>
                <w:sz w:val="20"/>
              </w:rPr>
            </w:pPr>
            <w:ins w:id="946" w:author="Jens Ohm" w:date="2018-10-04T12:17:00Z">
              <w:r>
                <w:rPr>
                  <w:rFonts w:hint="eastAsia"/>
                  <w:sz w:val="20"/>
                </w:rPr>
                <w:t>0.0</w:t>
              </w:r>
              <w:r>
                <w:rPr>
                  <w:sz w:val="20"/>
                </w:rPr>
                <w:t>8</w:t>
              </w:r>
              <w:r>
                <w:rPr>
                  <w:rFonts w:hint="eastAsia"/>
                  <w:sz w:val="20"/>
                </w:rPr>
                <w:t>%</w:t>
              </w:r>
            </w:ins>
          </w:p>
        </w:tc>
        <w:tc>
          <w:tcPr>
            <w:tcW w:w="810" w:type="dxa"/>
            <w:shd w:val="clear" w:color="auto" w:fill="auto"/>
            <w:noWrap/>
          </w:tcPr>
          <w:p w:rsidR="00C16B70" w:rsidRPr="00911133" w:rsidRDefault="00C16B70" w:rsidP="00C16B70">
            <w:pPr>
              <w:jc w:val="center"/>
              <w:rPr>
                <w:ins w:id="947" w:author="Jens Ohm" w:date="2018-10-04T12:17:00Z"/>
                <w:sz w:val="20"/>
              </w:rPr>
            </w:pPr>
            <w:ins w:id="948" w:author="Jens Ohm" w:date="2018-10-04T12:17:00Z">
              <w:r>
                <w:rPr>
                  <w:sz w:val="20"/>
                </w:rPr>
                <w:t>1</w:t>
              </w:r>
              <w:r>
                <w:rPr>
                  <w:rFonts w:hint="eastAsia"/>
                  <w:sz w:val="20"/>
                </w:rPr>
                <w:t>.</w:t>
              </w:r>
              <w:r>
                <w:rPr>
                  <w:sz w:val="20"/>
                </w:rPr>
                <w:t>25</w:t>
              </w:r>
              <w:r>
                <w:rPr>
                  <w:rFonts w:hint="eastAsia"/>
                  <w:sz w:val="20"/>
                </w:rPr>
                <w:t>%</w:t>
              </w:r>
            </w:ins>
          </w:p>
        </w:tc>
        <w:tc>
          <w:tcPr>
            <w:tcW w:w="810" w:type="dxa"/>
            <w:shd w:val="clear" w:color="auto" w:fill="auto"/>
            <w:noWrap/>
          </w:tcPr>
          <w:p w:rsidR="00C16B70" w:rsidRPr="00911133" w:rsidRDefault="00C16B70" w:rsidP="00C16B70">
            <w:pPr>
              <w:jc w:val="center"/>
              <w:rPr>
                <w:ins w:id="949" w:author="Jens Ohm" w:date="2018-10-04T12:17:00Z"/>
                <w:sz w:val="20"/>
              </w:rPr>
            </w:pPr>
            <w:ins w:id="950" w:author="Jens Ohm" w:date="2018-10-04T12:17:00Z">
              <w:r>
                <w:rPr>
                  <w:sz w:val="20"/>
                </w:rPr>
                <w:t>1</w:t>
              </w:r>
              <w:r>
                <w:rPr>
                  <w:rFonts w:hint="eastAsia"/>
                  <w:sz w:val="20"/>
                </w:rPr>
                <w:t>.</w:t>
              </w:r>
              <w:r>
                <w:rPr>
                  <w:sz w:val="20"/>
                </w:rPr>
                <w:t>46</w:t>
              </w:r>
              <w:r>
                <w:rPr>
                  <w:rFonts w:hint="eastAsia"/>
                  <w:sz w:val="20"/>
                </w:rPr>
                <w:t>%</w:t>
              </w:r>
            </w:ins>
          </w:p>
        </w:tc>
        <w:tc>
          <w:tcPr>
            <w:tcW w:w="720" w:type="dxa"/>
            <w:shd w:val="clear" w:color="auto" w:fill="auto"/>
            <w:noWrap/>
          </w:tcPr>
          <w:p w:rsidR="00C16B70" w:rsidRPr="00911133" w:rsidRDefault="00C16B70" w:rsidP="00C16B70">
            <w:pPr>
              <w:jc w:val="center"/>
              <w:rPr>
                <w:ins w:id="951" w:author="Jens Ohm" w:date="2018-10-04T12:17:00Z"/>
                <w:sz w:val="20"/>
              </w:rPr>
            </w:pPr>
            <w:ins w:id="952" w:author="Jens Ohm" w:date="2018-10-04T12:17:00Z">
              <w:r>
                <w:rPr>
                  <w:rFonts w:hint="eastAsia"/>
                  <w:sz w:val="20"/>
                </w:rPr>
                <w:t>9</w:t>
              </w:r>
              <w:r>
                <w:rPr>
                  <w:sz w:val="20"/>
                </w:rPr>
                <w:t>1</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953" w:author="Jens Ohm" w:date="2018-10-04T12:17:00Z"/>
                <w:sz w:val="20"/>
              </w:rPr>
            </w:pPr>
            <w:ins w:id="954" w:author="Jens Ohm" w:date="2018-10-04T12:17:00Z">
              <w:r>
                <w:rPr>
                  <w:rFonts w:hint="eastAsia"/>
                  <w:sz w:val="20"/>
                </w:rPr>
                <w:t>95%</w:t>
              </w:r>
            </w:ins>
          </w:p>
        </w:tc>
        <w:tc>
          <w:tcPr>
            <w:tcW w:w="810" w:type="dxa"/>
            <w:tcBorders>
              <w:left w:val="single" w:sz="8" w:space="0" w:color="auto"/>
            </w:tcBorders>
            <w:shd w:val="clear" w:color="auto" w:fill="auto"/>
            <w:noWrap/>
          </w:tcPr>
          <w:p w:rsidR="00C16B70" w:rsidRPr="00911133" w:rsidRDefault="00C16B70" w:rsidP="00C16B70">
            <w:pPr>
              <w:jc w:val="center"/>
              <w:rPr>
                <w:ins w:id="955" w:author="Jens Ohm" w:date="2018-10-04T12:17:00Z"/>
                <w:sz w:val="20"/>
              </w:rPr>
            </w:pPr>
            <w:ins w:id="956" w:author="Jens Ohm" w:date="2018-10-04T12:17:00Z">
              <w:r>
                <w:rPr>
                  <w:rFonts w:hint="eastAsia"/>
                  <w:sz w:val="20"/>
                </w:rPr>
                <w:t>0.0</w:t>
              </w:r>
              <w:r>
                <w:rPr>
                  <w:sz w:val="20"/>
                </w:rPr>
                <w:t>3</w:t>
              </w:r>
              <w:r>
                <w:rPr>
                  <w:rFonts w:hint="eastAsia"/>
                  <w:sz w:val="20"/>
                </w:rPr>
                <w:t>%</w:t>
              </w:r>
            </w:ins>
          </w:p>
        </w:tc>
        <w:tc>
          <w:tcPr>
            <w:tcW w:w="810" w:type="dxa"/>
            <w:shd w:val="clear" w:color="auto" w:fill="auto"/>
            <w:noWrap/>
          </w:tcPr>
          <w:p w:rsidR="00C16B70" w:rsidRPr="00911133" w:rsidRDefault="00C16B70" w:rsidP="00C16B70">
            <w:pPr>
              <w:jc w:val="center"/>
              <w:rPr>
                <w:ins w:id="957" w:author="Jens Ohm" w:date="2018-10-04T12:17:00Z"/>
                <w:sz w:val="20"/>
              </w:rPr>
            </w:pPr>
            <w:ins w:id="958" w:author="Jens Ohm" w:date="2018-10-04T12:17:00Z">
              <w:r>
                <w:rPr>
                  <w:rFonts w:hint="eastAsia"/>
                  <w:sz w:val="20"/>
                </w:rPr>
                <w:t>0.8</w:t>
              </w:r>
              <w:r>
                <w:rPr>
                  <w:sz w:val="20"/>
                </w:rPr>
                <w:t>1</w:t>
              </w:r>
              <w:r>
                <w:rPr>
                  <w:rFonts w:hint="eastAsia"/>
                  <w:sz w:val="20"/>
                </w:rPr>
                <w:t>%</w:t>
              </w:r>
            </w:ins>
          </w:p>
        </w:tc>
        <w:tc>
          <w:tcPr>
            <w:tcW w:w="810" w:type="dxa"/>
            <w:shd w:val="clear" w:color="auto" w:fill="auto"/>
            <w:noWrap/>
          </w:tcPr>
          <w:p w:rsidR="00C16B70" w:rsidRPr="00911133" w:rsidRDefault="00C16B70" w:rsidP="00C16B70">
            <w:pPr>
              <w:jc w:val="center"/>
              <w:rPr>
                <w:ins w:id="959" w:author="Jens Ohm" w:date="2018-10-04T12:17:00Z"/>
                <w:sz w:val="20"/>
              </w:rPr>
            </w:pPr>
            <w:ins w:id="960" w:author="Jens Ohm" w:date="2018-10-04T12:17:00Z">
              <w:r>
                <w:rPr>
                  <w:rFonts w:hint="eastAsia"/>
                  <w:sz w:val="20"/>
                </w:rPr>
                <w:t>0.</w:t>
              </w:r>
              <w:r>
                <w:rPr>
                  <w:sz w:val="20"/>
                </w:rPr>
                <w:t>95</w:t>
              </w:r>
              <w:r>
                <w:rPr>
                  <w:rFonts w:hint="eastAsia"/>
                  <w:sz w:val="20"/>
                </w:rPr>
                <w:t>%</w:t>
              </w:r>
            </w:ins>
          </w:p>
        </w:tc>
        <w:tc>
          <w:tcPr>
            <w:tcW w:w="720" w:type="dxa"/>
            <w:shd w:val="clear" w:color="auto" w:fill="auto"/>
            <w:noWrap/>
          </w:tcPr>
          <w:p w:rsidR="00C16B70" w:rsidRPr="00911133" w:rsidRDefault="00C16B70" w:rsidP="00C16B70">
            <w:pPr>
              <w:jc w:val="center"/>
              <w:rPr>
                <w:ins w:id="961" w:author="Jens Ohm" w:date="2018-10-04T12:17:00Z"/>
                <w:sz w:val="20"/>
              </w:rPr>
            </w:pPr>
            <w:ins w:id="962" w:author="Jens Ohm" w:date="2018-10-04T12:17:00Z">
              <w:r>
                <w:rPr>
                  <w:rFonts w:hint="eastAsia"/>
                  <w:sz w:val="20"/>
                </w:rPr>
                <w:t>9</w:t>
              </w:r>
              <w:r>
                <w:rPr>
                  <w:sz w:val="20"/>
                </w:rPr>
                <w:t>2</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963" w:author="Jens Ohm" w:date="2018-10-04T12:17:00Z"/>
                <w:sz w:val="20"/>
              </w:rPr>
            </w:pPr>
            <w:ins w:id="964" w:author="Jens Ohm" w:date="2018-10-04T12:17:00Z">
              <w:r>
                <w:rPr>
                  <w:rFonts w:hint="eastAsia"/>
                  <w:sz w:val="20"/>
                </w:rPr>
                <w:t>9</w:t>
              </w:r>
              <w:r>
                <w:rPr>
                  <w:sz w:val="20"/>
                </w:rPr>
                <w:t>4</w:t>
              </w:r>
              <w:r>
                <w:rPr>
                  <w:rFonts w:hint="eastAsia"/>
                  <w:sz w:val="20"/>
                </w:rPr>
                <w:t>%</w:t>
              </w:r>
            </w:ins>
          </w:p>
        </w:tc>
      </w:tr>
      <w:tr w:rsidR="00C16B70" w:rsidRPr="00911133" w:rsidTr="00C16B70">
        <w:trPr>
          <w:trHeight w:val="530"/>
          <w:ins w:id="965" w:author="Jens Ohm" w:date="2018-10-04T12:17:00Z"/>
        </w:trPr>
        <w:tc>
          <w:tcPr>
            <w:tcW w:w="738" w:type="dxa"/>
            <w:shd w:val="clear" w:color="auto" w:fill="auto"/>
            <w:noWrap/>
          </w:tcPr>
          <w:p w:rsidR="00C16B70" w:rsidRPr="00911133" w:rsidRDefault="00C16B70" w:rsidP="00C16B70">
            <w:pPr>
              <w:rPr>
                <w:ins w:id="966" w:author="Jens Ohm" w:date="2018-10-04T12:17:00Z"/>
                <w:sz w:val="20"/>
              </w:rPr>
            </w:pPr>
            <w:ins w:id="967" w:author="Jens Ohm" w:date="2018-10-04T12:17:00Z">
              <w:r>
                <w:rPr>
                  <w:szCs w:val="22"/>
                </w:rPr>
                <w:t>2.4.1</w:t>
              </w:r>
            </w:ins>
          </w:p>
        </w:tc>
        <w:tc>
          <w:tcPr>
            <w:tcW w:w="1890" w:type="dxa"/>
            <w:tcBorders>
              <w:right w:val="single" w:sz="8" w:space="0" w:color="auto"/>
            </w:tcBorders>
            <w:shd w:val="clear" w:color="auto" w:fill="auto"/>
          </w:tcPr>
          <w:p w:rsidR="00C16B70" w:rsidRPr="00911133" w:rsidRDefault="00C16B70" w:rsidP="00C16B70">
            <w:pPr>
              <w:rPr>
                <w:ins w:id="968" w:author="Jens Ohm" w:date="2018-10-04T12:17:00Z"/>
                <w:sz w:val="20"/>
              </w:rPr>
            </w:pPr>
            <w:ins w:id="969" w:author="Jens Ohm" w:date="2018-10-04T12:17:00Z">
              <w:r>
                <w:rPr>
                  <w:szCs w:val="22"/>
                </w:rPr>
                <w:t>E</w:t>
              </w:r>
              <w:r w:rsidRPr="00D0611E">
                <w:rPr>
                  <w:szCs w:val="22"/>
                </w:rPr>
                <w:t>nable MDMS</w:t>
              </w:r>
            </w:ins>
          </w:p>
        </w:tc>
        <w:tc>
          <w:tcPr>
            <w:tcW w:w="810" w:type="dxa"/>
            <w:tcBorders>
              <w:left w:val="single" w:sz="8" w:space="0" w:color="auto"/>
            </w:tcBorders>
            <w:shd w:val="clear" w:color="auto" w:fill="auto"/>
            <w:noWrap/>
          </w:tcPr>
          <w:p w:rsidR="00C16B70" w:rsidRPr="00911133" w:rsidRDefault="00C16B70" w:rsidP="00C16B70">
            <w:pPr>
              <w:jc w:val="center"/>
              <w:rPr>
                <w:ins w:id="970" w:author="Jens Ohm" w:date="2018-10-04T12:17:00Z"/>
                <w:sz w:val="20"/>
              </w:rPr>
            </w:pPr>
            <w:ins w:id="971" w:author="Jens Ohm" w:date="2018-10-04T12:17:00Z">
              <w:r>
                <w:rPr>
                  <w:rFonts w:hint="eastAsia"/>
                  <w:sz w:val="20"/>
                </w:rPr>
                <w:t>-</w:t>
              </w:r>
              <w:r>
                <w:rPr>
                  <w:sz w:val="20"/>
                </w:rPr>
                <w:t>0</w:t>
              </w:r>
              <w:r>
                <w:rPr>
                  <w:rFonts w:hint="eastAsia"/>
                  <w:sz w:val="20"/>
                </w:rPr>
                <w:t>.</w:t>
              </w:r>
              <w:r>
                <w:rPr>
                  <w:sz w:val="20"/>
                </w:rPr>
                <w:t>20</w:t>
              </w:r>
              <w:r>
                <w:rPr>
                  <w:rFonts w:hint="eastAsia"/>
                  <w:sz w:val="20"/>
                </w:rPr>
                <w:t>%</w:t>
              </w:r>
            </w:ins>
          </w:p>
        </w:tc>
        <w:tc>
          <w:tcPr>
            <w:tcW w:w="810" w:type="dxa"/>
            <w:shd w:val="clear" w:color="auto" w:fill="auto"/>
            <w:noWrap/>
          </w:tcPr>
          <w:p w:rsidR="00C16B70" w:rsidRPr="00911133" w:rsidRDefault="00C16B70" w:rsidP="00C16B70">
            <w:pPr>
              <w:jc w:val="center"/>
              <w:rPr>
                <w:ins w:id="972" w:author="Jens Ohm" w:date="2018-10-04T12:17:00Z"/>
                <w:sz w:val="20"/>
              </w:rPr>
            </w:pPr>
            <w:ins w:id="973" w:author="Jens Ohm" w:date="2018-10-04T12:17:00Z">
              <w:r>
                <w:rPr>
                  <w:rFonts w:hint="eastAsia"/>
                  <w:sz w:val="20"/>
                </w:rPr>
                <w:t>-</w:t>
              </w:r>
              <w:r>
                <w:rPr>
                  <w:sz w:val="20"/>
                </w:rPr>
                <w:t>1</w:t>
              </w:r>
              <w:r>
                <w:rPr>
                  <w:rFonts w:hint="eastAsia"/>
                  <w:sz w:val="20"/>
                </w:rPr>
                <w:t>.</w:t>
              </w:r>
              <w:r>
                <w:rPr>
                  <w:sz w:val="20"/>
                </w:rPr>
                <w:t>09</w:t>
              </w:r>
              <w:r>
                <w:rPr>
                  <w:rFonts w:hint="eastAsia"/>
                  <w:sz w:val="20"/>
                </w:rPr>
                <w:t>%</w:t>
              </w:r>
            </w:ins>
          </w:p>
        </w:tc>
        <w:tc>
          <w:tcPr>
            <w:tcW w:w="810" w:type="dxa"/>
            <w:shd w:val="clear" w:color="auto" w:fill="auto"/>
            <w:noWrap/>
          </w:tcPr>
          <w:p w:rsidR="00C16B70" w:rsidRPr="00911133" w:rsidRDefault="00C16B70" w:rsidP="00C16B70">
            <w:pPr>
              <w:jc w:val="center"/>
              <w:rPr>
                <w:ins w:id="974" w:author="Jens Ohm" w:date="2018-10-04T12:17:00Z"/>
                <w:sz w:val="20"/>
              </w:rPr>
            </w:pPr>
            <w:ins w:id="975" w:author="Jens Ohm" w:date="2018-10-04T12:17:00Z">
              <w:r>
                <w:rPr>
                  <w:rFonts w:hint="eastAsia"/>
                  <w:sz w:val="20"/>
                </w:rPr>
                <w:t>-</w:t>
              </w:r>
              <w:r>
                <w:rPr>
                  <w:sz w:val="20"/>
                </w:rPr>
                <w:t>1</w:t>
              </w:r>
              <w:r>
                <w:rPr>
                  <w:rFonts w:hint="eastAsia"/>
                  <w:sz w:val="20"/>
                </w:rPr>
                <w:t>.</w:t>
              </w:r>
              <w:r>
                <w:rPr>
                  <w:sz w:val="20"/>
                </w:rPr>
                <w:t>08</w:t>
              </w:r>
              <w:r>
                <w:rPr>
                  <w:rFonts w:hint="eastAsia"/>
                  <w:sz w:val="20"/>
                </w:rPr>
                <w:t>%</w:t>
              </w:r>
            </w:ins>
          </w:p>
        </w:tc>
        <w:tc>
          <w:tcPr>
            <w:tcW w:w="720" w:type="dxa"/>
            <w:shd w:val="clear" w:color="auto" w:fill="auto"/>
            <w:noWrap/>
          </w:tcPr>
          <w:p w:rsidR="00C16B70" w:rsidRPr="00911133" w:rsidRDefault="00C16B70" w:rsidP="00C16B70">
            <w:pPr>
              <w:jc w:val="center"/>
              <w:rPr>
                <w:ins w:id="976" w:author="Jens Ohm" w:date="2018-10-04T12:17:00Z"/>
                <w:sz w:val="20"/>
              </w:rPr>
            </w:pPr>
            <w:ins w:id="977" w:author="Jens Ohm" w:date="2018-10-04T12:17:00Z">
              <w:r>
                <w:rPr>
                  <w:sz w:val="20"/>
                </w:rPr>
                <w:t>99</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978" w:author="Jens Ohm" w:date="2018-10-04T12:17:00Z"/>
                <w:sz w:val="20"/>
              </w:rPr>
            </w:pPr>
            <w:ins w:id="979" w:author="Jens Ohm" w:date="2018-10-04T12:17:00Z">
              <w:r>
                <w:rPr>
                  <w:sz w:val="20"/>
                </w:rPr>
                <w:t>100</w:t>
              </w:r>
              <w:r>
                <w:rPr>
                  <w:rFonts w:hint="eastAsia"/>
                  <w:sz w:val="20"/>
                </w:rPr>
                <w:t>%</w:t>
              </w:r>
            </w:ins>
          </w:p>
        </w:tc>
        <w:tc>
          <w:tcPr>
            <w:tcW w:w="810" w:type="dxa"/>
            <w:tcBorders>
              <w:left w:val="single" w:sz="8" w:space="0" w:color="auto"/>
            </w:tcBorders>
            <w:shd w:val="clear" w:color="auto" w:fill="auto"/>
            <w:noWrap/>
          </w:tcPr>
          <w:p w:rsidR="00C16B70" w:rsidRPr="00911133" w:rsidRDefault="00C16B70" w:rsidP="00C16B70">
            <w:pPr>
              <w:jc w:val="center"/>
              <w:rPr>
                <w:ins w:id="980" w:author="Jens Ohm" w:date="2018-10-04T12:17:00Z"/>
                <w:sz w:val="20"/>
              </w:rPr>
            </w:pPr>
            <w:ins w:id="981" w:author="Jens Ohm" w:date="2018-10-04T12:17:00Z">
              <w:r>
                <w:rPr>
                  <w:rFonts w:hint="eastAsia"/>
                  <w:sz w:val="20"/>
                </w:rPr>
                <w:t>-</w:t>
              </w:r>
              <w:r>
                <w:rPr>
                  <w:sz w:val="20"/>
                </w:rPr>
                <w:t>0</w:t>
              </w:r>
              <w:r>
                <w:rPr>
                  <w:rFonts w:hint="eastAsia"/>
                  <w:sz w:val="20"/>
                </w:rPr>
                <w:t>.</w:t>
              </w:r>
              <w:r>
                <w:rPr>
                  <w:sz w:val="20"/>
                </w:rPr>
                <w:t>02</w:t>
              </w:r>
              <w:r>
                <w:rPr>
                  <w:rFonts w:hint="eastAsia"/>
                  <w:sz w:val="20"/>
                </w:rPr>
                <w:t>%</w:t>
              </w:r>
            </w:ins>
          </w:p>
        </w:tc>
        <w:tc>
          <w:tcPr>
            <w:tcW w:w="810" w:type="dxa"/>
            <w:shd w:val="clear" w:color="auto" w:fill="auto"/>
            <w:noWrap/>
          </w:tcPr>
          <w:p w:rsidR="00C16B70" w:rsidRPr="00911133" w:rsidRDefault="00C16B70" w:rsidP="00C16B70">
            <w:pPr>
              <w:jc w:val="center"/>
              <w:rPr>
                <w:ins w:id="982" w:author="Jens Ohm" w:date="2018-10-04T12:17:00Z"/>
                <w:sz w:val="20"/>
              </w:rPr>
            </w:pPr>
            <w:ins w:id="983" w:author="Jens Ohm" w:date="2018-10-04T12:17:00Z">
              <w:r>
                <w:rPr>
                  <w:rFonts w:hint="eastAsia"/>
                  <w:sz w:val="20"/>
                </w:rPr>
                <w:t>-</w:t>
              </w:r>
              <w:r>
                <w:rPr>
                  <w:sz w:val="20"/>
                </w:rPr>
                <w:t>0</w:t>
              </w:r>
              <w:r>
                <w:rPr>
                  <w:rFonts w:hint="eastAsia"/>
                  <w:sz w:val="20"/>
                </w:rPr>
                <w:t>.</w:t>
              </w:r>
              <w:r>
                <w:rPr>
                  <w:sz w:val="20"/>
                </w:rPr>
                <w:t>77</w:t>
              </w:r>
              <w:r>
                <w:rPr>
                  <w:rFonts w:hint="eastAsia"/>
                  <w:sz w:val="20"/>
                </w:rPr>
                <w:t>%</w:t>
              </w:r>
            </w:ins>
          </w:p>
        </w:tc>
        <w:tc>
          <w:tcPr>
            <w:tcW w:w="810" w:type="dxa"/>
            <w:shd w:val="clear" w:color="auto" w:fill="auto"/>
            <w:noWrap/>
          </w:tcPr>
          <w:p w:rsidR="00C16B70" w:rsidRPr="00911133" w:rsidRDefault="00C16B70" w:rsidP="00C16B70">
            <w:pPr>
              <w:jc w:val="center"/>
              <w:rPr>
                <w:ins w:id="984" w:author="Jens Ohm" w:date="2018-10-04T12:17:00Z"/>
                <w:sz w:val="20"/>
              </w:rPr>
            </w:pPr>
            <w:ins w:id="985" w:author="Jens Ohm" w:date="2018-10-04T12:17:00Z">
              <w:r>
                <w:rPr>
                  <w:rFonts w:hint="eastAsia"/>
                  <w:sz w:val="20"/>
                </w:rPr>
                <w:t>-</w:t>
              </w:r>
              <w:r>
                <w:rPr>
                  <w:sz w:val="20"/>
                </w:rPr>
                <w:t>0</w:t>
              </w:r>
              <w:r>
                <w:rPr>
                  <w:rFonts w:hint="eastAsia"/>
                  <w:sz w:val="20"/>
                </w:rPr>
                <w:t>.</w:t>
              </w:r>
              <w:r>
                <w:rPr>
                  <w:sz w:val="20"/>
                </w:rPr>
                <w:t>84</w:t>
              </w:r>
              <w:r>
                <w:rPr>
                  <w:rFonts w:hint="eastAsia"/>
                  <w:sz w:val="20"/>
                </w:rPr>
                <w:t>%</w:t>
              </w:r>
            </w:ins>
          </w:p>
        </w:tc>
        <w:tc>
          <w:tcPr>
            <w:tcW w:w="720" w:type="dxa"/>
            <w:shd w:val="clear" w:color="auto" w:fill="auto"/>
            <w:noWrap/>
          </w:tcPr>
          <w:p w:rsidR="00C16B70" w:rsidRPr="00911133" w:rsidRDefault="00C16B70" w:rsidP="00C16B70">
            <w:pPr>
              <w:jc w:val="center"/>
              <w:rPr>
                <w:ins w:id="986" w:author="Jens Ohm" w:date="2018-10-04T12:17:00Z"/>
                <w:sz w:val="20"/>
              </w:rPr>
            </w:pPr>
            <w:ins w:id="987" w:author="Jens Ohm" w:date="2018-10-04T12:17:00Z">
              <w:r>
                <w:rPr>
                  <w:sz w:val="20"/>
                </w:rPr>
                <w:t>100</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988" w:author="Jens Ohm" w:date="2018-10-04T12:17:00Z"/>
                <w:sz w:val="20"/>
              </w:rPr>
            </w:pPr>
            <w:ins w:id="989" w:author="Jens Ohm" w:date="2018-10-04T12:17:00Z">
              <w:r>
                <w:rPr>
                  <w:sz w:val="20"/>
                </w:rPr>
                <w:t>100</w:t>
              </w:r>
              <w:r>
                <w:rPr>
                  <w:rFonts w:hint="eastAsia"/>
                  <w:sz w:val="20"/>
                </w:rPr>
                <w:t>%</w:t>
              </w:r>
            </w:ins>
          </w:p>
        </w:tc>
      </w:tr>
      <w:tr w:rsidR="00C16B70" w:rsidRPr="00911133" w:rsidTr="00C16B70">
        <w:trPr>
          <w:trHeight w:val="764"/>
          <w:ins w:id="990" w:author="Jens Ohm" w:date="2018-10-04T12:17:00Z"/>
        </w:trPr>
        <w:tc>
          <w:tcPr>
            <w:tcW w:w="738" w:type="dxa"/>
            <w:shd w:val="clear" w:color="auto" w:fill="auto"/>
            <w:noWrap/>
          </w:tcPr>
          <w:p w:rsidR="00C16B70" w:rsidRPr="00911133" w:rsidRDefault="00C16B70" w:rsidP="00C16B70">
            <w:pPr>
              <w:rPr>
                <w:ins w:id="991" w:author="Jens Ohm" w:date="2018-10-04T12:17:00Z"/>
                <w:sz w:val="20"/>
              </w:rPr>
            </w:pPr>
            <w:ins w:id="992" w:author="Jens Ohm" w:date="2018-10-04T12:17:00Z">
              <w:r>
                <w:rPr>
                  <w:szCs w:val="22"/>
                </w:rPr>
                <w:t>2.4.2</w:t>
              </w:r>
            </w:ins>
          </w:p>
        </w:tc>
        <w:tc>
          <w:tcPr>
            <w:tcW w:w="1890" w:type="dxa"/>
            <w:tcBorders>
              <w:right w:val="single" w:sz="8" w:space="0" w:color="auto"/>
            </w:tcBorders>
            <w:shd w:val="clear" w:color="auto" w:fill="auto"/>
          </w:tcPr>
          <w:p w:rsidR="00C16B70" w:rsidRPr="00911133" w:rsidRDefault="00C16B70" w:rsidP="00C16B70">
            <w:pPr>
              <w:rPr>
                <w:ins w:id="993" w:author="Jens Ohm" w:date="2018-10-04T12:17:00Z"/>
                <w:sz w:val="20"/>
              </w:rPr>
            </w:pPr>
            <w:ins w:id="994" w:author="Jens Ohm" w:date="2018-10-04T12:17:00Z">
              <w:r w:rsidRPr="00D0611E">
                <w:rPr>
                  <w:szCs w:val="22"/>
                </w:rPr>
                <w:t>MDMS + fast encoder search</w:t>
              </w:r>
            </w:ins>
          </w:p>
        </w:tc>
        <w:tc>
          <w:tcPr>
            <w:tcW w:w="810" w:type="dxa"/>
            <w:tcBorders>
              <w:left w:val="single" w:sz="8" w:space="0" w:color="auto"/>
            </w:tcBorders>
            <w:shd w:val="clear" w:color="auto" w:fill="auto"/>
            <w:noWrap/>
          </w:tcPr>
          <w:p w:rsidR="00C16B70" w:rsidRPr="00911133" w:rsidRDefault="00C16B70" w:rsidP="00C16B70">
            <w:pPr>
              <w:jc w:val="center"/>
              <w:rPr>
                <w:ins w:id="995" w:author="Jens Ohm" w:date="2018-10-04T12:17:00Z"/>
                <w:sz w:val="20"/>
              </w:rPr>
            </w:pPr>
            <w:ins w:id="996" w:author="Jens Ohm" w:date="2018-10-04T12:17:00Z">
              <w:r>
                <w:rPr>
                  <w:rFonts w:hint="eastAsia"/>
                  <w:sz w:val="20"/>
                </w:rPr>
                <w:t>-</w:t>
              </w:r>
              <w:r>
                <w:rPr>
                  <w:sz w:val="20"/>
                </w:rPr>
                <w:t>0</w:t>
              </w:r>
              <w:r>
                <w:rPr>
                  <w:rFonts w:hint="eastAsia"/>
                  <w:sz w:val="20"/>
                </w:rPr>
                <w:t>.</w:t>
              </w:r>
              <w:r>
                <w:rPr>
                  <w:sz w:val="20"/>
                </w:rPr>
                <w:t>20</w:t>
              </w:r>
              <w:r>
                <w:rPr>
                  <w:rFonts w:hint="eastAsia"/>
                  <w:sz w:val="20"/>
                </w:rPr>
                <w:t>%</w:t>
              </w:r>
            </w:ins>
          </w:p>
        </w:tc>
        <w:tc>
          <w:tcPr>
            <w:tcW w:w="810" w:type="dxa"/>
            <w:shd w:val="clear" w:color="auto" w:fill="auto"/>
            <w:noWrap/>
          </w:tcPr>
          <w:p w:rsidR="00C16B70" w:rsidRPr="00911133" w:rsidRDefault="00C16B70" w:rsidP="00C16B70">
            <w:pPr>
              <w:jc w:val="center"/>
              <w:rPr>
                <w:ins w:id="997" w:author="Jens Ohm" w:date="2018-10-04T12:17:00Z"/>
                <w:sz w:val="20"/>
              </w:rPr>
            </w:pPr>
            <w:ins w:id="998" w:author="Jens Ohm" w:date="2018-10-04T12:17:00Z">
              <w:r>
                <w:rPr>
                  <w:rFonts w:hint="eastAsia"/>
                  <w:sz w:val="20"/>
                </w:rPr>
                <w:t>-</w:t>
              </w:r>
              <w:r>
                <w:rPr>
                  <w:sz w:val="20"/>
                </w:rPr>
                <w:t>0</w:t>
              </w:r>
              <w:r>
                <w:rPr>
                  <w:rFonts w:hint="eastAsia"/>
                  <w:sz w:val="20"/>
                </w:rPr>
                <w:t>.</w:t>
              </w:r>
              <w:r>
                <w:rPr>
                  <w:sz w:val="20"/>
                </w:rPr>
                <w:t>84</w:t>
              </w:r>
              <w:r>
                <w:rPr>
                  <w:rFonts w:hint="eastAsia"/>
                  <w:sz w:val="20"/>
                </w:rPr>
                <w:t>%</w:t>
              </w:r>
            </w:ins>
          </w:p>
        </w:tc>
        <w:tc>
          <w:tcPr>
            <w:tcW w:w="810" w:type="dxa"/>
            <w:shd w:val="clear" w:color="auto" w:fill="auto"/>
            <w:noWrap/>
          </w:tcPr>
          <w:p w:rsidR="00C16B70" w:rsidRPr="00911133" w:rsidRDefault="00C16B70" w:rsidP="00C16B70">
            <w:pPr>
              <w:jc w:val="center"/>
              <w:rPr>
                <w:ins w:id="999" w:author="Jens Ohm" w:date="2018-10-04T12:17:00Z"/>
                <w:sz w:val="20"/>
              </w:rPr>
            </w:pPr>
            <w:ins w:id="1000" w:author="Jens Ohm" w:date="2018-10-04T12:17:00Z">
              <w:r>
                <w:rPr>
                  <w:rFonts w:hint="eastAsia"/>
                  <w:sz w:val="20"/>
                </w:rPr>
                <w:t>-</w:t>
              </w:r>
              <w:r>
                <w:rPr>
                  <w:sz w:val="20"/>
                </w:rPr>
                <w:t>0</w:t>
              </w:r>
              <w:r>
                <w:rPr>
                  <w:rFonts w:hint="eastAsia"/>
                  <w:sz w:val="20"/>
                </w:rPr>
                <w:t>.</w:t>
              </w:r>
              <w:r>
                <w:rPr>
                  <w:sz w:val="20"/>
                </w:rPr>
                <w:t>84</w:t>
              </w:r>
              <w:r>
                <w:rPr>
                  <w:rFonts w:hint="eastAsia"/>
                  <w:sz w:val="20"/>
                </w:rPr>
                <w:t>%</w:t>
              </w:r>
            </w:ins>
          </w:p>
        </w:tc>
        <w:tc>
          <w:tcPr>
            <w:tcW w:w="720" w:type="dxa"/>
            <w:shd w:val="clear" w:color="auto" w:fill="auto"/>
            <w:noWrap/>
          </w:tcPr>
          <w:p w:rsidR="00C16B70" w:rsidRPr="00911133" w:rsidRDefault="00C16B70" w:rsidP="00C16B70">
            <w:pPr>
              <w:jc w:val="center"/>
              <w:rPr>
                <w:ins w:id="1001" w:author="Jens Ohm" w:date="2018-10-04T12:17:00Z"/>
                <w:sz w:val="20"/>
              </w:rPr>
            </w:pPr>
            <w:ins w:id="1002" w:author="Jens Ohm" w:date="2018-10-04T12:17:00Z">
              <w:r>
                <w:rPr>
                  <w:sz w:val="20"/>
                </w:rPr>
                <w:t>97</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1003" w:author="Jens Ohm" w:date="2018-10-04T12:17:00Z"/>
                <w:sz w:val="20"/>
              </w:rPr>
            </w:pPr>
            <w:ins w:id="1004" w:author="Jens Ohm" w:date="2018-10-04T12:17:00Z">
              <w:r>
                <w:rPr>
                  <w:sz w:val="20"/>
                </w:rPr>
                <w:t>100</w:t>
              </w:r>
              <w:r>
                <w:rPr>
                  <w:rFonts w:hint="eastAsia"/>
                  <w:sz w:val="20"/>
                </w:rPr>
                <w:t>%</w:t>
              </w:r>
            </w:ins>
          </w:p>
        </w:tc>
        <w:tc>
          <w:tcPr>
            <w:tcW w:w="810" w:type="dxa"/>
            <w:tcBorders>
              <w:left w:val="single" w:sz="8" w:space="0" w:color="auto"/>
            </w:tcBorders>
            <w:shd w:val="clear" w:color="auto" w:fill="auto"/>
            <w:noWrap/>
          </w:tcPr>
          <w:p w:rsidR="00C16B70" w:rsidRPr="00911133" w:rsidRDefault="00C16B70" w:rsidP="00C16B70">
            <w:pPr>
              <w:jc w:val="center"/>
              <w:rPr>
                <w:ins w:id="1005" w:author="Jens Ohm" w:date="2018-10-04T12:17:00Z"/>
                <w:sz w:val="20"/>
              </w:rPr>
            </w:pPr>
            <w:ins w:id="1006" w:author="Jens Ohm" w:date="2018-10-04T12:17:00Z">
              <w:r>
                <w:rPr>
                  <w:sz w:val="20"/>
                </w:rPr>
                <w:t>0</w:t>
              </w:r>
              <w:r>
                <w:rPr>
                  <w:rFonts w:hint="eastAsia"/>
                  <w:sz w:val="20"/>
                </w:rPr>
                <w:t>.</w:t>
              </w:r>
              <w:r>
                <w:rPr>
                  <w:sz w:val="20"/>
                </w:rPr>
                <w:t>06</w:t>
              </w:r>
              <w:r>
                <w:rPr>
                  <w:rFonts w:hint="eastAsia"/>
                  <w:sz w:val="20"/>
                </w:rPr>
                <w:t>%</w:t>
              </w:r>
            </w:ins>
          </w:p>
        </w:tc>
        <w:tc>
          <w:tcPr>
            <w:tcW w:w="810" w:type="dxa"/>
            <w:shd w:val="clear" w:color="auto" w:fill="auto"/>
            <w:noWrap/>
          </w:tcPr>
          <w:p w:rsidR="00C16B70" w:rsidRPr="00911133" w:rsidRDefault="00C16B70" w:rsidP="00C16B70">
            <w:pPr>
              <w:jc w:val="center"/>
              <w:rPr>
                <w:ins w:id="1007" w:author="Jens Ohm" w:date="2018-10-04T12:17:00Z"/>
                <w:sz w:val="20"/>
              </w:rPr>
            </w:pPr>
            <w:ins w:id="1008" w:author="Jens Ohm" w:date="2018-10-04T12:17:00Z">
              <w:r>
                <w:rPr>
                  <w:rFonts w:hint="eastAsia"/>
                  <w:sz w:val="20"/>
                </w:rPr>
                <w:t>-</w:t>
              </w:r>
              <w:r>
                <w:rPr>
                  <w:sz w:val="20"/>
                </w:rPr>
                <w:t>0</w:t>
              </w:r>
              <w:r>
                <w:rPr>
                  <w:rFonts w:hint="eastAsia"/>
                  <w:sz w:val="20"/>
                </w:rPr>
                <w:t>.</w:t>
              </w:r>
              <w:r>
                <w:rPr>
                  <w:sz w:val="20"/>
                </w:rPr>
                <w:t>69</w:t>
              </w:r>
              <w:r>
                <w:rPr>
                  <w:rFonts w:hint="eastAsia"/>
                  <w:sz w:val="20"/>
                </w:rPr>
                <w:t>%</w:t>
              </w:r>
            </w:ins>
          </w:p>
        </w:tc>
        <w:tc>
          <w:tcPr>
            <w:tcW w:w="810" w:type="dxa"/>
            <w:shd w:val="clear" w:color="auto" w:fill="auto"/>
            <w:noWrap/>
          </w:tcPr>
          <w:p w:rsidR="00C16B70" w:rsidRPr="00911133" w:rsidRDefault="00C16B70" w:rsidP="00C16B70">
            <w:pPr>
              <w:jc w:val="center"/>
              <w:rPr>
                <w:ins w:id="1009" w:author="Jens Ohm" w:date="2018-10-04T12:17:00Z"/>
                <w:sz w:val="20"/>
              </w:rPr>
            </w:pPr>
            <w:ins w:id="1010" w:author="Jens Ohm" w:date="2018-10-04T12:17:00Z">
              <w:r>
                <w:rPr>
                  <w:rFonts w:hint="eastAsia"/>
                  <w:sz w:val="20"/>
                </w:rPr>
                <w:t>-</w:t>
              </w:r>
              <w:r>
                <w:rPr>
                  <w:sz w:val="20"/>
                </w:rPr>
                <w:t>0</w:t>
              </w:r>
              <w:r>
                <w:rPr>
                  <w:rFonts w:hint="eastAsia"/>
                  <w:sz w:val="20"/>
                </w:rPr>
                <w:t>.</w:t>
              </w:r>
              <w:r>
                <w:rPr>
                  <w:sz w:val="20"/>
                </w:rPr>
                <w:t>76</w:t>
              </w:r>
              <w:r>
                <w:rPr>
                  <w:rFonts w:hint="eastAsia"/>
                  <w:sz w:val="20"/>
                </w:rPr>
                <w:t>%</w:t>
              </w:r>
            </w:ins>
          </w:p>
        </w:tc>
        <w:tc>
          <w:tcPr>
            <w:tcW w:w="720" w:type="dxa"/>
            <w:shd w:val="clear" w:color="auto" w:fill="auto"/>
            <w:noWrap/>
          </w:tcPr>
          <w:p w:rsidR="00C16B70" w:rsidRPr="00911133" w:rsidRDefault="00C16B70" w:rsidP="00C16B70">
            <w:pPr>
              <w:jc w:val="center"/>
              <w:rPr>
                <w:ins w:id="1011" w:author="Jens Ohm" w:date="2018-10-04T12:17:00Z"/>
                <w:sz w:val="20"/>
              </w:rPr>
            </w:pPr>
            <w:ins w:id="1012" w:author="Jens Ohm" w:date="2018-10-04T12:17:00Z">
              <w:r>
                <w:rPr>
                  <w:sz w:val="20"/>
                </w:rPr>
                <w:t>98</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1013" w:author="Jens Ohm" w:date="2018-10-04T12:17:00Z"/>
                <w:sz w:val="20"/>
              </w:rPr>
            </w:pPr>
            <w:ins w:id="1014" w:author="Jens Ohm" w:date="2018-10-04T12:17:00Z">
              <w:r>
                <w:rPr>
                  <w:sz w:val="20"/>
                </w:rPr>
                <w:t>100</w:t>
              </w:r>
              <w:r>
                <w:rPr>
                  <w:rFonts w:hint="eastAsia"/>
                  <w:sz w:val="20"/>
                </w:rPr>
                <w:t>%</w:t>
              </w:r>
            </w:ins>
          </w:p>
        </w:tc>
      </w:tr>
      <w:tr w:rsidR="00C16B70" w:rsidRPr="00911133" w:rsidTr="00C16B70">
        <w:trPr>
          <w:trHeight w:val="1277"/>
          <w:ins w:id="1015" w:author="Jens Ohm" w:date="2018-10-04T12:17:00Z"/>
        </w:trPr>
        <w:tc>
          <w:tcPr>
            <w:tcW w:w="738" w:type="dxa"/>
            <w:shd w:val="clear" w:color="auto" w:fill="auto"/>
            <w:noWrap/>
          </w:tcPr>
          <w:p w:rsidR="00C16B70" w:rsidRPr="00911133" w:rsidRDefault="00C16B70" w:rsidP="00C16B70">
            <w:pPr>
              <w:rPr>
                <w:ins w:id="1016" w:author="Jens Ohm" w:date="2018-10-04T12:17:00Z"/>
                <w:sz w:val="20"/>
              </w:rPr>
            </w:pPr>
            <w:ins w:id="1017" w:author="Jens Ohm" w:date="2018-10-04T12:17:00Z">
              <w:r>
                <w:t>2.5.1</w:t>
              </w:r>
            </w:ins>
          </w:p>
        </w:tc>
        <w:tc>
          <w:tcPr>
            <w:tcW w:w="1890" w:type="dxa"/>
            <w:tcBorders>
              <w:right w:val="single" w:sz="8" w:space="0" w:color="auto"/>
            </w:tcBorders>
            <w:shd w:val="clear" w:color="auto" w:fill="auto"/>
          </w:tcPr>
          <w:p w:rsidR="00C16B70" w:rsidRPr="00911133" w:rsidRDefault="00C16B70" w:rsidP="00C16B70">
            <w:pPr>
              <w:rPr>
                <w:ins w:id="1018" w:author="Jens Ohm" w:date="2018-10-04T12:17:00Z"/>
                <w:sz w:val="20"/>
              </w:rPr>
            </w:pPr>
            <w:ins w:id="1019" w:author="Jens Ohm" w:date="2018-10-04T12:17:00Z">
              <w:r>
                <w:t>Proposed right-column and bottom-row prediction method for planar mode</w:t>
              </w:r>
            </w:ins>
          </w:p>
        </w:tc>
        <w:tc>
          <w:tcPr>
            <w:tcW w:w="810" w:type="dxa"/>
            <w:tcBorders>
              <w:left w:val="single" w:sz="8" w:space="0" w:color="auto"/>
            </w:tcBorders>
            <w:shd w:val="clear" w:color="auto" w:fill="auto"/>
            <w:noWrap/>
          </w:tcPr>
          <w:p w:rsidR="00C16B70" w:rsidRPr="00911133" w:rsidRDefault="00C16B70" w:rsidP="00C16B70">
            <w:pPr>
              <w:jc w:val="center"/>
              <w:rPr>
                <w:ins w:id="1020" w:author="Jens Ohm" w:date="2018-10-04T12:17:00Z"/>
                <w:sz w:val="20"/>
              </w:rPr>
            </w:pPr>
            <w:ins w:id="1021" w:author="Jens Ohm" w:date="2018-10-04T12:17:00Z">
              <w:r>
                <w:rPr>
                  <w:rFonts w:hint="eastAsia"/>
                  <w:sz w:val="20"/>
                </w:rPr>
                <w:t>-</w:t>
              </w:r>
              <w:r>
                <w:rPr>
                  <w:sz w:val="20"/>
                </w:rPr>
                <w:t>0</w:t>
              </w:r>
              <w:r>
                <w:rPr>
                  <w:rFonts w:hint="eastAsia"/>
                  <w:sz w:val="20"/>
                </w:rPr>
                <w:t>.</w:t>
              </w:r>
              <w:r>
                <w:rPr>
                  <w:sz w:val="20"/>
                </w:rPr>
                <w:t>07</w:t>
              </w:r>
              <w:r>
                <w:rPr>
                  <w:rFonts w:hint="eastAsia"/>
                  <w:sz w:val="20"/>
                </w:rPr>
                <w:t>%</w:t>
              </w:r>
            </w:ins>
          </w:p>
        </w:tc>
        <w:tc>
          <w:tcPr>
            <w:tcW w:w="810" w:type="dxa"/>
            <w:shd w:val="clear" w:color="auto" w:fill="auto"/>
            <w:noWrap/>
          </w:tcPr>
          <w:p w:rsidR="00C16B70" w:rsidRPr="00911133" w:rsidRDefault="00C16B70" w:rsidP="00C16B70">
            <w:pPr>
              <w:jc w:val="center"/>
              <w:rPr>
                <w:ins w:id="1022" w:author="Jens Ohm" w:date="2018-10-04T12:17:00Z"/>
                <w:sz w:val="20"/>
              </w:rPr>
            </w:pPr>
            <w:ins w:id="1023" w:author="Jens Ohm" w:date="2018-10-04T12:17:00Z">
              <w:r>
                <w:rPr>
                  <w:rFonts w:hint="eastAsia"/>
                  <w:sz w:val="20"/>
                </w:rPr>
                <w:t>-</w:t>
              </w:r>
              <w:r>
                <w:rPr>
                  <w:sz w:val="20"/>
                </w:rPr>
                <w:t>0</w:t>
              </w:r>
              <w:r>
                <w:rPr>
                  <w:rFonts w:hint="eastAsia"/>
                  <w:sz w:val="20"/>
                </w:rPr>
                <w:t>.</w:t>
              </w:r>
              <w:r>
                <w:rPr>
                  <w:sz w:val="20"/>
                </w:rPr>
                <w:t>04</w:t>
              </w:r>
              <w:r>
                <w:rPr>
                  <w:rFonts w:hint="eastAsia"/>
                  <w:sz w:val="20"/>
                </w:rPr>
                <w:t>%</w:t>
              </w:r>
            </w:ins>
          </w:p>
        </w:tc>
        <w:tc>
          <w:tcPr>
            <w:tcW w:w="810" w:type="dxa"/>
            <w:shd w:val="clear" w:color="auto" w:fill="auto"/>
            <w:noWrap/>
          </w:tcPr>
          <w:p w:rsidR="00C16B70" w:rsidRPr="00911133" w:rsidRDefault="00C16B70" w:rsidP="00C16B70">
            <w:pPr>
              <w:jc w:val="center"/>
              <w:rPr>
                <w:ins w:id="1024" w:author="Jens Ohm" w:date="2018-10-04T12:17:00Z"/>
                <w:sz w:val="20"/>
              </w:rPr>
            </w:pPr>
            <w:ins w:id="1025" w:author="Jens Ohm" w:date="2018-10-04T12:17:00Z">
              <w:r>
                <w:rPr>
                  <w:sz w:val="20"/>
                </w:rPr>
                <w:t>0</w:t>
              </w:r>
              <w:r>
                <w:rPr>
                  <w:rFonts w:hint="eastAsia"/>
                  <w:sz w:val="20"/>
                </w:rPr>
                <w:t>.</w:t>
              </w:r>
              <w:r>
                <w:rPr>
                  <w:sz w:val="20"/>
                </w:rPr>
                <w:t>02</w:t>
              </w:r>
              <w:r>
                <w:rPr>
                  <w:rFonts w:hint="eastAsia"/>
                  <w:sz w:val="20"/>
                </w:rPr>
                <w:t>%</w:t>
              </w:r>
            </w:ins>
          </w:p>
        </w:tc>
        <w:tc>
          <w:tcPr>
            <w:tcW w:w="720" w:type="dxa"/>
            <w:shd w:val="clear" w:color="auto" w:fill="auto"/>
            <w:noWrap/>
          </w:tcPr>
          <w:p w:rsidR="00C16B70" w:rsidRPr="00911133" w:rsidRDefault="00C16B70" w:rsidP="00C16B70">
            <w:pPr>
              <w:jc w:val="center"/>
              <w:rPr>
                <w:ins w:id="1026" w:author="Jens Ohm" w:date="2018-10-04T12:17:00Z"/>
                <w:sz w:val="20"/>
              </w:rPr>
            </w:pPr>
            <w:ins w:id="1027" w:author="Jens Ohm" w:date="2018-10-04T12:17:00Z">
              <w:r>
                <w:rPr>
                  <w:sz w:val="20"/>
                </w:rPr>
                <w:t>100</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1028" w:author="Jens Ohm" w:date="2018-10-04T12:17:00Z"/>
                <w:sz w:val="20"/>
              </w:rPr>
            </w:pPr>
            <w:ins w:id="1029" w:author="Jens Ohm" w:date="2018-10-04T12:17:00Z">
              <w:r>
                <w:rPr>
                  <w:sz w:val="20"/>
                </w:rPr>
                <w:t>98</w:t>
              </w:r>
              <w:r>
                <w:rPr>
                  <w:rFonts w:hint="eastAsia"/>
                  <w:sz w:val="20"/>
                </w:rPr>
                <w:t>%</w:t>
              </w:r>
            </w:ins>
          </w:p>
        </w:tc>
        <w:tc>
          <w:tcPr>
            <w:tcW w:w="810" w:type="dxa"/>
            <w:tcBorders>
              <w:left w:val="single" w:sz="8" w:space="0" w:color="auto"/>
            </w:tcBorders>
            <w:shd w:val="clear" w:color="auto" w:fill="auto"/>
            <w:noWrap/>
          </w:tcPr>
          <w:p w:rsidR="00C16B70" w:rsidRPr="00911133" w:rsidRDefault="00C16B70" w:rsidP="00C16B70">
            <w:pPr>
              <w:jc w:val="center"/>
              <w:rPr>
                <w:ins w:id="1030" w:author="Jens Ohm" w:date="2018-10-04T12:17:00Z"/>
                <w:sz w:val="20"/>
              </w:rPr>
            </w:pPr>
            <w:ins w:id="1031" w:author="Jens Ohm" w:date="2018-10-04T12:17:00Z">
              <w:r>
                <w:rPr>
                  <w:sz w:val="20"/>
                </w:rPr>
                <w:t>-0</w:t>
              </w:r>
              <w:r>
                <w:rPr>
                  <w:rFonts w:hint="eastAsia"/>
                  <w:sz w:val="20"/>
                </w:rPr>
                <w:t>.</w:t>
              </w:r>
              <w:r>
                <w:rPr>
                  <w:sz w:val="20"/>
                </w:rPr>
                <w:t>01</w:t>
              </w:r>
              <w:r>
                <w:rPr>
                  <w:rFonts w:hint="eastAsia"/>
                  <w:sz w:val="20"/>
                </w:rPr>
                <w:t>%</w:t>
              </w:r>
            </w:ins>
          </w:p>
        </w:tc>
        <w:tc>
          <w:tcPr>
            <w:tcW w:w="810" w:type="dxa"/>
            <w:shd w:val="clear" w:color="auto" w:fill="auto"/>
            <w:noWrap/>
          </w:tcPr>
          <w:p w:rsidR="00C16B70" w:rsidRPr="00911133" w:rsidRDefault="00C16B70" w:rsidP="00C16B70">
            <w:pPr>
              <w:jc w:val="center"/>
              <w:rPr>
                <w:ins w:id="1032" w:author="Jens Ohm" w:date="2018-10-04T12:17:00Z"/>
                <w:sz w:val="20"/>
              </w:rPr>
            </w:pPr>
            <w:ins w:id="1033" w:author="Jens Ohm" w:date="2018-10-04T12:17:00Z">
              <w:r>
                <w:rPr>
                  <w:rFonts w:hint="eastAsia"/>
                  <w:sz w:val="20"/>
                </w:rPr>
                <w:t>-</w:t>
              </w:r>
              <w:r>
                <w:rPr>
                  <w:sz w:val="20"/>
                </w:rPr>
                <w:t>0</w:t>
              </w:r>
              <w:r>
                <w:rPr>
                  <w:rFonts w:hint="eastAsia"/>
                  <w:sz w:val="20"/>
                </w:rPr>
                <w:t>.</w:t>
              </w:r>
              <w:r>
                <w:rPr>
                  <w:sz w:val="20"/>
                </w:rPr>
                <w:t>01</w:t>
              </w:r>
              <w:r>
                <w:rPr>
                  <w:rFonts w:hint="eastAsia"/>
                  <w:sz w:val="20"/>
                </w:rPr>
                <w:t>%</w:t>
              </w:r>
            </w:ins>
          </w:p>
        </w:tc>
        <w:tc>
          <w:tcPr>
            <w:tcW w:w="810" w:type="dxa"/>
            <w:shd w:val="clear" w:color="auto" w:fill="auto"/>
            <w:noWrap/>
          </w:tcPr>
          <w:p w:rsidR="00C16B70" w:rsidRPr="00911133" w:rsidRDefault="00C16B70" w:rsidP="00C16B70">
            <w:pPr>
              <w:jc w:val="center"/>
              <w:rPr>
                <w:ins w:id="1034" w:author="Jens Ohm" w:date="2018-10-04T12:17:00Z"/>
                <w:sz w:val="20"/>
              </w:rPr>
            </w:pPr>
            <w:ins w:id="1035" w:author="Jens Ohm" w:date="2018-10-04T12:17:00Z">
              <w:r>
                <w:rPr>
                  <w:sz w:val="20"/>
                </w:rPr>
                <w:t>0</w:t>
              </w:r>
              <w:r>
                <w:rPr>
                  <w:rFonts w:hint="eastAsia"/>
                  <w:sz w:val="20"/>
                </w:rPr>
                <w:t>.</w:t>
              </w:r>
              <w:r>
                <w:rPr>
                  <w:sz w:val="20"/>
                </w:rPr>
                <w:t>08</w:t>
              </w:r>
              <w:r>
                <w:rPr>
                  <w:rFonts w:hint="eastAsia"/>
                  <w:sz w:val="20"/>
                </w:rPr>
                <w:t>%</w:t>
              </w:r>
            </w:ins>
          </w:p>
        </w:tc>
        <w:tc>
          <w:tcPr>
            <w:tcW w:w="720" w:type="dxa"/>
            <w:shd w:val="clear" w:color="auto" w:fill="auto"/>
            <w:noWrap/>
          </w:tcPr>
          <w:p w:rsidR="00C16B70" w:rsidRPr="00911133" w:rsidRDefault="00C16B70" w:rsidP="00C16B70">
            <w:pPr>
              <w:jc w:val="center"/>
              <w:rPr>
                <w:ins w:id="1036" w:author="Jens Ohm" w:date="2018-10-04T12:17:00Z"/>
                <w:sz w:val="20"/>
              </w:rPr>
            </w:pPr>
            <w:ins w:id="1037" w:author="Jens Ohm" w:date="2018-10-04T12:17:00Z">
              <w:r>
                <w:rPr>
                  <w:sz w:val="20"/>
                </w:rPr>
                <w:t>100</w:t>
              </w:r>
              <w:r>
                <w:rPr>
                  <w:rFonts w:hint="eastAsia"/>
                  <w:sz w:val="20"/>
                </w:rPr>
                <w:t>%</w:t>
              </w:r>
            </w:ins>
          </w:p>
        </w:tc>
        <w:tc>
          <w:tcPr>
            <w:tcW w:w="720" w:type="dxa"/>
            <w:tcBorders>
              <w:right w:val="single" w:sz="8" w:space="0" w:color="auto"/>
            </w:tcBorders>
            <w:shd w:val="clear" w:color="auto" w:fill="auto"/>
            <w:noWrap/>
          </w:tcPr>
          <w:p w:rsidR="00C16B70" w:rsidRPr="00911133" w:rsidRDefault="00C16B70" w:rsidP="00C16B70">
            <w:pPr>
              <w:jc w:val="center"/>
              <w:rPr>
                <w:ins w:id="1038" w:author="Jens Ohm" w:date="2018-10-04T12:17:00Z"/>
                <w:sz w:val="20"/>
              </w:rPr>
            </w:pPr>
            <w:ins w:id="1039" w:author="Jens Ohm" w:date="2018-10-04T12:17:00Z">
              <w:r>
                <w:rPr>
                  <w:sz w:val="20"/>
                </w:rPr>
                <w:t>98</w:t>
              </w:r>
              <w:r>
                <w:rPr>
                  <w:rFonts w:hint="eastAsia"/>
                  <w:sz w:val="20"/>
                </w:rPr>
                <w:t>%</w:t>
              </w:r>
            </w:ins>
          </w:p>
        </w:tc>
      </w:tr>
    </w:tbl>
    <w:p w:rsidR="00C16B70" w:rsidRDefault="00C16B70" w:rsidP="009102B3">
      <w:pPr>
        <w:rPr>
          <w:ins w:id="1040" w:author="Jens Ohm" w:date="2018-10-04T12:33:00Z"/>
          <w:lang w:eastAsia="de-DE"/>
        </w:rPr>
      </w:pPr>
      <w:ins w:id="1041" w:author="Jens Ohm" w:date="2018-10-04T12:32:00Z">
        <w:r>
          <w:rPr>
            <w:lang w:eastAsia="de-DE"/>
          </w:rPr>
          <w:t xml:space="preserve">2.1.1/2.1.2: The </w:t>
        </w:r>
      </w:ins>
      <w:ins w:id="1042" w:author="Jens Ohm" w:date="2018-10-04T12:33:00Z">
        <w:r>
          <w:rPr>
            <w:lang w:eastAsia="de-DE"/>
          </w:rPr>
          <w:t xml:space="preserve">approach is basically no longer line-based, but </w:t>
        </w:r>
      </w:ins>
      <w:ins w:id="1043" w:author="Jens Ohm" w:date="2018-10-04T12:34:00Z">
        <w:r>
          <w:rPr>
            <w:lang w:eastAsia="de-DE"/>
          </w:rPr>
          <w:t xml:space="preserve">it is rather splitting an intra CU into four sub-blocks (or 2 when the CU size is 4x8 or 8x4), uses same </w:t>
        </w:r>
      </w:ins>
      <w:ins w:id="1044" w:author="Jens Ohm" w:date="2018-10-04T12:35:00Z">
        <w:r>
          <w:rPr>
            <w:lang w:eastAsia="de-DE"/>
          </w:rPr>
          <w:t>prediction mode for all of them, and applies transform and prediction to subblocks, where the coding order is dependent on prediction direction</w:t>
        </w:r>
      </w:ins>
      <w:ins w:id="1045" w:author="Jens Ohm" w:date="2018-10-04T12:36:00Z">
        <w:r>
          <w:rPr>
            <w:lang w:eastAsia="de-DE"/>
          </w:rPr>
          <w:t>. Interesting gain of around 1%, but encoder runtime increases by approx. 50%. Further study recommended for reduction of encoder runtime.</w:t>
        </w:r>
      </w:ins>
    </w:p>
    <w:p w:rsidR="00C16B70" w:rsidRDefault="00C16B70" w:rsidP="009102B3">
      <w:pPr>
        <w:rPr>
          <w:ins w:id="1046" w:author="Jens Ohm" w:date="2018-10-04T12:43:00Z"/>
          <w:lang w:eastAsia="de-DE"/>
        </w:rPr>
      </w:pPr>
      <w:ins w:id="1047" w:author="Jens Ohm" w:date="2018-10-04T12:41:00Z">
        <w:r>
          <w:rPr>
            <w:lang w:eastAsia="de-DE"/>
          </w:rPr>
          <w:t xml:space="preserve">2.2.1 uses </w:t>
        </w:r>
      </w:ins>
      <w:ins w:id="1048" w:author="Jens Ohm" w:date="2018-10-04T12:42:00Z">
        <w:r>
          <w:rPr>
            <w:lang w:eastAsia="de-DE"/>
          </w:rPr>
          <w:t>matrix/vector-mult., clipping and another matrix/vector mult. (approx. 60-70 mul/sample</w:t>
        </w:r>
      </w:ins>
      <w:ins w:id="1049" w:author="Jens Ohm" w:date="2018-10-04T12:43:00Z">
        <w:r>
          <w:rPr>
            <w:lang w:eastAsia="de-DE"/>
          </w:rPr>
          <w:t xml:space="preserve"> in worst case). 2 reference lines / columns are used. Predictor is trained off-line</w:t>
        </w:r>
      </w:ins>
    </w:p>
    <w:p w:rsidR="00C16B70" w:rsidRDefault="00C16B70" w:rsidP="009102B3">
      <w:pPr>
        <w:rPr>
          <w:ins w:id="1050" w:author="Jens Ohm" w:date="2018-10-04T13:00:00Z"/>
          <w:lang w:eastAsia="de-DE"/>
        </w:rPr>
      </w:pPr>
      <w:ins w:id="1051" w:author="Jens Ohm" w:date="2018-10-04T12:43:00Z">
        <w:r>
          <w:rPr>
            <w:lang w:eastAsia="de-DE"/>
          </w:rPr>
          <w:t>2.2.2 is only using one matrix/vector mult., no nonlinear operation, only 1 reference line/column. Predictor is trained offline, 35 modes</w:t>
        </w:r>
      </w:ins>
      <w:ins w:id="1052" w:author="Jens Ohm" w:date="2018-10-04T12:45:00Z">
        <w:r>
          <w:rPr>
            <w:lang w:eastAsia="de-DE"/>
          </w:rPr>
          <w:t xml:space="preserve"> or 11 modes, depending on block size, also modes are trained differently for different block sizes (with symmetry</w:t>
        </w:r>
      </w:ins>
      <w:ins w:id="1053" w:author="Jens Ohm" w:date="2018-10-04T12:46:00Z">
        <w:r>
          <w:rPr>
            <w:lang w:eastAsia="de-DE"/>
          </w:rPr>
          <w:t xml:space="preserve"> for NxM and MxN)</w:t>
        </w:r>
      </w:ins>
      <w:ins w:id="1054" w:author="Jens Ohm" w:date="2018-10-04T12:47:00Z">
        <w:r>
          <w:rPr>
            <w:lang w:eastAsia="de-DE"/>
          </w:rPr>
          <w:t xml:space="preserve">. Worst case 12 </w:t>
        </w:r>
      </w:ins>
      <w:ins w:id="1055" w:author="Jens Ohm" w:date="2018-10-04T12:48:00Z">
        <w:r>
          <w:rPr>
            <w:lang w:eastAsia="de-DE"/>
          </w:rPr>
          <w:t>mul/sample</w:t>
        </w:r>
      </w:ins>
      <w:ins w:id="1056" w:author="Jens Ohm" w:date="2018-10-04T12:49:00Z">
        <w:r>
          <w:rPr>
            <w:lang w:eastAsia="de-DE"/>
          </w:rPr>
          <w:t xml:space="preserve">. Memory </w:t>
        </w:r>
      </w:ins>
      <w:ins w:id="1057" w:author="Jens Ohm" w:date="2018-10-04T12:50:00Z">
        <w:r>
          <w:rPr>
            <w:lang w:eastAsia="de-DE"/>
          </w:rPr>
          <w:t>for storing the weights is huge.</w:t>
        </w:r>
      </w:ins>
      <w:ins w:id="1058" w:author="Jens Ohm" w:date="2018-10-04T12:52:00Z">
        <w:r>
          <w:rPr>
            <w:lang w:eastAsia="de-DE"/>
          </w:rPr>
          <w:t xml:space="preserve"> The </w:t>
        </w:r>
      </w:ins>
      <w:ins w:id="1059" w:author="Jens Ohm" w:date="2018-10-04T12:53:00Z">
        <w:r>
          <w:rPr>
            <w:lang w:eastAsia="de-DE"/>
          </w:rPr>
          <w:t>gain (1.6%) is interesting, however further study is necessary to reduce the en</w:t>
        </w:r>
      </w:ins>
      <w:ins w:id="1060" w:author="Jens Ohm" w:date="2018-10-04T12:54:00Z">
        <w:r>
          <w:rPr>
            <w:lang w:eastAsia="de-DE"/>
          </w:rPr>
          <w:t>coder runtime; also clarify if the loading of weights m</w:t>
        </w:r>
      </w:ins>
      <w:ins w:id="1061" w:author="Jens Ohm" w:date="2018-10-04T13:15:00Z">
        <w:r w:rsidR="00030994">
          <w:rPr>
            <w:lang w:eastAsia="de-DE"/>
          </w:rPr>
          <w:t>a</w:t>
        </w:r>
      </w:ins>
      <w:ins w:id="1062" w:author="Jens Ohm" w:date="2018-10-04T12:54:00Z">
        <w:r>
          <w:rPr>
            <w:lang w:eastAsia="de-DE"/>
          </w:rPr>
          <w:t>y be a problem in implementation pipeline.</w:t>
        </w:r>
      </w:ins>
    </w:p>
    <w:p w:rsidR="00C16B70" w:rsidRDefault="00C16B70" w:rsidP="009102B3">
      <w:pPr>
        <w:rPr>
          <w:ins w:id="1063" w:author="Jens Ohm" w:date="2018-10-04T13:11:00Z"/>
          <w:lang w:eastAsia="de-DE"/>
        </w:rPr>
      </w:pPr>
      <w:ins w:id="1064" w:author="Jens Ohm" w:date="2018-10-04T13:00:00Z">
        <w:r>
          <w:rPr>
            <w:lang w:eastAsia="de-DE"/>
          </w:rPr>
          <w:t>2.3.x use only direct and LM modes for chroma (</w:t>
        </w:r>
      </w:ins>
      <w:ins w:id="1065" w:author="Jens Ohm" w:date="2018-10-04T13:01:00Z">
        <w:r>
          <w:rPr>
            <w:lang w:eastAsia="de-DE"/>
          </w:rPr>
          <w:t>2.3.1</w:t>
        </w:r>
      </w:ins>
      <w:ins w:id="1066" w:author="Jens Ohm" w:date="2018-10-04T13:00:00Z">
        <w:r>
          <w:rPr>
            <w:lang w:eastAsia="de-DE"/>
          </w:rPr>
          <w:t xml:space="preserve"> for narrow blocks, </w:t>
        </w:r>
      </w:ins>
      <w:ins w:id="1067" w:author="Jens Ohm" w:date="2018-10-04T13:01:00Z">
        <w:r>
          <w:rPr>
            <w:lang w:eastAsia="de-DE"/>
          </w:rPr>
          <w:t>2.3.2</w:t>
        </w:r>
      </w:ins>
      <w:ins w:id="1068" w:author="Jens Ohm" w:date="2018-10-04T13:00:00Z">
        <w:r>
          <w:rPr>
            <w:lang w:eastAsia="de-DE"/>
          </w:rPr>
          <w:t xml:space="preserve"> for all blocks)</w:t>
        </w:r>
      </w:ins>
      <w:ins w:id="1069" w:author="Jens Ohm" w:date="2018-10-04T13:01:00Z">
        <w:r>
          <w:rPr>
            <w:lang w:eastAsia="de-DE"/>
          </w:rPr>
          <w:t>. 2.3.2 has large loss in chroma (</w:t>
        </w:r>
      </w:ins>
      <w:ins w:id="1070" w:author="Jens Ohm" w:date="2018-10-04T13:02:00Z">
        <w:r>
          <w:rPr>
            <w:lang w:eastAsia="de-DE"/>
          </w:rPr>
          <w:t>almost 1.5% bitrate increase). Crosschecker reports that the encoder/decoder runtime reductions in the table above may be too optimistic</w:t>
        </w:r>
      </w:ins>
      <w:ins w:id="1071" w:author="Jens Ohm" w:date="2018-10-04T13:03:00Z">
        <w:r>
          <w:rPr>
            <w:lang w:eastAsia="de-DE"/>
          </w:rPr>
          <w:t>, decoder should be close to 100%. It was also asked if 2.3.1 could achieve similar results by encoder-only change (not using any other modes).</w:t>
        </w:r>
      </w:ins>
      <w:ins w:id="1072" w:author="Jens Ohm" w:date="2018-10-04T13:05:00Z">
        <w:r w:rsidR="009C6D43">
          <w:rPr>
            <w:lang w:eastAsia="de-DE"/>
          </w:rPr>
          <w:t xml:space="preserve"> No action from these results.</w:t>
        </w:r>
      </w:ins>
    </w:p>
    <w:p w:rsidR="00BC5600" w:rsidRDefault="00BC5600" w:rsidP="009102B3">
      <w:pPr>
        <w:rPr>
          <w:ins w:id="1073" w:author="Jens Ohm" w:date="2018-10-04T13:15:00Z"/>
          <w:lang w:eastAsia="de-DE"/>
        </w:rPr>
      </w:pPr>
      <w:ins w:id="1074" w:author="Jens Ohm" w:date="2018-10-04T13:11:00Z">
        <w:r>
          <w:rPr>
            <w:lang w:eastAsia="de-DE"/>
          </w:rPr>
          <w:t>2.4.x</w:t>
        </w:r>
      </w:ins>
      <w:ins w:id="1075" w:author="Jens Ohm" w:date="2018-10-04T13:12:00Z">
        <w:r>
          <w:rPr>
            <w:lang w:eastAsia="de-DE"/>
          </w:rPr>
          <w:t xml:space="preserve"> constructs a list of several </w:t>
        </w:r>
      </w:ins>
      <w:ins w:id="1076" w:author="Jens Ohm" w:date="2018-10-04T13:13:00Z">
        <w:r>
          <w:rPr>
            <w:lang w:eastAsia="de-DE"/>
          </w:rPr>
          <w:t xml:space="preserve">DM </w:t>
        </w:r>
      </w:ins>
      <w:ins w:id="1077" w:author="Jens Ohm" w:date="2018-10-04T13:12:00Z">
        <w:r>
          <w:rPr>
            <w:lang w:eastAsia="de-DE"/>
          </w:rPr>
          <w:t>can</w:t>
        </w:r>
      </w:ins>
      <w:ins w:id="1078" w:author="Jens Ohm" w:date="2018-10-04T13:13:00Z">
        <w:r>
          <w:rPr>
            <w:lang w:eastAsia="de-DE"/>
          </w:rPr>
          <w:t>didates. Proponents are asked to provide an analysis of the number of operations for list construction (verbally reported to be around 40 comparisons). It is also mentioned that non-CE contributions exist which achieve similar performance with less operations.</w:t>
        </w:r>
      </w:ins>
    </w:p>
    <w:p w:rsidR="00030994" w:rsidRDefault="00030994" w:rsidP="009102B3">
      <w:pPr>
        <w:rPr>
          <w:ins w:id="1079" w:author="Jens Ohm" w:date="2018-10-04T15:06:00Z"/>
          <w:lang w:eastAsia="de-DE"/>
        </w:rPr>
      </w:pPr>
      <w:ins w:id="1080" w:author="Jens Ohm" w:date="2018-10-04T13:16:00Z">
        <w:r>
          <w:rPr>
            <w:lang w:eastAsia="de-DE"/>
          </w:rPr>
          <w:t xml:space="preserve">2.5.1 modifies planar mode </w:t>
        </w:r>
      </w:ins>
      <w:ins w:id="1081" w:author="Jens Ohm" w:date="2018-10-04T13:17:00Z">
        <w:r>
          <w:rPr>
            <w:lang w:eastAsia="de-DE"/>
          </w:rPr>
          <w:t xml:space="preserve">to find a better candidate for the bottom-right position. This requires 9 additional comparison operations </w:t>
        </w:r>
      </w:ins>
      <w:ins w:id="1082" w:author="Jens Ohm" w:date="2018-10-04T13:18:00Z">
        <w:r>
          <w:rPr>
            <w:lang w:eastAsia="de-DE"/>
          </w:rPr>
          <w:t>of available boundary samples.</w:t>
        </w:r>
      </w:ins>
      <w:ins w:id="1083" w:author="Jens Ohm" w:date="2018-10-04T13:20:00Z">
        <w:r>
          <w:rPr>
            <w:lang w:eastAsia="de-DE"/>
          </w:rPr>
          <w:t xml:space="preserve"> Gain is much less (only 0.07%) than before with this method. No action.</w:t>
        </w:r>
      </w:ins>
    </w:p>
    <w:p w:rsidR="0043234A" w:rsidRDefault="0043234A" w:rsidP="009102B3">
      <w:pPr>
        <w:rPr>
          <w:ins w:id="1084" w:author="Jens Ohm" w:date="2018-10-04T15:06:00Z"/>
          <w:lang w:eastAsia="de-DE"/>
        </w:rPr>
      </w:pPr>
    </w:p>
    <w:p w:rsidR="0043234A" w:rsidRDefault="0043234A" w:rsidP="009102B3">
      <w:pPr>
        <w:rPr>
          <w:ins w:id="1085" w:author="Jens Ohm" w:date="2018-10-04T15:07:00Z"/>
          <w:lang w:eastAsia="de-DE"/>
        </w:rPr>
      </w:pPr>
      <w:ins w:id="1086" w:author="Jens Ohm" w:date="2018-10-04T15:06:00Z">
        <w:r>
          <w:rPr>
            <w:lang w:eastAsia="de-DE"/>
          </w:rPr>
          <w:t xml:space="preserve">CE3.3: </w:t>
        </w:r>
      </w:ins>
      <w:ins w:id="1087" w:author="Jens Ohm" w:date="2018-10-04T15:07:00Z">
        <w:r>
          <w:rPr>
            <w:lang w:eastAsia="de-DE"/>
          </w:rPr>
          <w:t>Intra reference sample interpolation</w:t>
        </w:r>
      </w:ins>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7290"/>
        <w:gridCol w:w="1440"/>
      </w:tblGrid>
      <w:tr w:rsidR="0043234A" w:rsidRPr="0033685A" w:rsidTr="0043234A">
        <w:trPr>
          <w:ins w:id="1088" w:author="Jens Ohm" w:date="2018-10-04T15:07:00Z"/>
        </w:trPr>
        <w:tc>
          <w:tcPr>
            <w:tcW w:w="895" w:type="dxa"/>
            <w:tcBorders>
              <w:top w:val="single" w:sz="4" w:space="0" w:color="auto"/>
              <w:left w:val="single" w:sz="4" w:space="0" w:color="auto"/>
              <w:bottom w:val="single" w:sz="4" w:space="0" w:color="auto"/>
              <w:right w:val="single" w:sz="4" w:space="0" w:color="auto"/>
            </w:tcBorders>
            <w:hideMark/>
          </w:tcPr>
          <w:p w:rsidR="0043234A" w:rsidRPr="00B72F5A" w:rsidRDefault="0043234A" w:rsidP="0043234A">
            <w:pPr>
              <w:rPr>
                <w:ins w:id="1089" w:author="Jens Ohm" w:date="2018-10-04T15:07:00Z"/>
                <w:b/>
                <w:lang w:val="de-DE" w:eastAsia="de-DE"/>
              </w:rPr>
            </w:pPr>
            <w:ins w:id="1090" w:author="Jens Ohm" w:date="2018-10-04T15:07:00Z">
              <w:r w:rsidRPr="00B72F5A">
                <w:rPr>
                  <w:b/>
                  <w:lang w:val="de-DE" w:eastAsia="de-DE"/>
                </w:rPr>
                <w:t>Test #</w:t>
              </w:r>
            </w:ins>
          </w:p>
        </w:tc>
        <w:tc>
          <w:tcPr>
            <w:tcW w:w="7290" w:type="dxa"/>
            <w:tcBorders>
              <w:top w:val="single" w:sz="4" w:space="0" w:color="auto"/>
              <w:left w:val="single" w:sz="4" w:space="0" w:color="auto"/>
              <w:bottom w:val="single" w:sz="4" w:space="0" w:color="auto"/>
              <w:right w:val="single" w:sz="4" w:space="0" w:color="auto"/>
            </w:tcBorders>
            <w:hideMark/>
          </w:tcPr>
          <w:p w:rsidR="0043234A" w:rsidRPr="00B72F5A" w:rsidRDefault="0043234A" w:rsidP="0043234A">
            <w:pPr>
              <w:rPr>
                <w:ins w:id="1091" w:author="Jens Ohm" w:date="2018-10-04T15:07:00Z"/>
                <w:b/>
                <w:lang w:val="de-DE" w:eastAsia="de-DE"/>
              </w:rPr>
            </w:pPr>
            <w:ins w:id="1092" w:author="Jens Ohm" w:date="2018-10-04T15:07:00Z">
              <w:r w:rsidRPr="00B72F5A">
                <w:rPr>
                  <w:b/>
                  <w:lang w:val="de-DE" w:eastAsia="de-DE"/>
                </w:rPr>
                <w:t>Description</w:t>
              </w:r>
            </w:ins>
          </w:p>
        </w:tc>
        <w:tc>
          <w:tcPr>
            <w:tcW w:w="1440" w:type="dxa"/>
            <w:tcBorders>
              <w:top w:val="single" w:sz="4" w:space="0" w:color="auto"/>
              <w:left w:val="single" w:sz="4" w:space="0" w:color="auto"/>
              <w:bottom w:val="single" w:sz="4" w:space="0" w:color="auto"/>
              <w:right w:val="single" w:sz="4" w:space="0" w:color="auto"/>
            </w:tcBorders>
          </w:tcPr>
          <w:p w:rsidR="0043234A" w:rsidRPr="00B72F5A" w:rsidRDefault="0043234A" w:rsidP="0043234A">
            <w:pPr>
              <w:rPr>
                <w:ins w:id="1093" w:author="Jens Ohm" w:date="2018-10-04T15:07:00Z"/>
                <w:b/>
                <w:lang w:val="de-DE" w:eastAsia="de-DE"/>
              </w:rPr>
            </w:pPr>
            <w:ins w:id="1094" w:author="Jens Ohm" w:date="2018-10-04T15:07:00Z">
              <w:r>
                <w:rPr>
                  <w:b/>
                  <w:lang w:val="de-DE" w:eastAsia="de-DE"/>
                </w:rPr>
                <w:t>Doc. #</w:t>
              </w:r>
            </w:ins>
          </w:p>
        </w:tc>
      </w:tr>
      <w:tr w:rsidR="0043234A" w:rsidTr="0043234A">
        <w:trPr>
          <w:ins w:id="1095" w:author="Jens Ohm" w:date="2018-10-04T15:07:00Z"/>
        </w:trPr>
        <w:tc>
          <w:tcPr>
            <w:tcW w:w="895" w:type="dxa"/>
            <w:tcBorders>
              <w:top w:val="single" w:sz="4" w:space="0" w:color="auto"/>
              <w:left w:val="single" w:sz="4" w:space="0" w:color="auto"/>
              <w:bottom w:val="single" w:sz="4" w:space="0" w:color="auto"/>
              <w:right w:val="single" w:sz="4" w:space="0" w:color="auto"/>
            </w:tcBorders>
          </w:tcPr>
          <w:p w:rsidR="0043234A" w:rsidRDefault="0043234A" w:rsidP="0043234A">
            <w:pPr>
              <w:rPr>
                <w:ins w:id="1096" w:author="Jens Ohm" w:date="2018-10-04T15:07:00Z"/>
                <w:lang w:val="de-DE" w:eastAsia="de-DE"/>
              </w:rPr>
            </w:pPr>
            <w:ins w:id="1097" w:author="Jens Ohm" w:date="2018-10-04T15:07:00Z">
              <w:r>
                <w:rPr>
                  <w:lang w:val="de-DE" w:eastAsia="de-DE"/>
                </w:rPr>
                <w:t>3.1.1</w:t>
              </w:r>
            </w:ins>
          </w:p>
        </w:tc>
        <w:tc>
          <w:tcPr>
            <w:tcW w:w="7290" w:type="dxa"/>
            <w:tcBorders>
              <w:top w:val="single" w:sz="4" w:space="0" w:color="auto"/>
              <w:left w:val="single" w:sz="4" w:space="0" w:color="auto"/>
              <w:bottom w:val="single" w:sz="4" w:space="0" w:color="auto"/>
              <w:right w:val="single" w:sz="4" w:space="0" w:color="auto"/>
            </w:tcBorders>
          </w:tcPr>
          <w:p w:rsidR="0043234A" w:rsidRDefault="0043234A" w:rsidP="0043234A">
            <w:pPr>
              <w:rPr>
                <w:ins w:id="1098" w:author="Jens Ohm" w:date="2018-10-04T15:07:00Z"/>
                <w:lang w:eastAsia="de-DE"/>
              </w:rPr>
            </w:pPr>
            <w:ins w:id="1099" w:author="Jens Ohm" w:date="2018-10-04T15:07:00Z">
              <w:r w:rsidRPr="00262817">
                <w:rPr>
                  <w:rFonts w:eastAsia="Malgun Gothic"/>
                  <w:szCs w:val="22"/>
                  <w:lang w:eastAsia="ko-KR"/>
                </w:rPr>
                <w:t>Interpolation filter selection between 4-tap cubic and 4-tap Gaussian filter based on intra prediction mode and block size</w:t>
              </w:r>
              <w:r>
                <w:rPr>
                  <w:rFonts w:eastAsia="Malgun Gothic"/>
                  <w:szCs w:val="22"/>
                  <w:lang w:eastAsia="ko-KR"/>
                </w:rPr>
                <w:t xml:space="preserve"> (JVET-J0017)</w:t>
              </w:r>
            </w:ins>
          </w:p>
        </w:tc>
        <w:tc>
          <w:tcPr>
            <w:tcW w:w="144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00" w:author="Jens Ohm" w:date="2018-10-04T15:07:00Z"/>
                <w:lang w:val="es-ES_tradnl" w:eastAsia="de-DE"/>
              </w:rPr>
            </w:pPr>
            <w:ins w:id="1101" w:author="Jens Ohm" w:date="2018-10-04T15:07:00Z">
              <w:r>
                <w:rPr>
                  <w:lang w:val="es-ES_tradnl" w:eastAsia="de-DE"/>
                </w:rPr>
                <w:t>JVET-L0130 (LGE)</w:t>
              </w:r>
            </w:ins>
          </w:p>
        </w:tc>
      </w:tr>
      <w:tr w:rsidR="0043234A" w:rsidTr="0043234A">
        <w:trPr>
          <w:ins w:id="1102" w:author="Jens Ohm" w:date="2018-10-04T15:07:00Z"/>
        </w:trPr>
        <w:tc>
          <w:tcPr>
            <w:tcW w:w="895" w:type="dxa"/>
            <w:tcBorders>
              <w:top w:val="single" w:sz="4" w:space="0" w:color="auto"/>
              <w:left w:val="single" w:sz="4" w:space="0" w:color="auto"/>
              <w:bottom w:val="single" w:sz="4" w:space="0" w:color="auto"/>
              <w:right w:val="single" w:sz="4" w:space="0" w:color="auto"/>
            </w:tcBorders>
          </w:tcPr>
          <w:p w:rsidR="0043234A" w:rsidRDefault="0043234A" w:rsidP="0043234A">
            <w:pPr>
              <w:rPr>
                <w:ins w:id="1103" w:author="Jens Ohm" w:date="2018-10-04T15:07:00Z"/>
                <w:lang w:val="es-ES_tradnl" w:eastAsia="de-DE"/>
              </w:rPr>
            </w:pPr>
            <w:ins w:id="1104" w:author="Jens Ohm" w:date="2018-10-04T15:07:00Z">
              <w:r>
                <w:rPr>
                  <w:lang w:val="es-ES_tradnl" w:eastAsia="de-DE"/>
                </w:rPr>
                <w:lastRenderedPageBreak/>
                <w:t>3.1.2</w:t>
              </w:r>
            </w:ins>
          </w:p>
        </w:tc>
        <w:tc>
          <w:tcPr>
            <w:tcW w:w="7290" w:type="dxa"/>
            <w:tcBorders>
              <w:top w:val="single" w:sz="4" w:space="0" w:color="auto"/>
              <w:left w:val="single" w:sz="4" w:space="0" w:color="auto"/>
              <w:bottom w:val="single" w:sz="4" w:space="0" w:color="auto"/>
              <w:right w:val="single" w:sz="4" w:space="0" w:color="auto"/>
            </w:tcBorders>
          </w:tcPr>
          <w:p w:rsidR="0043234A" w:rsidRPr="00BE6EC4" w:rsidRDefault="0043234A" w:rsidP="0043234A">
            <w:pPr>
              <w:rPr>
                <w:ins w:id="1105" w:author="Jens Ohm" w:date="2018-10-04T15:07:00Z"/>
                <w:rFonts w:eastAsia="Malgun Gothic"/>
                <w:szCs w:val="22"/>
                <w:lang w:eastAsia="ko-KR"/>
              </w:rPr>
            </w:pPr>
            <w:ins w:id="1106" w:author="Jens Ohm" w:date="2018-10-04T15:07:00Z">
              <w:r w:rsidRPr="00262817">
                <w:rPr>
                  <w:rFonts w:eastAsia="Malgun Gothic"/>
                  <w:szCs w:val="22"/>
                  <w:lang w:eastAsia="ko-KR"/>
                </w:rPr>
                <w:t xml:space="preserve">Interpolation filter selection between 4-tap cubic and 4-tap Gaussian filter </w:t>
              </w:r>
              <w:r>
                <w:rPr>
                  <w:rFonts w:eastAsia="Malgun Gothic"/>
                  <w:szCs w:val="22"/>
                  <w:lang w:eastAsia="ko-KR"/>
                </w:rPr>
                <w:t>with MDIS conditions (JVET-K0064)</w:t>
              </w:r>
            </w:ins>
          </w:p>
        </w:tc>
        <w:tc>
          <w:tcPr>
            <w:tcW w:w="144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07" w:author="Jens Ohm" w:date="2018-10-04T15:07:00Z"/>
                <w:lang w:val="es-ES_tradnl" w:eastAsia="de-DE"/>
              </w:rPr>
            </w:pPr>
            <w:ins w:id="1108" w:author="Jens Ohm" w:date="2018-10-04T15:07:00Z">
              <w:r>
                <w:rPr>
                  <w:lang w:val="es-ES_tradnl" w:eastAsia="de-DE"/>
                </w:rPr>
                <w:t>JVET-L0324 (Qualcomm)</w:t>
              </w:r>
            </w:ins>
          </w:p>
        </w:tc>
      </w:tr>
      <w:tr w:rsidR="0043234A" w:rsidTr="0043234A">
        <w:trPr>
          <w:ins w:id="1109" w:author="Jens Ohm" w:date="2018-10-04T15:07:00Z"/>
        </w:trPr>
        <w:tc>
          <w:tcPr>
            <w:tcW w:w="895" w:type="dxa"/>
            <w:tcBorders>
              <w:top w:val="single" w:sz="4" w:space="0" w:color="auto"/>
              <w:left w:val="single" w:sz="4" w:space="0" w:color="auto"/>
              <w:bottom w:val="single" w:sz="4" w:space="0" w:color="auto"/>
              <w:right w:val="single" w:sz="4" w:space="0" w:color="auto"/>
            </w:tcBorders>
          </w:tcPr>
          <w:p w:rsidR="0043234A" w:rsidRDefault="0043234A" w:rsidP="0043234A">
            <w:pPr>
              <w:rPr>
                <w:ins w:id="1110" w:author="Jens Ohm" w:date="2018-10-04T15:07:00Z"/>
                <w:lang w:val="es-ES_tradnl" w:eastAsia="de-DE"/>
              </w:rPr>
            </w:pPr>
            <w:ins w:id="1111" w:author="Jens Ohm" w:date="2018-10-04T15:07:00Z">
              <w:r>
                <w:rPr>
                  <w:lang w:val="es-ES_tradnl" w:eastAsia="de-DE"/>
                </w:rPr>
                <w:t>3.1.3</w:t>
              </w:r>
            </w:ins>
          </w:p>
        </w:tc>
        <w:tc>
          <w:tcPr>
            <w:tcW w:w="7290" w:type="dxa"/>
            <w:tcBorders>
              <w:top w:val="single" w:sz="4" w:space="0" w:color="auto"/>
              <w:left w:val="single" w:sz="4" w:space="0" w:color="auto"/>
              <w:bottom w:val="single" w:sz="4" w:space="0" w:color="auto"/>
              <w:right w:val="single" w:sz="4" w:space="0" w:color="auto"/>
            </w:tcBorders>
          </w:tcPr>
          <w:p w:rsidR="0043234A" w:rsidRPr="00262817" w:rsidRDefault="0043234A" w:rsidP="0043234A">
            <w:pPr>
              <w:rPr>
                <w:ins w:id="1112" w:author="Jens Ohm" w:date="2018-10-04T15:07:00Z"/>
                <w:rFonts w:eastAsia="Malgun Gothic"/>
                <w:szCs w:val="22"/>
                <w:lang w:eastAsia="ko-KR"/>
              </w:rPr>
            </w:pPr>
            <w:ins w:id="1113" w:author="Jens Ohm" w:date="2018-10-04T15:07:00Z">
              <w:r>
                <w:rPr>
                  <w:rFonts w:eastAsia="Malgun Gothic"/>
                  <w:szCs w:val="22"/>
                  <w:lang w:eastAsia="ko-KR"/>
                </w:rPr>
                <w:t>Interpolation filter selection between 4-tap cubic and 6-tap Gaussian (convolution of [1 2 1]/4 smoothing filter and 4-tap Gaussian) with MDIS conditions (JVET-K0165)</w:t>
              </w:r>
            </w:ins>
          </w:p>
        </w:tc>
        <w:tc>
          <w:tcPr>
            <w:tcW w:w="1440" w:type="dxa"/>
            <w:tcBorders>
              <w:top w:val="single" w:sz="4" w:space="0" w:color="auto"/>
              <w:left w:val="single" w:sz="4" w:space="0" w:color="auto"/>
              <w:bottom w:val="single" w:sz="4" w:space="0" w:color="auto"/>
              <w:right w:val="single" w:sz="4" w:space="0" w:color="auto"/>
            </w:tcBorders>
          </w:tcPr>
          <w:p w:rsidR="0043234A" w:rsidRPr="00262817" w:rsidRDefault="0043234A" w:rsidP="0043234A">
            <w:pPr>
              <w:rPr>
                <w:ins w:id="1114" w:author="Jens Ohm" w:date="2018-10-04T15:07:00Z"/>
                <w:rFonts w:eastAsia="Malgun Gothic"/>
                <w:szCs w:val="22"/>
                <w:lang w:eastAsia="ko-KR"/>
              </w:rPr>
            </w:pPr>
            <w:ins w:id="1115" w:author="Jens Ohm" w:date="2018-10-04T15:07:00Z">
              <w:r>
                <w:rPr>
                  <w:rFonts w:eastAsia="Malgun Gothic"/>
                  <w:szCs w:val="22"/>
                  <w:lang w:eastAsia="ko-KR"/>
                </w:rPr>
                <w:t>JVET-L0151 (ETRI)</w:t>
              </w:r>
            </w:ins>
          </w:p>
        </w:tc>
      </w:tr>
      <w:tr w:rsidR="0043234A" w:rsidTr="0043234A">
        <w:trPr>
          <w:ins w:id="1116" w:author="Jens Ohm" w:date="2018-10-04T15:07:00Z"/>
        </w:trPr>
        <w:tc>
          <w:tcPr>
            <w:tcW w:w="895" w:type="dxa"/>
            <w:tcBorders>
              <w:top w:val="single" w:sz="4" w:space="0" w:color="auto"/>
              <w:left w:val="single" w:sz="4" w:space="0" w:color="auto"/>
              <w:bottom w:val="single" w:sz="4" w:space="0" w:color="auto"/>
              <w:right w:val="single" w:sz="4" w:space="0" w:color="auto"/>
            </w:tcBorders>
          </w:tcPr>
          <w:p w:rsidR="0043234A" w:rsidRDefault="0043234A" w:rsidP="0043234A">
            <w:pPr>
              <w:rPr>
                <w:ins w:id="1117" w:author="Jens Ohm" w:date="2018-10-04T15:07:00Z"/>
                <w:lang w:val="es-ES_tradnl" w:eastAsia="de-DE"/>
              </w:rPr>
            </w:pPr>
            <w:ins w:id="1118" w:author="Jens Ohm" w:date="2018-10-04T15:07:00Z">
              <w:r>
                <w:rPr>
                  <w:lang w:val="es-ES_tradnl" w:eastAsia="de-DE"/>
                </w:rPr>
                <w:t>3.1.4</w:t>
              </w:r>
            </w:ins>
          </w:p>
        </w:tc>
        <w:tc>
          <w:tcPr>
            <w:tcW w:w="729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19" w:author="Jens Ohm" w:date="2018-10-04T15:07:00Z"/>
                <w:rFonts w:eastAsia="Malgun Gothic"/>
                <w:szCs w:val="22"/>
                <w:lang w:eastAsia="ko-KR"/>
              </w:rPr>
            </w:pPr>
            <w:ins w:id="1120" w:author="Jens Ohm" w:date="2018-10-04T15:07:00Z">
              <w:r>
                <w:rPr>
                  <w:rFonts w:eastAsia="Malgun Gothic"/>
                  <w:szCs w:val="22"/>
                  <w:lang w:eastAsia="ko-KR"/>
                </w:rPr>
                <w:t>Harmonization of shape-, size- and mode-dependent s</w:t>
              </w:r>
              <w:r>
                <w:rPr>
                  <w:rFonts w:eastAsia="Malgun Gothic" w:hint="eastAsia"/>
                  <w:szCs w:val="22"/>
                  <w:lang w:eastAsia="ko-KR"/>
                </w:rPr>
                <w:t>election</w:t>
              </w:r>
              <w:r>
                <w:rPr>
                  <w:rFonts w:eastAsia="Malgun Gothic"/>
                  <w:szCs w:val="22"/>
                  <w:lang w:eastAsia="ko-KR"/>
                </w:rPr>
                <w:t xml:space="preserve"> of 4-tap </w:t>
              </w:r>
              <w:r>
                <w:rPr>
                  <w:rFonts w:eastAsia="Malgun Gothic" w:hint="eastAsia"/>
                  <w:szCs w:val="22"/>
                  <w:lang w:eastAsia="ko-KR"/>
                </w:rPr>
                <w:t>interpolation filter</w:t>
              </w:r>
              <w:r>
                <w:rPr>
                  <w:rFonts w:eastAsia="Malgun Gothic"/>
                  <w:szCs w:val="22"/>
                  <w:lang w:eastAsia="ko-KR"/>
                </w:rPr>
                <w:t>s (JVET-K0518) with simplified PDPC and wide-angle intra-prediction</w:t>
              </w:r>
            </w:ins>
          </w:p>
        </w:tc>
        <w:tc>
          <w:tcPr>
            <w:tcW w:w="144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21" w:author="Jens Ohm" w:date="2018-10-04T15:07:00Z"/>
                <w:color w:val="000000"/>
                <w:lang w:val="es-ES_tradnl"/>
              </w:rPr>
            </w:pPr>
            <w:ins w:id="1122" w:author="Jens Ohm" w:date="2018-10-04T15:07:00Z">
              <w:r>
                <w:rPr>
                  <w:color w:val="000000"/>
                  <w:lang w:val="es-ES_tradnl"/>
                </w:rPr>
                <w:t>JVET-L0275 (Huawei)</w:t>
              </w:r>
            </w:ins>
          </w:p>
        </w:tc>
      </w:tr>
      <w:tr w:rsidR="0043234A" w:rsidTr="0043234A">
        <w:trPr>
          <w:ins w:id="1123" w:author="Jens Ohm" w:date="2018-10-04T15:07:00Z"/>
        </w:trPr>
        <w:tc>
          <w:tcPr>
            <w:tcW w:w="895" w:type="dxa"/>
            <w:tcBorders>
              <w:top w:val="single" w:sz="4" w:space="0" w:color="auto"/>
              <w:left w:val="single" w:sz="4" w:space="0" w:color="auto"/>
              <w:bottom w:val="single" w:sz="4" w:space="0" w:color="auto"/>
              <w:right w:val="single" w:sz="4" w:space="0" w:color="auto"/>
            </w:tcBorders>
          </w:tcPr>
          <w:p w:rsidR="0043234A" w:rsidRDefault="0043234A" w:rsidP="0043234A">
            <w:pPr>
              <w:rPr>
                <w:ins w:id="1124" w:author="Jens Ohm" w:date="2018-10-04T15:07:00Z"/>
                <w:lang w:val="es-ES_tradnl" w:eastAsia="de-DE"/>
              </w:rPr>
            </w:pPr>
            <w:ins w:id="1125" w:author="Jens Ohm" w:date="2018-10-04T15:07:00Z">
              <w:r>
                <w:rPr>
                  <w:lang w:val="de-DE" w:eastAsia="de-DE"/>
                </w:rPr>
                <w:t>3.2.1</w:t>
              </w:r>
            </w:ins>
          </w:p>
        </w:tc>
        <w:tc>
          <w:tcPr>
            <w:tcW w:w="729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26" w:author="Jens Ohm" w:date="2018-10-04T15:07:00Z"/>
                <w:rFonts w:eastAsia="Malgun Gothic"/>
                <w:szCs w:val="22"/>
                <w:lang w:eastAsia="ko-KR"/>
              </w:rPr>
            </w:pPr>
            <w:ins w:id="1127" w:author="Jens Ohm" w:date="2018-10-04T15:07:00Z">
              <w:r>
                <w:t>Bilateral reference sample filter + 4-tap cubic interpolation filter</w:t>
              </w:r>
            </w:ins>
          </w:p>
        </w:tc>
        <w:tc>
          <w:tcPr>
            <w:tcW w:w="1440" w:type="dxa"/>
            <w:vMerge w:val="restart"/>
            <w:tcBorders>
              <w:top w:val="single" w:sz="4" w:space="0" w:color="auto"/>
              <w:left w:val="single" w:sz="4" w:space="0" w:color="auto"/>
              <w:right w:val="single" w:sz="4" w:space="0" w:color="auto"/>
            </w:tcBorders>
          </w:tcPr>
          <w:p w:rsidR="0043234A" w:rsidRDefault="0043234A" w:rsidP="0043234A">
            <w:pPr>
              <w:rPr>
                <w:ins w:id="1128" w:author="Jens Ohm" w:date="2018-10-04T15:07:00Z"/>
                <w:rFonts w:eastAsia="Malgun Gothic"/>
                <w:szCs w:val="22"/>
                <w:lang w:eastAsia="ko-KR"/>
              </w:rPr>
            </w:pPr>
            <w:ins w:id="1129" w:author="Jens Ohm" w:date="2018-10-04T15:07:00Z">
              <w:r>
                <w:rPr>
                  <w:rFonts w:eastAsia="Malgun Gothic"/>
                  <w:szCs w:val="22"/>
                  <w:lang w:eastAsia="ko-KR"/>
                </w:rPr>
                <w:t>JVET-L0179 (HHI)</w:t>
              </w:r>
            </w:ins>
          </w:p>
        </w:tc>
      </w:tr>
      <w:tr w:rsidR="0043234A" w:rsidTr="0043234A">
        <w:trPr>
          <w:ins w:id="1130" w:author="Jens Ohm" w:date="2018-10-04T15:07:00Z"/>
        </w:trPr>
        <w:tc>
          <w:tcPr>
            <w:tcW w:w="895" w:type="dxa"/>
            <w:tcBorders>
              <w:top w:val="single" w:sz="4" w:space="0" w:color="auto"/>
              <w:left w:val="single" w:sz="4" w:space="0" w:color="auto"/>
              <w:bottom w:val="single" w:sz="4" w:space="0" w:color="auto"/>
              <w:right w:val="single" w:sz="4" w:space="0" w:color="auto"/>
            </w:tcBorders>
          </w:tcPr>
          <w:p w:rsidR="0043234A" w:rsidRDefault="0043234A" w:rsidP="0043234A">
            <w:pPr>
              <w:rPr>
                <w:ins w:id="1131" w:author="Jens Ohm" w:date="2018-10-04T15:07:00Z"/>
                <w:lang w:val="de-DE" w:eastAsia="de-DE"/>
              </w:rPr>
            </w:pPr>
            <w:ins w:id="1132" w:author="Jens Ohm" w:date="2018-10-04T15:07:00Z">
              <w:r>
                <w:rPr>
                  <w:lang w:val="es-ES_tradnl" w:eastAsia="de-DE"/>
                </w:rPr>
                <w:t>3.2.2</w:t>
              </w:r>
            </w:ins>
          </w:p>
        </w:tc>
        <w:tc>
          <w:tcPr>
            <w:tcW w:w="729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33" w:author="Jens Ohm" w:date="2018-10-04T15:07:00Z"/>
              </w:rPr>
            </w:pPr>
            <w:ins w:id="1134" w:author="Jens Ohm" w:date="2018-10-04T15:07:00Z">
              <w:r>
                <w:t>Bilateral reference sample filter + 4-tap cubic interpolation filter + 4-tap Gaussian interpolation filter</w:t>
              </w:r>
            </w:ins>
          </w:p>
        </w:tc>
        <w:tc>
          <w:tcPr>
            <w:tcW w:w="1440" w:type="dxa"/>
            <w:vMerge/>
            <w:tcBorders>
              <w:left w:val="single" w:sz="4" w:space="0" w:color="auto"/>
              <w:bottom w:val="single" w:sz="4" w:space="0" w:color="auto"/>
              <w:right w:val="single" w:sz="4" w:space="0" w:color="auto"/>
            </w:tcBorders>
          </w:tcPr>
          <w:p w:rsidR="0043234A" w:rsidRDefault="0043234A" w:rsidP="0043234A">
            <w:pPr>
              <w:rPr>
                <w:ins w:id="1135" w:author="Jens Ohm" w:date="2018-10-04T15:07:00Z"/>
                <w:lang w:val="es-ES_tradnl" w:eastAsia="de-DE"/>
              </w:rPr>
            </w:pPr>
          </w:p>
        </w:tc>
      </w:tr>
      <w:tr w:rsidR="0043234A" w:rsidTr="0043234A">
        <w:trPr>
          <w:ins w:id="1136" w:author="Jens Ohm" w:date="2018-10-04T15:07:00Z"/>
        </w:trPr>
        <w:tc>
          <w:tcPr>
            <w:tcW w:w="895" w:type="dxa"/>
            <w:tcBorders>
              <w:top w:val="single" w:sz="4" w:space="0" w:color="auto"/>
              <w:left w:val="single" w:sz="4" w:space="0" w:color="auto"/>
              <w:bottom w:val="single" w:sz="4" w:space="0" w:color="auto"/>
              <w:right w:val="single" w:sz="4" w:space="0" w:color="auto"/>
            </w:tcBorders>
          </w:tcPr>
          <w:p w:rsidR="0043234A" w:rsidRDefault="0043234A" w:rsidP="0043234A">
            <w:pPr>
              <w:rPr>
                <w:ins w:id="1137" w:author="Jens Ohm" w:date="2018-10-04T15:07:00Z"/>
                <w:lang w:val="es-ES_tradnl" w:eastAsia="de-DE"/>
              </w:rPr>
            </w:pPr>
            <w:ins w:id="1138" w:author="Jens Ohm" w:date="2018-10-04T15:07:00Z">
              <w:r>
                <w:rPr>
                  <w:szCs w:val="22"/>
                </w:rPr>
                <w:t>3.3.1</w:t>
              </w:r>
            </w:ins>
          </w:p>
        </w:tc>
        <w:tc>
          <w:tcPr>
            <w:tcW w:w="729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39" w:author="Jens Ohm" w:date="2018-10-04T15:07:00Z"/>
              </w:rPr>
            </w:pPr>
            <w:ins w:id="1140" w:author="Jens Ohm" w:date="2018-10-04T15:07:00Z">
              <w:r w:rsidRPr="00262817">
                <w:rPr>
                  <w:szCs w:val="22"/>
                </w:rPr>
                <w:t>Multiple 4</w:t>
              </w:r>
              <w:r>
                <w:rPr>
                  <w:szCs w:val="22"/>
                </w:rPr>
                <w:t>-</w:t>
              </w:r>
              <w:r w:rsidRPr="00262817">
                <w:rPr>
                  <w:szCs w:val="22"/>
                </w:rPr>
                <w:t>tap filter</w:t>
              </w:r>
            </w:ins>
          </w:p>
        </w:tc>
        <w:tc>
          <w:tcPr>
            <w:tcW w:w="1440" w:type="dxa"/>
            <w:tcBorders>
              <w:top w:val="single" w:sz="4" w:space="0" w:color="auto"/>
              <w:left w:val="single" w:sz="4" w:space="0" w:color="auto"/>
              <w:bottom w:val="single" w:sz="4" w:space="0" w:color="auto"/>
              <w:right w:val="single" w:sz="4" w:space="0" w:color="auto"/>
            </w:tcBorders>
          </w:tcPr>
          <w:p w:rsidR="0043234A" w:rsidRDefault="0043234A" w:rsidP="0043234A">
            <w:pPr>
              <w:rPr>
                <w:ins w:id="1141" w:author="Jens Ohm" w:date="2018-10-04T15:07:00Z"/>
                <w:lang w:val="es-ES_tradnl" w:eastAsia="de-DE"/>
              </w:rPr>
            </w:pPr>
            <w:ins w:id="1142" w:author="Jens Ohm" w:date="2018-10-04T15:07:00Z">
              <w:r>
                <w:rPr>
                  <w:lang w:val="es-ES_tradnl" w:eastAsia="de-DE"/>
                </w:rPr>
                <w:t>JVET-L0052 (Samsung)</w:t>
              </w:r>
            </w:ins>
          </w:p>
        </w:tc>
      </w:tr>
    </w:tbl>
    <w:p w:rsidR="0043234A" w:rsidRDefault="0043234A" w:rsidP="009102B3">
      <w:pPr>
        <w:rPr>
          <w:ins w:id="1143" w:author="Jens Ohm" w:date="2018-10-04T15:07:00Z"/>
          <w:lang w:eastAsia="de-DE"/>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890"/>
        <w:gridCol w:w="877"/>
        <w:gridCol w:w="810"/>
        <w:gridCol w:w="810"/>
        <w:gridCol w:w="720"/>
        <w:gridCol w:w="720"/>
        <w:gridCol w:w="810"/>
        <w:gridCol w:w="810"/>
        <w:gridCol w:w="810"/>
        <w:gridCol w:w="720"/>
        <w:gridCol w:w="720"/>
      </w:tblGrid>
      <w:tr w:rsidR="0043234A" w:rsidRPr="00565E73" w:rsidTr="0043234A">
        <w:trPr>
          <w:trHeight w:val="300"/>
          <w:ins w:id="1144" w:author="Jens Ohm" w:date="2018-10-04T15:08:00Z"/>
        </w:trPr>
        <w:tc>
          <w:tcPr>
            <w:tcW w:w="738" w:type="dxa"/>
            <w:vMerge w:val="restart"/>
            <w:shd w:val="clear" w:color="auto" w:fill="auto"/>
            <w:noWrap/>
            <w:vAlign w:val="center"/>
            <w:hideMark/>
          </w:tcPr>
          <w:p w:rsidR="0043234A" w:rsidRPr="00565E73" w:rsidRDefault="0043234A" w:rsidP="0043234A">
            <w:pPr>
              <w:jc w:val="center"/>
              <w:rPr>
                <w:ins w:id="1145" w:author="Jens Ohm" w:date="2018-10-04T15:08:00Z"/>
                <w:sz w:val="20"/>
              </w:rPr>
            </w:pPr>
            <w:ins w:id="1146" w:author="Jens Ohm" w:date="2018-10-04T15:08:00Z">
              <w:r w:rsidRPr="00565E73">
                <w:rPr>
                  <w:b/>
                  <w:bCs/>
                  <w:sz w:val="20"/>
                </w:rPr>
                <w:t>Test #</w:t>
              </w:r>
            </w:ins>
          </w:p>
        </w:tc>
        <w:tc>
          <w:tcPr>
            <w:tcW w:w="1890" w:type="dxa"/>
            <w:vMerge w:val="restart"/>
            <w:tcBorders>
              <w:right w:val="single" w:sz="8" w:space="0" w:color="auto"/>
            </w:tcBorders>
            <w:shd w:val="clear" w:color="auto" w:fill="auto"/>
            <w:vAlign w:val="center"/>
          </w:tcPr>
          <w:p w:rsidR="0043234A" w:rsidRPr="00565E73" w:rsidRDefault="0043234A" w:rsidP="0043234A">
            <w:pPr>
              <w:jc w:val="center"/>
              <w:rPr>
                <w:ins w:id="1147" w:author="Jens Ohm" w:date="2018-10-04T15:08:00Z"/>
                <w:b/>
                <w:bCs/>
                <w:sz w:val="20"/>
              </w:rPr>
            </w:pPr>
            <w:ins w:id="1148" w:author="Jens Ohm" w:date="2018-10-04T15:08:00Z">
              <w:r w:rsidRPr="00565E73">
                <w:rPr>
                  <w:b/>
                  <w:bCs/>
                  <w:sz w:val="20"/>
                </w:rPr>
                <w:t>Description</w:t>
              </w:r>
            </w:ins>
          </w:p>
        </w:tc>
        <w:tc>
          <w:tcPr>
            <w:tcW w:w="3937" w:type="dxa"/>
            <w:gridSpan w:val="5"/>
            <w:tcBorders>
              <w:top w:val="single" w:sz="8" w:space="0" w:color="auto"/>
              <w:left w:val="single" w:sz="8" w:space="0" w:color="auto"/>
              <w:right w:val="single" w:sz="8" w:space="0" w:color="auto"/>
            </w:tcBorders>
            <w:shd w:val="clear" w:color="auto" w:fill="auto"/>
            <w:noWrap/>
            <w:hideMark/>
          </w:tcPr>
          <w:p w:rsidR="0043234A" w:rsidRPr="00565E73" w:rsidRDefault="0043234A" w:rsidP="0043234A">
            <w:pPr>
              <w:jc w:val="center"/>
              <w:rPr>
                <w:ins w:id="1149" w:author="Jens Ohm" w:date="2018-10-04T15:08:00Z"/>
                <w:b/>
                <w:bCs/>
                <w:sz w:val="20"/>
              </w:rPr>
            </w:pPr>
            <w:ins w:id="1150" w:author="Jens Ohm" w:date="2018-10-04T15:08:00Z">
              <w:r w:rsidRPr="00911133">
                <w:rPr>
                  <w:b/>
                  <w:bCs/>
                  <w:sz w:val="20"/>
                </w:rPr>
                <w:t>All Intra Main10 - Over VTM</w:t>
              </w:r>
              <w:r>
                <w:rPr>
                  <w:b/>
                  <w:bCs/>
                  <w:sz w:val="20"/>
                </w:rPr>
                <w:t>-2</w:t>
              </w:r>
              <w:r w:rsidRPr="00911133">
                <w:rPr>
                  <w:b/>
                  <w:bCs/>
                  <w:sz w:val="20"/>
                </w:rPr>
                <w:t>.0</w:t>
              </w:r>
              <w:r>
                <w:rPr>
                  <w:b/>
                  <w:bCs/>
                  <w:sz w:val="20"/>
                </w:rPr>
                <w:t>.1</w:t>
              </w:r>
            </w:ins>
          </w:p>
        </w:tc>
        <w:tc>
          <w:tcPr>
            <w:tcW w:w="3870"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51" w:author="Jens Ohm" w:date="2018-10-04T15:08:00Z"/>
                <w:b/>
                <w:bCs/>
                <w:sz w:val="20"/>
              </w:rPr>
            </w:pPr>
            <w:ins w:id="1152" w:author="Jens Ohm" w:date="2018-10-04T15:08:00Z">
              <w:r>
                <w:rPr>
                  <w:b/>
                  <w:bCs/>
                  <w:sz w:val="20"/>
                </w:rPr>
                <w:t>Random Access</w:t>
              </w:r>
              <w:r w:rsidRPr="00911133">
                <w:rPr>
                  <w:b/>
                  <w:bCs/>
                  <w:sz w:val="20"/>
                </w:rPr>
                <w:t xml:space="preserve"> Main10 - Over </w:t>
              </w:r>
              <w:r>
                <w:rPr>
                  <w:b/>
                  <w:bCs/>
                  <w:sz w:val="20"/>
                </w:rPr>
                <w:t xml:space="preserve">VTM-2.0.1 </w:t>
              </w:r>
            </w:ins>
          </w:p>
        </w:tc>
      </w:tr>
      <w:tr w:rsidR="0043234A" w:rsidRPr="00565E73" w:rsidTr="0043234A">
        <w:trPr>
          <w:trHeight w:val="300"/>
          <w:ins w:id="1153" w:author="Jens Ohm" w:date="2018-10-04T15:08:00Z"/>
        </w:trPr>
        <w:tc>
          <w:tcPr>
            <w:tcW w:w="738" w:type="dxa"/>
            <w:vMerge/>
            <w:shd w:val="clear" w:color="auto" w:fill="auto"/>
            <w:noWrap/>
            <w:hideMark/>
          </w:tcPr>
          <w:p w:rsidR="0043234A" w:rsidRPr="00565E73" w:rsidRDefault="0043234A" w:rsidP="0043234A">
            <w:pPr>
              <w:rPr>
                <w:ins w:id="1154" w:author="Jens Ohm" w:date="2018-10-04T15:08:00Z"/>
                <w:b/>
                <w:bCs/>
                <w:sz w:val="20"/>
              </w:rPr>
            </w:pPr>
          </w:p>
        </w:tc>
        <w:tc>
          <w:tcPr>
            <w:tcW w:w="1890" w:type="dxa"/>
            <w:vMerge/>
            <w:tcBorders>
              <w:right w:val="single" w:sz="8" w:space="0" w:color="auto"/>
            </w:tcBorders>
            <w:shd w:val="clear" w:color="auto" w:fill="auto"/>
          </w:tcPr>
          <w:p w:rsidR="0043234A" w:rsidRPr="00565E73" w:rsidRDefault="0043234A" w:rsidP="0043234A">
            <w:pPr>
              <w:rPr>
                <w:ins w:id="1155" w:author="Jens Ohm" w:date="2018-10-04T15:08:00Z"/>
                <w:b/>
                <w:bCs/>
                <w:sz w:val="20"/>
              </w:rPr>
            </w:pPr>
          </w:p>
        </w:tc>
        <w:tc>
          <w:tcPr>
            <w:tcW w:w="877"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56" w:author="Jens Ohm" w:date="2018-10-04T15:08:00Z"/>
                <w:b/>
                <w:bCs/>
                <w:sz w:val="20"/>
              </w:rPr>
            </w:pPr>
            <w:ins w:id="1157" w:author="Jens Ohm" w:date="2018-10-04T15:08:00Z">
              <w:r w:rsidRPr="00565E73">
                <w:rPr>
                  <w:b/>
                  <w:bCs/>
                  <w:sz w:val="20"/>
                </w:rPr>
                <w:t>Y</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58" w:author="Jens Ohm" w:date="2018-10-04T15:08:00Z"/>
                <w:b/>
                <w:bCs/>
                <w:sz w:val="20"/>
              </w:rPr>
            </w:pPr>
            <w:ins w:id="1159" w:author="Jens Ohm" w:date="2018-10-04T15:08:00Z">
              <w:r w:rsidRPr="00565E73">
                <w:rPr>
                  <w:b/>
                  <w:bCs/>
                  <w:sz w:val="20"/>
                </w:rPr>
                <w:t>U</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60" w:author="Jens Ohm" w:date="2018-10-04T15:08:00Z"/>
                <w:b/>
                <w:bCs/>
                <w:sz w:val="20"/>
              </w:rPr>
            </w:pPr>
            <w:ins w:id="1161" w:author="Jens Ohm" w:date="2018-10-04T15:08:00Z">
              <w:r w:rsidRPr="00565E73">
                <w:rPr>
                  <w:b/>
                  <w:bCs/>
                  <w:sz w:val="20"/>
                </w:rPr>
                <w:t>V</w:t>
              </w:r>
            </w:ins>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62" w:author="Jens Ohm" w:date="2018-10-04T15:08:00Z"/>
                <w:b/>
                <w:bCs/>
                <w:sz w:val="20"/>
              </w:rPr>
            </w:pPr>
            <w:ins w:id="1163" w:author="Jens Ohm" w:date="2018-10-04T15:08:00Z">
              <w:r w:rsidRPr="00565E73">
                <w:rPr>
                  <w:b/>
                  <w:bCs/>
                  <w:sz w:val="20"/>
                </w:rPr>
                <w:t>EncT</w:t>
              </w:r>
            </w:ins>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64" w:author="Jens Ohm" w:date="2018-10-04T15:08:00Z"/>
                <w:b/>
                <w:bCs/>
                <w:sz w:val="20"/>
              </w:rPr>
            </w:pPr>
            <w:ins w:id="1165" w:author="Jens Ohm" w:date="2018-10-04T15:08:00Z">
              <w:r w:rsidRPr="00565E73">
                <w:rPr>
                  <w:b/>
                  <w:bCs/>
                  <w:sz w:val="20"/>
                </w:rPr>
                <w:t>DecT</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66" w:author="Jens Ohm" w:date="2018-10-04T15:08:00Z"/>
                <w:b/>
                <w:bCs/>
                <w:sz w:val="20"/>
              </w:rPr>
            </w:pPr>
            <w:ins w:id="1167" w:author="Jens Ohm" w:date="2018-10-04T15:08:00Z">
              <w:r w:rsidRPr="00565E73">
                <w:rPr>
                  <w:b/>
                  <w:bCs/>
                  <w:sz w:val="20"/>
                </w:rPr>
                <w:t>Y</w:t>
              </w:r>
            </w:ins>
          </w:p>
        </w:tc>
        <w:tc>
          <w:tcPr>
            <w:tcW w:w="810" w:type="dxa"/>
            <w:tcBorders>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68" w:author="Jens Ohm" w:date="2018-10-04T15:08:00Z"/>
                <w:b/>
                <w:bCs/>
                <w:sz w:val="20"/>
              </w:rPr>
            </w:pPr>
            <w:ins w:id="1169" w:author="Jens Ohm" w:date="2018-10-04T15:08:00Z">
              <w:r w:rsidRPr="00565E73">
                <w:rPr>
                  <w:b/>
                  <w:bCs/>
                  <w:sz w:val="20"/>
                </w:rPr>
                <w:t>U</w:t>
              </w:r>
            </w:ins>
          </w:p>
        </w:tc>
        <w:tc>
          <w:tcPr>
            <w:tcW w:w="810" w:type="dxa"/>
            <w:tcBorders>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70" w:author="Jens Ohm" w:date="2018-10-04T15:08:00Z"/>
                <w:b/>
                <w:bCs/>
                <w:sz w:val="20"/>
              </w:rPr>
            </w:pPr>
            <w:ins w:id="1171" w:author="Jens Ohm" w:date="2018-10-04T15:08:00Z">
              <w:r w:rsidRPr="00565E73">
                <w:rPr>
                  <w:b/>
                  <w:bCs/>
                  <w:sz w:val="20"/>
                </w:rPr>
                <w:t>V</w:t>
              </w:r>
            </w:ins>
          </w:p>
        </w:tc>
        <w:tc>
          <w:tcPr>
            <w:tcW w:w="720" w:type="dxa"/>
            <w:tcBorders>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72" w:author="Jens Ohm" w:date="2018-10-04T15:08:00Z"/>
                <w:b/>
                <w:bCs/>
                <w:sz w:val="20"/>
              </w:rPr>
            </w:pPr>
            <w:ins w:id="1173" w:author="Jens Ohm" w:date="2018-10-04T15:08:00Z">
              <w:r w:rsidRPr="00565E73">
                <w:rPr>
                  <w:b/>
                  <w:bCs/>
                  <w:sz w:val="20"/>
                </w:rPr>
                <w:t>EncT</w:t>
              </w:r>
            </w:ins>
          </w:p>
        </w:tc>
        <w:tc>
          <w:tcPr>
            <w:tcW w:w="720" w:type="dxa"/>
            <w:tcBorders>
              <w:left w:val="single" w:sz="8" w:space="0" w:color="auto"/>
              <w:bottom w:val="single" w:sz="8" w:space="0" w:color="auto"/>
              <w:right w:val="single" w:sz="8" w:space="0" w:color="auto"/>
            </w:tcBorders>
            <w:shd w:val="clear" w:color="auto" w:fill="auto"/>
            <w:noWrap/>
            <w:hideMark/>
          </w:tcPr>
          <w:p w:rsidR="0043234A" w:rsidRPr="00565E73" w:rsidRDefault="0043234A" w:rsidP="0043234A">
            <w:pPr>
              <w:jc w:val="center"/>
              <w:rPr>
                <w:ins w:id="1174" w:author="Jens Ohm" w:date="2018-10-04T15:08:00Z"/>
                <w:b/>
                <w:bCs/>
                <w:sz w:val="20"/>
              </w:rPr>
            </w:pPr>
            <w:ins w:id="1175" w:author="Jens Ohm" w:date="2018-10-04T15:08:00Z">
              <w:r w:rsidRPr="00565E73">
                <w:rPr>
                  <w:b/>
                  <w:bCs/>
                  <w:sz w:val="20"/>
                </w:rPr>
                <w:t>DecT</w:t>
              </w:r>
            </w:ins>
          </w:p>
        </w:tc>
      </w:tr>
      <w:tr w:rsidR="0043234A" w:rsidRPr="00565E73" w:rsidTr="0043234A">
        <w:trPr>
          <w:trHeight w:val="1690"/>
          <w:ins w:id="1176" w:author="Jens Ohm" w:date="2018-10-04T15:08:00Z"/>
        </w:trPr>
        <w:tc>
          <w:tcPr>
            <w:tcW w:w="738" w:type="dxa"/>
            <w:shd w:val="clear" w:color="auto" w:fill="auto"/>
            <w:noWrap/>
          </w:tcPr>
          <w:p w:rsidR="0043234A" w:rsidRPr="00565E73" w:rsidRDefault="0043234A" w:rsidP="0043234A">
            <w:pPr>
              <w:rPr>
                <w:ins w:id="1177" w:author="Jens Ohm" w:date="2018-10-04T15:08:00Z"/>
                <w:sz w:val="20"/>
              </w:rPr>
            </w:pPr>
            <w:ins w:id="1178" w:author="Jens Ohm" w:date="2018-10-04T15:08:00Z">
              <w:r w:rsidRPr="00565E73">
                <w:rPr>
                  <w:sz w:val="20"/>
                  <w:lang w:val="de-DE" w:eastAsia="de-DE"/>
                </w:rPr>
                <w:t>3.1.1</w:t>
              </w:r>
            </w:ins>
          </w:p>
        </w:tc>
        <w:tc>
          <w:tcPr>
            <w:tcW w:w="1890" w:type="dxa"/>
            <w:tcBorders>
              <w:right w:val="single" w:sz="8" w:space="0" w:color="auto"/>
            </w:tcBorders>
            <w:shd w:val="clear" w:color="auto" w:fill="auto"/>
          </w:tcPr>
          <w:p w:rsidR="0043234A" w:rsidRPr="00565E73" w:rsidRDefault="0043234A" w:rsidP="0043234A">
            <w:pPr>
              <w:rPr>
                <w:ins w:id="1179" w:author="Jens Ohm" w:date="2018-10-04T15:08:00Z"/>
                <w:sz w:val="20"/>
              </w:rPr>
            </w:pPr>
            <w:ins w:id="1180" w:author="Jens Ohm" w:date="2018-10-04T15:08:00Z">
              <w:r w:rsidRPr="00565E73">
                <w:rPr>
                  <w:rFonts w:eastAsia="Malgun Gothic"/>
                  <w:sz w:val="20"/>
                  <w:lang w:eastAsia="ko-KR"/>
                </w:rPr>
                <w:t>Interpolation filter selection between 4-tap cubic and 4-tap Gaussian filter based on intra prediction mode and block size (JVET-J0017)</w:t>
              </w:r>
            </w:ins>
          </w:p>
        </w:tc>
        <w:tc>
          <w:tcPr>
            <w:tcW w:w="877" w:type="dxa"/>
            <w:tcBorders>
              <w:top w:val="single" w:sz="8" w:space="0" w:color="auto"/>
              <w:left w:val="single" w:sz="8" w:space="0" w:color="auto"/>
            </w:tcBorders>
            <w:shd w:val="clear" w:color="auto" w:fill="auto"/>
            <w:noWrap/>
            <w:vAlign w:val="bottom"/>
          </w:tcPr>
          <w:p w:rsidR="0043234A" w:rsidRPr="00565E73" w:rsidRDefault="0043234A" w:rsidP="0043234A">
            <w:pPr>
              <w:rPr>
                <w:ins w:id="1181" w:author="Jens Ohm" w:date="2018-10-04T15:08:00Z"/>
                <w:rFonts w:eastAsia="Malgun Gothic"/>
                <w:sz w:val="20"/>
                <w:lang w:eastAsia="ko-KR"/>
              </w:rPr>
            </w:pPr>
            <w:ins w:id="1182" w:author="Jens Ohm" w:date="2018-10-04T15:08:00Z">
              <w:r w:rsidRPr="00565E73">
                <w:rPr>
                  <w:rFonts w:eastAsia="Malgun Gothic"/>
                  <w:sz w:val="20"/>
                  <w:lang w:eastAsia="ko-KR"/>
                </w:rPr>
                <w:t>-0.41%</w:t>
              </w:r>
            </w:ins>
          </w:p>
        </w:tc>
        <w:tc>
          <w:tcPr>
            <w:tcW w:w="810" w:type="dxa"/>
            <w:tcBorders>
              <w:top w:val="single" w:sz="8" w:space="0" w:color="auto"/>
            </w:tcBorders>
            <w:shd w:val="clear" w:color="auto" w:fill="auto"/>
            <w:noWrap/>
            <w:vAlign w:val="bottom"/>
          </w:tcPr>
          <w:p w:rsidR="0043234A" w:rsidRPr="00565E73" w:rsidRDefault="0043234A" w:rsidP="0043234A">
            <w:pPr>
              <w:rPr>
                <w:ins w:id="1183" w:author="Jens Ohm" w:date="2018-10-04T15:08:00Z"/>
                <w:rFonts w:eastAsia="Malgun Gothic"/>
                <w:sz w:val="20"/>
                <w:lang w:eastAsia="ko-KR"/>
              </w:rPr>
            </w:pPr>
            <w:ins w:id="1184" w:author="Jens Ohm" w:date="2018-10-04T15:08:00Z">
              <w:r w:rsidRPr="00565E73">
                <w:rPr>
                  <w:rFonts w:eastAsia="Malgun Gothic"/>
                  <w:sz w:val="20"/>
                  <w:lang w:eastAsia="ko-KR"/>
                </w:rPr>
                <w:t>-0.44%</w:t>
              </w:r>
            </w:ins>
          </w:p>
        </w:tc>
        <w:tc>
          <w:tcPr>
            <w:tcW w:w="810" w:type="dxa"/>
            <w:tcBorders>
              <w:top w:val="single" w:sz="8" w:space="0" w:color="auto"/>
            </w:tcBorders>
            <w:shd w:val="clear" w:color="auto" w:fill="auto"/>
            <w:noWrap/>
            <w:vAlign w:val="bottom"/>
          </w:tcPr>
          <w:p w:rsidR="0043234A" w:rsidRPr="00565E73" w:rsidRDefault="0043234A" w:rsidP="0043234A">
            <w:pPr>
              <w:rPr>
                <w:ins w:id="1185" w:author="Jens Ohm" w:date="2018-10-04T15:08:00Z"/>
                <w:rFonts w:eastAsia="Malgun Gothic"/>
                <w:sz w:val="20"/>
                <w:lang w:eastAsia="ko-KR"/>
              </w:rPr>
            </w:pPr>
            <w:ins w:id="1186" w:author="Jens Ohm" w:date="2018-10-04T15:08:00Z">
              <w:r w:rsidRPr="00565E73">
                <w:rPr>
                  <w:rFonts w:eastAsia="Malgun Gothic"/>
                  <w:sz w:val="20"/>
                  <w:lang w:eastAsia="ko-KR"/>
                </w:rPr>
                <w:t>-0.42%</w:t>
              </w:r>
            </w:ins>
          </w:p>
        </w:tc>
        <w:tc>
          <w:tcPr>
            <w:tcW w:w="720" w:type="dxa"/>
            <w:tcBorders>
              <w:top w:val="single" w:sz="8" w:space="0" w:color="auto"/>
            </w:tcBorders>
            <w:shd w:val="clear" w:color="auto" w:fill="auto"/>
            <w:noWrap/>
            <w:vAlign w:val="bottom"/>
          </w:tcPr>
          <w:p w:rsidR="0043234A" w:rsidRPr="00565E73" w:rsidRDefault="0043234A" w:rsidP="0043234A">
            <w:pPr>
              <w:rPr>
                <w:ins w:id="1187" w:author="Jens Ohm" w:date="2018-10-04T15:08:00Z"/>
                <w:rFonts w:eastAsia="Malgun Gothic"/>
                <w:sz w:val="20"/>
                <w:lang w:eastAsia="ko-KR"/>
              </w:rPr>
            </w:pPr>
            <w:ins w:id="1188" w:author="Jens Ohm" w:date="2018-10-04T15:08:00Z">
              <w:r w:rsidRPr="00565E73">
                <w:rPr>
                  <w:rFonts w:eastAsia="Malgun Gothic"/>
                  <w:sz w:val="20"/>
                  <w:lang w:eastAsia="ko-KR"/>
                </w:rPr>
                <w:t>101%</w:t>
              </w:r>
            </w:ins>
          </w:p>
        </w:tc>
        <w:tc>
          <w:tcPr>
            <w:tcW w:w="720" w:type="dxa"/>
            <w:tcBorders>
              <w:top w:val="single" w:sz="8" w:space="0" w:color="auto"/>
              <w:right w:val="single" w:sz="8" w:space="0" w:color="auto"/>
            </w:tcBorders>
            <w:shd w:val="clear" w:color="auto" w:fill="auto"/>
            <w:noWrap/>
            <w:vAlign w:val="bottom"/>
          </w:tcPr>
          <w:p w:rsidR="0043234A" w:rsidRPr="00565E73" w:rsidRDefault="0043234A" w:rsidP="0043234A">
            <w:pPr>
              <w:rPr>
                <w:ins w:id="1189" w:author="Jens Ohm" w:date="2018-10-04T15:08:00Z"/>
                <w:rFonts w:eastAsia="Malgun Gothic"/>
                <w:sz w:val="20"/>
                <w:lang w:eastAsia="ko-KR"/>
              </w:rPr>
            </w:pPr>
            <w:ins w:id="1190" w:author="Jens Ohm" w:date="2018-10-04T15:08:00Z">
              <w:r w:rsidRPr="00565E73">
                <w:rPr>
                  <w:rFonts w:eastAsia="Malgun Gothic"/>
                  <w:sz w:val="20"/>
                  <w:lang w:eastAsia="ko-KR"/>
                </w:rPr>
                <w:t>101%</w:t>
              </w:r>
            </w:ins>
          </w:p>
        </w:tc>
        <w:tc>
          <w:tcPr>
            <w:tcW w:w="810" w:type="dxa"/>
            <w:tcBorders>
              <w:top w:val="single" w:sz="8" w:space="0" w:color="auto"/>
              <w:left w:val="single" w:sz="8" w:space="0" w:color="auto"/>
            </w:tcBorders>
            <w:shd w:val="clear" w:color="auto" w:fill="auto"/>
            <w:noWrap/>
            <w:vAlign w:val="bottom"/>
          </w:tcPr>
          <w:p w:rsidR="0043234A" w:rsidRPr="00565E73" w:rsidRDefault="0043234A" w:rsidP="0043234A">
            <w:pPr>
              <w:jc w:val="center"/>
              <w:rPr>
                <w:ins w:id="1191" w:author="Jens Ohm" w:date="2018-10-04T15:08:00Z"/>
                <w:sz w:val="20"/>
              </w:rPr>
            </w:pPr>
            <w:ins w:id="1192" w:author="Jens Ohm" w:date="2018-10-04T15:08:00Z">
              <w:r w:rsidRPr="00565E73">
                <w:rPr>
                  <w:rFonts w:eastAsia="Times New Roman"/>
                  <w:color w:val="000000"/>
                  <w:sz w:val="20"/>
                </w:rPr>
                <w:t>-0.18%</w:t>
              </w:r>
            </w:ins>
          </w:p>
        </w:tc>
        <w:tc>
          <w:tcPr>
            <w:tcW w:w="810" w:type="dxa"/>
            <w:tcBorders>
              <w:top w:val="single" w:sz="8" w:space="0" w:color="auto"/>
            </w:tcBorders>
            <w:shd w:val="clear" w:color="auto" w:fill="auto"/>
            <w:noWrap/>
            <w:vAlign w:val="bottom"/>
          </w:tcPr>
          <w:p w:rsidR="0043234A" w:rsidRPr="00565E73" w:rsidRDefault="0043234A" w:rsidP="0043234A">
            <w:pPr>
              <w:jc w:val="center"/>
              <w:rPr>
                <w:ins w:id="1193" w:author="Jens Ohm" w:date="2018-10-04T15:08:00Z"/>
                <w:sz w:val="20"/>
              </w:rPr>
            </w:pPr>
            <w:ins w:id="1194" w:author="Jens Ohm" w:date="2018-10-04T15:08:00Z">
              <w:r w:rsidRPr="00565E73">
                <w:rPr>
                  <w:rFonts w:eastAsia="Times New Roman"/>
                  <w:color w:val="000000"/>
                  <w:sz w:val="20"/>
                </w:rPr>
                <w:t>-0.11%</w:t>
              </w:r>
            </w:ins>
          </w:p>
        </w:tc>
        <w:tc>
          <w:tcPr>
            <w:tcW w:w="810" w:type="dxa"/>
            <w:tcBorders>
              <w:top w:val="single" w:sz="8" w:space="0" w:color="auto"/>
            </w:tcBorders>
            <w:shd w:val="clear" w:color="auto" w:fill="auto"/>
            <w:noWrap/>
            <w:vAlign w:val="bottom"/>
          </w:tcPr>
          <w:p w:rsidR="0043234A" w:rsidRPr="00565E73" w:rsidRDefault="0043234A" w:rsidP="0043234A">
            <w:pPr>
              <w:jc w:val="center"/>
              <w:rPr>
                <w:ins w:id="1195" w:author="Jens Ohm" w:date="2018-10-04T15:08:00Z"/>
                <w:sz w:val="20"/>
              </w:rPr>
            </w:pPr>
            <w:ins w:id="1196" w:author="Jens Ohm" w:date="2018-10-04T15:08:00Z">
              <w:r w:rsidRPr="00565E73">
                <w:rPr>
                  <w:rFonts w:eastAsia="Times New Roman"/>
                  <w:color w:val="000000"/>
                  <w:sz w:val="20"/>
                </w:rPr>
                <w:t>-0.07%</w:t>
              </w:r>
            </w:ins>
          </w:p>
        </w:tc>
        <w:tc>
          <w:tcPr>
            <w:tcW w:w="720" w:type="dxa"/>
            <w:tcBorders>
              <w:top w:val="single" w:sz="8" w:space="0" w:color="auto"/>
            </w:tcBorders>
            <w:shd w:val="clear" w:color="auto" w:fill="auto"/>
            <w:noWrap/>
            <w:vAlign w:val="bottom"/>
          </w:tcPr>
          <w:p w:rsidR="0043234A" w:rsidRPr="00565E73" w:rsidRDefault="0043234A" w:rsidP="0043234A">
            <w:pPr>
              <w:jc w:val="center"/>
              <w:rPr>
                <w:ins w:id="1197" w:author="Jens Ohm" w:date="2018-10-04T15:08:00Z"/>
                <w:sz w:val="20"/>
              </w:rPr>
            </w:pPr>
            <w:ins w:id="1198" w:author="Jens Ohm" w:date="2018-10-04T15:08:00Z">
              <w:r w:rsidRPr="00565E73">
                <w:rPr>
                  <w:rFonts w:eastAsia="Times New Roman"/>
                  <w:color w:val="000000"/>
                  <w:sz w:val="20"/>
                </w:rPr>
                <w:t>100%</w:t>
              </w:r>
            </w:ins>
          </w:p>
        </w:tc>
        <w:tc>
          <w:tcPr>
            <w:tcW w:w="720" w:type="dxa"/>
            <w:tcBorders>
              <w:top w:val="single" w:sz="8" w:space="0" w:color="auto"/>
              <w:right w:val="single" w:sz="8" w:space="0" w:color="auto"/>
            </w:tcBorders>
            <w:shd w:val="clear" w:color="auto" w:fill="auto"/>
            <w:noWrap/>
            <w:vAlign w:val="bottom"/>
          </w:tcPr>
          <w:p w:rsidR="0043234A" w:rsidRPr="00565E73" w:rsidRDefault="0043234A" w:rsidP="0043234A">
            <w:pPr>
              <w:jc w:val="center"/>
              <w:rPr>
                <w:ins w:id="1199" w:author="Jens Ohm" w:date="2018-10-04T15:08:00Z"/>
                <w:sz w:val="20"/>
              </w:rPr>
            </w:pPr>
            <w:ins w:id="1200" w:author="Jens Ohm" w:date="2018-10-04T15:08:00Z">
              <w:r w:rsidRPr="00565E73">
                <w:rPr>
                  <w:rFonts w:eastAsia="Times New Roman"/>
                  <w:color w:val="000000"/>
                  <w:sz w:val="20"/>
                </w:rPr>
                <w:t>100%</w:t>
              </w:r>
            </w:ins>
          </w:p>
        </w:tc>
      </w:tr>
      <w:tr w:rsidR="0043234A" w:rsidRPr="00565E73" w:rsidTr="0043234A">
        <w:trPr>
          <w:trHeight w:val="300"/>
          <w:ins w:id="1201" w:author="Jens Ohm" w:date="2018-10-04T15:08:00Z"/>
        </w:trPr>
        <w:tc>
          <w:tcPr>
            <w:tcW w:w="738" w:type="dxa"/>
            <w:shd w:val="clear" w:color="auto" w:fill="auto"/>
            <w:noWrap/>
          </w:tcPr>
          <w:p w:rsidR="0043234A" w:rsidRPr="00565E73" w:rsidRDefault="0043234A" w:rsidP="0043234A">
            <w:pPr>
              <w:rPr>
                <w:ins w:id="1202" w:author="Jens Ohm" w:date="2018-10-04T15:08:00Z"/>
                <w:sz w:val="20"/>
              </w:rPr>
            </w:pPr>
            <w:ins w:id="1203" w:author="Jens Ohm" w:date="2018-10-04T15:08:00Z">
              <w:r w:rsidRPr="00565E73">
                <w:rPr>
                  <w:sz w:val="20"/>
                  <w:lang w:val="es-ES_tradnl" w:eastAsia="de-DE"/>
                </w:rPr>
                <w:t>3.1.2</w:t>
              </w:r>
            </w:ins>
          </w:p>
        </w:tc>
        <w:tc>
          <w:tcPr>
            <w:tcW w:w="1890" w:type="dxa"/>
            <w:tcBorders>
              <w:right w:val="single" w:sz="8" w:space="0" w:color="auto"/>
            </w:tcBorders>
            <w:shd w:val="clear" w:color="auto" w:fill="auto"/>
          </w:tcPr>
          <w:p w:rsidR="0043234A" w:rsidRPr="00565E73" w:rsidRDefault="0043234A" w:rsidP="0043234A">
            <w:pPr>
              <w:rPr>
                <w:ins w:id="1204" w:author="Jens Ohm" w:date="2018-10-04T15:08:00Z"/>
                <w:sz w:val="20"/>
              </w:rPr>
            </w:pPr>
            <w:ins w:id="1205" w:author="Jens Ohm" w:date="2018-10-04T15:08:00Z">
              <w:r w:rsidRPr="00565E73">
                <w:rPr>
                  <w:rFonts w:eastAsia="Malgun Gothic"/>
                  <w:sz w:val="20"/>
                  <w:lang w:eastAsia="ko-KR"/>
                </w:rPr>
                <w:t>Interpolation filter selection between 4-tap cubic and 4-tap Gaussian filter with MDIS conditions (JVET-K0064)</w:t>
              </w:r>
            </w:ins>
          </w:p>
        </w:tc>
        <w:tc>
          <w:tcPr>
            <w:tcW w:w="877" w:type="dxa"/>
            <w:tcBorders>
              <w:left w:val="single" w:sz="8" w:space="0" w:color="auto"/>
            </w:tcBorders>
            <w:shd w:val="clear" w:color="auto" w:fill="auto"/>
            <w:noWrap/>
            <w:vAlign w:val="bottom"/>
          </w:tcPr>
          <w:p w:rsidR="0043234A" w:rsidRPr="00565E73" w:rsidRDefault="0043234A" w:rsidP="0043234A">
            <w:pPr>
              <w:rPr>
                <w:ins w:id="1206" w:author="Jens Ohm" w:date="2018-10-04T15:08:00Z"/>
                <w:rFonts w:eastAsia="Malgun Gothic"/>
                <w:sz w:val="20"/>
                <w:lang w:eastAsia="ko-KR"/>
              </w:rPr>
            </w:pPr>
            <w:ins w:id="1207" w:author="Jens Ohm" w:date="2018-10-04T15:08:00Z">
              <w:r w:rsidRPr="00565E73">
                <w:rPr>
                  <w:rFonts w:eastAsia="Malgun Gothic"/>
                  <w:sz w:val="20"/>
                  <w:lang w:eastAsia="ko-KR"/>
                </w:rPr>
                <w:t>-0.46%</w:t>
              </w:r>
            </w:ins>
          </w:p>
        </w:tc>
        <w:tc>
          <w:tcPr>
            <w:tcW w:w="810" w:type="dxa"/>
            <w:shd w:val="clear" w:color="auto" w:fill="auto"/>
            <w:noWrap/>
            <w:vAlign w:val="bottom"/>
          </w:tcPr>
          <w:p w:rsidR="0043234A" w:rsidRPr="00565E73" w:rsidRDefault="0043234A" w:rsidP="0043234A">
            <w:pPr>
              <w:rPr>
                <w:ins w:id="1208" w:author="Jens Ohm" w:date="2018-10-04T15:08:00Z"/>
                <w:rFonts w:eastAsia="Malgun Gothic"/>
                <w:sz w:val="20"/>
                <w:lang w:eastAsia="ko-KR"/>
              </w:rPr>
            </w:pPr>
            <w:ins w:id="1209" w:author="Jens Ohm" w:date="2018-10-04T15:08:00Z">
              <w:r w:rsidRPr="00565E73">
                <w:rPr>
                  <w:rFonts w:eastAsia="Malgun Gothic"/>
                  <w:sz w:val="20"/>
                  <w:lang w:eastAsia="ko-KR"/>
                </w:rPr>
                <w:t>-0.58%</w:t>
              </w:r>
            </w:ins>
          </w:p>
        </w:tc>
        <w:tc>
          <w:tcPr>
            <w:tcW w:w="810" w:type="dxa"/>
            <w:shd w:val="clear" w:color="auto" w:fill="auto"/>
            <w:noWrap/>
            <w:vAlign w:val="bottom"/>
          </w:tcPr>
          <w:p w:rsidR="0043234A" w:rsidRPr="00565E73" w:rsidRDefault="0043234A" w:rsidP="0043234A">
            <w:pPr>
              <w:rPr>
                <w:ins w:id="1210" w:author="Jens Ohm" w:date="2018-10-04T15:08:00Z"/>
                <w:rFonts w:eastAsia="Malgun Gothic"/>
                <w:sz w:val="20"/>
                <w:lang w:eastAsia="ko-KR"/>
              </w:rPr>
            </w:pPr>
            <w:ins w:id="1211" w:author="Jens Ohm" w:date="2018-10-04T15:08:00Z">
              <w:r w:rsidRPr="00565E73">
                <w:rPr>
                  <w:rFonts w:eastAsia="Malgun Gothic"/>
                  <w:sz w:val="20"/>
                  <w:lang w:eastAsia="ko-KR"/>
                </w:rPr>
                <w:t>-0.61%</w:t>
              </w:r>
            </w:ins>
          </w:p>
        </w:tc>
        <w:tc>
          <w:tcPr>
            <w:tcW w:w="720" w:type="dxa"/>
            <w:shd w:val="clear" w:color="auto" w:fill="auto"/>
            <w:noWrap/>
            <w:vAlign w:val="bottom"/>
          </w:tcPr>
          <w:p w:rsidR="0043234A" w:rsidRPr="00565E73" w:rsidRDefault="0043234A" w:rsidP="0043234A">
            <w:pPr>
              <w:rPr>
                <w:ins w:id="1212" w:author="Jens Ohm" w:date="2018-10-04T15:08:00Z"/>
                <w:rFonts w:eastAsia="Malgun Gothic"/>
                <w:sz w:val="20"/>
                <w:lang w:eastAsia="ko-KR"/>
              </w:rPr>
            </w:pPr>
            <w:ins w:id="1213" w:author="Jens Ohm" w:date="2018-10-04T15:08:00Z">
              <w:r w:rsidRPr="00565E73">
                <w:rPr>
                  <w:rFonts w:eastAsia="Malgun Gothic"/>
                  <w:sz w:val="20"/>
                  <w:lang w:eastAsia="ko-KR"/>
                </w:rPr>
                <w:t>103%</w:t>
              </w:r>
            </w:ins>
          </w:p>
        </w:tc>
        <w:tc>
          <w:tcPr>
            <w:tcW w:w="720" w:type="dxa"/>
            <w:tcBorders>
              <w:right w:val="single" w:sz="8" w:space="0" w:color="auto"/>
            </w:tcBorders>
            <w:shd w:val="clear" w:color="auto" w:fill="auto"/>
            <w:noWrap/>
            <w:vAlign w:val="bottom"/>
          </w:tcPr>
          <w:p w:rsidR="0043234A" w:rsidRPr="00565E73" w:rsidRDefault="0043234A" w:rsidP="0043234A">
            <w:pPr>
              <w:rPr>
                <w:ins w:id="1214" w:author="Jens Ohm" w:date="2018-10-04T15:08:00Z"/>
                <w:rFonts w:eastAsia="Malgun Gothic"/>
                <w:sz w:val="20"/>
                <w:lang w:eastAsia="ko-KR"/>
              </w:rPr>
            </w:pPr>
            <w:ins w:id="1215" w:author="Jens Ohm" w:date="2018-10-04T15:08:00Z">
              <w:r w:rsidRPr="00565E73">
                <w:rPr>
                  <w:rFonts w:eastAsia="Malgun Gothic"/>
                  <w:sz w:val="20"/>
                  <w:lang w:eastAsia="ko-KR"/>
                </w:rPr>
                <w:t>102%</w:t>
              </w:r>
            </w:ins>
          </w:p>
        </w:tc>
        <w:tc>
          <w:tcPr>
            <w:tcW w:w="810" w:type="dxa"/>
            <w:tcBorders>
              <w:left w:val="single" w:sz="8" w:space="0" w:color="auto"/>
            </w:tcBorders>
            <w:shd w:val="clear" w:color="auto" w:fill="auto"/>
            <w:noWrap/>
            <w:vAlign w:val="bottom"/>
          </w:tcPr>
          <w:p w:rsidR="0043234A" w:rsidRPr="00565E73" w:rsidRDefault="0043234A" w:rsidP="0043234A">
            <w:pPr>
              <w:jc w:val="center"/>
              <w:rPr>
                <w:ins w:id="1216" w:author="Jens Ohm" w:date="2018-10-04T15:08:00Z"/>
                <w:sz w:val="20"/>
              </w:rPr>
            </w:pPr>
            <w:ins w:id="1217" w:author="Jens Ohm" w:date="2018-10-04T15:08:00Z">
              <w:r w:rsidRPr="00565E73">
                <w:rPr>
                  <w:rFonts w:eastAsia="Times New Roman"/>
                  <w:color w:val="000000"/>
                  <w:sz w:val="20"/>
                </w:rPr>
                <w:t>-0.19%</w:t>
              </w:r>
            </w:ins>
          </w:p>
        </w:tc>
        <w:tc>
          <w:tcPr>
            <w:tcW w:w="810" w:type="dxa"/>
            <w:shd w:val="clear" w:color="auto" w:fill="auto"/>
            <w:noWrap/>
            <w:vAlign w:val="bottom"/>
          </w:tcPr>
          <w:p w:rsidR="0043234A" w:rsidRPr="00565E73" w:rsidRDefault="0043234A" w:rsidP="0043234A">
            <w:pPr>
              <w:jc w:val="center"/>
              <w:rPr>
                <w:ins w:id="1218" w:author="Jens Ohm" w:date="2018-10-04T15:08:00Z"/>
                <w:sz w:val="20"/>
              </w:rPr>
            </w:pPr>
            <w:ins w:id="1219" w:author="Jens Ohm" w:date="2018-10-04T15:08:00Z">
              <w:r w:rsidRPr="00565E73">
                <w:rPr>
                  <w:rFonts w:eastAsia="Times New Roman"/>
                  <w:color w:val="000000"/>
                  <w:sz w:val="20"/>
                </w:rPr>
                <w:t>-0.14%</w:t>
              </w:r>
            </w:ins>
          </w:p>
        </w:tc>
        <w:tc>
          <w:tcPr>
            <w:tcW w:w="810" w:type="dxa"/>
            <w:shd w:val="clear" w:color="auto" w:fill="auto"/>
            <w:noWrap/>
            <w:vAlign w:val="bottom"/>
          </w:tcPr>
          <w:p w:rsidR="0043234A" w:rsidRPr="00565E73" w:rsidRDefault="0043234A" w:rsidP="0043234A">
            <w:pPr>
              <w:jc w:val="center"/>
              <w:rPr>
                <w:ins w:id="1220" w:author="Jens Ohm" w:date="2018-10-04T15:08:00Z"/>
                <w:sz w:val="20"/>
              </w:rPr>
            </w:pPr>
            <w:ins w:id="1221" w:author="Jens Ohm" w:date="2018-10-04T15:08:00Z">
              <w:r w:rsidRPr="00565E73">
                <w:rPr>
                  <w:rFonts w:eastAsia="Times New Roman"/>
                  <w:color w:val="000000"/>
                  <w:sz w:val="20"/>
                </w:rPr>
                <w:t>-0.13%</w:t>
              </w:r>
            </w:ins>
          </w:p>
        </w:tc>
        <w:tc>
          <w:tcPr>
            <w:tcW w:w="720" w:type="dxa"/>
            <w:shd w:val="clear" w:color="auto" w:fill="auto"/>
            <w:noWrap/>
            <w:vAlign w:val="bottom"/>
          </w:tcPr>
          <w:p w:rsidR="0043234A" w:rsidRPr="00565E73" w:rsidRDefault="0043234A" w:rsidP="0043234A">
            <w:pPr>
              <w:jc w:val="center"/>
              <w:rPr>
                <w:ins w:id="1222" w:author="Jens Ohm" w:date="2018-10-04T15:08:00Z"/>
                <w:sz w:val="20"/>
              </w:rPr>
            </w:pPr>
            <w:ins w:id="1223" w:author="Jens Ohm" w:date="2018-10-04T15:08:00Z">
              <w:r w:rsidRPr="00565E73">
                <w:rPr>
                  <w:rFonts w:eastAsia="Times New Roman"/>
                  <w:color w:val="000000"/>
                  <w:sz w:val="20"/>
                </w:rPr>
                <w:t>103%</w:t>
              </w:r>
            </w:ins>
          </w:p>
        </w:tc>
        <w:tc>
          <w:tcPr>
            <w:tcW w:w="720" w:type="dxa"/>
            <w:tcBorders>
              <w:right w:val="single" w:sz="8" w:space="0" w:color="auto"/>
            </w:tcBorders>
            <w:shd w:val="clear" w:color="auto" w:fill="auto"/>
            <w:noWrap/>
            <w:vAlign w:val="bottom"/>
          </w:tcPr>
          <w:p w:rsidR="0043234A" w:rsidRPr="00565E73" w:rsidRDefault="0043234A" w:rsidP="0043234A">
            <w:pPr>
              <w:jc w:val="center"/>
              <w:rPr>
                <w:ins w:id="1224" w:author="Jens Ohm" w:date="2018-10-04T15:08:00Z"/>
                <w:sz w:val="20"/>
              </w:rPr>
            </w:pPr>
            <w:ins w:id="1225" w:author="Jens Ohm" w:date="2018-10-04T15:08:00Z">
              <w:r w:rsidRPr="00565E73">
                <w:rPr>
                  <w:rFonts w:eastAsia="Times New Roman"/>
                  <w:color w:val="000000"/>
                  <w:sz w:val="20"/>
                </w:rPr>
                <w:t>103%</w:t>
              </w:r>
            </w:ins>
          </w:p>
        </w:tc>
      </w:tr>
      <w:tr w:rsidR="0043234A" w:rsidRPr="00565E73" w:rsidTr="0043234A">
        <w:trPr>
          <w:trHeight w:val="2240"/>
          <w:ins w:id="1226" w:author="Jens Ohm" w:date="2018-10-04T15:08:00Z"/>
        </w:trPr>
        <w:tc>
          <w:tcPr>
            <w:tcW w:w="738" w:type="dxa"/>
            <w:shd w:val="clear" w:color="auto" w:fill="auto"/>
            <w:noWrap/>
          </w:tcPr>
          <w:p w:rsidR="0043234A" w:rsidRPr="00565E73" w:rsidRDefault="0043234A" w:rsidP="0043234A">
            <w:pPr>
              <w:rPr>
                <w:ins w:id="1227" w:author="Jens Ohm" w:date="2018-10-04T15:08:00Z"/>
                <w:sz w:val="20"/>
              </w:rPr>
            </w:pPr>
            <w:ins w:id="1228" w:author="Jens Ohm" w:date="2018-10-04T15:08:00Z">
              <w:r w:rsidRPr="00565E73">
                <w:rPr>
                  <w:sz w:val="20"/>
                  <w:lang w:val="es-ES_tradnl" w:eastAsia="de-DE"/>
                </w:rPr>
                <w:t>3.1.3</w:t>
              </w:r>
            </w:ins>
          </w:p>
        </w:tc>
        <w:tc>
          <w:tcPr>
            <w:tcW w:w="1890" w:type="dxa"/>
            <w:tcBorders>
              <w:right w:val="single" w:sz="8" w:space="0" w:color="auto"/>
            </w:tcBorders>
            <w:shd w:val="clear" w:color="auto" w:fill="auto"/>
          </w:tcPr>
          <w:p w:rsidR="0043234A" w:rsidRPr="00565E73" w:rsidRDefault="0043234A" w:rsidP="0043234A">
            <w:pPr>
              <w:rPr>
                <w:ins w:id="1229" w:author="Jens Ohm" w:date="2018-10-04T15:08:00Z"/>
                <w:sz w:val="20"/>
              </w:rPr>
            </w:pPr>
            <w:ins w:id="1230" w:author="Jens Ohm" w:date="2018-10-04T15:08:00Z">
              <w:r w:rsidRPr="00565E73">
                <w:rPr>
                  <w:rFonts w:eastAsia="Malgun Gothic"/>
                  <w:sz w:val="20"/>
                  <w:lang w:eastAsia="ko-KR"/>
                </w:rPr>
                <w:t>Interpolation filter selection between 4-tap cubic and 6-tap Gaussian (convolution of [1 2 1]/4 smoothing filter and 4-tap Gaussian) with MDIS conditions (JVET-K0165)</w:t>
              </w:r>
            </w:ins>
          </w:p>
        </w:tc>
        <w:tc>
          <w:tcPr>
            <w:tcW w:w="877" w:type="dxa"/>
            <w:tcBorders>
              <w:left w:val="single" w:sz="8" w:space="0" w:color="auto"/>
            </w:tcBorders>
            <w:shd w:val="clear" w:color="auto" w:fill="auto"/>
            <w:noWrap/>
            <w:vAlign w:val="bottom"/>
          </w:tcPr>
          <w:p w:rsidR="0043234A" w:rsidRPr="00565E73" w:rsidRDefault="0043234A" w:rsidP="0043234A">
            <w:pPr>
              <w:rPr>
                <w:ins w:id="1231" w:author="Jens Ohm" w:date="2018-10-04T15:08:00Z"/>
                <w:rFonts w:eastAsia="Malgun Gothic"/>
                <w:sz w:val="20"/>
                <w:lang w:eastAsia="ko-KR"/>
              </w:rPr>
            </w:pPr>
            <w:ins w:id="1232" w:author="Jens Ohm" w:date="2018-10-04T15:08:00Z">
              <w:r w:rsidRPr="00565E73">
                <w:rPr>
                  <w:rFonts w:eastAsia="Malgun Gothic"/>
                  <w:sz w:val="20"/>
                  <w:lang w:eastAsia="ko-KR"/>
                </w:rPr>
                <w:t>-0.44%</w:t>
              </w:r>
            </w:ins>
          </w:p>
        </w:tc>
        <w:tc>
          <w:tcPr>
            <w:tcW w:w="810" w:type="dxa"/>
            <w:shd w:val="clear" w:color="auto" w:fill="auto"/>
            <w:noWrap/>
            <w:vAlign w:val="bottom"/>
          </w:tcPr>
          <w:p w:rsidR="0043234A" w:rsidRPr="00565E73" w:rsidRDefault="0043234A" w:rsidP="0043234A">
            <w:pPr>
              <w:rPr>
                <w:ins w:id="1233" w:author="Jens Ohm" w:date="2018-10-04T15:08:00Z"/>
                <w:rFonts w:eastAsia="Malgun Gothic"/>
                <w:sz w:val="20"/>
                <w:lang w:eastAsia="ko-KR"/>
              </w:rPr>
            </w:pPr>
            <w:ins w:id="1234" w:author="Jens Ohm" w:date="2018-10-04T15:08:00Z">
              <w:r w:rsidRPr="00565E73">
                <w:rPr>
                  <w:rFonts w:eastAsia="Malgun Gothic"/>
                  <w:sz w:val="20"/>
                  <w:lang w:eastAsia="ko-KR"/>
                </w:rPr>
                <w:t>-0.61%</w:t>
              </w:r>
            </w:ins>
          </w:p>
        </w:tc>
        <w:tc>
          <w:tcPr>
            <w:tcW w:w="810" w:type="dxa"/>
            <w:shd w:val="clear" w:color="auto" w:fill="auto"/>
            <w:noWrap/>
            <w:vAlign w:val="bottom"/>
          </w:tcPr>
          <w:p w:rsidR="0043234A" w:rsidRPr="00565E73" w:rsidRDefault="0043234A" w:rsidP="0043234A">
            <w:pPr>
              <w:rPr>
                <w:ins w:id="1235" w:author="Jens Ohm" w:date="2018-10-04T15:08:00Z"/>
                <w:rFonts w:eastAsia="Malgun Gothic"/>
                <w:sz w:val="20"/>
                <w:lang w:eastAsia="ko-KR"/>
              </w:rPr>
            </w:pPr>
            <w:ins w:id="1236" w:author="Jens Ohm" w:date="2018-10-04T15:08:00Z">
              <w:r w:rsidRPr="00565E73">
                <w:rPr>
                  <w:rFonts w:eastAsia="Malgun Gothic"/>
                  <w:sz w:val="20"/>
                  <w:lang w:eastAsia="ko-KR"/>
                </w:rPr>
                <w:t>-0.70%</w:t>
              </w:r>
            </w:ins>
          </w:p>
        </w:tc>
        <w:tc>
          <w:tcPr>
            <w:tcW w:w="720" w:type="dxa"/>
            <w:shd w:val="clear" w:color="auto" w:fill="auto"/>
            <w:noWrap/>
            <w:vAlign w:val="bottom"/>
          </w:tcPr>
          <w:p w:rsidR="0043234A" w:rsidRPr="00565E73" w:rsidRDefault="0043234A" w:rsidP="0043234A">
            <w:pPr>
              <w:rPr>
                <w:ins w:id="1237" w:author="Jens Ohm" w:date="2018-10-04T15:08:00Z"/>
                <w:rFonts w:eastAsia="Malgun Gothic"/>
                <w:sz w:val="20"/>
                <w:lang w:eastAsia="ko-KR"/>
              </w:rPr>
            </w:pPr>
            <w:ins w:id="1238" w:author="Jens Ohm" w:date="2018-10-04T15:08:00Z">
              <w:r w:rsidRPr="00565E73">
                <w:rPr>
                  <w:rFonts w:eastAsia="Malgun Gothic"/>
                  <w:sz w:val="20"/>
                  <w:lang w:eastAsia="ko-KR"/>
                </w:rPr>
                <w:t>103%</w:t>
              </w:r>
            </w:ins>
          </w:p>
        </w:tc>
        <w:tc>
          <w:tcPr>
            <w:tcW w:w="720" w:type="dxa"/>
            <w:tcBorders>
              <w:right w:val="single" w:sz="8" w:space="0" w:color="auto"/>
            </w:tcBorders>
            <w:shd w:val="clear" w:color="auto" w:fill="auto"/>
            <w:noWrap/>
            <w:vAlign w:val="bottom"/>
          </w:tcPr>
          <w:p w:rsidR="0043234A" w:rsidRPr="00565E73" w:rsidRDefault="0043234A" w:rsidP="0043234A">
            <w:pPr>
              <w:rPr>
                <w:ins w:id="1239" w:author="Jens Ohm" w:date="2018-10-04T15:08:00Z"/>
                <w:rFonts w:eastAsia="Malgun Gothic"/>
                <w:sz w:val="20"/>
                <w:lang w:eastAsia="ko-KR"/>
              </w:rPr>
            </w:pPr>
            <w:ins w:id="1240" w:author="Jens Ohm" w:date="2018-10-04T15:08:00Z">
              <w:r w:rsidRPr="00565E73">
                <w:rPr>
                  <w:rFonts w:eastAsia="Malgun Gothic"/>
                  <w:sz w:val="20"/>
                  <w:lang w:eastAsia="ko-KR"/>
                </w:rPr>
                <w:t>101%</w:t>
              </w:r>
            </w:ins>
          </w:p>
        </w:tc>
        <w:tc>
          <w:tcPr>
            <w:tcW w:w="810" w:type="dxa"/>
            <w:tcBorders>
              <w:left w:val="single" w:sz="8" w:space="0" w:color="auto"/>
            </w:tcBorders>
            <w:shd w:val="clear" w:color="auto" w:fill="auto"/>
            <w:noWrap/>
            <w:vAlign w:val="bottom"/>
          </w:tcPr>
          <w:p w:rsidR="0043234A" w:rsidRPr="00565E73" w:rsidRDefault="0043234A" w:rsidP="0043234A">
            <w:pPr>
              <w:jc w:val="center"/>
              <w:rPr>
                <w:ins w:id="1241" w:author="Jens Ohm" w:date="2018-10-04T15:08:00Z"/>
                <w:sz w:val="20"/>
              </w:rPr>
            </w:pPr>
            <w:ins w:id="1242" w:author="Jens Ohm" w:date="2018-10-04T15:08:00Z">
              <w:r w:rsidRPr="00565E73">
                <w:rPr>
                  <w:rFonts w:eastAsia="Times New Roman"/>
                  <w:color w:val="000000"/>
                  <w:sz w:val="20"/>
                </w:rPr>
                <w:t>-0.18%</w:t>
              </w:r>
            </w:ins>
          </w:p>
        </w:tc>
        <w:tc>
          <w:tcPr>
            <w:tcW w:w="810" w:type="dxa"/>
            <w:shd w:val="clear" w:color="auto" w:fill="auto"/>
            <w:noWrap/>
            <w:vAlign w:val="bottom"/>
          </w:tcPr>
          <w:p w:rsidR="0043234A" w:rsidRPr="00565E73" w:rsidRDefault="0043234A" w:rsidP="0043234A">
            <w:pPr>
              <w:jc w:val="center"/>
              <w:rPr>
                <w:ins w:id="1243" w:author="Jens Ohm" w:date="2018-10-04T15:08:00Z"/>
                <w:sz w:val="20"/>
              </w:rPr>
            </w:pPr>
            <w:ins w:id="1244" w:author="Jens Ohm" w:date="2018-10-04T15:08:00Z">
              <w:r w:rsidRPr="00565E73">
                <w:rPr>
                  <w:rFonts w:eastAsia="Times New Roman"/>
                  <w:color w:val="000000"/>
                  <w:sz w:val="20"/>
                </w:rPr>
                <w:t>-0.47%</w:t>
              </w:r>
            </w:ins>
          </w:p>
        </w:tc>
        <w:tc>
          <w:tcPr>
            <w:tcW w:w="810" w:type="dxa"/>
            <w:shd w:val="clear" w:color="auto" w:fill="auto"/>
            <w:noWrap/>
            <w:vAlign w:val="bottom"/>
          </w:tcPr>
          <w:p w:rsidR="0043234A" w:rsidRPr="00565E73" w:rsidRDefault="0043234A" w:rsidP="0043234A">
            <w:pPr>
              <w:jc w:val="center"/>
              <w:rPr>
                <w:ins w:id="1245" w:author="Jens Ohm" w:date="2018-10-04T15:08:00Z"/>
                <w:sz w:val="20"/>
              </w:rPr>
            </w:pPr>
            <w:ins w:id="1246" w:author="Jens Ohm" w:date="2018-10-04T15:08:00Z">
              <w:r w:rsidRPr="00565E73">
                <w:rPr>
                  <w:rFonts w:eastAsia="Times New Roman"/>
                  <w:color w:val="000000"/>
                  <w:sz w:val="20"/>
                </w:rPr>
                <w:t>-0.47%</w:t>
              </w:r>
            </w:ins>
          </w:p>
        </w:tc>
        <w:tc>
          <w:tcPr>
            <w:tcW w:w="720" w:type="dxa"/>
            <w:shd w:val="clear" w:color="auto" w:fill="auto"/>
            <w:noWrap/>
            <w:vAlign w:val="bottom"/>
          </w:tcPr>
          <w:p w:rsidR="0043234A" w:rsidRPr="00565E73" w:rsidRDefault="0043234A" w:rsidP="0043234A">
            <w:pPr>
              <w:jc w:val="center"/>
              <w:rPr>
                <w:ins w:id="1247" w:author="Jens Ohm" w:date="2018-10-04T15:08:00Z"/>
                <w:sz w:val="20"/>
              </w:rPr>
            </w:pPr>
            <w:ins w:id="1248" w:author="Jens Ohm" w:date="2018-10-04T15:08:00Z">
              <w:r w:rsidRPr="00565E73">
                <w:rPr>
                  <w:rFonts w:eastAsia="Times New Roman"/>
                  <w:color w:val="000000"/>
                  <w:sz w:val="20"/>
                </w:rPr>
                <w:t>101%</w:t>
              </w:r>
            </w:ins>
          </w:p>
        </w:tc>
        <w:tc>
          <w:tcPr>
            <w:tcW w:w="720" w:type="dxa"/>
            <w:tcBorders>
              <w:right w:val="single" w:sz="8" w:space="0" w:color="auto"/>
            </w:tcBorders>
            <w:shd w:val="clear" w:color="auto" w:fill="auto"/>
            <w:noWrap/>
            <w:vAlign w:val="bottom"/>
          </w:tcPr>
          <w:p w:rsidR="0043234A" w:rsidRPr="00565E73" w:rsidRDefault="0043234A" w:rsidP="0043234A">
            <w:pPr>
              <w:jc w:val="center"/>
              <w:rPr>
                <w:ins w:id="1249" w:author="Jens Ohm" w:date="2018-10-04T15:08:00Z"/>
                <w:sz w:val="20"/>
              </w:rPr>
            </w:pPr>
            <w:ins w:id="1250" w:author="Jens Ohm" w:date="2018-10-04T15:08:00Z">
              <w:r w:rsidRPr="00565E73">
                <w:rPr>
                  <w:rFonts w:eastAsia="Times New Roman"/>
                  <w:color w:val="000000"/>
                  <w:sz w:val="20"/>
                </w:rPr>
                <w:t>100%</w:t>
              </w:r>
            </w:ins>
          </w:p>
        </w:tc>
      </w:tr>
      <w:tr w:rsidR="0043234A" w:rsidRPr="00565E73" w:rsidTr="0043234A">
        <w:trPr>
          <w:trHeight w:val="2051"/>
          <w:ins w:id="1251" w:author="Jens Ohm" w:date="2018-10-04T15:08:00Z"/>
        </w:trPr>
        <w:tc>
          <w:tcPr>
            <w:tcW w:w="738" w:type="dxa"/>
            <w:shd w:val="clear" w:color="auto" w:fill="auto"/>
            <w:noWrap/>
          </w:tcPr>
          <w:p w:rsidR="0043234A" w:rsidRPr="00565E73" w:rsidRDefault="0043234A" w:rsidP="0043234A">
            <w:pPr>
              <w:rPr>
                <w:ins w:id="1252" w:author="Jens Ohm" w:date="2018-10-04T15:08:00Z"/>
                <w:sz w:val="20"/>
              </w:rPr>
            </w:pPr>
            <w:ins w:id="1253" w:author="Jens Ohm" w:date="2018-10-04T15:08:00Z">
              <w:r w:rsidRPr="00565E73">
                <w:rPr>
                  <w:sz w:val="20"/>
                  <w:lang w:val="es-ES_tradnl" w:eastAsia="de-DE"/>
                </w:rPr>
                <w:t>3.1.4</w:t>
              </w:r>
            </w:ins>
          </w:p>
        </w:tc>
        <w:tc>
          <w:tcPr>
            <w:tcW w:w="1890" w:type="dxa"/>
            <w:tcBorders>
              <w:right w:val="single" w:sz="8" w:space="0" w:color="auto"/>
            </w:tcBorders>
            <w:shd w:val="clear" w:color="auto" w:fill="auto"/>
          </w:tcPr>
          <w:p w:rsidR="0043234A" w:rsidRPr="00565E73" w:rsidRDefault="0043234A" w:rsidP="0043234A">
            <w:pPr>
              <w:rPr>
                <w:ins w:id="1254" w:author="Jens Ohm" w:date="2018-10-04T15:08:00Z"/>
                <w:sz w:val="20"/>
              </w:rPr>
            </w:pPr>
            <w:ins w:id="1255" w:author="Jens Ohm" w:date="2018-10-04T15:08:00Z">
              <w:r w:rsidRPr="00565E73">
                <w:rPr>
                  <w:rFonts w:eastAsia="Malgun Gothic"/>
                  <w:sz w:val="20"/>
                  <w:lang w:eastAsia="ko-KR"/>
                </w:rPr>
                <w:t>Harmonization of shape-, size- and mode-dependent s</w:t>
              </w:r>
              <w:r w:rsidRPr="00565E73">
                <w:rPr>
                  <w:rFonts w:eastAsia="Malgun Gothic" w:hint="eastAsia"/>
                  <w:sz w:val="20"/>
                  <w:lang w:eastAsia="ko-KR"/>
                </w:rPr>
                <w:t>election</w:t>
              </w:r>
              <w:r w:rsidRPr="00565E73">
                <w:rPr>
                  <w:rFonts w:eastAsia="Malgun Gothic"/>
                  <w:sz w:val="20"/>
                  <w:lang w:eastAsia="ko-KR"/>
                </w:rPr>
                <w:t xml:space="preserve"> of 4-tap </w:t>
              </w:r>
              <w:r w:rsidRPr="00565E73">
                <w:rPr>
                  <w:rFonts w:eastAsia="Malgun Gothic" w:hint="eastAsia"/>
                  <w:sz w:val="20"/>
                  <w:lang w:eastAsia="ko-KR"/>
                </w:rPr>
                <w:t>interpolation filter</w:t>
              </w:r>
              <w:r w:rsidRPr="00565E73">
                <w:rPr>
                  <w:rFonts w:eastAsia="Malgun Gothic"/>
                  <w:sz w:val="20"/>
                  <w:lang w:eastAsia="ko-KR"/>
                </w:rPr>
                <w:t>s (JVET-K0518) with simplified PDPC and wide-angle intra-prediction</w:t>
              </w:r>
            </w:ins>
          </w:p>
        </w:tc>
        <w:tc>
          <w:tcPr>
            <w:tcW w:w="877" w:type="dxa"/>
            <w:tcBorders>
              <w:left w:val="single" w:sz="8" w:space="0" w:color="auto"/>
            </w:tcBorders>
            <w:shd w:val="clear" w:color="auto" w:fill="auto"/>
            <w:noWrap/>
            <w:vAlign w:val="bottom"/>
          </w:tcPr>
          <w:p w:rsidR="0043234A" w:rsidRPr="00565E73" w:rsidRDefault="0043234A" w:rsidP="0043234A">
            <w:pPr>
              <w:rPr>
                <w:ins w:id="1256" w:author="Jens Ohm" w:date="2018-10-04T15:08:00Z"/>
                <w:rFonts w:eastAsia="Malgun Gothic"/>
                <w:sz w:val="20"/>
                <w:lang w:eastAsia="ko-KR"/>
              </w:rPr>
            </w:pPr>
            <w:ins w:id="1257" w:author="Jens Ohm" w:date="2018-10-04T15:08:00Z">
              <w:r w:rsidRPr="00565E73">
                <w:rPr>
                  <w:rFonts w:eastAsia="Malgun Gothic"/>
                  <w:sz w:val="20"/>
                  <w:lang w:eastAsia="ko-KR"/>
                </w:rPr>
                <w:t>-0.45%</w:t>
              </w:r>
            </w:ins>
          </w:p>
        </w:tc>
        <w:tc>
          <w:tcPr>
            <w:tcW w:w="810" w:type="dxa"/>
            <w:shd w:val="clear" w:color="auto" w:fill="auto"/>
            <w:noWrap/>
            <w:vAlign w:val="bottom"/>
          </w:tcPr>
          <w:p w:rsidR="0043234A" w:rsidRPr="00565E73" w:rsidRDefault="0043234A" w:rsidP="0043234A">
            <w:pPr>
              <w:rPr>
                <w:ins w:id="1258" w:author="Jens Ohm" w:date="2018-10-04T15:08:00Z"/>
                <w:rFonts w:eastAsia="Malgun Gothic"/>
                <w:sz w:val="20"/>
                <w:lang w:eastAsia="ko-KR"/>
              </w:rPr>
            </w:pPr>
            <w:ins w:id="1259" w:author="Jens Ohm" w:date="2018-10-04T15:08:00Z">
              <w:r w:rsidRPr="00565E73">
                <w:rPr>
                  <w:rFonts w:eastAsia="Malgun Gothic"/>
                  <w:sz w:val="20"/>
                  <w:lang w:eastAsia="ko-KR"/>
                </w:rPr>
                <w:t>-0.57%</w:t>
              </w:r>
            </w:ins>
          </w:p>
        </w:tc>
        <w:tc>
          <w:tcPr>
            <w:tcW w:w="810" w:type="dxa"/>
            <w:shd w:val="clear" w:color="auto" w:fill="auto"/>
            <w:noWrap/>
            <w:vAlign w:val="bottom"/>
          </w:tcPr>
          <w:p w:rsidR="0043234A" w:rsidRPr="00565E73" w:rsidRDefault="0043234A" w:rsidP="0043234A">
            <w:pPr>
              <w:rPr>
                <w:ins w:id="1260" w:author="Jens Ohm" w:date="2018-10-04T15:08:00Z"/>
                <w:rFonts w:eastAsia="Malgun Gothic"/>
                <w:sz w:val="20"/>
                <w:lang w:eastAsia="ko-KR"/>
              </w:rPr>
            </w:pPr>
            <w:ins w:id="1261" w:author="Jens Ohm" w:date="2018-10-04T15:08:00Z">
              <w:r w:rsidRPr="00565E73">
                <w:rPr>
                  <w:rFonts w:eastAsia="Malgun Gothic"/>
                  <w:sz w:val="20"/>
                  <w:lang w:eastAsia="ko-KR"/>
                </w:rPr>
                <w:t>-0.57%</w:t>
              </w:r>
            </w:ins>
          </w:p>
        </w:tc>
        <w:tc>
          <w:tcPr>
            <w:tcW w:w="720" w:type="dxa"/>
            <w:shd w:val="clear" w:color="auto" w:fill="auto"/>
            <w:noWrap/>
            <w:vAlign w:val="bottom"/>
          </w:tcPr>
          <w:p w:rsidR="0043234A" w:rsidRPr="00565E73" w:rsidRDefault="0043234A" w:rsidP="0043234A">
            <w:pPr>
              <w:rPr>
                <w:ins w:id="1262" w:author="Jens Ohm" w:date="2018-10-04T15:08:00Z"/>
                <w:rFonts w:eastAsia="Malgun Gothic"/>
                <w:sz w:val="20"/>
                <w:lang w:eastAsia="ko-KR"/>
              </w:rPr>
            </w:pPr>
            <w:ins w:id="1263" w:author="Jens Ohm" w:date="2018-10-04T15:08:00Z">
              <w:r w:rsidRPr="00565E73">
                <w:rPr>
                  <w:rFonts w:eastAsia="Malgun Gothic"/>
                  <w:sz w:val="20"/>
                  <w:lang w:eastAsia="ko-KR"/>
                </w:rPr>
                <w:t>102%</w:t>
              </w:r>
            </w:ins>
          </w:p>
        </w:tc>
        <w:tc>
          <w:tcPr>
            <w:tcW w:w="720" w:type="dxa"/>
            <w:tcBorders>
              <w:right w:val="single" w:sz="8" w:space="0" w:color="auto"/>
            </w:tcBorders>
            <w:shd w:val="clear" w:color="auto" w:fill="auto"/>
            <w:noWrap/>
            <w:vAlign w:val="bottom"/>
          </w:tcPr>
          <w:p w:rsidR="0043234A" w:rsidRPr="00565E73" w:rsidRDefault="0043234A" w:rsidP="0043234A">
            <w:pPr>
              <w:rPr>
                <w:ins w:id="1264" w:author="Jens Ohm" w:date="2018-10-04T15:08:00Z"/>
                <w:rFonts w:eastAsia="Malgun Gothic"/>
                <w:sz w:val="20"/>
                <w:lang w:eastAsia="ko-KR"/>
              </w:rPr>
            </w:pPr>
            <w:ins w:id="1265" w:author="Jens Ohm" w:date="2018-10-04T15:08:00Z">
              <w:r w:rsidRPr="00565E73">
                <w:rPr>
                  <w:rFonts w:eastAsia="Malgun Gothic"/>
                  <w:sz w:val="20"/>
                  <w:lang w:eastAsia="ko-KR"/>
                </w:rPr>
                <w:t>103%</w:t>
              </w:r>
            </w:ins>
          </w:p>
        </w:tc>
        <w:tc>
          <w:tcPr>
            <w:tcW w:w="810" w:type="dxa"/>
            <w:tcBorders>
              <w:left w:val="single" w:sz="8" w:space="0" w:color="auto"/>
            </w:tcBorders>
            <w:shd w:val="clear" w:color="auto" w:fill="auto"/>
            <w:noWrap/>
            <w:vAlign w:val="bottom"/>
          </w:tcPr>
          <w:p w:rsidR="0043234A" w:rsidRPr="00565E73" w:rsidRDefault="0043234A" w:rsidP="0043234A">
            <w:pPr>
              <w:jc w:val="center"/>
              <w:rPr>
                <w:ins w:id="1266" w:author="Jens Ohm" w:date="2018-10-04T15:08:00Z"/>
                <w:sz w:val="20"/>
              </w:rPr>
            </w:pPr>
            <w:ins w:id="1267" w:author="Jens Ohm" w:date="2018-10-04T15:08:00Z">
              <w:r w:rsidRPr="00565E73">
                <w:rPr>
                  <w:rFonts w:eastAsia="Times New Roman"/>
                  <w:color w:val="000000"/>
                  <w:sz w:val="20"/>
                </w:rPr>
                <w:t>-0.17%</w:t>
              </w:r>
            </w:ins>
          </w:p>
        </w:tc>
        <w:tc>
          <w:tcPr>
            <w:tcW w:w="810" w:type="dxa"/>
            <w:shd w:val="clear" w:color="auto" w:fill="auto"/>
            <w:noWrap/>
            <w:vAlign w:val="bottom"/>
          </w:tcPr>
          <w:p w:rsidR="0043234A" w:rsidRPr="00565E73" w:rsidRDefault="0043234A" w:rsidP="0043234A">
            <w:pPr>
              <w:jc w:val="center"/>
              <w:rPr>
                <w:ins w:id="1268" w:author="Jens Ohm" w:date="2018-10-04T15:08:00Z"/>
                <w:sz w:val="20"/>
              </w:rPr>
            </w:pPr>
            <w:ins w:id="1269" w:author="Jens Ohm" w:date="2018-10-04T15:08:00Z">
              <w:r w:rsidRPr="00565E73">
                <w:rPr>
                  <w:rFonts w:eastAsia="Times New Roman"/>
                  <w:color w:val="000000"/>
                  <w:sz w:val="20"/>
                </w:rPr>
                <w:t>-0.13%</w:t>
              </w:r>
            </w:ins>
          </w:p>
        </w:tc>
        <w:tc>
          <w:tcPr>
            <w:tcW w:w="810" w:type="dxa"/>
            <w:shd w:val="clear" w:color="auto" w:fill="auto"/>
            <w:noWrap/>
            <w:vAlign w:val="bottom"/>
          </w:tcPr>
          <w:p w:rsidR="0043234A" w:rsidRPr="00565E73" w:rsidRDefault="0043234A" w:rsidP="0043234A">
            <w:pPr>
              <w:jc w:val="center"/>
              <w:rPr>
                <w:ins w:id="1270" w:author="Jens Ohm" w:date="2018-10-04T15:08:00Z"/>
                <w:sz w:val="20"/>
              </w:rPr>
            </w:pPr>
            <w:ins w:id="1271" w:author="Jens Ohm" w:date="2018-10-04T15:08:00Z">
              <w:r w:rsidRPr="00565E73">
                <w:rPr>
                  <w:rFonts w:eastAsia="Times New Roman"/>
                  <w:color w:val="000000"/>
                  <w:sz w:val="20"/>
                </w:rPr>
                <w:t>-0.07%</w:t>
              </w:r>
            </w:ins>
          </w:p>
        </w:tc>
        <w:tc>
          <w:tcPr>
            <w:tcW w:w="720" w:type="dxa"/>
            <w:shd w:val="clear" w:color="auto" w:fill="auto"/>
            <w:noWrap/>
            <w:vAlign w:val="bottom"/>
          </w:tcPr>
          <w:p w:rsidR="0043234A" w:rsidRPr="00565E73" w:rsidRDefault="0043234A" w:rsidP="0043234A">
            <w:pPr>
              <w:jc w:val="center"/>
              <w:rPr>
                <w:ins w:id="1272" w:author="Jens Ohm" w:date="2018-10-04T15:08:00Z"/>
                <w:sz w:val="20"/>
              </w:rPr>
            </w:pPr>
            <w:ins w:id="1273" w:author="Jens Ohm" w:date="2018-10-04T15:08:00Z">
              <w:r w:rsidRPr="00565E73">
                <w:rPr>
                  <w:rFonts w:eastAsia="Times New Roman"/>
                  <w:color w:val="000000"/>
                  <w:sz w:val="20"/>
                </w:rPr>
                <w:t>100%</w:t>
              </w:r>
            </w:ins>
          </w:p>
        </w:tc>
        <w:tc>
          <w:tcPr>
            <w:tcW w:w="720" w:type="dxa"/>
            <w:tcBorders>
              <w:right w:val="single" w:sz="8" w:space="0" w:color="auto"/>
            </w:tcBorders>
            <w:shd w:val="clear" w:color="auto" w:fill="auto"/>
            <w:noWrap/>
            <w:vAlign w:val="bottom"/>
          </w:tcPr>
          <w:p w:rsidR="0043234A" w:rsidRPr="00565E73" w:rsidRDefault="0043234A" w:rsidP="0043234A">
            <w:pPr>
              <w:jc w:val="center"/>
              <w:rPr>
                <w:ins w:id="1274" w:author="Jens Ohm" w:date="2018-10-04T15:08:00Z"/>
                <w:sz w:val="20"/>
              </w:rPr>
            </w:pPr>
            <w:ins w:id="1275" w:author="Jens Ohm" w:date="2018-10-04T15:08:00Z">
              <w:r w:rsidRPr="00565E73">
                <w:rPr>
                  <w:rFonts w:eastAsia="Times New Roman"/>
                  <w:color w:val="000000"/>
                  <w:sz w:val="20"/>
                </w:rPr>
                <w:t>101%</w:t>
              </w:r>
            </w:ins>
          </w:p>
        </w:tc>
      </w:tr>
      <w:tr w:rsidR="0043234A" w:rsidRPr="00565E73" w:rsidTr="0043234A">
        <w:trPr>
          <w:trHeight w:val="998"/>
          <w:ins w:id="1276" w:author="Jens Ohm" w:date="2018-10-04T15:08:00Z"/>
        </w:trPr>
        <w:tc>
          <w:tcPr>
            <w:tcW w:w="738" w:type="dxa"/>
            <w:shd w:val="clear" w:color="auto" w:fill="auto"/>
            <w:noWrap/>
          </w:tcPr>
          <w:p w:rsidR="0043234A" w:rsidRPr="00565E73" w:rsidRDefault="0043234A" w:rsidP="0043234A">
            <w:pPr>
              <w:rPr>
                <w:ins w:id="1277" w:author="Jens Ohm" w:date="2018-10-04T15:08:00Z"/>
                <w:sz w:val="20"/>
              </w:rPr>
            </w:pPr>
            <w:ins w:id="1278" w:author="Jens Ohm" w:date="2018-10-04T15:08:00Z">
              <w:r w:rsidRPr="00565E73">
                <w:rPr>
                  <w:sz w:val="20"/>
                  <w:lang w:val="de-DE" w:eastAsia="de-DE"/>
                </w:rPr>
                <w:lastRenderedPageBreak/>
                <w:t>3.2.1</w:t>
              </w:r>
            </w:ins>
          </w:p>
        </w:tc>
        <w:tc>
          <w:tcPr>
            <w:tcW w:w="1890" w:type="dxa"/>
            <w:tcBorders>
              <w:right w:val="single" w:sz="8" w:space="0" w:color="auto"/>
            </w:tcBorders>
            <w:shd w:val="clear" w:color="auto" w:fill="auto"/>
          </w:tcPr>
          <w:p w:rsidR="0043234A" w:rsidRPr="00565E73" w:rsidRDefault="0043234A" w:rsidP="0043234A">
            <w:pPr>
              <w:rPr>
                <w:ins w:id="1279" w:author="Jens Ohm" w:date="2018-10-04T15:08:00Z"/>
                <w:sz w:val="20"/>
              </w:rPr>
            </w:pPr>
            <w:ins w:id="1280" w:author="Jens Ohm" w:date="2018-10-04T15:08:00Z">
              <w:r w:rsidRPr="00565E73">
                <w:rPr>
                  <w:sz w:val="20"/>
                </w:rPr>
                <w:t>Bilateral reference sample filter + 4-tap cubic interpolation filter</w:t>
              </w:r>
            </w:ins>
          </w:p>
        </w:tc>
        <w:tc>
          <w:tcPr>
            <w:tcW w:w="877" w:type="dxa"/>
            <w:tcBorders>
              <w:left w:val="single" w:sz="8" w:space="0" w:color="auto"/>
            </w:tcBorders>
            <w:shd w:val="clear" w:color="auto" w:fill="auto"/>
            <w:noWrap/>
            <w:vAlign w:val="bottom"/>
          </w:tcPr>
          <w:p w:rsidR="0043234A" w:rsidRPr="00565E73" w:rsidRDefault="0043234A" w:rsidP="0043234A">
            <w:pPr>
              <w:rPr>
                <w:ins w:id="1281" w:author="Jens Ohm" w:date="2018-10-04T15:08:00Z"/>
                <w:rFonts w:eastAsia="Malgun Gothic"/>
                <w:sz w:val="20"/>
                <w:lang w:eastAsia="ko-KR"/>
              </w:rPr>
            </w:pPr>
            <w:ins w:id="1282" w:author="Jens Ohm" w:date="2018-10-04T15:08:00Z">
              <w:r w:rsidRPr="00565E73">
                <w:rPr>
                  <w:rFonts w:eastAsia="Malgun Gothic"/>
                  <w:sz w:val="20"/>
                  <w:lang w:eastAsia="ko-KR"/>
                </w:rPr>
                <w:t>-0.59%</w:t>
              </w:r>
            </w:ins>
          </w:p>
        </w:tc>
        <w:tc>
          <w:tcPr>
            <w:tcW w:w="810" w:type="dxa"/>
            <w:shd w:val="clear" w:color="auto" w:fill="auto"/>
            <w:noWrap/>
            <w:vAlign w:val="bottom"/>
          </w:tcPr>
          <w:p w:rsidR="0043234A" w:rsidRPr="00565E73" w:rsidRDefault="0043234A" w:rsidP="0043234A">
            <w:pPr>
              <w:rPr>
                <w:ins w:id="1283" w:author="Jens Ohm" w:date="2018-10-04T15:08:00Z"/>
                <w:rFonts w:eastAsia="Malgun Gothic"/>
                <w:sz w:val="20"/>
                <w:lang w:eastAsia="ko-KR"/>
              </w:rPr>
            </w:pPr>
            <w:ins w:id="1284" w:author="Jens Ohm" w:date="2018-10-04T15:08:00Z">
              <w:r w:rsidRPr="00565E73">
                <w:rPr>
                  <w:rFonts w:eastAsia="Malgun Gothic"/>
                  <w:sz w:val="20"/>
                  <w:lang w:eastAsia="ko-KR"/>
                </w:rPr>
                <w:t>-0.68%</w:t>
              </w:r>
            </w:ins>
          </w:p>
        </w:tc>
        <w:tc>
          <w:tcPr>
            <w:tcW w:w="810" w:type="dxa"/>
            <w:shd w:val="clear" w:color="auto" w:fill="auto"/>
            <w:noWrap/>
            <w:vAlign w:val="bottom"/>
          </w:tcPr>
          <w:p w:rsidR="0043234A" w:rsidRPr="00565E73" w:rsidRDefault="0043234A" w:rsidP="0043234A">
            <w:pPr>
              <w:rPr>
                <w:ins w:id="1285" w:author="Jens Ohm" w:date="2018-10-04T15:08:00Z"/>
                <w:rFonts w:eastAsia="Malgun Gothic"/>
                <w:sz w:val="20"/>
                <w:lang w:eastAsia="ko-KR"/>
              </w:rPr>
            </w:pPr>
            <w:ins w:id="1286" w:author="Jens Ohm" w:date="2018-10-04T15:08:00Z">
              <w:r w:rsidRPr="00565E73">
                <w:rPr>
                  <w:rFonts w:eastAsia="Malgun Gothic"/>
                  <w:sz w:val="20"/>
                  <w:lang w:eastAsia="ko-KR"/>
                </w:rPr>
                <w:t>-0.69%</w:t>
              </w:r>
            </w:ins>
          </w:p>
        </w:tc>
        <w:tc>
          <w:tcPr>
            <w:tcW w:w="720" w:type="dxa"/>
            <w:shd w:val="clear" w:color="auto" w:fill="auto"/>
            <w:noWrap/>
            <w:vAlign w:val="bottom"/>
          </w:tcPr>
          <w:p w:rsidR="0043234A" w:rsidRPr="00565E73" w:rsidRDefault="0043234A" w:rsidP="0043234A">
            <w:pPr>
              <w:rPr>
                <w:ins w:id="1287" w:author="Jens Ohm" w:date="2018-10-04T15:08:00Z"/>
                <w:rFonts w:eastAsia="Malgun Gothic"/>
                <w:sz w:val="20"/>
                <w:lang w:eastAsia="ko-KR"/>
              </w:rPr>
            </w:pPr>
            <w:ins w:id="1288" w:author="Jens Ohm" w:date="2018-10-04T15:08:00Z">
              <w:r w:rsidRPr="00565E73">
                <w:rPr>
                  <w:rFonts w:eastAsia="Malgun Gothic"/>
                  <w:sz w:val="20"/>
                  <w:lang w:eastAsia="ko-KR"/>
                </w:rPr>
                <w:t>102%</w:t>
              </w:r>
            </w:ins>
          </w:p>
        </w:tc>
        <w:tc>
          <w:tcPr>
            <w:tcW w:w="720" w:type="dxa"/>
            <w:tcBorders>
              <w:right w:val="single" w:sz="8" w:space="0" w:color="auto"/>
            </w:tcBorders>
            <w:shd w:val="clear" w:color="auto" w:fill="auto"/>
            <w:noWrap/>
            <w:vAlign w:val="bottom"/>
          </w:tcPr>
          <w:p w:rsidR="0043234A" w:rsidRPr="00565E73" w:rsidRDefault="0043234A" w:rsidP="0043234A">
            <w:pPr>
              <w:rPr>
                <w:ins w:id="1289" w:author="Jens Ohm" w:date="2018-10-04T15:08:00Z"/>
                <w:rFonts w:eastAsia="Malgun Gothic"/>
                <w:sz w:val="20"/>
                <w:lang w:eastAsia="ko-KR"/>
              </w:rPr>
            </w:pPr>
            <w:ins w:id="1290" w:author="Jens Ohm" w:date="2018-10-04T15:08:00Z">
              <w:r w:rsidRPr="00565E73">
                <w:rPr>
                  <w:rFonts w:eastAsia="Malgun Gothic"/>
                  <w:sz w:val="20"/>
                  <w:lang w:eastAsia="ko-KR"/>
                </w:rPr>
                <w:t>101%</w:t>
              </w:r>
            </w:ins>
          </w:p>
        </w:tc>
        <w:tc>
          <w:tcPr>
            <w:tcW w:w="810" w:type="dxa"/>
            <w:tcBorders>
              <w:left w:val="single" w:sz="8" w:space="0" w:color="auto"/>
            </w:tcBorders>
            <w:shd w:val="clear" w:color="auto" w:fill="auto"/>
            <w:noWrap/>
            <w:vAlign w:val="bottom"/>
          </w:tcPr>
          <w:p w:rsidR="0043234A" w:rsidRPr="00565E73" w:rsidRDefault="0043234A" w:rsidP="0043234A">
            <w:pPr>
              <w:jc w:val="center"/>
              <w:rPr>
                <w:ins w:id="1291" w:author="Jens Ohm" w:date="2018-10-04T15:08:00Z"/>
                <w:sz w:val="20"/>
              </w:rPr>
            </w:pPr>
            <w:ins w:id="1292" w:author="Jens Ohm" w:date="2018-10-04T15:08:00Z">
              <w:r w:rsidRPr="00565E73">
                <w:rPr>
                  <w:rFonts w:eastAsia="Times New Roman"/>
                  <w:color w:val="000000"/>
                  <w:sz w:val="20"/>
                </w:rPr>
                <w:t>-0.26%</w:t>
              </w:r>
            </w:ins>
          </w:p>
        </w:tc>
        <w:tc>
          <w:tcPr>
            <w:tcW w:w="810" w:type="dxa"/>
            <w:shd w:val="clear" w:color="auto" w:fill="auto"/>
            <w:noWrap/>
            <w:vAlign w:val="bottom"/>
          </w:tcPr>
          <w:p w:rsidR="0043234A" w:rsidRPr="00565E73" w:rsidRDefault="0043234A" w:rsidP="0043234A">
            <w:pPr>
              <w:jc w:val="center"/>
              <w:rPr>
                <w:ins w:id="1293" w:author="Jens Ohm" w:date="2018-10-04T15:08:00Z"/>
                <w:sz w:val="20"/>
              </w:rPr>
            </w:pPr>
            <w:ins w:id="1294" w:author="Jens Ohm" w:date="2018-10-04T15:08:00Z">
              <w:r w:rsidRPr="00565E73">
                <w:rPr>
                  <w:rFonts w:eastAsia="Times New Roman"/>
                  <w:color w:val="000000"/>
                  <w:sz w:val="20"/>
                </w:rPr>
                <w:t>-0.43%</w:t>
              </w:r>
            </w:ins>
          </w:p>
        </w:tc>
        <w:tc>
          <w:tcPr>
            <w:tcW w:w="810" w:type="dxa"/>
            <w:shd w:val="clear" w:color="auto" w:fill="auto"/>
            <w:noWrap/>
            <w:vAlign w:val="bottom"/>
          </w:tcPr>
          <w:p w:rsidR="0043234A" w:rsidRPr="00565E73" w:rsidRDefault="0043234A" w:rsidP="0043234A">
            <w:pPr>
              <w:jc w:val="center"/>
              <w:rPr>
                <w:ins w:id="1295" w:author="Jens Ohm" w:date="2018-10-04T15:08:00Z"/>
                <w:sz w:val="20"/>
              </w:rPr>
            </w:pPr>
            <w:ins w:id="1296" w:author="Jens Ohm" w:date="2018-10-04T15:08:00Z">
              <w:r w:rsidRPr="00565E73">
                <w:rPr>
                  <w:rFonts w:eastAsia="Times New Roman"/>
                  <w:color w:val="000000"/>
                  <w:sz w:val="20"/>
                </w:rPr>
                <w:t>-0.45%</w:t>
              </w:r>
            </w:ins>
          </w:p>
        </w:tc>
        <w:tc>
          <w:tcPr>
            <w:tcW w:w="720" w:type="dxa"/>
            <w:shd w:val="clear" w:color="auto" w:fill="auto"/>
            <w:noWrap/>
            <w:vAlign w:val="bottom"/>
          </w:tcPr>
          <w:p w:rsidR="0043234A" w:rsidRPr="00565E73" w:rsidRDefault="0043234A" w:rsidP="0043234A">
            <w:pPr>
              <w:jc w:val="center"/>
              <w:rPr>
                <w:ins w:id="1297" w:author="Jens Ohm" w:date="2018-10-04T15:08:00Z"/>
                <w:sz w:val="20"/>
              </w:rPr>
            </w:pPr>
            <w:ins w:id="1298" w:author="Jens Ohm" w:date="2018-10-04T15:08:00Z">
              <w:r w:rsidRPr="00565E73">
                <w:rPr>
                  <w:rFonts w:eastAsia="Times New Roman"/>
                  <w:color w:val="000000"/>
                  <w:sz w:val="20"/>
                </w:rPr>
                <w:t>100%</w:t>
              </w:r>
            </w:ins>
          </w:p>
        </w:tc>
        <w:tc>
          <w:tcPr>
            <w:tcW w:w="720" w:type="dxa"/>
            <w:tcBorders>
              <w:right w:val="single" w:sz="8" w:space="0" w:color="auto"/>
            </w:tcBorders>
            <w:shd w:val="clear" w:color="auto" w:fill="auto"/>
            <w:noWrap/>
            <w:vAlign w:val="bottom"/>
          </w:tcPr>
          <w:p w:rsidR="0043234A" w:rsidRPr="00565E73" w:rsidRDefault="0043234A" w:rsidP="0043234A">
            <w:pPr>
              <w:jc w:val="center"/>
              <w:rPr>
                <w:ins w:id="1299" w:author="Jens Ohm" w:date="2018-10-04T15:08:00Z"/>
                <w:sz w:val="20"/>
              </w:rPr>
            </w:pPr>
            <w:ins w:id="1300" w:author="Jens Ohm" w:date="2018-10-04T15:08:00Z">
              <w:r w:rsidRPr="00565E73">
                <w:rPr>
                  <w:rFonts w:eastAsia="Times New Roman"/>
                  <w:color w:val="000000"/>
                  <w:sz w:val="20"/>
                </w:rPr>
                <w:t>100%</w:t>
              </w:r>
            </w:ins>
          </w:p>
        </w:tc>
      </w:tr>
      <w:tr w:rsidR="0043234A" w:rsidRPr="00565E73" w:rsidTr="0043234A">
        <w:trPr>
          <w:trHeight w:val="1367"/>
          <w:ins w:id="1301" w:author="Jens Ohm" w:date="2018-10-04T15:08:00Z"/>
        </w:trPr>
        <w:tc>
          <w:tcPr>
            <w:tcW w:w="738" w:type="dxa"/>
            <w:shd w:val="clear" w:color="auto" w:fill="auto"/>
            <w:noWrap/>
          </w:tcPr>
          <w:p w:rsidR="0043234A" w:rsidRPr="00565E73" w:rsidRDefault="0043234A" w:rsidP="0043234A">
            <w:pPr>
              <w:rPr>
                <w:ins w:id="1302" w:author="Jens Ohm" w:date="2018-10-04T15:08:00Z"/>
                <w:sz w:val="20"/>
              </w:rPr>
            </w:pPr>
            <w:ins w:id="1303" w:author="Jens Ohm" w:date="2018-10-04T15:08:00Z">
              <w:r w:rsidRPr="00565E73">
                <w:rPr>
                  <w:sz w:val="20"/>
                  <w:lang w:val="es-ES_tradnl" w:eastAsia="de-DE"/>
                </w:rPr>
                <w:t>3.2.2</w:t>
              </w:r>
            </w:ins>
          </w:p>
        </w:tc>
        <w:tc>
          <w:tcPr>
            <w:tcW w:w="1890" w:type="dxa"/>
            <w:tcBorders>
              <w:right w:val="single" w:sz="8" w:space="0" w:color="auto"/>
            </w:tcBorders>
            <w:shd w:val="clear" w:color="auto" w:fill="auto"/>
          </w:tcPr>
          <w:p w:rsidR="0043234A" w:rsidRPr="00565E73" w:rsidRDefault="0043234A" w:rsidP="0043234A">
            <w:pPr>
              <w:rPr>
                <w:ins w:id="1304" w:author="Jens Ohm" w:date="2018-10-04T15:08:00Z"/>
                <w:sz w:val="20"/>
              </w:rPr>
            </w:pPr>
            <w:ins w:id="1305" w:author="Jens Ohm" w:date="2018-10-04T15:08:00Z">
              <w:r w:rsidRPr="00565E73">
                <w:rPr>
                  <w:sz w:val="20"/>
                </w:rPr>
                <w:t>Bilateral reference sample filter + 4-tap cubic interpolation filter + 4-tap Gaussian interpolation filter</w:t>
              </w:r>
            </w:ins>
          </w:p>
        </w:tc>
        <w:tc>
          <w:tcPr>
            <w:tcW w:w="877" w:type="dxa"/>
            <w:tcBorders>
              <w:left w:val="single" w:sz="8" w:space="0" w:color="auto"/>
            </w:tcBorders>
            <w:shd w:val="clear" w:color="auto" w:fill="auto"/>
            <w:noWrap/>
            <w:vAlign w:val="bottom"/>
          </w:tcPr>
          <w:p w:rsidR="0043234A" w:rsidRPr="00565E73" w:rsidRDefault="0043234A" w:rsidP="0043234A">
            <w:pPr>
              <w:rPr>
                <w:ins w:id="1306" w:author="Jens Ohm" w:date="2018-10-04T15:08:00Z"/>
                <w:rFonts w:eastAsia="Malgun Gothic"/>
                <w:sz w:val="20"/>
                <w:lang w:eastAsia="ko-KR"/>
              </w:rPr>
            </w:pPr>
            <w:ins w:id="1307" w:author="Jens Ohm" w:date="2018-10-04T15:08:00Z">
              <w:r w:rsidRPr="00565E73">
                <w:rPr>
                  <w:rFonts w:eastAsia="Malgun Gothic"/>
                  <w:sz w:val="20"/>
                  <w:lang w:eastAsia="ko-KR"/>
                </w:rPr>
                <w:t>-0.60%</w:t>
              </w:r>
            </w:ins>
          </w:p>
        </w:tc>
        <w:tc>
          <w:tcPr>
            <w:tcW w:w="810" w:type="dxa"/>
            <w:shd w:val="clear" w:color="auto" w:fill="auto"/>
            <w:noWrap/>
            <w:vAlign w:val="bottom"/>
          </w:tcPr>
          <w:p w:rsidR="0043234A" w:rsidRPr="00565E73" w:rsidRDefault="0043234A" w:rsidP="0043234A">
            <w:pPr>
              <w:rPr>
                <w:ins w:id="1308" w:author="Jens Ohm" w:date="2018-10-04T15:08:00Z"/>
                <w:rFonts w:eastAsia="Malgun Gothic"/>
                <w:sz w:val="20"/>
                <w:lang w:eastAsia="ko-KR"/>
              </w:rPr>
            </w:pPr>
            <w:ins w:id="1309" w:author="Jens Ohm" w:date="2018-10-04T15:08:00Z">
              <w:r w:rsidRPr="00565E73">
                <w:rPr>
                  <w:rFonts w:eastAsia="Malgun Gothic"/>
                  <w:sz w:val="20"/>
                  <w:lang w:eastAsia="ko-KR"/>
                </w:rPr>
                <w:t>-0.58%</w:t>
              </w:r>
            </w:ins>
          </w:p>
        </w:tc>
        <w:tc>
          <w:tcPr>
            <w:tcW w:w="810" w:type="dxa"/>
            <w:shd w:val="clear" w:color="auto" w:fill="auto"/>
            <w:noWrap/>
            <w:vAlign w:val="bottom"/>
          </w:tcPr>
          <w:p w:rsidR="0043234A" w:rsidRPr="00565E73" w:rsidRDefault="0043234A" w:rsidP="0043234A">
            <w:pPr>
              <w:rPr>
                <w:ins w:id="1310" w:author="Jens Ohm" w:date="2018-10-04T15:08:00Z"/>
                <w:rFonts w:eastAsia="Malgun Gothic"/>
                <w:sz w:val="20"/>
                <w:lang w:eastAsia="ko-KR"/>
              </w:rPr>
            </w:pPr>
            <w:ins w:id="1311" w:author="Jens Ohm" w:date="2018-10-04T15:08:00Z">
              <w:r w:rsidRPr="00565E73">
                <w:rPr>
                  <w:rFonts w:eastAsia="Malgun Gothic"/>
                  <w:sz w:val="20"/>
                  <w:lang w:eastAsia="ko-KR"/>
                </w:rPr>
                <w:t>-0.61%</w:t>
              </w:r>
            </w:ins>
          </w:p>
        </w:tc>
        <w:tc>
          <w:tcPr>
            <w:tcW w:w="720" w:type="dxa"/>
            <w:shd w:val="clear" w:color="auto" w:fill="auto"/>
            <w:noWrap/>
            <w:vAlign w:val="bottom"/>
          </w:tcPr>
          <w:p w:rsidR="0043234A" w:rsidRPr="00565E73" w:rsidRDefault="0043234A" w:rsidP="0043234A">
            <w:pPr>
              <w:rPr>
                <w:ins w:id="1312" w:author="Jens Ohm" w:date="2018-10-04T15:08:00Z"/>
                <w:rFonts w:eastAsia="Malgun Gothic"/>
                <w:sz w:val="20"/>
                <w:lang w:eastAsia="ko-KR"/>
              </w:rPr>
            </w:pPr>
            <w:ins w:id="1313" w:author="Jens Ohm" w:date="2018-10-04T15:08:00Z">
              <w:r w:rsidRPr="00565E73">
                <w:rPr>
                  <w:rFonts w:eastAsia="Malgun Gothic"/>
                  <w:sz w:val="20"/>
                  <w:lang w:eastAsia="ko-KR"/>
                </w:rPr>
                <w:t>104%</w:t>
              </w:r>
            </w:ins>
          </w:p>
        </w:tc>
        <w:tc>
          <w:tcPr>
            <w:tcW w:w="720" w:type="dxa"/>
            <w:tcBorders>
              <w:right w:val="single" w:sz="8" w:space="0" w:color="auto"/>
            </w:tcBorders>
            <w:shd w:val="clear" w:color="auto" w:fill="auto"/>
            <w:noWrap/>
            <w:vAlign w:val="bottom"/>
          </w:tcPr>
          <w:p w:rsidR="0043234A" w:rsidRPr="00565E73" w:rsidRDefault="0043234A" w:rsidP="0043234A">
            <w:pPr>
              <w:rPr>
                <w:ins w:id="1314" w:author="Jens Ohm" w:date="2018-10-04T15:08:00Z"/>
                <w:rFonts w:eastAsia="Malgun Gothic"/>
                <w:sz w:val="20"/>
                <w:lang w:eastAsia="ko-KR"/>
              </w:rPr>
            </w:pPr>
            <w:ins w:id="1315" w:author="Jens Ohm" w:date="2018-10-04T15:08:00Z">
              <w:r w:rsidRPr="00565E73">
                <w:rPr>
                  <w:rFonts w:eastAsia="Malgun Gothic"/>
                  <w:sz w:val="20"/>
                  <w:lang w:eastAsia="ko-KR"/>
                </w:rPr>
                <w:t>102%</w:t>
              </w:r>
            </w:ins>
          </w:p>
        </w:tc>
        <w:tc>
          <w:tcPr>
            <w:tcW w:w="810" w:type="dxa"/>
            <w:tcBorders>
              <w:left w:val="single" w:sz="8" w:space="0" w:color="auto"/>
            </w:tcBorders>
            <w:shd w:val="clear" w:color="auto" w:fill="auto"/>
            <w:noWrap/>
            <w:vAlign w:val="bottom"/>
          </w:tcPr>
          <w:p w:rsidR="0043234A" w:rsidRPr="00565E73" w:rsidRDefault="0043234A" w:rsidP="0043234A">
            <w:pPr>
              <w:jc w:val="center"/>
              <w:rPr>
                <w:ins w:id="1316" w:author="Jens Ohm" w:date="2018-10-04T15:08:00Z"/>
                <w:sz w:val="20"/>
              </w:rPr>
            </w:pPr>
            <w:ins w:id="1317" w:author="Jens Ohm" w:date="2018-10-04T15:08:00Z">
              <w:r w:rsidRPr="00565E73">
                <w:rPr>
                  <w:rFonts w:eastAsia="Times New Roman"/>
                  <w:color w:val="000000"/>
                  <w:sz w:val="20"/>
                </w:rPr>
                <w:t>-0.31%</w:t>
              </w:r>
            </w:ins>
          </w:p>
        </w:tc>
        <w:tc>
          <w:tcPr>
            <w:tcW w:w="810" w:type="dxa"/>
            <w:shd w:val="clear" w:color="auto" w:fill="auto"/>
            <w:noWrap/>
            <w:vAlign w:val="bottom"/>
          </w:tcPr>
          <w:p w:rsidR="0043234A" w:rsidRPr="00565E73" w:rsidRDefault="0043234A" w:rsidP="0043234A">
            <w:pPr>
              <w:jc w:val="center"/>
              <w:rPr>
                <w:ins w:id="1318" w:author="Jens Ohm" w:date="2018-10-04T15:08:00Z"/>
                <w:sz w:val="20"/>
              </w:rPr>
            </w:pPr>
            <w:ins w:id="1319" w:author="Jens Ohm" w:date="2018-10-04T15:08:00Z">
              <w:r w:rsidRPr="00565E73">
                <w:rPr>
                  <w:rFonts w:eastAsia="Times New Roman"/>
                  <w:color w:val="000000"/>
                  <w:sz w:val="20"/>
                </w:rPr>
                <w:t>-0.51%</w:t>
              </w:r>
            </w:ins>
          </w:p>
        </w:tc>
        <w:tc>
          <w:tcPr>
            <w:tcW w:w="810" w:type="dxa"/>
            <w:shd w:val="clear" w:color="auto" w:fill="auto"/>
            <w:noWrap/>
            <w:vAlign w:val="bottom"/>
          </w:tcPr>
          <w:p w:rsidR="0043234A" w:rsidRPr="00565E73" w:rsidRDefault="0043234A" w:rsidP="0043234A">
            <w:pPr>
              <w:jc w:val="center"/>
              <w:rPr>
                <w:ins w:id="1320" w:author="Jens Ohm" w:date="2018-10-04T15:08:00Z"/>
                <w:sz w:val="20"/>
              </w:rPr>
            </w:pPr>
            <w:ins w:id="1321" w:author="Jens Ohm" w:date="2018-10-04T15:08:00Z">
              <w:r w:rsidRPr="00565E73">
                <w:rPr>
                  <w:rFonts w:eastAsia="Times New Roman"/>
                  <w:color w:val="000000"/>
                  <w:sz w:val="20"/>
                </w:rPr>
                <w:t>-0.45%</w:t>
              </w:r>
            </w:ins>
          </w:p>
        </w:tc>
        <w:tc>
          <w:tcPr>
            <w:tcW w:w="720" w:type="dxa"/>
            <w:shd w:val="clear" w:color="auto" w:fill="auto"/>
            <w:noWrap/>
            <w:vAlign w:val="bottom"/>
          </w:tcPr>
          <w:p w:rsidR="0043234A" w:rsidRPr="00565E73" w:rsidRDefault="0043234A" w:rsidP="0043234A">
            <w:pPr>
              <w:jc w:val="center"/>
              <w:rPr>
                <w:ins w:id="1322" w:author="Jens Ohm" w:date="2018-10-04T15:08:00Z"/>
                <w:sz w:val="20"/>
              </w:rPr>
            </w:pPr>
            <w:ins w:id="1323" w:author="Jens Ohm" w:date="2018-10-04T15:08:00Z">
              <w:r w:rsidRPr="00565E73">
                <w:rPr>
                  <w:rFonts w:eastAsia="Times New Roman"/>
                  <w:color w:val="000000"/>
                  <w:sz w:val="20"/>
                </w:rPr>
                <w:t>101%</w:t>
              </w:r>
            </w:ins>
          </w:p>
        </w:tc>
        <w:tc>
          <w:tcPr>
            <w:tcW w:w="720" w:type="dxa"/>
            <w:tcBorders>
              <w:right w:val="single" w:sz="8" w:space="0" w:color="auto"/>
            </w:tcBorders>
            <w:shd w:val="clear" w:color="auto" w:fill="auto"/>
            <w:noWrap/>
            <w:vAlign w:val="bottom"/>
          </w:tcPr>
          <w:p w:rsidR="0043234A" w:rsidRPr="00565E73" w:rsidRDefault="0043234A" w:rsidP="0043234A">
            <w:pPr>
              <w:jc w:val="center"/>
              <w:rPr>
                <w:ins w:id="1324" w:author="Jens Ohm" w:date="2018-10-04T15:08:00Z"/>
                <w:sz w:val="20"/>
              </w:rPr>
            </w:pPr>
            <w:ins w:id="1325" w:author="Jens Ohm" w:date="2018-10-04T15:08:00Z">
              <w:r w:rsidRPr="00565E73">
                <w:rPr>
                  <w:rFonts w:eastAsia="Times New Roman"/>
                  <w:color w:val="000000"/>
                  <w:sz w:val="20"/>
                </w:rPr>
                <w:t>100%</w:t>
              </w:r>
            </w:ins>
          </w:p>
        </w:tc>
      </w:tr>
      <w:tr w:rsidR="0043234A" w:rsidRPr="00565E73" w:rsidTr="0043234A">
        <w:trPr>
          <w:trHeight w:val="386"/>
          <w:ins w:id="1326" w:author="Jens Ohm" w:date="2018-10-04T15:08:00Z"/>
        </w:trPr>
        <w:tc>
          <w:tcPr>
            <w:tcW w:w="738" w:type="dxa"/>
            <w:shd w:val="clear" w:color="auto" w:fill="auto"/>
            <w:noWrap/>
          </w:tcPr>
          <w:p w:rsidR="0043234A" w:rsidRPr="00565E73" w:rsidRDefault="0043234A" w:rsidP="0043234A">
            <w:pPr>
              <w:rPr>
                <w:ins w:id="1327" w:author="Jens Ohm" w:date="2018-10-04T15:08:00Z"/>
                <w:sz w:val="20"/>
              </w:rPr>
            </w:pPr>
            <w:ins w:id="1328" w:author="Jens Ohm" w:date="2018-10-04T15:08:00Z">
              <w:r w:rsidRPr="00565E73">
                <w:rPr>
                  <w:sz w:val="20"/>
                </w:rPr>
                <w:t>3.3.1</w:t>
              </w:r>
            </w:ins>
          </w:p>
        </w:tc>
        <w:tc>
          <w:tcPr>
            <w:tcW w:w="1890" w:type="dxa"/>
            <w:tcBorders>
              <w:right w:val="single" w:sz="8" w:space="0" w:color="auto"/>
            </w:tcBorders>
            <w:shd w:val="clear" w:color="auto" w:fill="auto"/>
          </w:tcPr>
          <w:p w:rsidR="0043234A" w:rsidRPr="00565E73" w:rsidRDefault="0043234A" w:rsidP="0043234A">
            <w:pPr>
              <w:rPr>
                <w:ins w:id="1329" w:author="Jens Ohm" w:date="2018-10-04T15:08:00Z"/>
                <w:sz w:val="20"/>
              </w:rPr>
            </w:pPr>
            <w:ins w:id="1330" w:author="Jens Ohm" w:date="2018-10-04T15:08:00Z">
              <w:r w:rsidRPr="00565E73">
                <w:rPr>
                  <w:sz w:val="20"/>
                </w:rPr>
                <w:t>Multiple 4-tap filter</w:t>
              </w:r>
            </w:ins>
          </w:p>
        </w:tc>
        <w:tc>
          <w:tcPr>
            <w:tcW w:w="877" w:type="dxa"/>
            <w:tcBorders>
              <w:left w:val="single" w:sz="8" w:space="0" w:color="auto"/>
            </w:tcBorders>
            <w:shd w:val="clear" w:color="auto" w:fill="auto"/>
            <w:noWrap/>
            <w:vAlign w:val="bottom"/>
          </w:tcPr>
          <w:p w:rsidR="0043234A" w:rsidRPr="00565E73" w:rsidRDefault="0043234A" w:rsidP="0043234A">
            <w:pPr>
              <w:rPr>
                <w:ins w:id="1331" w:author="Jens Ohm" w:date="2018-10-04T15:08:00Z"/>
                <w:rFonts w:eastAsia="Malgun Gothic"/>
                <w:sz w:val="20"/>
                <w:lang w:eastAsia="ko-KR"/>
              </w:rPr>
            </w:pPr>
            <w:ins w:id="1332" w:author="Jens Ohm" w:date="2018-10-04T15:08:00Z">
              <w:r w:rsidRPr="00053800">
                <w:rPr>
                  <w:rFonts w:eastAsia="Malgun Gothic"/>
                  <w:sz w:val="20"/>
                  <w:lang w:eastAsia="ko-KR"/>
                </w:rPr>
                <w:t>-0.39%</w:t>
              </w:r>
            </w:ins>
          </w:p>
        </w:tc>
        <w:tc>
          <w:tcPr>
            <w:tcW w:w="810" w:type="dxa"/>
            <w:shd w:val="clear" w:color="auto" w:fill="auto"/>
            <w:noWrap/>
            <w:vAlign w:val="bottom"/>
          </w:tcPr>
          <w:p w:rsidR="0043234A" w:rsidRPr="00565E73" w:rsidRDefault="0043234A" w:rsidP="0043234A">
            <w:pPr>
              <w:rPr>
                <w:ins w:id="1333" w:author="Jens Ohm" w:date="2018-10-04T15:08:00Z"/>
                <w:rFonts w:eastAsia="Malgun Gothic"/>
                <w:sz w:val="20"/>
                <w:lang w:eastAsia="ko-KR"/>
              </w:rPr>
            </w:pPr>
            <w:ins w:id="1334" w:author="Jens Ohm" w:date="2018-10-04T15:08:00Z">
              <w:r w:rsidRPr="00053800">
                <w:rPr>
                  <w:rFonts w:eastAsia="Malgun Gothic"/>
                  <w:sz w:val="20"/>
                  <w:lang w:eastAsia="ko-KR"/>
                </w:rPr>
                <w:t>-0.59%</w:t>
              </w:r>
            </w:ins>
          </w:p>
        </w:tc>
        <w:tc>
          <w:tcPr>
            <w:tcW w:w="810" w:type="dxa"/>
            <w:shd w:val="clear" w:color="auto" w:fill="auto"/>
            <w:noWrap/>
            <w:vAlign w:val="bottom"/>
          </w:tcPr>
          <w:p w:rsidR="0043234A" w:rsidRPr="00565E73" w:rsidRDefault="0043234A" w:rsidP="0043234A">
            <w:pPr>
              <w:rPr>
                <w:ins w:id="1335" w:author="Jens Ohm" w:date="2018-10-04T15:08:00Z"/>
                <w:rFonts w:eastAsia="Malgun Gothic"/>
                <w:sz w:val="20"/>
                <w:lang w:eastAsia="ko-KR"/>
              </w:rPr>
            </w:pPr>
            <w:ins w:id="1336" w:author="Jens Ohm" w:date="2018-10-04T15:08:00Z">
              <w:r w:rsidRPr="00053800">
                <w:rPr>
                  <w:rFonts w:eastAsia="Malgun Gothic"/>
                  <w:sz w:val="20"/>
                  <w:lang w:eastAsia="ko-KR"/>
                </w:rPr>
                <w:t>-0.59%</w:t>
              </w:r>
            </w:ins>
          </w:p>
        </w:tc>
        <w:tc>
          <w:tcPr>
            <w:tcW w:w="720" w:type="dxa"/>
            <w:shd w:val="clear" w:color="auto" w:fill="auto"/>
            <w:noWrap/>
            <w:vAlign w:val="bottom"/>
          </w:tcPr>
          <w:p w:rsidR="0043234A" w:rsidRPr="00565E73" w:rsidRDefault="0043234A" w:rsidP="0043234A">
            <w:pPr>
              <w:rPr>
                <w:ins w:id="1337" w:author="Jens Ohm" w:date="2018-10-04T15:08:00Z"/>
                <w:rFonts w:eastAsia="Malgun Gothic"/>
                <w:sz w:val="20"/>
                <w:lang w:eastAsia="ko-KR"/>
              </w:rPr>
            </w:pPr>
            <w:ins w:id="1338" w:author="Jens Ohm" w:date="2018-10-04T15:08:00Z">
              <w:r w:rsidRPr="00053800">
                <w:rPr>
                  <w:rFonts w:eastAsia="Malgun Gothic"/>
                  <w:sz w:val="20"/>
                  <w:lang w:eastAsia="ko-KR"/>
                </w:rPr>
                <w:t>105%</w:t>
              </w:r>
            </w:ins>
          </w:p>
        </w:tc>
        <w:tc>
          <w:tcPr>
            <w:tcW w:w="720" w:type="dxa"/>
            <w:tcBorders>
              <w:right w:val="single" w:sz="8" w:space="0" w:color="auto"/>
            </w:tcBorders>
            <w:shd w:val="clear" w:color="auto" w:fill="auto"/>
            <w:noWrap/>
            <w:vAlign w:val="bottom"/>
          </w:tcPr>
          <w:p w:rsidR="0043234A" w:rsidRPr="00565E73" w:rsidRDefault="0043234A" w:rsidP="0043234A">
            <w:pPr>
              <w:rPr>
                <w:ins w:id="1339" w:author="Jens Ohm" w:date="2018-10-04T15:08:00Z"/>
                <w:rFonts w:eastAsia="Malgun Gothic"/>
                <w:sz w:val="20"/>
                <w:lang w:eastAsia="ko-KR"/>
              </w:rPr>
            </w:pPr>
            <w:ins w:id="1340" w:author="Jens Ohm" w:date="2018-10-04T15:08:00Z">
              <w:r w:rsidRPr="00053800">
                <w:rPr>
                  <w:rFonts w:eastAsia="Malgun Gothic"/>
                  <w:sz w:val="20"/>
                  <w:lang w:eastAsia="ko-KR"/>
                </w:rPr>
                <w:t>101%</w:t>
              </w:r>
            </w:ins>
          </w:p>
        </w:tc>
        <w:tc>
          <w:tcPr>
            <w:tcW w:w="810" w:type="dxa"/>
            <w:tcBorders>
              <w:left w:val="single" w:sz="8" w:space="0" w:color="auto"/>
            </w:tcBorders>
            <w:shd w:val="clear" w:color="auto" w:fill="auto"/>
            <w:noWrap/>
            <w:vAlign w:val="bottom"/>
          </w:tcPr>
          <w:p w:rsidR="0043234A" w:rsidRPr="00053800" w:rsidRDefault="0043234A" w:rsidP="0043234A">
            <w:pPr>
              <w:jc w:val="center"/>
              <w:rPr>
                <w:ins w:id="1341" w:author="Jens Ohm" w:date="2018-10-04T15:08:00Z"/>
                <w:rFonts w:eastAsia="Malgun Gothic"/>
                <w:sz w:val="20"/>
                <w:lang w:eastAsia="ko-KR"/>
              </w:rPr>
            </w:pPr>
            <w:ins w:id="1342" w:author="Jens Ohm" w:date="2018-10-04T15:08:00Z">
              <w:r w:rsidRPr="00053800">
                <w:rPr>
                  <w:rFonts w:eastAsia="Malgun Gothic"/>
                  <w:sz w:val="20"/>
                  <w:lang w:eastAsia="ko-KR"/>
                </w:rPr>
                <w:t>-0.16%</w:t>
              </w:r>
            </w:ins>
          </w:p>
        </w:tc>
        <w:tc>
          <w:tcPr>
            <w:tcW w:w="810" w:type="dxa"/>
            <w:shd w:val="clear" w:color="auto" w:fill="auto"/>
            <w:noWrap/>
            <w:vAlign w:val="bottom"/>
          </w:tcPr>
          <w:p w:rsidR="0043234A" w:rsidRPr="00053800" w:rsidRDefault="0043234A" w:rsidP="0043234A">
            <w:pPr>
              <w:jc w:val="center"/>
              <w:rPr>
                <w:ins w:id="1343" w:author="Jens Ohm" w:date="2018-10-04T15:08:00Z"/>
                <w:rFonts w:eastAsia="Malgun Gothic"/>
                <w:sz w:val="20"/>
                <w:lang w:eastAsia="ko-KR"/>
              </w:rPr>
            </w:pPr>
            <w:ins w:id="1344" w:author="Jens Ohm" w:date="2018-10-04T15:08:00Z">
              <w:r w:rsidRPr="00053800">
                <w:rPr>
                  <w:rFonts w:eastAsia="Malgun Gothic"/>
                  <w:sz w:val="20"/>
                  <w:lang w:eastAsia="ko-KR"/>
                </w:rPr>
                <w:t>-0.39%</w:t>
              </w:r>
            </w:ins>
          </w:p>
        </w:tc>
        <w:tc>
          <w:tcPr>
            <w:tcW w:w="810" w:type="dxa"/>
            <w:shd w:val="clear" w:color="auto" w:fill="auto"/>
            <w:noWrap/>
            <w:vAlign w:val="bottom"/>
          </w:tcPr>
          <w:p w:rsidR="0043234A" w:rsidRPr="00053800" w:rsidRDefault="0043234A" w:rsidP="0043234A">
            <w:pPr>
              <w:jc w:val="center"/>
              <w:rPr>
                <w:ins w:id="1345" w:author="Jens Ohm" w:date="2018-10-04T15:08:00Z"/>
                <w:rFonts w:eastAsia="Malgun Gothic"/>
                <w:sz w:val="20"/>
                <w:lang w:eastAsia="ko-KR"/>
              </w:rPr>
            </w:pPr>
            <w:ins w:id="1346" w:author="Jens Ohm" w:date="2018-10-04T15:08:00Z">
              <w:r w:rsidRPr="00053800">
                <w:rPr>
                  <w:rFonts w:eastAsia="Malgun Gothic"/>
                  <w:sz w:val="20"/>
                  <w:lang w:eastAsia="ko-KR"/>
                </w:rPr>
                <w:t>-0.28%</w:t>
              </w:r>
            </w:ins>
          </w:p>
        </w:tc>
        <w:tc>
          <w:tcPr>
            <w:tcW w:w="720" w:type="dxa"/>
            <w:shd w:val="clear" w:color="auto" w:fill="auto"/>
            <w:noWrap/>
            <w:vAlign w:val="bottom"/>
          </w:tcPr>
          <w:p w:rsidR="0043234A" w:rsidRPr="00053800" w:rsidRDefault="0043234A" w:rsidP="0043234A">
            <w:pPr>
              <w:jc w:val="center"/>
              <w:rPr>
                <w:ins w:id="1347" w:author="Jens Ohm" w:date="2018-10-04T15:08:00Z"/>
                <w:rFonts w:eastAsia="Malgun Gothic"/>
                <w:sz w:val="20"/>
                <w:lang w:eastAsia="ko-KR"/>
              </w:rPr>
            </w:pPr>
            <w:ins w:id="1348" w:author="Jens Ohm" w:date="2018-10-04T15:08:00Z">
              <w:r w:rsidRPr="00053800">
                <w:rPr>
                  <w:rFonts w:eastAsia="Malgun Gothic"/>
                  <w:sz w:val="20"/>
                  <w:lang w:eastAsia="ko-KR"/>
                </w:rPr>
                <w:t>101%</w:t>
              </w:r>
            </w:ins>
          </w:p>
        </w:tc>
        <w:tc>
          <w:tcPr>
            <w:tcW w:w="720" w:type="dxa"/>
            <w:tcBorders>
              <w:right w:val="single" w:sz="8" w:space="0" w:color="auto"/>
            </w:tcBorders>
            <w:shd w:val="clear" w:color="auto" w:fill="auto"/>
            <w:noWrap/>
            <w:vAlign w:val="bottom"/>
          </w:tcPr>
          <w:p w:rsidR="0043234A" w:rsidRPr="00053800" w:rsidRDefault="0043234A" w:rsidP="0043234A">
            <w:pPr>
              <w:jc w:val="center"/>
              <w:rPr>
                <w:ins w:id="1349" w:author="Jens Ohm" w:date="2018-10-04T15:08:00Z"/>
                <w:rFonts w:eastAsia="Malgun Gothic"/>
                <w:sz w:val="20"/>
                <w:lang w:eastAsia="ko-KR"/>
              </w:rPr>
            </w:pPr>
            <w:ins w:id="1350" w:author="Jens Ohm" w:date="2018-10-04T15:08:00Z">
              <w:r w:rsidRPr="00053800">
                <w:rPr>
                  <w:rFonts w:eastAsia="Malgun Gothic"/>
                  <w:sz w:val="20"/>
                  <w:lang w:eastAsia="ko-KR"/>
                </w:rPr>
                <w:t>100%</w:t>
              </w:r>
            </w:ins>
          </w:p>
        </w:tc>
      </w:tr>
    </w:tbl>
    <w:p w:rsidR="0043234A" w:rsidRDefault="0043234A" w:rsidP="009102B3">
      <w:pPr>
        <w:rPr>
          <w:ins w:id="1351" w:author="Jens Ohm" w:date="2018-10-04T15:12:00Z"/>
          <w:lang w:eastAsia="de-DE"/>
        </w:rPr>
      </w:pPr>
    </w:p>
    <w:p w:rsidR="0043234A" w:rsidRDefault="0043234A" w:rsidP="009102B3">
      <w:pPr>
        <w:rPr>
          <w:ins w:id="1352" w:author="Jens Ohm" w:date="2018-10-04T15:12:00Z"/>
          <w:lang w:eastAsia="de-DE"/>
        </w:rPr>
      </w:pPr>
      <w:ins w:id="1353" w:author="Jens Ohm" w:date="2018-10-04T15:12:00Z">
        <w:r>
          <w:rPr>
            <w:lang w:eastAsia="de-DE"/>
          </w:rPr>
          <w:t>Analysis of properties:</w:t>
        </w:r>
      </w:ins>
    </w:p>
    <w:p w:rsidR="0043234A" w:rsidRDefault="0043234A" w:rsidP="009102B3">
      <w:pPr>
        <w:rPr>
          <w:ins w:id="1354" w:author="Jens Ohm" w:date="2018-10-04T15:12:00Z"/>
          <w:lang w:eastAsia="de-DE"/>
        </w:rPr>
      </w:pPr>
    </w:p>
    <w:tbl>
      <w:tblPr>
        <w:tblW w:w="10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0"/>
        <w:gridCol w:w="1740"/>
        <w:gridCol w:w="1710"/>
        <w:gridCol w:w="1530"/>
        <w:gridCol w:w="2160"/>
        <w:gridCol w:w="2430"/>
      </w:tblGrid>
      <w:tr w:rsidR="0043234A" w:rsidTr="0043234A">
        <w:trPr>
          <w:ins w:id="1355" w:author="Jens Ohm" w:date="2018-10-04T15:12:00Z"/>
        </w:trPr>
        <w:tc>
          <w:tcPr>
            <w:tcW w:w="770" w:type="dxa"/>
            <w:tcMar>
              <w:top w:w="0" w:type="dxa"/>
              <w:left w:w="108" w:type="dxa"/>
              <w:bottom w:w="0" w:type="dxa"/>
              <w:right w:w="108" w:type="dxa"/>
            </w:tcMar>
            <w:hideMark/>
          </w:tcPr>
          <w:p w:rsidR="0043234A" w:rsidRDefault="0043234A" w:rsidP="0043234A">
            <w:pPr>
              <w:rPr>
                <w:ins w:id="1356" w:author="Jens Ohm" w:date="2018-10-04T15:12:00Z"/>
                <w:b/>
                <w:bCs/>
                <w:sz w:val="20"/>
                <w:lang w:eastAsia="ko-KR"/>
              </w:rPr>
            </w:pPr>
            <w:ins w:id="1357" w:author="Jens Ohm" w:date="2018-10-04T15:12:00Z">
              <w:r>
                <w:rPr>
                  <w:b/>
                  <w:bCs/>
                  <w:sz w:val="20"/>
                </w:rPr>
                <w:t>Test #</w:t>
              </w:r>
            </w:ins>
          </w:p>
        </w:tc>
        <w:tc>
          <w:tcPr>
            <w:tcW w:w="1740" w:type="dxa"/>
            <w:tcMar>
              <w:top w:w="0" w:type="dxa"/>
              <w:left w:w="108" w:type="dxa"/>
              <w:bottom w:w="0" w:type="dxa"/>
              <w:right w:w="108" w:type="dxa"/>
            </w:tcMar>
            <w:hideMark/>
          </w:tcPr>
          <w:p w:rsidR="0043234A" w:rsidRDefault="0043234A" w:rsidP="0043234A">
            <w:pPr>
              <w:rPr>
                <w:ins w:id="1358" w:author="Jens Ohm" w:date="2018-10-04T15:12:00Z"/>
                <w:b/>
                <w:bCs/>
                <w:sz w:val="20"/>
              </w:rPr>
            </w:pPr>
            <w:ins w:id="1359" w:author="Jens Ohm" w:date="2018-10-04T15:12:00Z">
              <w:r>
                <w:rPr>
                  <w:b/>
                  <w:bCs/>
                  <w:sz w:val="20"/>
                </w:rPr>
                <w:t>Luma ref. sample interpolation (angular modes excluding 2, VDIA, DIA)</w:t>
              </w:r>
            </w:ins>
          </w:p>
        </w:tc>
        <w:tc>
          <w:tcPr>
            <w:tcW w:w="1710" w:type="dxa"/>
            <w:tcMar>
              <w:top w:w="0" w:type="dxa"/>
              <w:left w:w="108" w:type="dxa"/>
              <w:bottom w:w="0" w:type="dxa"/>
              <w:right w:w="108" w:type="dxa"/>
            </w:tcMar>
            <w:hideMark/>
          </w:tcPr>
          <w:p w:rsidR="0043234A" w:rsidRDefault="0043234A" w:rsidP="0043234A">
            <w:pPr>
              <w:rPr>
                <w:ins w:id="1360" w:author="Jens Ohm" w:date="2018-10-04T15:12:00Z"/>
                <w:b/>
                <w:bCs/>
                <w:sz w:val="20"/>
              </w:rPr>
            </w:pPr>
            <w:ins w:id="1361" w:author="Jens Ohm" w:date="2018-10-04T15:12:00Z">
              <w:r>
                <w:rPr>
                  <w:b/>
                  <w:bCs/>
                  <w:sz w:val="20"/>
                </w:rPr>
                <w:t>Chroma ref. sample interpolation chroma (angular modes excluding 2, VDIA, DIA)</w:t>
              </w:r>
            </w:ins>
          </w:p>
        </w:tc>
        <w:tc>
          <w:tcPr>
            <w:tcW w:w="1530" w:type="dxa"/>
            <w:tcMar>
              <w:top w:w="0" w:type="dxa"/>
              <w:left w:w="108" w:type="dxa"/>
              <w:bottom w:w="0" w:type="dxa"/>
              <w:right w:w="108" w:type="dxa"/>
            </w:tcMar>
            <w:hideMark/>
          </w:tcPr>
          <w:p w:rsidR="0043234A" w:rsidRDefault="0043234A" w:rsidP="0043234A">
            <w:pPr>
              <w:rPr>
                <w:ins w:id="1362" w:author="Jens Ohm" w:date="2018-10-04T15:12:00Z"/>
                <w:b/>
                <w:bCs/>
                <w:sz w:val="20"/>
              </w:rPr>
            </w:pPr>
            <w:ins w:id="1363" w:author="Jens Ohm" w:date="2018-10-04T15:12:00Z">
              <w:r>
                <w:rPr>
                  <w:b/>
                  <w:bCs/>
                  <w:sz w:val="20"/>
                </w:rPr>
                <w:t>Intra luma ref. sample filtering (smoothing)</w:t>
              </w:r>
            </w:ins>
          </w:p>
        </w:tc>
        <w:tc>
          <w:tcPr>
            <w:tcW w:w="2160" w:type="dxa"/>
            <w:tcMar>
              <w:top w:w="0" w:type="dxa"/>
              <w:left w:w="108" w:type="dxa"/>
              <w:bottom w:w="0" w:type="dxa"/>
              <w:right w:w="108" w:type="dxa"/>
            </w:tcMar>
            <w:hideMark/>
          </w:tcPr>
          <w:p w:rsidR="0043234A" w:rsidRDefault="0043234A" w:rsidP="0043234A">
            <w:pPr>
              <w:rPr>
                <w:ins w:id="1364" w:author="Jens Ohm" w:date="2018-10-04T15:12:00Z"/>
                <w:b/>
                <w:bCs/>
                <w:sz w:val="20"/>
              </w:rPr>
            </w:pPr>
            <w:ins w:id="1365" w:author="Jens Ohm" w:date="2018-10-04T15:12:00Z">
              <w:r>
                <w:rPr>
                  <w:b/>
                  <w:bCs/>
                  <w:sz w:val="20"/>
                </w:rPr>
                <w:t>intraHorVerDistThres table (draft spec)</w:t>
              </w:r>
            </w:ins>
          </w:p>
        </w:tc>
        <w:tc>
          <w:tcPr>
            <w:tcW w:w="2430" w:type="dxa"/>
            <w:hideMark/>
          </w:tcPr>
          <w:p w:rsidR="0043234A" w:rsidRDefault="0043234A" w:rsidP="0043234A">
            <w:pPr>
              <w:rPr>
                <w:ins w:id="1366" w:author="Jens Ohm" w:date="2018-10-04T15:12:00Z"/>
                <w:b/>
                <w:bCs/>
                <w:sz w:val="20"/>
              </w:rPr>
            </w:pPr>
            <w:ins w:id="1367" w:author="Jens Ohm" w:date="2018-10-04T15:12:00Z">
              <w:r>
                <w:rPr>
                  <w:b/>
                  <w:bCs/>
                  <w:sz w:val="20"/>
                </w:rPr>
                <w:t>Compression performance (Y/U/V BD-rates) for AI configuration</w:t>
              </w:r>
            </w:ins>
          </w:p>
        </w:tc>
      </w:tr>
      <w:tr w:rsidR="0043234A" w:rsidTr="0043234A">
        <w:trPr>
          <w:ins w:id="1368" w:author="Jens Ohm" w:date="2018-10-04T15:12:00Z"/>
        </w:trPr>
        <w:tc>
          <w:tcPr>
            <w:tcW w:w="770" w:type="dxa"/>
            <w:tcMar>
              <w:top w:w="0" w:type="dxa"/>
              <w:left w:w="108" w:type="dxa"/>
              <w:bottom w:w="0" w:type="dxa"/>
              <w:right w:w="108" w:type="dxa"/>
            </w:tcMar>
            <w:hideMark/>
          </w:tcPr>
          <w:p w:rsidR="0043234A" w:rsidRDefault="0043234A" w:rsidP="0043234A">
            <w:pPr>
              <w:rPr>
                <w:ins w:id="1369" w:author="Jens Ohm" w:date="2018-10-04T15:12:00Z"/>
                <w:sz w:val="20"/>
              </w:rPr>
            </w:pPr>
            <w:ins w:id="1370" w:author="Jens Ohm" w:date="2018-10-04T15:12:00Z">
              <w:r>
                <w:rPr>
                  <w:sz w:val="20"/>
                </w:rPr>
                <w:t>VTM2</w:t>
              </w:r>
            </w:ins>
          </w:p>
        </w:tc>
        <w:tc>
          <w:tcPr>
            <w:tcW w:w="1740" w:type="dxa"/>
            <w:tcMar>
              <w:top w:w="0" w:type="dxa"/>
              <w:left w:w="108" w:type="dxa"/>
              <w:bottom w:w="0" w:type="dxa"/>
              <w:right w:w="108" w:type="dxa"/>
            </w:tcMar>
            <w:hideMark/>
          </w:tcPr>
          <w:p w:rsidR="0043234A" w:rsidRDefault="0043234A" w:rsidP="0043234A">
            <w:pPr>
              <w:rPr>
                <w:ins w:id="1371" w:author="Jens Ohm" w:date="2018-10-04T15:12:00Z"/>
                <w:sz w:val="20"/>
              </w:rPr>
            </w:pPr>
            <w:ins w:id="1372" w:author="Jens Ohm" w:date="2018-10-04T15:12:00Z">
              <w:r>
                <w:rPr>
                  <w:sz w:val="20"/>
                </w:rPr>
                <w:t>Linear (2-tap, 32-phase)</w:t>
              </w:r>
            </w:ins>
            <w:ins w:id="1373" w:author="Jens Ohm" w:date="2018-10-04T15:13:00Z">
              <w:r>
                <w:rPr>
                  <w:sz w:val="20"/>
                </w:rPr>
                <w:t>, 5bit</w:t>
              </w:r>
            </w:ins>
          </w:p>
        </w:tc>
        <w:tc>
          <w:tcPr>
            <w:tcW w:w="1710" w:type="dxa"/>
            <w:tcMar>
              <w:top w:w="0" w:type="dxa"/>
              <w:left w:w="108" w:type="dxa"/>
              <w:bottom w:w="0" w:type="dxa"/>
              <w:right w:w="108" w:type="dxa"/>
            </w:tcMar>
            <w:hideMark/>
          </w:tcPr>
          <w:p w:rsidR="0043234A" w:rsidRDefault="0043234A" w:rsidP="0043234A">
            <w:pPr>
              <w:rPr>
                <w:ins w:id="1374" w:author="Jens Ohm" w:date="2018-10-04T15:12:00Z"/>
                <w:sz w:val="20"/>
              </w:rPr>
            </w:pPr>
            <w:ins w:id="1375" w:author="Jens Ohm" w:date="2018-10-04T15:12:00Z">
              <w:r>
                <w:rPr>
                  <w:sz w:val="20"/>
                </w:rPr>
                <w:t>Linear (2-tap, 32-phase)</w:t>
              </w:r>
            </w:ins>
          </w:p>
        </w:tc>
        <w:tc>
          <w:tcPr>
            <w:tcW w:w="1530" w:type="dxa"/>
            <w:tcMar>
              <w:top w:w="0" w:type="dxa"/>
              <w:left w:w="108" w:type="dxa"/>
              <w:bottom w:w="0" w:type="dxa"/>
              <w:right w:w="108" w:type="dxa"/>
            </w:tcMar>
            <w:hideMark/>
          </w:tcPr>
          <w:p w:rsidR="0043234A" w:rsidRDefault="0043234A" w:rsidP="0043234A">
            <w:pPr>
              <w:rPr>
                <w:ins w:id="1376" w:author="Jens Ohm" w:date="2018-10-04T15:12:00Z"/>
                <w:sz w:val="20"/>
              </w:rPr>
            </w:pPr>
            <w:ins w:id="1377" w:author="Jens Ohm" w:date="2018-10-04T15:12:00Z">
              <w:r>
                <w:rPr>
                  <w:sz w:val="20"/>
                </w:rPr>
                <w:t>[1 2 1] / 4</w:t>
              </w:r>
            </w:ins>
          </w:p>
          <w:p w:rsidR="0043234A" w:rsidRDefault="0043234A" w:rsidP="0043234A">
            <w:pPr>
              <w:rPr>
                <w:ins w:id="1378" w:author="Jens Ohm" w:date="2018-10-04T15:12:00Z"/>
                <w:sz w:val="20"/>
              </w:rPr>
            </w:pPr>
            <w:ins w:id="1379" w:author="Jens Ohm" w:date="2018-10-04T15:12:00Z">
              <w:r>
                <w:rPr>
                  <w:sz w:val="20"/>
                </w:rPr>
                <w:t>Condition: VTM2 ref. sample filtering</w:t>
              </w:r>
            </w:ins>
          </w:p>
        </w:tc>
        <w:tc>
          <w:tcPr>
            <w:tcW w:w="2160" w:type="dxa"/>
            <w:tcMar>
              <w:top w:w="0" w:type="dxa"/>
              <w:left w:w="108" w:type="dxa"/>
              <w:bottom w:w="0" w:type="dxa"/>
              <w:right w:w="108" w:type="dxa"/>
            </w:tcMar>
            <w:hideMark/>
          </w:tcPr>
          <w:p w:rsidR="0043234A" w:rsidRDefault="0043234A" w:rsidP="0043234A">
            <w:pPr>
              <w:rPr>
                <w:ins w:id="1380" w:author="Jens Ohm" w:date="2018-10-04T15:12:00Z"/>
                <w:sz w:val="20"/>
              </w:rPr>
            </w:pPr>
            <w:ins w:id="1381" w:author="Jens Ohm" w:date="2018-10-04T15:12:00Z">
              <w:r>
                <w:rPr>
                  <w:sz w:val="20"/>
                </w:rPr>
                <w:t>{20, 14, 2, 0, 20, 0}</w:t>
              </w:r>
            </w:ins>
          </w:p>
        </w:tc>
        <w:tc>
          <w:tcPr>
            <w:tcW w:w="2430" w:type="dxa"/>
            <w:hideMark/>
          </w:tcPr>
          <w:p w:rsidR="0043234A" w:rsidRDefault="0043234A" w:rsidP="0043234A">
            <w:pPr>
              <w:jc w:val="center"/>
              <w:rPr>
                <w:ins w:id="1382" w:author="Jens Ohm" w:date="2018-10-04T15:12:00Z"/>
                <w:sz w:val="20"/>
              </w:rPr>
            </w:pPr>
            <w:ins w:id="1383" w:author="Jens Ohm" w:date="2018-10-04T15:12:00Z">
              <w:r>
                <w:rPr>
                  <w:sz w:val="20"/>
                </w:rPr>
                <w:t>anchor</w:t>
              </w:r>
            </w:ins>
          </w:p>
        </w:tc>
      </w:tr>
      <w:tr w:rsidR="0043234A" w:rsidTr="0043234A">
        <w:trPr>
          <w:ins w:id="1384" w:author="Jens Ohm" w:date="2018-10-04T15:12:00Z"/>
        </w:trPr>
        <w:tc>
          <w:tcPr>
            <w:tcW w:w="770" w:type="dxa"/>
            <w:tcMar>
              <w:top w:w="0" w:type="dxa"/>
              <w:left w:w="108" w:type="dxa"/>
              <w:bottom w:w="0" w:type="dxa"/>
              <w:right w:w="108" w:type="dxa"/>
            </w:tcMar>
            <w:hideMark/>
          </w:tcPr>
          <w:p w:rsidR="0043234A" w:rsidRDefault="0043234A" w:rsidP="0043234A">
            <w:pPr>
              <w:rPr>
                <w:ins w:id="1385" w:author="Jens Ohm" w:date="2018-10-04T15:12:00Z"/>
                <w:sz w:val="20"/>
              </w:rPr>
            </w:pPr>
            <w:ins w:id="1386" w:author="Jens Ohm" w:date="2018-10-04T15:12:00Z">
              <w:r>
                <w:rPr>
                  <w:sz w:val="20"/>
                </w:rPr>
                <w:t>3.1.1</w:t>
              </w:r>
            </w:ins>
          </w:p>
        </w:tc>
        <w:tc>
          <w:tcPr>
            <w:tcW w:w="1740" w:type="dxa"/>
            <w:tcMar>
              <w:top w:w="0" w:type="dxa"/>
              <w:left w:w="108" w:type="dxa"/>
              <w:bottom w:w="0" w:type="dxa"/>
              <w:right w:w="108" w:type="dxa"/>
            </w:tcMar>
          </w:tcPr>
          <w:p w:rsidR="0043234A" w:rsidRDefault="0043234A" w:rsidP="0043234A">
            <w:pPr>
              <w:rPr>
                <w:ins w:id="1387" w:author="Jens Ohm" w:date="2018-10-04T15:12:00Z"/>
                <w:sz w:val="20"/>
              </w:rPr>
            </w:pPr>
            <w:ins w:id="1388" w:author="Jens Ohm" w:date="2018-10-04T15:12:00Z">
              <w:r>
                <w:rPr>
                  <w:sz w:val="20"/>
                </w:rPr>
                <w:t>Cubic (4-tap, 32-phase, 9bit)</w:t>
              </w:r>
            </w:ins>
          </w:p>
          <w:p w:rsidR="0043234A" w:rsidRDefault="0043234A" w:rsidP="0043234A">
            <w:pPr>
              <w:rPr>
                <w:ins w:id="1389" w:author="Jens Ohm" w:date="2018-10-04T15:12:00Z"/>
                <w:sz w:val="20"/>
              </w:rPr>
            </w:pPr>
            <w:ins w:id="1390" w:author="Jens Ohm" w:date="2018-10-04T15:12:00Z">
              <w:r>
                <w:rPr>
                  <w:sz w:val="20"/>
                </w:rPr>
                <w:t>Gaussian (4-tap, 32-phase, 7bit)</w:t>
              </w:r>
            </w:ins>
          </w:p>
          <w:p w:rsidR="0043234A" w:rsidRDefault="0043234A" w:rsidP="0043234A">
            <w:pPr>
              <w:rPr>
                <w:ins w:id="1391" w:author="Jens Ohm" w:date="2018-10-04T15:12:00Z"/>
                <w:sz w:val="20"/>
              </w:rPr>
            </w:pPr>
            <w:ins w:id="1392" w:author="Jens Ohm" w:date="2018-10-04T15:12:00Z">
              <w:r>
                <w:rPr>
                  <w:sz w:val="20"/>
                </w:rPr>
                <w:t>Switching conditions:</w:t>
              </w:r>
            </w:ins>
          </w:p>
          <w:p w:rsidR="0043234A" w:rsidRDefault="0043234A" w:rsidP="0043234A">
            <w:pPr>
              <w:rPr>
                <w:ins w:id="1393" w:author="Jens Ohm" w:date="2018-10-04T15:12:00Z"/>
                <w:sz w:val="20"/>
              </w:rPr>
            </w:pPr>
            <w:ins w:id="1394" w:author="Jens Ohm" w:date="2018-10-04T15:12:00Z">
              <w:r>
                <w:rPr>
                  <w:sz w:val="20"/>
                </w:rPr>
                <w:t>(W ≤ 8 || (absAng ≤ 11 &amp;&amp; W*H ≤ 64) if vertical angular mode</w:t>
              </w:r>
            </w:ins>
          </w:p>
          <w:p w:rsidR="0043234A" w:rsidRDefault="0043234A" w:rsidP="0043234A">
            <w:pPr>
              <w:rPr>
                <w:ins w:id="1395" w:author="Jens Ohm" w:date="2018-10-04T15:12:00Z"/>
                <w:sz w:val="20"/>
              </w:rPr>
            </w:pPr>
            <w:ins w:id="1396" w:author="Jens Ohm" w:date="2018-10-04T15:12:00Z">
              <w:r>
                <w:rPr>
                  <w:sz w:val="20"/>
                </w:rPr>
                <w:t>(H ≤ 8 || (absAng ≤ 11 &amp;&amp; W*H ≤ 64) if horizontal angular mode</w:t>
              </w:r>
            </w:ins>
          </w:p>
          <w:p w:rsidR="0043234A" w:rsidRDefault="0043234A" w:rsidP="0043234A">
            <w:pPr>
              <w:rPr>
                <w:ins w:id="1397" w:author="Jens Ohm" w:date="2018-10-04T15:12:00Z"/>
                <w:sz w:val="20"/>
              </w:rPr>
            </w:pPr>
          </w:p>
        </w:tc>
        <w:tc>
          <w:tcPr>
            <w:tcW w:w="1710" w:type="dxa"/>
            <w:tcMar>
              <w:top w:w="0" w:type="dxa"/>
              <w:left w:w="108" w:type="dxa"/>
              <w:bottom w:w="0" w:type="dxa"/>
              <w:right w:w="108" w:type="dxa"/>
            </w:tcMar>
            <w:hideMark/>
          </w:tcPr>
          <w:p w:rsidR="0043234A" w:rsidRDefault="0043234A" w:rsidP="0043234A">
            <w:pPr>
              <w:rPr>
                <w:ins w:id="1398" w:author="Jens Ohm" w:date="2018-10-04T15:12:00Z"/>
                <w:sz w:val="20"/>
              </w:rPr>
            </w:pPr>
            <w:ins w:id="1399" w:author="Jens Ohm" w:date="2018-10-04T15:12:00Z">
              <w:r>
                <w:rPr>
                  <w:sz w:val="20"/>
                </w:rPr>
                <w:t>Linear (2-tap, 32-phase)</w:t>
              </w:r>
            </w:ins>
          </w:p>
        </w:tc>
        <w:tc>
          <w:tcPr>
            <w:tcW w:w="1530" w:type="dxa"/>
            <w:tcMar>
              <w:top w:w="0" w:type="dxa"/>
              <w:left w:w="108" w:type="dxa"/>
              <w:bottom w:w="0" w:type="dxa"/>
              <w:right w:w="108" w:type="dxa"/>
            </w:tcMar>
            <w:hideMark/>
          </w:tcPr>
          <w:p w:rsidR="0043234A" w:rsidRDefault="0043234A" w:rsidP="0043234A">
            <w:pPr>
              <w:rPr>
                <w:ins w:id="1400" w:author="Jens Ohm" w:date="2018-10-04T15:12:00Z"/>
                <w:sz w:val="20"/>
              </w:rPr>
            </w:pPr>
            <w:ins w:id="1401" w:author="Jens Ohm" w:date="2018-10-04T15:12:00Z">
              <w:r>
                <w:rPr>
                  <w:sz w:val="20"/>
                </w:rPr>
                <w:t>[1 2 1] / 4</w:t>
              </w:r>
            </w:ins>
          </w:p>
          <w:p w:rsidR="0043234A" w:rsidRDefault="0043234A" w:rsidP="0043234A">
            <w:pPr>
              <w:rPr>
                <w:ins w:id="1402" w:author="Jens Ohm" w:date="2018-10-04T15:12:00Z"/>
                <w:sz w:val="20"/>
              </w:rPr>
            </w:pPr>
            <w:ins w:id="1403" w:author="Jens Ohm" w:date="2018-10-04T15:12:00Z">
              <w:r>
                <w:rPr>
                  <w:sz w:val="20"/>
                </w:rPr>
                <w:t>Condition: VTM2 ref. sample filtering</w:t>
              </w:r>
            </w:ins>
          </w:p>
        </w:tc>
        <w:tc>
          <w:tcPr>
            <w:tcW w:w="2160" w:type="dxa"/>
            <w:tcMar>
              <w:top w:w="0" w:type="dxa"/>
              <w:left w:w="108" w:type="dxa"/>
              <w:bottom w:w="0" w:type="dxa"/>
              <w:right w:w="108" w:type="dxa"/>
            </w:tcMar>
            <w:hideMark/>
          </w:tcPr>
          <w:p w:rsidR="0043234A" w:rsidRDefault="0043234A" w:rsidP="0043234A">
            <w:pPr>
              <w:rPr>
                <w:ins w:id="1404" w:author="Jens Ohm" w:date="2018-10-04T15:12:00Z"/>
                <w:sz w:val="20"/>
              </w:rPr>
            </w:pPr>
            <w:ins w:id="1405" w:author="Jens Ohm" w:date="2018-10-04T15:12:00Z">
              <w:r>
                <w:rPr>
                  <w:sz w:val="20"/>
                </w:rPr>
                <w:t>{20, 14, 2, 0, 20, 0}</w:t>
              </w:r>
            </w:ins>
          </w:p>
        </w:tc>
        <w:tc>
          <w:tcPr>
            <w:tcW w:w="2430" w:type="dxa"/>
            <w:hideMark/>
          </w:tcPr>
          <w:p w:rsidR="0043234A" w:rsidRPr="00897D40" w:rsidRDefault="0043234A" w:rsidP="0043234A">
            <w:pPr>
              <w:rPr>
                <w:ins w:id="1406" w:author="Jens Ohm" w:date="2018-10-04T15:12:00Z"/>
                <w:sz w:val="20"/>
              </w:rPr>
            </w:pPr>
            <w:ins w:id="1407" w:author="Jens Ohm" w:date="2018-10-04T15:12:00Z">
              <w:r w:rsidRPr="00897D40">
                <w:rPr>
                  <w:sz w:val="20"/>
                </w:rPr>
                <w:t>-0.41%/-0.44%/-0.42%</w:t>
              </w:r>
            </w:ins>
          </w:p>
        </w:tc>
      </w:tr>
      <w:tr w:rsidR="0043234A" w:rsidTr="0043234A">
        <w:trPr>
          <w:ins w:id="1408" w:author="Jens Ohm" w:date="2018-10-04T15:12:00Z"/>
        </w:trPr>
        <w:tc>
          <w:tcPr>
            <w:tcW w:w="770" w:type="dxa"/>
            <w:tcMar>
              <w:top w:w="0" w:type="dxa"/>
              <w:left w:w="108" w:type="dxa"/>
              <w:bottom w:w="0" w:type="dxa"/>
              <w:right w:w="108" w:type="dxa"/>
            </w:tcMar>
            <w:hideMark/>
          </w:tcPr>
          <w:p w:rsidR="0043234A" w:rsidRDefault="0043234A" w:rsidP="0043234A">
            <w:pPr>
              <w:rPr>
                <w:ins w:id="1409" w:author="Jens Ohm" w:date="2018-10-04T15:12:00Z"/>
                <w:sz w:val="20"/>
              </w:rPr>
            </w:pPr>
            <w:ins w:id="1410" w:author="Jens Ohm" w:date="2018-10-04T15:12:00Z">
              <w:r>
                <w:rPr>
                  <w:sz w:val="20"/>
                </w:rPr>
                <w:t>3.1.2</w:t>
              </w:r>
            </w:ins>
          </w:p>
        </w:tc>
        <w:tc>
          <w:tcPr>
            <w:tcW w:w="1740" w:type="dxa"/>
            <w:tcMar>
              <w:top w:w="0" w:type="dxa"/>
              <w:left w:w="108" w:type="dxa"/>
              <w:bottom w:w="0" w:type="dxa"/>
              <w:right w:w="108" w:type="dxa"/>
            </w:tcMar>
            <w:hideMark/>
          </w:tcPr>
          <w:p w:rsidR="0043234A" w:rsidRDefault="0043234A" w:rsidP="0043234A">
            <w:pPr>
              <w:rPr>
                <w:ins w:id="1411" w:author="Jens Ohm" w:date="2018-10-04T15:12:00Z"/>
                <w:sz w:val="20"/>
              </w:rPr>
            </w:pPr>
            <w:ins w:id="1412" w:author="Jens Ohm" w:date="2018-10-04T15:12:00Z">
              <w:r>
                <w:rPr>
                  <w:sz w:val="20"/>
                </w:rPr>
                <w:t>Cubic (4-tap, 32-phase, 9bit)</w:t>
              </w:r>
            </w:ins>
          </w:p>
          <w:p w:rsidR="0043234A" w:rsidRDefault="0043234A" w:rsidP="0043234A">
            <w:pPr>
              <w:rPr>
                <w:ins w:id="1413" w:author="Jens Ohm" w:date="2018-10-04T15:12:00Z"/>
                <w:sz w:val="20"/>
              </w:rPr>
            </w:pPr>
            <w:ins w:id="1414" w:author="Jens Ohm" w:date="2018-10-04T15:12:00Z">
              <w:r>
                <w:rPr>
                  <w:sz w:val="20"/>
                </w:rPr>
                <w:t>Gaussian (4-tap, 32-phase, 7bit)</w:t>
              </w:r>
            </w:ins>
          </w:p>
          <w:p w:rsidR="0043234A" w:rsidRDefault="0043234A" w:rsidP="0043234A">
            <w:pPr>
              <w:rPr>
                <w:ins w:id="1415" w:author="Jens Ohm" w:date="2018-10-04T15:12:00Z"/>
                <w:sz w:val="20"/>
              </w:rPr>
            </w:pPr>
            <w:ins w:id="1416" w:author="Jens Ohm" w:date="2018-10-04T15:12:00Z">
              <w:r>
                <w:rPr>
                  <w:sz w:val="20"/>
                </w:rPr>
                <w:t>Switching conditions: idem VTM2 ref. sample filtering</w:t>
              </w:r>
            </w:ins>
          </w:p>
        </w:tc>
        <w:tc>
          <w:tcPr>
            <w:tcW w:w="1710" w:type="dxa"/>
            <w:tcMar>
              <w:top w:w="0" w:type="dxa"/>
              <w:left w:w="108" w:type="dxa"/>
              <w:bottom w:w="0" w:type="dxa"/>
              <w:right w:w="108" w:type="dxa"/>
            </w:tcMar>
            <w:hideMark/>
          </w:tcPr>
          <w:p w:rsidR="0043234A" w:rsidRDefault="0043234A" w:rsidP="0043234A">
            <w:pPr>
              <w:rPr>
                <w:ins w:id="1417" w:author="Jens Ohm" w:date="2018-10-04T15:12:00Z"/>
                <w:sz w:val="20"/>
              </w:rPr>
            </w:pPr>
            <w:ins w:id="1418" w:author="Jens Ohm" w:date="2018-10-04T15:12:00Z">
              <w:r>
                <w:rPr>
                  <w:sz w:val="20"/>
                </w:rPr>
                <w:t>Linear (2-tap, 32-phase)</w:t>
              </w:r>
            </w:ins>
          </w:p>
        </w:tc>
        <w:tc>
          <w:tcPr>
            <w:tcW w:w="1530" w:type="dxa"/>
            <w:tcMar>
              <w:top w:w="0" w:type="dxa"/>
              <w:left w:w="108" w:type="dxa"/>
              <w:bottom w:w="0" w:type="dxa"/>
              <w:right w:w="108" w:type="dxa"/>
            </w:tcMar>
            <w:hideMark/>
          </w:tcPr>
          <w:p w:rsidR="0043234A" w:rsidRDefault="0043234A" w:rsidP="0043234A">
            <w:pPr>
              <w:rPr>
                <w:ins w:id="1419" w:author="Jens Ohm" w:date="2018-10-04T15:12:00Z"/>
                <w:sz w:val="20"/>
              </w:rPr>
            </w:pPr>
            <w:ins w:id="1420" w:author="Jens Ohm" w:date="2018-10-04T15:12:00Z">
              <w:r>
                <w:rPr>
                  <w:sz w:val="20"/>
                </w:rPr>
                <w:t>[1 2 1] / 4 for PL only (VTM2 ref. sample filtering condition)</w:t>
              </w:r>
            </w:ins>
          </w:p>
        </w:tc>
        <w:tc>
          <w:tcPr>
            <w:tcW w:w="2160" w:type="dxa"/>
            <w:tcMar>
              <w:top w:w="0" w:type="dxa"/>
              <w:left w:w="108" w:type="dxa"/>
              <w:bottom w:w="0" w:type="dxa"/>
              <w:right w:w="108" w:type="dxa"/>
            </w:tcMar>
            <w:hideMark/>
          </w:tcPr>
          <w:p w:rsidR="0043234A" w:rsidRDefault="0043234A" w:rsidP="0043234A">
            <w:pPr>
              <w:rPr>
                <w:ins w:id="1421" w:author="Jens Ohm" w:date="2018-10-04T15:12:00Z"/>
                <w:sz w:val="20"/>
              </w:rPr>
            </w:pPr>
            <w:ins w:id="1422" w:author="Jens Ohm" w:date="2018-10-04T15:12:00Z">
              <w:r>
                <w:rPr>
                  <w:sz w:val="20"/>
                </w:rPr>
                <w:t>{20, 14, 2, 0, 0, 0}</w:t>
              </w:r>
            </w:ins>
          </w:p>
        </w:tc>
        <w:tc>
          <w:tcPr>
            <w:tcW w:w="2430" w:type="dxa"/>
            <w:hideMark/>
          </w:tcPr>
          <w:p w:rsidR="0043234A" w:rsidRPr="00897D40" w:rsidRDefault="0043234A" w:rsidP="0043234A">
            <w:pPr>
              <w:rPr>
                <w:ins w:id="1423" w:author="Jens Ohm" w:date="2018-10-04T15:12:00Z"/>
                <w:sz w:val="20"/>
              </w:rPr>
            </w:pPr>
            <w:ins w:id="1424" w:author="Jens Ohm" w:date="2018-10-04T15:12:00Z">
              <w:r w:rsidRPr="00897D40">
                <w:rPr>
                  <w:sz w:val="20"/>
                </w:rPr>
                <w:t>-0.46%/-0.58%/-0.61%</w:t>
              </w:r>
            </w:ins>
          </w:p>
        </w:tc>
      </w:tr>
      <w:tr w:rsidR="0043234A" w:rsidTr="0043234A">
        <w:trPr>
          <w:ins w:id="1425" w:author="Jens Ohm" w:date="2018-10-04T15:12:00Z"/>
        </w:trPr>
        <w:tc>
          <w:tcPr>
            <w:tcW w:w="770" w:type="dxa"/>
            <w:tcMar>
              <w:top w:w="0" w:type="dxa"/>
              <w:left w:w="108" w:type="dxa"/>
              <w:bottom w:w="0" w:type="dxa"/>
              <w:right w:w="108" w:type="dxa"/>
            </w:tcMar>
            <w:hideMark/>
          </w:tcPr>
          <w:p w:rsidR="0043234A" w:rsidRDefault="0043234A" w:rsidP="0043234A">
            <w:pPr>
              <w:rPr>
                <w:ins w:id="1426" w:author="Jens Ohm" w:date="2018-10-04T15:12:00Z"/>
                <w:sz w:val="20"/>
              </w:rPr>
            </w:pPr>
            <w:ins w:id="1427" w:author="Jens Ohm" w:date="2018-10-04T15:12:00Z">
              <w:r>
                <w:rPr>
                  <w:sz w:val="20"/>
                </w:rPr>
                <w:t>3.1.2.1</w:t>
              </w:r>
            </w:ins>
          </w:p>
        </w:tc>
        <w:tc>
          <w:tcPr>
            <w:tcW w:w="1740" w:type="dxa"/>
            <w:tcMar>
              <w:top w:w="0" w:type="dxa"/>
              <w:left w:w="108" w:type="dxa"/>
              <w:bottom w:w="0" w:type="dxa"/>
              <w:right w:w="108" w:type="dxa"/>
            </w:tcMar>
            <w:hideMark/>
          </w:tcPr>
          <w:p w:rsidR="0043234A" w:rsidRDefault="0043234A" w:rsidP="0043234A">
            <w:pPr>
              <w:rPr>
                <w:ins w:id="1428" w:author="Jens Ohm" w:date="2018-10-04T15:12:00Z"/>
                <w:sz w:val="20"/>
              </w:rPr>
            </w:pPr>
            <w:ins w:id="1429" w:author="Jens Ohm" w:date="2018-10-04T15:12:00Z">
              <w:r>
                <w:rPr>
                  <w:sz w:val="20"/>
                </w:rPr>
                <w:t>Cubic (4-tap, 32-phase, 7bit)</w:t>
              </w:r>
            </w:ins>
          </w:p>
          <w:p w:rsidR="0043234A" w:rsidRDefault="0043234A" w:rsidP="0043234A">
            <w:pPr>
              <w:rPr>
                <w:ins w:id="1430" w:author="Jens Ohm" w:date="2018-10-04T15:12:00Z"/>
                <w:sz w:val="20"/>
              </w:rPr>
            </w:pPr>
            <w:ins w:id="1431" w:author="Jens Ohm" w:date="2018-10-04T15:12:00Z">
              <w:r>
                <w:rPr>
                  <w:sz w:val="20"/>
                </w:rPr>
                <w:lastRenderedPageBreak/>
                <w:t>Gaussian (4-tap, 32-phase, 5bit)</w:t>
              </w:r>
            </w:ins>
          </w:p>
          <w:p w:rsidR="0043234A" w:rsidRDefault="0043234A" w:rsidP="0043234A">
            <w:pPr>
              <w:rPr>
                <w:ins w:id="1432" w:author="Jens Ohm" w:date="2018-10-04T15:12:00Z"/>
                <w:sz w:val="20"/>
              </w:rPr>
            </w:pPr>
            <w:ins w:id="1433" w:author="Jens Ohm" w:date="2018-10-04T15:12:00Z">
              <w:r>
                <w:rPr>
                  <w:sz w:val="20"/>
                </w:rPr>
                <w:t>Switching conditions: idem VTM2 ref. sample filtering</w:t>
              </w:r>
            </w:ins>
          </w:p>
        </w:tc>
        <w:tc>
          <w:tcPr>
            <w:tcW w:w="1710" w:type="dxa"/>
            <w:tcMar>
              <w:top w:w="0" w:type="dxa"/>
              <w:left w:w="108" w:type="dxa"/>
              <w:bottom w:w="0" w:type="dxa"/>
              <w:right w:w="108" w:type="dxa"/>
            </w:tcMar>
            <w:hideMark/>
          </w:tcPr>
          <w:p w:rsidR="0043234A" w:rsidRDefault="0043234A" w:rsidP="0043234A">
            <w:pPr>
              <w:rPr>
                <w:ins w:id="1434" w:author="Jens Ohm" w:date="2018-10-04T15:12:00Z"/>
                <w:sz w:val="20"/>
              </w:rPr>
            </w:pPr>
            <w:ins w:id="1435" w:author="Jens Ohm" w:date="2018-10-04T15:12:00Z">
              <w:r>
                <w:rPr>
                  <w:sz w:val="20"/>
                </w:rPr>
                <w:lastRenderedPageBreak/>
                <w:t>Linear (2-tap, 32-phase)</w:t>
              </w:r>
            </w:ins>
          </w:p>
        </w:tc>
        <w:tc>
          <w:tcPr>
            <w:tcW w:w="1530" w:type="dxa"/>
            <w:tcMar>
              <w:top w:w="0" w:type="dxa"/>
              <w:left w:w="108" w:type="dxa"/>
              <w:bottom w:w="0" w:type="dxa"/>
              <w:right w:w="108" w:type="dxa"/>
            </w:tcMar>
            <w:hideMark/>
          </w:tcPr>
          <w:p w:rsidR="0043234A" w:rsidRDefault="0043234A" w:rsidP="0043234A">
            <w:pPr>
              <w:rPr>
                <w:ins w:id="1436" w:author="Jens Ohm" w:date="2018-10-04T15:12:00Z"/>
                <w:sz w:val="20"/>
              </w:rPr>
            </w:pPr>
            <w:ins w:id="1437" w:author="Jens Ohm" w:date="2018-10-04T15:12:00Z">
              <w:r>
                <w:rPr>
                  <w:sz w:val="20"/>
                </w:rPr>
                <w:t xml:space="preserve">[1 2 1] / 4 for PL only (VTM2 </w:t>
              </w:r>
              <w:r>
                <w:rPr>
                  <w:sz w:val="20"/>
                </w:rPr>
                <w:lastRenderedPageBreak/>
                <w:t>ref. sample filtering condition)</w:t>
              </w:r>
            </w:ins>
          </w:p>
        </w:tc>
        <w:tc>
          <w:tcPr>
            <w:tcW w:w="2160" w:type="dxa"/>
            <w:tcMar>
              <w:top w:w="0" w:type="dxa"/>
              <w:left w:w="108" w:type="dxa"/>
              <w:bottom w:w="0" w:type="dxa"/>
              <w:right w:w="108" w:type="dxa"/>
            </w:tcMar>
            <w:hideMark/>
          </w:tcPr>
          <w:p w:rsidR="0043234A" w:rsidRDefault="0043234A" w:rsidP="0043234A">
            <w:pPr>
              <w:rPr>
                <w:ins w:id="1438" w:author="Jens Ohm" w:date="2018-10-04T15:12:00Z"/>
                <w:sz w:val="20"/>
              </w:rPr>
            </w:pPr>
            <w:ins w:id="1439" w:author="Jens Ohm" w:date="2018-10-04T15:12:00Z">
              <w:r>
                <w:rPr>
                  <w:sz w:val="20"/>
                </w:rPr>
                <w:lastRenderedPageBreak/>
                <w:t>{20, 14, 2, 0, 0, 0}</w:t>
              </w:r>
            </w:ins>
          </w:p>
        </w:tc>
        <w:tc>
          <w:tcPr>
            <w:tcW w:w="2430" w:type="dxa"/>
            <w:hideMark/>
          </w:tcPr>
          <w:p w:rsidR="0043234A" w:rsidRPr="00897D40" w:rsidRDefault="0043234A" w:rsidP="0043234A">
            <w:pPr>
              <w:rPr>
                <w:ins w:id="1440" w:author="Jens Ohm" w:date="2018-10-04T15:12:00Z"/>
                <w:sz w:val="20"/>
              </w:rPr>
            </w:pPr>
            <w:ins w:id="1441" w:author="Jens Ohm" w:date="2018-10-04T15:12:00Z">
              <w:r w:rsidRPr="00897D40">
                <w:rPr>
                  <w:sz w:val="20"/>
                </w:rPr>
                <w:t>-0.45%/-0.60%/-0.62%</w:t>
              </w:r>
            </w:ins>
          </w:p>
        </w:tc>
      </w:tr>
      <w:tr w:rsidR="0043234A" w:rsidTr="0043234A">
        <w:trPr>
          <w:ins w:id="1442" w:author="Jens Ohm" w:date="2018-10-04T15:12:00Z"/>
        </w:trPr>
        <w:tc>
          <w:tcPr>
            <w:tcW w:w="770" w:type="dxa"/>
            <w:tcMar>
              <w:top w:w="0" w:type="dxa"/>
              <w:left w:w="108" w:type="dxa"/>
              <w:bottom w:w="0" w:type="dxa"/>
              <w:right w:w="108" w:type="dxa"/>
            </w:tcMar>
            <w:hideMark/>
          </w:tcPr>
          <w:p w:rsidR="0043234A" w:rsidRDefault="0043234A" w:rsidP="0043234A">
            <w:pPr>
              <w:rPr>
                <w:ins w:id="1443" w:author="Jens Ohm" w:date="2018-10-04T15:12:00Z"/>
                <w:sz w:val="20"/>
              </w:rPr>
            </w:pPr>
            <w:ins w:id="1444" w:author="Jens Ohm" w:date="2018-10-04T15:12:00Z">
              <w:r>
                <w:rPr>
                  <w:sz w:val="20"/>
                </w:rPr>
                <w:lastRenderedPageBreak/>
                <w:t>3.1.2.3</w:t>
              </w:r>
            </w:ins>
          </w:p>
        </w:tc>
        <w:tc>
          <w:tcPr>
            <w:tcW w:w="1740" w:type="dxa"/>
            <w:tcMar>
              <w:top w:w="0" w:type="dxa"/>
              <w:left w:w="108" w:type="dxa"/>
              <w:bottom w:w="0" w:type="dxa"/>
              <w:right w:w="108" w:type="dxa"/>
            </w:tcMar>
            <w:hideMark/>
          </w:tcPr>
          <w:p w:rsidR="0043234A" w:rsidRDefault="0043234A" w:rsidP="0043234A">
            <w:pPr>
              <w:rPr>
                <w:ins w:id="1445" w:author="Jens Ohm" w:date="2018-10-04T15:12:00Z"/>
                <w:sz w:val="20"/>
              </w:rPr>
            </w:pPr>
            <w:ins w:id="1446" w:author="Jens Ohm" w:date="2018-10-04T15:12:00Z">
              <w:r>
                <w:rPr>
                  <w:sz w:val="20"/>
                </w:rPr>
                <w:t>Cubic (4-tap, 16-phase, 7bit)</w:t>
              </w:r>
            </w:ins>
          </w:p>
          <w:p w:rsidR="0043234A" w:rsidRDefault="0043234A" w:rsidP="0043234A">
            <w:pPr>
              <w:rPr>
                <w:ins w:id="1447" w:author="Jens Ohm" w:date="2018-10-04T15:12:00Z"/>
                <w:sz w:val="20"/>
              </w:rPr>
            </w:pPr>
            <w:ins w:id="1448" w:author="Jens Ohm" w:date="2018-10-04T15:12:00Z">
              <w:r>
                <w:rPr>
                  <w:sz w:val="20"/>
                </w:rPr>
                <w:t>Gaussian (4-tap, 16-phase, 5bit)</w:t>
              </w:r>
            </w:ins>
          </w:p>
          <w:p w:rsidR="0043234A" w:rsidRDefault="0043234A" w:rsidP="0043234A">
            <w:pPr>
              <w:rPr>
                <w:ins w:id="1449" w:author="Jens Ohm" w:date="2018-10-04T15:12:00Z"/>
                <w:sz w:val="20"/>
              </w:rPr>
            </w:pPr>
            <w:ins w:id="1450" w:author="Jens Ohm" w:date="2018-10-04T15:12:00Z">
              <w:r>
                <w:rPr>
                  <w:sz w:val="20"/>
                </w:rPr>
                <w:t>Switching conditions: idem VTM2 ref. sample filtering</w:t>
              </w:r>
            </w:ins>
          </w:p>
        </w:tc>
        <w:tc>
          <w:tcPr>
            <w:tcW w:w="1710" w:type="dxa"/>
            <w:tcMar>
              <w:top w:w="0" w:type="dxa"/>
              <w:left w:w="108" w:type="dxa"/>
              <w:bottom w:w="0" w:type="dxa"/>
              <w:right w:w="108" w:type="dxa"/>
            </w:tcMar>
            <w:hideMark/>
          </w:tcPr>
          <w:p w:rsidR="0043234A" w:rsidRDefault="0043234A" w:rsidP="0043234A">
            <w:pPr>
              <w:rPr>
                <w:ins w:id="1451" w:author="Jens Ohm" w:date="2018-10-04T15:12:00Z"/>
                <w:sz w:val="20"/>
              </w:rPr>
            </w:pPr>
            <w:ins w:id="1452" w:author="Jens Ohm" w:date="2018-10-04T15:12:00Z">
              <w:r>
                <w:rPr>
                  <w:sz w:val="20"/>
                </w:rPr>
                <w:t>Linear (2-tap, 32-phase)</w:t>
              </w:r>
            </w:ins>
          </w:p>
        </w:tc>
        <w:tc>
          <w:tcPr>
            <w:tcW w:w="1530" w:type="dxa"/>
            <w:tcMar>
              <w:top w:w="0" w:type="dxa"/>
              <w:left w:w="108" w:type="dxa"/>
              <w:bottom w:w="0" w:type="dxa"/>
              <w:right w:w="108" w:type="dxa"/>
            </w:tcMar>
            <w:hideMark/>
          </w:tcPr>
          <w:p w:rsidR="0043234A" w:rsidRDefault="0043234A" w:rsidP="0043234A">
            <w:pPr>
              <w:rPr>
                <w:ins w:id="1453" w:author="Jens Ohm" w:date="2018-10-04T15:12:00Z"/>
                <w:sz w:val="20"/>
              </w:rPr>
            </w:pPr>
            <w:ins w:id="1454" w:author="Jens Ohm" w:date="2018-10-04T15:12:00Z">
              <w:r>
                <w:rPr>
                  <w:sz w:val="20"/>
                </w:rPr>
                <w:t>[1 2 1] / 4 for PL only (VTM2 ref. sample filtering condition)</w:t>
              </w:r>
            </w:ins>
          </w:p>
        </w:tc>
        <w:tc>
          <w:tcPr>
            <w:tcW w:w="2160" w:type="dxa"/>
            <w:tcMar>
              <w:top w:w="0" w:type="dxa"/>
              <w:left w:w="108" w:type="dxa"/>
              <w:bottom w:w="0" w:type="dxa"/>
              <w:right w:w="108" w:type="dxa"/>
            </w:tcMar>
            <w:hideMark/>
          </w:tcPr>
          <w:p w:rsidR="0043234A" w:rsidRDefault="0043234A" w:rsidP="0043234A">
            <w:pPr>
              <w:rPr>
                <w:ins w:id="1455" w:author="Jens Ohm" w:date="2018-10-04T15:12:00Z"/>
                <w:sz w:val="20"/>
              </w:rPr>
            </w:pPr>
            <w:ins w:id="1456" w:author="Jens Ohm" w:date="2018-10-04T15:12:00Z">
              <w:r>
                <w:rPr>
                  <w:sz w:val="20"/>
                </w:rPr>
                <w:t>{20, 14, 2, 0, 0, 0}</w:t>
              </w:r>
            </w:ins>
          </w:p>
        </w:tc>
        <w:tc>
          <w:tcPr>
            <w:tcW w:w="2430" w:type="dxa"/>
            <w:hideMark/>
          </w:tcPr>
          <w:p w:rsidR="0043234A" w:rsidRPr="00897D40" w:rsidRDefault="0043234A" w:rsidP="0043234A">
            <w:pPr>
              <w:rPr>
                <w:ins w:id="1457" w:author="Jens Ohm" w:date="2018-10-04T15:12:00Z"/>
                <w:sz w:val="20"/>
              </w:rPr>
            </w:pPr>
            <w:ins w:id="1458" w:author="Jens Ohm" w:date="2018-10-04T15:12:00Z">
              <w:r w:rsidRPr="00897D40">
                <w:rPr>
                  <w:sz w:val="20"/>
                </w:rPr>
                <w:t>-0.41%/-0.57%/-0.57%</w:t>
              </w:r>
            </w:ins>
          </w:p>
        </w:tc>
      </w:tr>
      <w:tr w:rsidR="0043234A" w:rsidTr="0043234A">
        <w:trPr>
          <w:ins w:id="1459" w:author="Jens Ohm" w:date="2018-10-04T15:12:00Z"/>
        </w:trPr>
        <w:tc>
          <w:tcPr>
            <w:tcW w:w="770" w:type="dxa"/>
            <w:tcMar>
              <w:top w:w="0" w:type="dxa"/>
              <w:left w:w="108" w:type="dxa"/>
              <w:bottom w:w="0" w:type="dxa"/>
              <w:right w:w="108" w:type="dxa"/>
            </w:tcMar>
            <w:hideMark/>
          </w:tcPr>
          <w:p w:rsidR="0043234A" w:rsidRDefault="0043234A" w:rsidP="0043234A">
            <w:pPr>
              <w:rPr>
                <w:ins w:id="1460" w:author="Jens Ohm" w:date="2018-10-04T15:12:00Z"/>
                <w:sz w:val="20"/>
              </w:rPr>
            </w:pPr>
            <w:ins w:id="1461" w:author="Jens Ohm" w:date="2018-10-04T15:12:00Z">
              <w:r>
                <w:rPr>
                  <w:sz w:val="20"/>
                </w:rPr>
                <w:t>3.1.3</w:t>
              </w:r>
            </w:ins>
          </w:p>
        </w:tc>
        <w:tc>
          <w:tcPr>
            <w:tcW w:w="1740" w:type="dxa"/>
            <w:tcMar>
              <w:top w:w="0" w:type="dxa"/>
              <w:left w:w="108" w:type="dxa"/>
              <w:bottom w:w="0" w:type="dxa"/>
              <w:right w:w="108" w:type="dxa"/>
            </w:tcMar>
            <w:hideMark/>
          </w:tcPr>
          <w:p w:rsidR="0043234A" w:rsidRDefault="0043234A" w:rsidP="0043234A">
            <w:pPr>
              <w:rPr>
                <w:ins w:id="1462" w:author="Jens Ohm" w:date="2018-10-04T15:12:00Z"/>
                <w:sz w:val="20"/>
              </w:rPr>
            </w:pPr>
            <w:ins w:id="1463" w:author="Jens Ohm" w:date="2018-10-04T15:12:00Z">
              <w:r>
                <w:rPr>
                  <w:sz w:val="20"/>
                </w:rPr>
                <w:t>Cubic (4-tap, 32-phase, 9bit)</w:t>
              </w:r>
            </w:ins>
          </w:p>
          <w:p w:rsidR="0043234A" w:rsidRDefault="0043234A" w:rsidP="0043234A">
            <w:pPr>
              <w:rPr>
                <w:ins w:id="1464" w:author="Jens Ohm" w:date="2018-10-04T15:12:00Z"/>
                <w:sz w:val="20"/>
              </w:rPr>
            </w:pPr>
            <w:ins w:id="1465" w:author="Jens Ohm" w:date="2018-10-04T15:12:00Z">
              <w:r>
                <w:rPr>
                  <w:sz w:val="20"/>
                </w:rPr>
                <w:t>Gaussian (6-tap, 32-phase, 9bit)</w:t>
              </w:r>
            </w:ins>
          </w:p>
          <w:p w:rsidR="0043234A" w:rsidRDefault="0043234A" w:rsidP="0043234A">
            <w:pPr>
              <w:rPr>
                <w:ins w:id="1466" w:author="Jens Ohm" w:date="2018-10-04T15:12:00Z"/>
                <w:sz w:val="20"/>
              </w:rPr>
            </w:pPr>
            <w:ins w:id="1467" w:author="Jens Ohm" w:date="2018-10-04T15:12:00Z">
              <w:r>
                <w:rPr>
                  <w:sz w:val="20"/>
                </w:rPr>
                <w:t>Switching conditions: similar VTM2 ref. sample filtering excluding wide-angle and PL conditions</w:t>
              </w:r>
            </w:ins>
          </w:p>
        </w:tc>
        <w:tc>
          <w:tcPr>
            <w:tcW w:w="1710" w:type="dxa"/>
            <w:tcMar>
              <w:top w:w="0" w:type="dxa"/>
              <w:left w:w="108" w:type="dxa"/>
              <w:bottom w:w="0" w:type="dxa"/>
              <w:right w:w="108" w:type="dxa"/>
            </w:tcMar>
            <w:hideMark/>
          </w:tcPr>
          <w:p w:rsidR="0043234A" w:rsidRDefault="0043234A" w:rsidP="0043234A">
            <w:pPr>
              <w:rPr>
                <w:ins w:id="1468" w:author="Jens Ohm" w:date="2018-10-04T15:12:00Z"/>
                <w:sz w:val="20"/>
              </w:rPr>
            </w:pPr>
            <w:ins w:id="1469" w:author="Jens Ohm" w:date="2018-10-04T15:12:00Z">
              <w:r>
                <w:rPr>
                  <w:sz w:val="20"/>
                </w:rPr>
                <w:t>Idem luma</w:t>
              </w:r>
            </w:ins>
          </w:p>
        </w:tc>
        <w:tc>
          <w:tcPr>
            <w:tcW w:w="1530" w:type="dxa"/>
            <w:tcMar>
              <w:top w:w="0" w:type="dxa"/>
              <w:left w:w="108" w:type="dxa"/>
              <w:bottom w:w="0" w:type="dxa"/>
              <w:right w:w="108" w:type="dxa"/>
            </w:tcMar>
            <w:hideMark/>
          </w:tcPr>
          <w:p w:rsidR="0043234A" w:rsidRDefault="0043234A" w:rsidP="0043234A">
            <w:pPr>
              <w:rPr>
                <w:ins w:id="1470" w:author="Jens Ohm" w:date="2018-10-04T15:12:00Z"/>
                <w:sz w:val="20"/>
              </w:rPr>
            </w:pPr>
            <w:ins w:id="1471" w:author="Jens Ohm" w:date="2018-10-04T15:12:00Z">
              <w:r>
                <w:rPr>
                  <w:sz w:val="20"/>
                </w:rPr>
                <w:t>No [1 2 1] / 4</w:t>
              </w:r>
            </w:ins>
          </w:p>
          <w:p w:rsidR="0043234A" w:rsidRDefault="0043234A" w:rsidP="0043234A">
            <w:pPr>
              <w:rPr>
                <w:ins w:id="1472" w:author="Jens Ohm" w:date="2018-10-04T15:12:00Z"/>
                <w:b/>
                <w:bCs/>
                <w:sz w:val="20"/>
              </w:rPr>
            </w:pPr>
            <w:ins w:id="1473" w:author="Jens Ohm" w:date="2018-10-04T15:12:00Z">
              <w:r>
                <w:rPr>
                  <w:sz w:val="20"/>
                </w:rPr>
                <w:t>Filtered ref. sample array removed from code</w:t>
              </w:r>
            </w:ins>
          </w:p>
        </w:tc>
        <w:tc>
          <w:tcPr>
            <w:tcW w:w="2160" w:type="dxa"/>
            <w:tcMar>
              <w:top w:w="0" w:type="dxa"/>
              <w:left w:w="108" w:type="dxa"/>
              <w:bottom w:w="0" w:type="dxa"/>
              <w:right w:w="108" w:type="dxa"/>
            </w:tcMar>
            <w:hideMark/>
          </w:tcPr>
          <w:p w:rsidR="0043234A" w:rsidRDefault="0043234A" w:rsidP="0043234A">
            <w:pPr>
              <w:rPr>
                <w:ins w:id="1474" w:author="Jens Ohm" w:date="2018-10-04T15:12:00Z"/>
                <w:sz w:val="20"/>
              </w:rPr>
            </w:pPr>
            <w:ins w:id="1475" w:author="Jens Ohm" w:date="2018-10-04T15:12:00Z">
              <w:r>
                <w:rPr>
                  <w:sz w:val="20"/>
                </w:rPr>
                <w:t>{30, 14, 2, 0, 0, 0}</w:t>
              </w:r>
            </w:ins>
          </w:p>
        </w:tc>
        <w:tc>
          <w:tcPr>
            <w:tcW w:w="2430" w:type="dxa"/>
            <w:hideMark/>
          </w:tcPr>
          <w:p w:rsidR="0043234A" w:rsidRPr="00897D40" w:rsidRDefault="0043234A" w:rsidP="0043234A">
            <w:pPr>
              <w:rPr>
                <w:ins w:id="1476" w:author="Jens Ohm" w:date="2018-10-04T15:12:00Z"/>
                <w:sz w:val="20"/>
              </w:rPr>
            </w:pPr>
            <w:ins w:id="1477" w:author="Jens Ohm" w:date="2018-10-04T15:12:00Z">
              <w:r w:rsidRPr="00897D40">
                <w:rPr>
                  <w:sz w:val="20"/>
                </w:rPr>
                <w:t>-0.44%/-0.61%/-0.70%</w:t>
              </w:r>
            </w:ins>
          </w:p>
        </w:tc>
      </w:tr>
      <w:tr w:rsidR="0043234A" w:rsidTr="0043234A">
        <w:trPr>
          <w:ins w:id="1478" w:author="Jens Ohm" w:date="2018-10-04T15:12:00Z"/>
        </w:trPr>
        <w:tc>
          <w:tcPr>
            <w:tcW w:w="770" w:type="dxa"/>
            <w:tcMar>
              <w:top w:w="0" w:type="dxa"/>
              <w:left w:w="108" w:type="dxa"/>
              <w:bottom w:w="0" w:type="dxa"/>
              <w:right w:w="108" w:type="dxa"/>
            </w:tcMar>
            <w:hideMark/>
          </w:tcPr>
          <w:p w:rsidR="0043234A" w:rsidRDefault="0043234A" w:rsidP="0043234A">
            <w:pPr>
              <w:rPr>
                <w:ins w:id="1479" w:author="Jens Ohm" w:date="2018-10-04T15:12:00Z"/>
                <w:sz w:val="20"/>
              </w:rPr>
            </w:pPr>
            <w:ins w:id="1480" w:author="Jens Ohm" w:date="2018-10-04T15:12:00Z">
              <w:r>
                <w:rPr>
                  <w:sz w:val="20"/>
                </w:rPr>
                <w:t>3.1.4</w:t>
              </w:r>
            </w:ins>
          </w:p>
        </w:tc>
        <w:tc>
          <w:tcPr>
            <w:tcW w:w="1740" w:type="dxa"/>
            <w:tcMar>
              <w:top w:w="0" w:type="dxa"/>
              <w:left w:w="108" w:type="dxa"/>
              <w:bottom w:w="0" w:type="dxa"/>
              <w:right w:w="108" w:type="dxa"/>
            </w:tcMar>
            <w:hideMark/>
          </w:tcPr>
          <w:p w:rsidR="0043234A" w:rsidRDefault="0043234A" w:rsidP="0043234A">
            <w:pPr>
              <w:rPr>
                <w:ins w:id="1481" w:author="Jens Ohm" w:date="2018-10-04T15:12:00Z"/>
                <w:sz w:val="20"/>
              </w:rPr>
            </w:pPr>
            <w:ins w:id="1482" w:author="Jens Ohm" w:date="2018-10-04T15:12:00Z">
              <w:r>
                <w:rPr>
                  <w:sz w:val="20"/>
                </w:rPr>
                <w:t>DCT-IF MC chroma filter (4-tap, 32-phase, 7bit, idem inter)</w:t>
              </w:r>
            </w:ins>
          </w:p>
          <w:p w:rsidR="0043234A" w:rsidRDefault="0043234A" w:rsidP="0043234A">
            <w:pPr>
              <w:rPr>
                <w:ins w:id="1483" w:author="Jens Ohm" w:date="2018-10-04T15:12:00Z"/>
                <w:sz w:val="20"/>
              </w:rPr>
            </w:pPr>
            <w:ins w:id="1484" w:author="Jens Ohm" w:date="2018-10-04T15:12:00Z">
              <w:r>
                <w:rPr>
                  <w:sz w:val="20"/>
                </w:rPr>
                <w:t>Gaussian (4-tap, 32-phase, 5bit)</w:t>
              </w:r>
            </w:ins>
          </w:p>
          <w:p w:rsidR="0043234A" w:rsidRDefault="0043234A" w:rsidP="0043234A">
            <w:pPr>
              <w:rPr>
                <w:ins w:id="1485" w:author="Jens Ohm" w:date="2018-10-04T15:12:00Z"/>
                <w:sz w:val="20"/>
              </w:rPr>
            </w:pPr>
            <w:ins w:id="1486" w:author="Jens Ohm" w:date="2018-10-04T15:12:00Z">
              <w:r>
                <w:rPr>
                  <w:sz w:val="20"/>
                </w:rPr>
                <w:t>Switching conditions: VTM2 ref. sample filtering + rectangular block conditions (incl. table with 4 elements)</w:t>
              </w:r>
            </w:ins>
          </w:p>
        </w:tc>
        <w:tc>
          <w:tcPr>
            <w:tcW w:w="1710" w:type="dxa"/>
            <w:tcMar>
              <w:top w:w="0" w:type="dxa"/>
              <w:left w:w="108" w:type="dxa"/>
              <w:bottom w:w="0" w:type="dxa"/>
              <w:right w:w="108" w:type="dxa"/>
            </w:tcMar>
            <w:hideMark/>
          </w:tcPr>
          <w:p w:rsidR="0043234A" w:rsidRDefault="0043234A" w:rsidP="0043234A">
            <w:pPr>
              <w:rPr>
                <w:ins w:id="1487" w:author="Jens Ohm" w:date="2018-10-04T15:12:00Z"/>
                <w:sz w:val="20"/>
              </w:rPr>
            </w:pPr>
            <w:ins w:id="1488" w:author="Jens Ohm" w:date="2018-10-04T15:12:00Z">
              <w:r>
                <w:rPr>
                  <w:sz w:val="20"/>
                </w:rPr>
                <w:t>Linear (2-tap, 32-phase)</w:t>
              </w:r>
            </w:ins>
          </w:p>
        </w:tc>
        <w:tc>
          <w:tcPr>
            <w:tcW w:w="1530" w:type="dxa"/>
            <w:tcMar>
              <w:top w:w="0" w:type="dxa"/>
              <w:left w:w="108" w:type="dxa"/>
              <w:bottom w:w="0" w:type="dxa"/>
              <w:right w:w="108" w:type="dxa"/>
            </w:tcMar>
            <w:hideMark/>
          </w:tcPr>
          <w:p w:rsidR="0043234A" w:rsidRDefault="0043234A" w:rsidP="0043234A">
            <w:pPr>
              <w:rPr>
                <w:ins w:id="1489" w:author="Jens Ohm" w:date="2018-10-04T15:12:00Z"/>
                <w:sz w:val="20"/>
              </w:rPr>
            </w:pPr>
            <w:ins w:id="1490" w:author="Jens Ohm" w:date="2018-10-04T15:12:00Z">
              <w:r>
                <w:rPr>
                  <w:sz w:val="20"/>
                </w:rPr>
                <w:t>[1 2 1] / 4 for PL, modes 2, VDIA, DIA (require no ref. sample interpolation)</w:t>
              </w:r>
            </w:ins>
          </w:p>
        </w:tc>
        <w:tc>
          <w:tcPr>
            <w:tcW w:w="2160" w:type="dxa"/>
            <w:tcMar>
              <w:top w:w="0" w:type="dxa"/>
              <w:left w:w="108" w:type="dxa"/>
              <w:bottom w:w="0" w:type="dxa"/>
              <w:right w:w="108" w:type="dxa"/>
            </w:tcMar>
            <w:hideMark/>
          </w:tcPr>
          <w:p w:rsidR="0043234A" w:rsidRDefault="0043234A" w:rsidP="0043234A">
            <w:pPr>
              <w:rPr>
                <w:ins w:id="1491" w:author="Jens Ohm" w:date="2018-10-04T15:12:00Z"/>
                <w:sz w:val="20"/>
              </w:rPr>
            </w:pPr>
            <w:ins w:id="1492" w:author="Jens Ohm" w:date="2018-10-04T15:12:00Z">
              <w:r>
                <w:rPr>
                  <w:sz w:val="20"/>
                </w:rPr>
                <w:t>{20,14, 2, 0, 0, 0}</w:t>
              </w:r>
            </w:ins>
          </w:p>
        </w:tc>
        <w:tc>
          <w:tcPr>
            <w:tcW w:w="2430" w:type="dxa"/>
            <w:hideMark/>
          </w:tcPr>
          <w:p w:rsidR="0043234A" w:rsidRPr="00897D40" w:rsidRDefault="0043234A" w:rsidP="0043234A">
            <w:pPr>
              <w:rPr>
                <w:ins w:id="1493" w:author="Jens Ohm" w:date="2018-10-04T15:12:00Z"/>
                <w:sz w:val="20"/>
              </w:rPr>
            </w:pPr>
            <w:ins w:id="1494" w:author="Jens Ohm" w:date="2018-10-04T15:12:00Z">
              <w:r w:rsidRPr="00897D40">
                <w:rPr>
                  <w:sz w:val="20"/>
                </w:rPr>
                <w:t>-0.45%/-0.57%/-0.57%</w:t>
              </w:r>
            </w:ins>
          </w:p>
        </w:tc>
      </w:tr>
      <w:tr w:rsidR="0043234A" w:rsidTr="0043234A">
        <w:trPr>
          <w:ins w:id="1495" w:author="Jens Ohm" w:date="2018-10-04T15:12:00Z"/>
        </w:trPr>
        <w:tc>
          <w:tcPr>
            <w:tcW w:w="770" w:type="dxa"/>
            <w:tcMar>
              <w:top w:w="0" w:type="dxa"/>
              <w:left w:w="108" w:type="dxa"/>
              <w:bottom w:w="0" w:type="dxa"/>
              <w:right w:w="108" w:type="dxa"/>
            </w:tcMar>
            <w:hideMark/>
          </w:tcPr>
          <w:p w:rsidR="0043234A" w:rsidRDefault="0043234A" w:rsidP="0043234A">
            <w:pPr>
              <w:rPr>
                <w:ins w:id="1496" w:author="Jens Ohm" w:date="2018-10-04T15:12:00Z"/>
                <w:sz w:val="20"/>
              </w:rPr>
            </w:pPr>
            <w:ins w:id="1497" w:author="Jens Ohm" w:date="2018-10-04T15:12:00Z">
              <w:r>
                <w:rPr>
                  <w:sz w:val="20"/>
                </w:rPr>
                <w:t>3.1.4.1</w:t>
              </w:r>
            </w:ins>
          </w:p>
        </w:tc>
        <w:tc>
          <w:tcPr>
            <w:tcW w:w="1740" w:type="dxa"/>
            <w:tcMar>
              <w:top w:w="0" w:type="dxa"/>
              <w:left w:w="108" w:type="dxa"/>
              <w:bottom w:w="0" w:type="dxa"/>
              <w:right w:w="108" w:type="dxa"/>
            </w:tcMar>
            <w:hideMark/>
          </w:tcPr>
          <w:p w:rsidR="0043234A" w:rsidRDefault="0043234A" w:rsidP="0043234A">
            <w:pPr>
              <w:rPr>
                <w:ins w:id="1498" w:author="Jens Ohm" w:date="2018-10-04T15:12:00Z"/>
                <w:sz w:val="20"/>
              </w:rPr>
            </w:pPr>
            <w:ins w:id="1499" w:author="Jens Ohm" w:date="2018-10-04T15:12:00Z">
              <w:r>
                <w:rPr>
                  <w:sz w:val="20"/>
                </w:rPr>
                <w:t>DCT-IF MC chroma filter (4-tap, 32-phase, 7bit, idem inter)</w:t>
              </w:r>
            </w:ins>
          </w:p>
          <w:p w:rsidR="0043234A" w:rsidRDefault="0043234A" w:rsidP="0043234A">
            <w:pPr>
              <w:rPr>
                <w:ins w:id="1500" w:author="Jens Ohm" w:date="2018-10-04T15:12:00Z"/>
                <w:sz w:val="20"/>
              </w:rPr>
            </w:pPr>
            <w:ins w:id="1501" w:author="Jens Ohm" w:date="2018-10-04T15:12:00Z">
              <w:r>
                <w:rPr>
                  <w:sz w:val="20"/>
                </w:rPr>
                <w:t>Gaussian (4-tap, 32-phase, 5bit)</w:t>
              </w:r>
            </w:ins>
          </w:p>
          <w:p w:rsidR="0043234A" w:rsidRDefault="0043234A" w:rsidP="0043234A">
            <w:pPr>
              <w:rPr>
                <w:ins w:id="1502" w:author="Jens Ohm" w:date="2018-10-04T15:12:00Z"/>
                <w:color w:val="1F497D"/>
                <w:sz w:val="20"/>
              </w:rPr>
            </w:pPr>
            <w:ins w:id="1503" w:author="Jens Ohm" w:date="2018-10-04T15:12:00Z">
              <w:r>
                <w:rPr>
                  <w:sz w:val="20"/>
                </w:rPr>
                <w:t>Switching conditions: VTM2 ref. sample filtering)</w:t>
              </w:r>
            </w:ins>
          </w:p>
        </w:tc>
        <w:tc>
          <w:tcPr>
            <w:tcW w:w="1710" w:type="dxa"/>
            <w:tcMar>
              <w:top w:w="0" w:type="dxa"/>
              <w:left w:w="108" w:type="dxa"/>
              <w:bottom w:w="0" w:type="dxa"/>
              <w:right w:w="108" w:type="dxa"/>
            </w:tcMar>
            <w:hideMark/>
          </w:tcPr>
          <w:p w:rsidR="0043234A" w:rsidRDefault="0043234A" w:rsidP="0043234A">
            <w:pPr>
              <w:rPr>
                <w:ins w:id="1504" w:author="Jens Ohm" w:date="2018-10-04T15:12:00Z"/>
                <w:sz w:val="20"/>
              </w:rPr>
            </w:pPr>
            <w:ins w:id="1505" w:author="Jens Ohm" w:date="2018-10-04T15:12:00Z">
              <w:r>
                <w:rPr>
                  <w:sz w:val="20"/>
                </w:rPr>
                <w:t>Linear (2-tap, 32-phase)</w:t>
              </w:r>
            </w:ins>
          </w:p>
        </w:tc>
        <w:tc>
          <w:tcPr>
            <w:tcW w:w="1530" w:type="dxa"/>
            <w:tcMar>
              <w:top w:w="0" w:type="dxa"/>
              <w:left w:w="108" w:type="dxa"/>
              <w:bottom w:w="0" w:type="dxa"/>
              <w:right w:w="108" w:type="dxa"/>
            </w:tcMar>
            <w:hideMark/>
          </w:tcPr>
          <w:p w:rsidR="0043234A" w:rsidRDefault="0043234A" w:rsidP="0043234A">
            <w:pPr>
              <w:rPr>
                <w:ins w:id="1506" w:author="Jens Ohm" w:date="2018-10-04T15:12:00Z"/>
                <w:sz w:val="20"/>
              </w:rPr>
            </w:pPr>
            <w:ins w:id="1507" w:author="Jens Ohm" w:date="2018-10-04T15:12:00Z">
              <w:r>
                <w:rPr>
                  <w:sz w:val="20"/>
                </w:rPr>
                <w:t>[1 2 1] / 4 for PL, modes 2, VDIA, DIA (require no ref. sample interpolation)</w:t>
              </w:r>
            </w:ins>
          </w:p>
        </w:tc>
        <w:tc>
          <w:tcPr>
            <w:tcW w:w="2160" w:type="dxa"/>
            <w:tcMar>
              <w:top w:w="0" w:type="dxa"/>
              <w:left w:w="108" w:type="dxa"/>
              <w:bottom w:w="0" w:type="dxa"/>
              <w:right w:w="108" w:type="dxa"/>
            </w:tcMar>
            <w:hideMark/>
          </w:tcPr>
          <w:p w:rsidR="0043234A" w:rsidRDefault="0043234A" w:rsidP="0043234A">
            <w:pPr>
              <w:rPr>
                <w:ins w:id="1508" w:author="Jens Ohm" w:date="2018-10-04T15:12:00Z"/>
                <w:sz w:val="20"/>
              </w:rPr>
            </w:pPr>
            <w:ins w:id="1509" w:author="Jens Ohm" w:date="2018-10-04T15:12:00Z">
              <w:r>
                <w:rPr>
                  <w:sz w:val="20"/>
                </w:rPr>
                <w:t>{20,14, 2, 0, 0, 0}</w:t>
              </w:r>
            </w:ins>
          </w:p>
        </w:tc>
        <w:tc>
          <w:tcPr>
            <w:tcW w:w="2430" w:type="dxa"/>
            <w:hideMark/>
          </w:tcPr>
          <w:p w:rsidR="0043234A" w:rsidRPr="00897D40" w:rsidRDefault="0043234A" w:rsidP="0043234A">
            <w:pPr>
              <w:rPr>
                <w:ins w:id="1510" w:author="Jens Ohm" w:date="2018-10-04T15:12:00Z"/>
                <w:sz w:val="20"/>
              </w:rPr>
            </w:pPr>
            <w:ins w:id="1511" w:author="Jens Ohm" w:date="2018-10-04T15:12:00Z">
              <w:r w:rsidRPr="00897D40">
                <w:rPr>
                  <w:sz w:val="20"/>
                </w:rPr>
                <w:t>-0.45%/-0.54%/-0.57%</w:t>
              </w:r>
            </w:ins>
          </w:p>
        </w:tc>
      </w:tr>
      <w:tr w:rsidR="0043234A" w:rsidTr="0043234A">
        <w:trPr>
          <w:ins w:id="1512" w:author="Jens Ohm" w:date="2018-10-04T15:12:00Z"/>
        </w:trPr>
        <w:tc>
          <w:tcPr>
            <w:tcW w:w="770" w:type="dxa"/>
            <w:tcMar>
              <w:top w:w="0" w:type="dxa"/>
              <w:left w:w="108" w:type="dxa"/>
              <w:bottom w:w="0" w:type="dxa"/>
              <w:right w:w="108" w:type="dxa"/>
            </w:tcMar>
          </w:tcPr>
          <w:p w:rsidR="0043234A" w:rsidRDefault="0043234A" w:rsidP="0043234A">
            <w:pPr>
              <w:rPr>
                <w:ins w:id="1513" w:author="Jens Ohm" w:date="2018-10-04T15:12:00Z"/>
                <w:sz w:val="20"/>
              </w:rPr>
            </w:pPr>
            <w:ins w:id="1514" w:author="Jens Ohm" w:date="2018-10-04T15:12:00Z">
              <w:r>
                <w:rPr>
                  <w:sz w:val="20"/>
                </w:rPr>
                <w:t>3.1.4.2</w:t>
              </w:r>
            </w:ins>
          </w:p>
        </w:tc>
        <w:tc>
          <w:tcPr>
            <w:tcW w:w="1740" w:type="dxa"/>
            <w:tcMar>
              <w:top w:w="0" w:type="dxa"/>
              <w:left w:w="108" w:type="dxa"/>
              <w:bottom w:w="0" w:type="dxa"/>
              <w:right w:w="108" w:type="dxa"/>
            </w:tcMar>
          </w:tcPr>
          <w:p w:rsidR="0043234A" w:rsidRDefault="0043234A" w:rsidP="0043234A">
            <w:pPr>
              <w:rPr>
                <w:ins w:id="1515" w:author="Jens Ohm" w:date="2018-10-04T15:12:00Z"/>
                <w:sz w:val="20"/>
              </w:rPr>
            </w:pPr>
            <w:ins w:id="1516" w:author="Jens Ohm" w:date="2018-10-04T15:12:00Z">
              <w:r>
                <w:rPr>
                  <w:sz w:val="20"/>
                </w:rPr>
                <w:t>DCT-IF MC chroma filter (4-tap, 32-phase, 7bit, idem inter)</w:t>
              </w:r>
            </w:ins>
          </w:p>
          <w:p w:rsidR="0043234A" w:rsidRDefault="0043234A" w:rsidP="0043234A">
            <w:pPr>
              <w:rPr>
                <w:ins w:id="1517" w:author="Jens Ohm" w:date="2018-10-04T15:12:00Z"/>
                <w:sz w:val="20"/>
              </w:rPr>
            </w:pPr>
            <w:ins w:id="1518" w:author="Jens Ohm" w:date="2018-10-04T15:12:00Z">
              <w:r>
                <w:rPr>
                  <w:sz w:val="20"/>
                </w:rPr>
                <w:lastRenderedPageBreak/>
                <w:t>Gaussian 3.1.2.1 (4-tap, 32-phase, 5bit)</w:t>
              </w:r>
            </w:ins>
          </w:p>
          <w:p w:rsidR="0043234A" w:rsidRDefault="0043234A" w:rsidP="0043234A">
            <w:pPr>
              <w:rPr>
                <w:ins w:id="1519" w:author="Jens Ohm" w:date="2018-10-04T15:12:00Z"/>
                <w:sz w:val="20"/>
              </w:rPr>
            </w:pPr>
            <w:ins w:id="1520" w:author="Jens Ohm" w:date="2018-10-04T15:12:00Z">
              <w:r>
                <w:rPr>
                  <w:sz w:val="20"/>
                </w:rPr>
                <w:t>Switching conditions: VTM2 ref. sample filtering)</w:t>
              </w:r>
            </w:ins>
          </w:p>
        </w:tc>
        <w:tc>
          <w:tcPr>
            <w:tcW w:w="1710" w:type="dxa"/>
            <w:tcMar>
              <w:top w:w="0" w:type="dxa"/>
              <w:left w:w="108" w:type="dxa"/>
              <w:bottom w:w="0" w:type="dxa"/>
              <w:right w:w="108" w:type="dxa"/>
            </w:tcMar>
          </w:tcPr>
          <w:p w:rsidR="0043234A" w:rsidRDefault="0043234A" w:rsidP="0043234A">
            <w:pPr>
              <w:rPr>
                <w:ins w:id="1521" w:author="Jens Ohm" w:date="2018-10-04T15:12:00Z"/>
                <w:sz w:val="20"/>
              </w:rPr>
            </w:pPr>
            <w:ins w:id="1522" w:author="Jens Ohm" w:date="2018-10-04T15:12:00Z">
              <w:r>
                <w:rPr>
                  <w:sz w:val="20"/>
                </w:rPr>
                <w:lastRenderedPageBreak/>
                <w:t>Linear (2-tap, 32-phase)</w:t>
              </w:r>
            </w:ins>
          </w:p>
        </w:tc>
        <w:tc>
          <w:tcPr>
            <w:tcW w:w="1530" w:type="dxa"/>
            <w:tcMar>
              <w:top w:w="0" w:type="dxa"/>
              <w:left w:w="108" w:type="dxa"/>
              <w:bottom w:w="0" w:type="dxa"/>
              <w:right w:w="108" w:type="dxa"/>
            </w:tcMar>
          </w:tcPr>
          <w:p w:rsidR="0043234A" w:rsidRDefault="0043234A" w:rsidP="0043234A">
            <w:pPr>
              <w:rPr>
                <w:ins w:id="1523" w:author="Jens Ohm" w:date="2018-10-04T15:12:00Z"/>
                <w:sz w:val="20"/>
              </w:rPr>
            </w:pPr>
            <w:ins w:id="1524" w:author="Jens Ohm" w:date="2018-10-04T15:12:00Z">
              <w:r>
                <w:rPr>
                  <w:sz w:val="20"/>
                </w:rPr>
                <w:t xml:space="preserve">[1 2 1] / 4 for PL, modes 2, VDIA, DIA (require no ref. </w:t>
              </w:r>
              <w:r>
                <w:rPr>
                  <w:sz w:val="20"/>
                </w:rPr>
                <w:lastRenderedPageBreak/>
                <w:t>sample interpolation)</w:t>
              </w:r>
            </w:ins>
          </w:p>
        </w:tc>
        <w:tc>
          <w:tcPr>
            <w:tcW w:w="2160" w:type="dxa"/>
            <w:tcMar>
              <w:top w:w="0" w:type="dxa"/>
              <w:left w:w="108" w:type="dxa"/>
              <w:bottom w:w="0" w:type="dxa"/>
              <w:right w:w="108" w:type="dxa"/>
            </w:tcMar>
          </w:tcPr>
          <w:p w:rsidR="0043234A" w:rsidRDefault="0043234A" w:rsidP="0043234A">
            <w:pPr>
              <w:rPr>
                <w:ins w:id="1525" w:author="Jens Ohm" w:date="2018-10-04T15:12:00Z"/>
                <w:sz w:val="20"/>
              </w:rPr>
            </w:pPr>
            <w:ins w:id="1526" w:author="Jens Ohm" w:date="2018-10-04T15:12:00Z">
              <w:r>
                <w:rPr>
                  <w:sz w:val="20"/>
                </w:rPr>
                <w:lastRenderedPageBreak/>
                <w:t>{20,14, 2, 0, 0, 0}</w:t>
              </w:r>
            </w:ins>
          </w:p>
        </w:tc>
        <w:tc>
          <w:tcPr>
            <w:tcW w:w="2430" w:type="dxa"/>
          </w:tcPr>
          <w:p w:rsidR="0043234A" w:rsidRPr="00897D40" w:rsidRDefault="0043234A" w:rsidP="0043234A">
            <w:pPr>
              <w:rPr>
                <w:ins w:id="1527" w:author="Jens Ohm" w:date="2018-10-04T15:12:00Z"/>
                <w:sz w:val="20"/>
              </w:rPr>
            </w:pPr>
            <w:ins w:id="1528" w:author="Jens Ohm" w:date="2018-10-04T15:12:00Z">
              <w:r w:rsidRPr="00897D40">
                <w:rPr>
                  <w:sz w:val="20"/>
                </w:rPr>
                <w:t>-0.45%/-0.5</w:t>
              </w:r>
              <w:r>
                <w:rPr>
                  <w:sz w:val="20"/>
                </w:rPr>
                <w:t>6</w:t>
              </w:r>
              <w:r w:rsidRPr="00897D40">
                <w:rPr>
                  <w:sz w:val="20"/>
                </w:rPr>
                <w:t>%/-0.5</w:t>
              </w:r>
              <w:r>
                <w:rPr>
                  <w:sz w:val="20"/>
                </w:rPr>
                <w:t>5</w:t>
              </w:r>
              <w:r w:rsidRPr="00897D40">
                <w:rPr>
                  <w:sz w:val="20"/>
                </w:rPr>
                <w:t>%</w:t>
              </w:r>
            </w:ins>
          </w:p>
        </w:tc>
      </w:tr>
      <w:tr w:rsidR="0043234A" w:rsidTr="0043234A">
        <w:trPr>
          <w:ins w:id="1529" w:author="Jens Ohm" w:date="2018-10-04T15:12:00Z"/>
        </w:trPr>
        <w:tc>
          <w:tcPr>
            <w:tcW w:w="770" w:type="dxa"/>
            <w:tcMar>
              <w:top w:w="0" w:type="dxa"/>
              <w:left w:w="108" w:type="dxa"/>
              <w:bottom w:w="0" w:type="dxa"/>
              <w:right w:w="108" w:type="dxa"/>
            </w:tcMar>
            <w:hideMark/>
          </w:tcPr>
          <w:p w:rsidR="0043234A" w:rsidRDefault="0043234A" w:rsidP="0043234A">
            <w:pPr>
              <w:rPr>
                <w:ins w:id="1530" w:author="Jens Ohm" w:date="2018-10-04T15:12:00Z"/>
                <w:sz w:val="20"/>
              </w:rPr>
            </w:pPr>
            <w:ins w:id="1531" w:author="Jens Ohm" w:date="2018-10-04T15:12:00Z">
              <w:r>
                <w:rPr>
                  <w:sz w:val="20"/>
                </w:rPr>
                <w:lastRenderedPageBreak/>
                <w:t>3.2.1</w:t>
              </w:r>
            </w:ins>
          </w:p>
        </w:tc>
        <w:tc>
          <w:tcPr>
            <w:tcW w:w="1740" w:type="dxa"/>
            <w:tcMar>
              <w:top w:w="0" w:type="dxa"/>
              <w:left w:w="108" w:type="dxa"/>
              <w:bottom w:w="0" w:type="dxa"/>
              <w:right w:w="108" w:type="dxa"/>
            </w:tcMar>
            <w:hideMark/>
          </w:tcPr>
          <w:p w:rsidR="0043234A" w:rsidRDefault="0043234A" w:rsidP="0043234A">
            <w:pPr>
              <w:rPr>
                <w:ins w:id="1532" w:author="Jens Ohm" w:date="2018-10-04T15:12:00Z"/>
                <w:sz w:val="20"/>
              </w:rPr>
            </w:pPr>
            <w:ins w:id="1533" w:author="Jens Ohm" w:date="2018-10-04T15:12:00Z">
              <w:r>
                <w:rPr>
                  <w:sz w:val="20"/>
                </w:rPr>
                <w:t>Cubic (4-tap, 32-phase, 9bit)</w:t>
              </w:r>
            </w:ins>
          </w:p>
          <w:p w:rsidR="0043234A" w:rsidRDefault="0043234A" w:rsidP="0043234A">
            <w:pPr>
              <w:rPr>
                <w:ins w:id="1534" w:author="Jens Ohm" w:date="2018-10-04T15:12:00Z"/>
                <w:sz w:val="20"/>
              </w:rPr>
            </w:pPr>
            <w:ins w:id="1535" w:author="Jens Ohm" w:date="2018-10-04T15:12:00Z">
              <w:r>
                <w:rPr>
                  <w:sz w:val="20"/>
                </w:rPr>
                <w:t>Linear (2-tap, 32-phase)</w:t>
              </w:r>
            </w:ins>
          </w:p>
          <w:p w:rsidR="0043234A" w:rsidRDefault="0043234A" w:rsidP="0043234A">
            <w:pPr>
              <w:rPr>
                <w:ins w:id="1536" w:author="Jens Ohm" w:date="2018-10-04T15:12:00Z"/>
                <w:sz w:val="20"/>
              </w:rPr>
            </w:pPr>
            <w:ins w:id="1537" w:author="Jens Ohm" w:date="2018-10-04T15:12:00Z">
              <w:r>
                <w:rPr>
                  <w:sz w:val="20"/>
                </w:rPr>
                <w:t>Switching condition:</w:t>
              </w:r>
            </w:ins>
          </w:p>
          <w:p w:rsidR="0043234A" w:rsidRDefault="0043234A" w:rsidP="0043234A">
            <w:pPr>
              <w:rPr>
                <w:ins w:id="1538" w:author="Jens Ohm" w:date="2018-10-04T15:12:00Z"/>
                <w:sz w:val="20"/>
              </w:rPr>
            </w:pPr>
            <w:ins w:id="1539" w:author="Jens Ohm" w:date="2018-10-04T15:12:00Z">
              <w:r>
                <w:rPr>
                  <w:sz w:val="20"/>
                </w:rPr>
                <w:t>W ≤ 8 if vertical angular mode</w:t>
              </w:r>
            </w:ins>
          </w:p>
          <w:p w:rsidR="0043234A" w:rsidRDefault="0043234A" w:rsidP="0043234A">
            <w:pPr>
              <w:rPr>
                <w:ins w:id="1540" w:author="Jens Ohm" w:date="2018-10-04T15:12:00Z"/>
                <w:sz w:val="20"/>
              </w:rPr>
            </w:pPr>
            <w:ins w:id="1541" w:author="Jens Ohm" w:date="2018-10-04T15:12:00Z">
              <w:r>
                <w:rPr>
                  <w:sz w:val="20"/>
                </w:rPr>
                <w:t>H ≤ 8 if horizontal angular mode</w:t>
              </w:r>
            </w:ins>
          </w:p>
        </w:tc>
        <w:tc>
          <w:tcPr>
            <w:tcW w:w="1710" w:type="dxa"/>
            <w:tcMar>
              <w:top w:w="0" w:type="dxa"/>
              <w:left w:w="108" w:type="dxa"/>
              <w:bottom w:w="0" w:type="dxa"/>
              <w:right w:w="108" w:type="dxa"/>
            </w:tcMar>
            <w:hideMark/>
          </w:tcPr>
          <w:p w:rsidR="0043234A" w:rsidRDefault="0043234A" w:rsidP="0043234A">
            <w:pPr>
              <w:rPr>
                <w:ins w:id="1542" w:author="Jens Ohm" w:date="2018-10-04T15:12:00Z"/>
                <w:sz w:val="20"/>
              </w:rPr>
            </w:pPr>
            <w:ins w:id="1543" w:author="Jens Ohm" w:date="2018-10-04T15:12:00Z">
              <w:r>
                <w:rPr>
                  <w:sz w:val="20"/>
                </w:rPr>
                <w:t>Idem luma</w:t>
              </w:r>
            </w:ins>
          </w:p>
        </w:tc>
        <w:tc>
          <w:tcPr>
            <w:tcW w:w="1530" w:type="dxa"/>
            <w:tcMar>
              <w:top w:w="0" w:type="dxa"/>
              <w:left w:w="108" w:type="dxa"/>
              <w:bottom w:w="0" w:type="dxa"/>
              <w:right w:w="108" w:type="dxa"/>
            </w:tcMar>
            <w:hideMark/>
          </w:tcPr>
          <w:p w:rsidR="0043234A" w:rsidRDefault="0043234A" w:rsidP="0043234A">
            <w:pPr>
              <w:rPr>
                <w:ins w:id="1544" w:author="Jens Ohm" w:date="2018-10-04T15:12:00Z"/>
                <w:sz w:val="20"/>
              </w:rPr>
            </w:pPr>
            <w:ins w:id="1545" w:author="Jens Ohm" w:date="2018-10-04T15:12:00Z">
              <w:r>
                <w:rPr>
                  <w:sz w:val="20"/>
                </w:rPr>
                <w:t>Bilateral filter</w:t>
              </w:r>
            </w:ins>
          </w:p>
          <w:p w:rsidR="0043234A" w:rsidRDefault="0043234A" w:rsidP="0043234A">
            <w:pPr>
              <w:rPr>
                <w:ins w:id="1546" w:author="Jens Ohm" w:date="2018-10-04T15:12:00Z"/>
                <w:sz w:val="20"/>
              </w:rPr>
            </w:pPr>
            <w:ins w:id="1547" w:author="Jens Ohm" w:date="2018-10-04T15:12:00Z">
              <w:r>
                <w:rPr>
                  <w:sz w:val="20"/>
                </w:rPr>
                <w:t>Condition: WxH ≥16x16</w:t>
              </w:r>
            </w:ins>
          </w:p>
          <w:p w:rsidR="0043234A" w:rsidRDefault="0043234A" w:rsidP="0043234A">
            <w:pPr>
              <w:rPr>
                <w:ins w:id="1548" w:author="Jens Ohm" w:date="2018-10-04T15:12:00Z"/>
                <w:sz w:val="20"/>
              </w:rPr>
            </w:pPr>
            <w:ins w:id="1549" w:author="Jens Ohm" w:date="2018-10-04T15:12:00Z">
              <w:r>
                <w:rPr>
                  <w:sz w:val="20"/>
                </w:rPr>
                <w:t>[1 2 1] / 4</w:t>
              </w:r>
            </w:ins>
          </w:p>
          <w:p w:rsidR="0043234A" w:rsidRDefault="0043234A" w:rsidP="0043234A">
            <w:pPr>
              <w:rPr>
                <w:ins w:id="1550" w:author="Jens Ohm" w:date="2018-10-04T15:12:00Z"/>
                <w:sz w:val="20"/>
              </w:rPr>
            </w:pPr>
            <w:ins w:id="1551" w:author="Jens Ohm" w:date="2018-10-04T15:12:00Z">
              <w:r>
                <w:rPr>
                  <w:sz w:val="20"/>
                </w:rPr>
                <w:t>Condition: VTM2 ref. sample filtering</w:t>
              </w:r>
            </w:ins>
          </w:p>
        </w:tc>
        <w:tc>
          <w:tcPr>
            <w:tcW w:w="2160" w:type="dxa"/>
            <w:tcMar>
              <w:top w:w="0" w:type="dxa"/>
              <w:left w:w="108" w:type="dxa"/>
              <w:bottom w:w="0" w:type="dxa"/>
              <w:right w:w="108" w:type="dxa"/>
            </w:tcMar>
            <w:hideMark/>
          </w:tcPr>
          <w:p w:rsidR="0043234A" w:rsidRDefault="0043234A" w:rsidP="0043234A">
            <w:pPr>
              <w:rPr>
                <w:ins w:id="1552" w:author="Jens Ohm" w:date="2018-10-04T15:12:00Z"/>
                <w:sz w:val="20"/>
              </w:rPr>
            </w:pPr>
            <w:ins w:id="1553" w:author="Jens Ohm" w:date="2018-10-04T15:12:00Z">
              <w:r>
                <w:rPr>
                  <w:sz w:val="20"/>
                </w:rPr>
                <w:t>{20, 14, 2, 0, 20, 0}</w:t>
              </w:r>
            </w:ins>
          </w:p>
        </w:tc>
        <w:tc>
          <w:tcPr>
            <w:tcW w:w="2430" w:type="dxa"/>
            <w:hideMark/>
          </w:tcPr>
          <w:p w:rsidR="0043234A" w:rsidRPr="00897D40" w:rsidRDefault="0043234A" w:rsidP="0043234A">
            <w:pPr>
              <w:rPr>
                <w:ins w:id="1554" w:author="Jens Ohm" w:date="2018-10-04T15:12:00Z"/>
                <w:sz w:val="20"/>
              </w:rPr>
            </w:pPr>
            <w:ins w:id="1555" w:author="Jens Ohm" w:date="2018-10-04T15:12:00Z">
              <w:r w:rsidRPr="00897D40">
                <w:rPr>
                  <w:sz w:val="20"/>
                </w:rPr>
                <w:t>-0.59%/-0.68%/-0.69%</w:t>
              </w:r>
            </w:ins>
          </w:p>
        </w:tc>
      </w:tr>
      <w:tr w:rsidR="0043234A" w:rsidTr="0043234A">
        <w:trPr>
          <w:ins w:id="1556" w:author="Jens Ohm" w:date="2018-10-04T15:12:00Z"/>
        </w:trPr>
        <w:tc>
          <w:tcPr>
            <w:tcW w:w="770" w:type="dxa"/>
            <w:tcMar>
              <w:top w:w="0" w:type="dxa"/>
              <w:left w:w="108" w:type="dxa"/>
              <w:bottom w:w="0" w:type="dxa"/>
              <w:right w:w="108" w:type="dxa"/>
            </w:tcMar>
            <w:hideMark/>
          </w:tcPr>
          <w:p w:rsidR="0043234A" w:rsidRDefault="0043234A" w:rsidP="0043234A">
            <w:pPr>
              <w:rPr>
                <w:ins w:id="1557" w:author="Jens Ohm" w:date="2018-10-04T15:12:00Z"/>
                <w:sz w:val="20"/>
              </w:rPr>
            </w:pPr>
            <w:ins w:id="1558" w:author="Jens Ohm" w:date="2018-10-04T15:12:00Z">
              <w:r>
                <w:rPr>
                  <w:sz w:val="20"/>
                </w:rPr>
                <w:t>3.2.2</w:t>
              </w:r>
            </w:ins>
          </w:p>
        </w:tc>
        <w:tc>
          <w:tcPr>
            <w:tcW w:w="1740" w:type="dxa"/>
            <w:tcMar>
              <w:top w:w="0" w:type="dxa"/>
              <w:left w:w="108" w:type="dxa"/>
              <w:bottom w:w="0" w:type="dxa"/>
              <w:right w:w="108" w:type="dxa"/>
            </w:tcMar>
            <w:hideMark/>
          </w:tcPr>
          <w:p w:rsidR="0043234A" w:rsidRDefault="0043234A" w:rsidP="0043234A">
            <w:pPr>
              <w:rPr>
                <w:ins w:id="1559" w:author="Jens Ohm" w:date="2018-10-04T15:12:00Z"/>
                <w:sz w:val="20"/>
              </w:rPr>
            </w:pPr>
            <w:ins w:id="1560" w:author="Jens Ohm" w:date="2018-10-04T15:12:00Z">
              <w:r>
                <w:rPr>
                  <w:sz w:val="20"/>
                </w:rPr>
                <w:t>Cubic (4-tap, 32-phase, 9bit)</w:t>
              </w:r>
            </w:ins>
          </w:p>
          <w:p w:rsidR="0043234A" w:rsidRDefault="0043234A" w:rsidP="0043234A">
            <w:pPr>
              <w:rPr>
                <w:ins w:id="1561" w:author="Jens Ohm" w:date="2018-10-04T15:12:00Z"/>
                <w:sz w:val="20"/>
              </w:rPr>
            </w:pPr>
            <w:ins w:id="1562" w:author="Jens Ohm" w:date="2018-10-04T15:12:00Z">
              <w:r>
                <w:rPr>
                  <w:sz w:val="20"/>
                </w:rPr>
                <w:t>Gaussian (4-tap, 32-phase, 7bit)</w:t>
              </w:r>
            </w:ins>
          </w:p>
          <w:p w:rsidR="0043234A" w:rsidRDefault="0043234A" w:rsidP="0043234A">
            <w:pPr>
              <w:rPr>
                <w:ins w:id="1563" w:author="Jens Ohm" w:date="2018-10-04T15:12:00Z"/>
                <w:sz w:val="20"/>
              </w:rPr>
            </w:pPr>
            <w:ins w:id="1564" w:author="Jens Ohm" w:date="2018-10-04T15:12:00Z">
              <w:r>
                <w:rPr>
                  <w:sz w:val="20"/>
                </w:rPr>
                <w:t>Switching conditions:</w:t>
              </w:r>
            </w:ins>
          </w:p>
          <w:p w:rsidR="0043234A" w:rsidRDefault="0043234A" w:rsidP="0043234A">
            <w:pPr>
              <w:rPr>
                <w:ins w:id="1565" w:author="Jens Ohm" w:date="2018-10-04T15:12:00Z"/>
                <w:sz w:val="20"/>
              </w:rPr>
            </w:pPr>
            <w:ins w:id="1566" w:author="Jens Ohm" w:date="2018-10-04T15:12:00Z">
              <w:r>
                <w:rPr>
                  <w:sz w:val="20"/>
                </w:rPr>
                <w:t>W ≤ 8 if vertical angular mode</w:t>
              </w:r>
            </w:ins>
          </w:p>
          <w:p w:rsidR="0043234A" w:rsidRDefault="0043234A" w:rsidP="0043234A">
            <w:pPr>
              <w:rPr>
                <w:ins w:id="1567" w:author="Jens Ohm" w:date="2018-10-04T15:12:00Z"/>
                <w:sz w:val="20"/>
              </w:rPr>
            </w:pPr>
            <w:ins w:id="1568" w:author="Jens Ohm" w:date="2018-10-04T15:12:00Z">
              <w:r>
                <w:rPr>
                  <w:sz w:val="20"/>
                </w:rPr>
                <w:t>H ≤ 8 if horizontal angular mode</w:t>
              </w:r>
            </w:ins>
          </w:p>
        </w:tc>
        <w:tc>
          <w:tcPr>
            <w:tcW w:w="1710" w:type="dxa"/>
            <w:tcMar>
              <w:top w:w="0" w:type="dxa"/>
              <w:left w:w="108" w:type="dxa"/>
              <w:bottom w:w="0" w:type="dxa"/>
              <w:right w:w="108" w:type="dxa"/>
            </w:tcMar>
            <w:hideMark/>
          </w:tcPr>
          <w:p w:rsidR="0043234A" w:rsidRDefault="0043234A" w:rsidP="0043234A">
            <w:pPr>
              <w:rPr>
                <w:ins w:id="1569" w:author="Jens Ohm" w:date="2018-10-04T15:12:00Z"/>
                <w:sz w:val="20"/>
              </w:rPr>
            </w:pPr>
            <w:ins w:id="1570" w:author="Jens Ohm" w:date="2018-10-04T15:12:00Z">
              <w:r>
                <w:rPr>
                  <w:sz w:val="20"/>
                </w:rPr>
                <w:t>Idem luma</w:t>
              </w:r>
            </w:ins>
          </w:p>
        </w:tc>
        <w:tc>
          <w:tcPr>
            <w:tcW w:w="1530" w:type="dxa"/>
            <w:tcMar>
              <w:top w:w="0" w:type="dxa"/>
              <w:left w:w="108" w:type="dxa"/>
              <w:bottom w:w="0" w:type="dxa"/>
              <w:right w:w="108" w:type="dxa"/>
            </w:tcMar>
            <w:hideMark/>
          </w:tcPr>
          <w:p w:rsidR="0043234A" w:rsidRDefault="0043234A" w:rsidP="0043234A">
            <w:pPr>
              <w:rPr>
                <w:ins w:id="1571" w:author="Jens Ohm" w:date="2018-10-04T15:12:00Z"/>
                <w:sz w:val="20"/>
              </w:rPr>
            </w:pPr>
            <w:ins w:id="1572" w:author="Jens Ohm" w:date="2018-10-04T15:12:00Z">
              <w:r>
                <w:rPr>
                  <w:sz w:val="20"/>
                </w:rPr>
                <w:t>Bilateral filter</w:t>
              </w:r>
            </w:ins>
          </w:p>
          <w:p w:rsidR="0043234A" w:rsidRDefault="0043234A" w:rsidP="0043234A">
            <w:pPr>
              <w:rPr>
                <w:ins w:id="1573" w:author="Jens Ohm" w:date="2018-10-04T15:12:00Z"/>
                <w:sz w:val="20"/>
              </w:rPr>
            </w:pPr>
            <w:ins w:id="1574" w:author="Jens Ohm" w:date="2018-10-04T15:12:00Z">
              <w:r>
                <w:rPr>
                  <w:sz w:val="20"/>
                </w:rPr>
                <w:t>Condition: WxH ≥16x16</w:t>
              </w:r>
            </w:ins>
          </w:p>
          <w:p w:rsidR="0043234A" w:rsidRDefault="0043234A" w:rsidP="0043234A">
            <w:pPr>
              <w:rPr>
                <w:ins w:id="1575" w:author="Jens Ohm" w:date="2018-10-04T15:12:00Z"/>
                <w:sz w:val="20"/>
              </w:rPr>
            </w:pPr>
            <w:ins w:id="1576" w:author="Jens Ohm" w:date="2018-10-04T15:12:00Z">
              <w:r>
                <w:rPr>
                  <w:sz w:val="20"/>
                </w:rPr>
                <w:t>[1 2 1] / 4</w:t>
              </w:r>
            </w:ins>
          </w:p>
          <w:p w:rsidR="0043234A" w:rsidRDefault="0043234A" w:rsidP="0043234A">
            <w:pPr>
              <w:rPr>
                <w:ins w:id="1577" w:author="Jens Ohm" w:date="2018-10-04T15:12:00Z"/>
                <w:sz w:val="20"/>
              </w:rPr>
            </w:pPr>
            <w:ins w:id="1578" w:author="Jens Ohm" w:date="2018-10-04T15:12:00Z">
              <w:r>
                <w:rPr>
                  <w:sz w:val="20"/>
                </w:rPr>
                <w:t>Condition: VTM2 ref. sample filtering</w:t>
              </w:r>
            </w:ins>
          </w:p>
        </w:tc>
        <w:tc>
          <w:tcPr>
            <w:tcW w:w="2160" w:type="dxa"/>
            <w:tcMar>
              <w:top w:w="0" w:type="dxa"/>
              <w:left w:w="108" w:type="dxa"/>
              <w:bottom w:w="0" w:type="dxa"/>
              <w:right w:w="108" w:type="dxa"/>
            </w:tcMar>
            <w:hideMark/>
          </w:tcPr>
          <w:p w:rsidR="0043234A" w:rsidRDefault="0043234A" w:rsidP="0043234A">
            <w:pPr>
              <w:rPr>
                <w:ins w:id="1579" w:author="Jens Ohm" w:date="2018-10-04T15:12:00Z"/>
                <w:sz w:val="20"/>
              </w:rPr>
            </w:pPr>
            <w:ins w:id="1580" w:author="Jens Ohm" w:date="2018-10-04T15:12:00Z">
              <w:r>
                <w:rPr>
                  <w:sz w:val="20"/>
                </w:rPr>
                <w:t>{20, 14, 2, 0, 20, 0}</w:t>
              </w:r>
            </w:ins>
          </w:p>
        </w:tc>
        <w:tc>
          <w:tcPr>
            <w:tcW w:w="2430" w:type="dxa"/>
            <w:hideMark/>
          </w:tcPr>
          <w:p w:rsidR="0043234A" w:rsidRPr="00897D40" w:rsidRDefault="0043234A" w:rsidP="0043234A">
            <w:pPr>
              <w:rPr>
                <w:ins w:id="1581" w:author="Jens Ohm" w:date="2018-10-04T15:12:00Z"/>
                <w:sz w:val="20"/>
              </w:rPr>
            </w:pPr>
            <w:ins w:id="1582" w:author="Jens Ohm" w:date="2018-10-04T15:12:00Z">
              <w:r w:rsidRPr="00897D40">
                <w:rPr>
                  <w:sz w:val="20"/>
                </w:rPr>
                <w:t>-0.60%/-0.58%/-0.61%</w:t>
              </w:r>
            </w:ins>
          </w:p>
        </w:tc>
      </w:tr>
      <w:tr w:rsidR="0043234A" w:rsidTr="0043234A">
        <w:trPr>
          <w:ins w:id="1583" w:author="Jens Ohm" w:date="2018-10-04T15:12:00Z"/>
        </w:trPr>
        <w:tc>
          <w:tcPr>
            <w:tcW w:w="770" w:type="dxa"/>
            <w:tcMar>
              <w:top w:w="0" w:type="dxa"/>
              <w:left w:w="108" w:type="dxa"/>
              <w:bottom w:w="0" w:type="dxa"/>
              <w:right w:w="108" w:type="dxa"/>
            </w:tcMar>
            <w:hideMark/>
          </w:tcPr>
          <w:p w:rsidR="0043234A" w:rsidRDefault="0043234A" w:rsidP="0043234A">
            <w:pPr>
              <w:rPr>
                <w:ins w:id="1584" w:author="Jens Ohm" w:date="2018-10-04T15:12:00Z"/>
                <w:sz w:val="20"/>
              </w:rPr>
            </w:pPr>
            <w:ins w:id="1585" w:author="Jens Ohm" w:date="2018-10-04T15:12:00Z">
              <w:r>
                <w:rPr>
                  <w:sz w:val="20"/>
                </w:rPr>
                <w:t>3.2.1.1</w:t>
              </w:r>
            </w:ins>
          </w:p>
        </w:tc>
        <w:tc>
          <w:tcPr>
            <w:tcW w:w="1740" w:type="dxa"/>
            <w:tcMar>
              <w:top w:w="0" w:type="dxa"/>
              <w:left w:w="108" w:type="dxa"/>
              <w:bottom w:w="0" w:type="dxa"/>
              <w:right w:w="108" w:type="dxa"/>
            </w:tcMar>
            <w:hideMark/>
          </w:tcPr>
          <w:p w:rsidR="0043234A" w:rsidRDefault="0043234A" w:rsidP="0043234A">
            <w:pPr>
              <w:rPr>
                <w:ins w:id="1586" w:author="Jens Ohm" w:date="2018-10-04T15:12:00Z"/>
                <w:sz w:val="20"/>
              </w:rPr>
            </w:pPr>
            <w:ins w:id="1587" w:author="Jens Ohm" w:date="2018-10-04T15:12:00Z">
              <w:r>
                <w:rPr>
                  <w:sz w:val="20"/>
                </w:rPr>
                <w:t>Cubic (4-tap, 32-phase, 9bit)</w:t>
              </w:r>
            </w:ins>
          </w:p>
          <w:p w:rsidR="0043234A" w:rsidRDefault="0043234A" w:rsidP="0043234A">
            <w:pPr>
              <w:rPr>
                <w:ins w:id="1588" w:author="Jens Ohm" w:date="2018-10-04T15:12:00Z"/>
                <w:sz w:val="20"/>
              </w:rPr>
            </w:pPr>
            <w:ins w:id="1589" w:author="Jens Ohm" w:date="2018-10-04T15:12:00Z">
              <w:r>
                <w:rPr>
                  <w:sz w:val="20"/>
                </w:rPr>
                <w:t>Linear (2-tap, 32-phase)</w:t>
              </w:r>
            </w:ins>
          </w:p>
          <w:p w:rsidR="0043234A" w:rsidRDefault="0043234A" w:rsidP="0043234A">
            <w:pPr>
              <w:rPr>
                <w:ins w:id="1590" w:author="Jens Ohm" w:date="2018-10-04T15:12:00Z"/>
                <w:sz w:val="20"/>
              </w:rPr>
            </w:pPr>
            <w:ins w:id="1591" w:author="Jens Ohm" w:date="2018-10-04T15:12:00Z">
              <w:r>
                <w:rPr>
                  <w:sz w:val="20"/>
                </w:rPr>
                <w:t>Switching condition:</w:t>
              </w:r>
            </w:ins>
          </w:p>
          <w:p w:rsidR="0043234A" w:rsidRDefault="0043234A" w:rsidP="0043234A">
            <w:pPr>
              <w:rPr>
                <w:ins w:id="1592" w:author="Jens Ohm" w:date="2018-10-04T15:12:00Z"/>
                <w:sz w:val="20"/>
              </w:rPr>
            </w:pPr>
            <w:ins w:id="1593" w:author="Jens Ohm" w:date="2018-10-04T15:12:00Z">
              <w:r>
                <w:rPr>
                  <w:sz w:val="20"/>
                </w:rPr>
                <w:t>Unfiltered ref. samples (bilateral + VTM2 ref. filtering)</w:t>
              </w:r>
            </w:ins>
          </w:p>
        </w:tc>
        <w:tc>
          <w:tcPr>
            <w:tcW w:w="1710" w:type="dxa"/>
            <w:tcMar>
              <w:top w:w="0" w:type="dxa"/>
              <w:left w:w="108" w:type="dxa"/>
              <w:bottom w:w="0" w:type="dxa"/>
              <w:right w:w="108" w:type="dxa"/>
            </w:tcMar>
            <w:hideMark/>
          </w:tcPr>
          <w:p w:rsidR="0043234A" w:rsidRDefault="0043234A" w:rsidP="0043234A">
            <w:pPr>
              <w:rPr>
                <w:ins w:id="1594" w:author="Jens Ohm" w:date="2018-10-04T15:12:00Z"/>
                <w:sz w:val="20"/>
              </w:rPr>
            </w:pPr>
            <w:ins w:id="1595" w:author="Jens Ohm" w:date="2018-10-04T15:12:00Z">
              <w:r>
                <w:rPr>
                  <w:sz w:val="20"/>
                </w:rPr>
                <w:t>Linear (2-tap, 32-phase)</w:t>
              </w:r>
            </w:ins>
          </w:p>
        </w:tc>
        <w:tc>
          <w:tcPr>
            <w:tcW w:w="1530" w:type="dxa"/>
            <w:tcMar>
              <w:top w:w="0" w:type="dxa"/>
              <w:left w:w="108" w:type="dxa"/>
              <w:bottom w:w="0" w:type="dxa"/>
              <w:right w:w="108" w:type="dxa"/>
            </w:tcMar>
            <w:hideMark/>
          </w:tcPr>
          <w:p w:rsidR="0043234A" w:rsidRDefault="0043234A" w:rsidP="0043234A">
            <w:pPr>
              <w:rPr>
                <w:ins w:id="1596" w:author="Jens Ohm" w:date="2018-10-04T15:12:00Z"/>
                <w:sz w:val="20"/>
              </w:rPr>
            </w:pPr>
            <w:ins w:id="1597" w:author="Jens Ohm" w:date="2018-10-04T15:12:00Z">
              <w:r>
                <w:rPr>
                  <w:sz w:val="20"/>
                </w:rPr>
                <w:t>Bilateral filter</w:t>
              </w:r>
            </w:ins>
          </w:p>
          <w:p w:rsidR="0043234A" w:rsidRDefault="0043234A" w:rsidP="0043234A">
            <w:pPr>
              <w:rPr>
                <w:ins w:id="1598" w:author="Jens Ohm" w:date="2018-10-04T15:12:00Z"/>
                <w:sz w:val="20"/>
              </w:rPr>
            </w:pPr>
            <w:ins w:id="1599" w:author="Jens Ohm" w:date="2018-10-04T15:12:00Z">
              <w:r>
                <w:rPr>
                  <w:sz w:val="20"/>
                </w:rPr>
                <w:t>Condition: WxH ≥16x16</w:t>
              </w:r>
            </w:ins>
          </w:p>
          <w:p w:rsidR="0043234A" w:rsidRDefault="0043234A" w:rsidP="0043234A">
            <w:pPr>
              <w:rPr>
                <w:ins w:id="1600" w:author="Jens Ohm" w:date="2018-10-04T15:12:00Z"/>
                <w:sz w:val="20"/>
              </w:rPr>
            </w:pPr>
            <w:ins w:id="1601" w:author="Jens Ohm" w:date="2018-10-04T15:12:00Z">
              <w:r>
                <w:rPr>
                  <w:sz w:val="20"/>
                </w:rPr>
                <w:t>[1 2 1] / 4</w:t>
              </w:r>
            </w:ins>
          </w:p>
          <w:p w:rsidR="0043234A" w:rsidRDefault="0043234A" w:rsidP="0043234A">
            <w:pPr>
              <w:rPr>
                <w:ins w:id="1602" w:author="Jens Ohm" w:date="2018-10-04T15:12:00Z"/>
                <w:sz w:val="20"/>
              </w:rPr>
            </w:pPr>
            <w:ins w:id="1603" w:author="Jens Ohm" w:date="2018-10-04T15:12:00Z">
              <w:r>
                <w:rPr>
                  <w:sz w:val="20"/>
                </w:rPr>
                <w:t>Condition: VTM2 ref. sample filtering</w:t>
              </w:r>
            </w:ins>
          </w:p>
        </w:tc>
        <w:tc>
          <w:tcPr>
            <w:tcW w:w="2160" w:type="dxa"/>
            <w:tcMar>
              <w:top w:w="0" w:type="dxa"/>
              <w:left w:w="108" w:type="dxa"/>
              <w:bottom w:w="0" w:type="dxa"/>
              <w:right w:w="108" w:type="dxa"/>
            </w:tcMar>
            <w:hideMark/>
          </w:tcPr>
          <w:p w:rsidR="0043234A" w:rsidRDefault="0043234A" w:rsidP="0043234A">
            <w:pPr>
              <w:rPr>
                <w:ins w:id="1604" w:author="Jens Ohm" w:date="2018-10-04T15:12:00Z"/>
                <w:sz w:val="20"/>
              </w:rPr>
            </w:pPr>
            <w:ins w:id="1605" w:author="Jens Ohm" w:date="2018-10-04T15:12:00Z">
              <w:r>
                <w:rPr>
                  <w:sz w:val="20"/>
                </w:rPr>
                <w:t>{20, 14, 2, 0, 0, 0}</w:t>
              </w:r>
            </w:ins>
          </w:p>
        </w:tc>
        <w:tc>
          <w:tcPr>
            <w:tcW w:w="2430" w:type="dxa"/>
            <w:hideMark/>
          </w:tcPr>
          <w:p w:rsidR="0043234A" w:rsidRPr="00897D40" w:rsidRDefault="0043234A" w:rsidP="0043234A">
            <w:pPr>
              <w:rPr>
                <w:ins w:id="1606" w:author="Jens Ohm" w:date="2018-10-04T15:12:00Z"/>
                <w:sz w:val="20"/>
              </w:rPr>
            </w:pPr>
            <w:ins w:id="1607" w:author="Jens Ohm" w:date="2018-10-04T15:12:00Z">
              <w:r w:rsidRPr="00897D40">
                <w:rPr>
                  <w:sz w:val="20"/>
                </w:rPr>
                <w:t>-0.66%/-0.64%/-0.64%</w:t>
              </w:r>
            </w:ins>
          </w:p>
        </w:tc>
      </w:tr>
      <w:tr w:rsidR="0043234A" w:rsidTr="0043234A">
        <w:trPr>
          <w:ins w:id="1608" w:author="Jens Ohm" w:date="2018-10-04T15:12:00Z"/>
        </w:trPr>
        <w:tc>
          <w:tcPr>
            <w:tcW w:w="770" w:type="dxa"/>
            <w:tcMar>
              <w:top w:w="0" w:type="dxa"/>
              <w:left w:w="108" w:type="dxa"/>
              <w:bottom w:w="0" w:type="dxa"/>
              <w:right w:w="108" w:type="dxa"/>
            </w:tcMar>
            <w:hideMark/>
          </w:tcPr>
          <w:p w:rsidR="0043234A" w:rsidRDefault="0043234A" w:rsidP="0043234A">
            <w:pPr>
              <w:rPr>
                <w:ins w:id="1609" w:author="Jens Ohm" w:date="2018-10-04T15:12:00Z"/>
                <w:sz w:val="20"/>
              </w:rPr>
            </w:pPr>
            <w:ins w:id="1610" w:author="Jens Ohm" w:date="2018-10-04T15:12:00Z">
              <w:r>
                <w:rPr>
                  <w:sz w:val="20"/>
                </w:rPr>
                <w:t>3.3</w:t>
              </w:r>
            </w:ins>
          </w:p>
        </w:tc>
        <w:tc>
          <w:tcPr>
            <w:tcW w:w="1740" w:type="dxa"/>
            <w:tcMar>
              <w:top w:w="0" w:type="dxa"/>
              <w:left w:w="108" w:type="dxa"/>
              <w:bottom w:w="0" w:type="dxa"/>
              <w:right w:w="108" w:type="dxa"/>
            </w:tcMar>
          </w:tcPr>
          <w:p w:rsidR="0043234A" w:rsidRDefault="0043234A" w:rsidP="0043234A">
            <w:pPr>
              <w:spacing w:before="100" w:beforeAutospacing="1" w:after="100" w:afterAutospacing="1"/>
              <w:rPr>
                <w:ins w:id="1611" w:author="Jens Ohm" w:date="2018-10-04T15:12:00Z"/>
              </w:rPr>
            </w:pPr>
            <w:ins w:id="1612" w:author="Jens Ohm" w:date="2018-10-04T15:12:00Z">
              <w:r>
                <w:rPr>
                  <w:sz w:val="20"/>
                </w:rPr>
                <w:t>Cubic pair: Cubic and Cubic-wise smoothing filter (4-tap, 32-phase, 9bit)</w:t>
              </w:r>
            </w:ins>
          </w:p>
          <w:p w:rsidR="0043234A" w:rsidRDefault="0043234A" w:rsidP="0043234A">
            <w:pPr>
              <w:spacing w:before="100" w:beforeAutospacing="1" w:after="100" w:afterAutospacing="1"/>
              <w:rPr>
                <w:ins w:id="1613" w:author="Jens Ohm" w:date="2018-10-04T15:12:00Z"/>
              </w:rPr>
            </w:pPr>
            <w:ins w:id="1614" w:author="Jens Ohm" w:date="2018-10-04T15:12:00Z">
              <w:r>
                <w:rPr>
                  <w:sz w:val="20"/>
                </w:rPr>
                <w:t>Gaussian pair: Gaussian and Gaussian-wise smoothing filter (4-tap, 32-phase, 9bit)</w:t>
              </w:r>
            </w:ins>
          </w:p>
          <w:p w:rsidR="0043234A" w:rsidRDefault="0043234A" w:rsidP="0043234A">
            <w:pPr>
              <w:spacing w:before="100" w:beforeAutospacing="1" w:after="100" w:afterAutospacing="1"/>
              <w:rPr>
                <w:ins w:id="1615" w:author="Jens Ohm" w:date="2018-10-04T15:12:00Z"/>
              </w:rPr>
            </w:pPr>
            <w:ins w:id="1616" w:author="Jens Ohm" w:date="2018-10-04T15:12:00Z">
              <w:r>
                <w:rPr>
                  <w:sz w:val="20"/>
                </w:rPr>
                <w:lastRenderedPageBreak/>
                <w:t>Switching conditions:</w:t>
              </w:r>
            </w:ins>
          </w:p>
          <w:p w:rsidR="0043234A" w:rsidRDefault="0043234A" w:rsidP="0043234A">
            <w:pPr>
              <w:spacing w:before="100" w:beforeAutospacing="1" w:after="100" w:afterAutospacing="1"/>
              <w:rPr>
                <w:ins w:id="1617" w:author="Jens Ohm" w:date="2018-10-04T15:12:00Z"/>
              </w:rPr>
            </w:pPr>
            <w:ins w:id="1618" w:author="Jens Ohm" w:date="2018-10-04T15:12:00Z">
              <w:r>
                <w:rPr>
                  <w:sz w:val="20"/>
                </w:rPr>
                <w:t>Filter decision inside the pair: (x&lt;8 || y&lt;8)</w:t>
              </w:r>
            </w:ins>
          </w:p>
          <w:p w:rsidR="0043234A" w:rsidRDefault="0043234A" w:rsidP="0043234A">
            <w:pPr>
              <w:spacing w:before="100" w:beforeAutospacing="1" w:after="100" w:afterAutospacing="1"/>
              <w:rPr>
                <w:ins w:id="1619" w:author="Jens Ohm" w:date="2018-10-04T15:12:00Z"/>
              </w:rPr>
            </w:pPr>
            <w:ins w:id="1620" w:author="Jens Ohm" w:date="2018-10-04T15:12:00Z">
              <w:r>
                <w:rPr>
                  <w:sz w:val="20"/>
                </w:rPr>
                <w:t>Pair decision:</w:t>
              </w:r>
            </w:ins>
          </w:p>
          <w:p w:rsidR="0043234A" w:rsidRDefault="0043234A" w:rsidP="0043234A">
            <w:pPr>
              <w:spacing w:before="100" w:beforeAutospacing="1" w:after="100" w:afterAutospacing="1"/>
              <w:rPr>
                <w:ins w:id="1621" w:author="Jens Ohm" w:date="2018-10-04T15:12:00Z"/>
              </w:rPr>
            </w:pPr>
            <w:ins w:id="1622" w:author="Jens Ohm" w:date="2018-10-04T15:12:00Z">
              <w:r>
                <w:rPr>
                  <w:sz w:val="20"/>
                </w:rPr>
                <w:t>W ≤ 16 &amp;&amp; H ≤ 32 if vertical angular mode</w:t>
              </w:r>
            </w:ins>
          </w:p>
          <w:p w:rsidR="0043234A" w:rsidRDefault="0043234A" w:rsidP="0043234A">
            <w:pPr>
              <w:rPr>
                <w:ins w:id="1623" w:author="Jens Ohm" w:date="2018-10-04T15:12:00Z"/>
                <w:sz w:val="20"/>
              </w:rPr>
            </w:pPr>
            <w:ins w:id="1624" w:author="Jens Ohm" w:date="2018-10-04T15:12:00Z">
              <w:r>
                <w:rPr>
                  <w:sz w:val="20"/>
                </w:rPr>
                <w:t>H ≤ 16 &amp;&amp; W ≤ 32 if horizontal angular mode</w:t>
              </w:r>
            </w:ins>
          </w:p>
        </w:tc>
        <w:tc>
          <w:tcPr>
            <w:tcW w:w="1710" w:type="dxa"/>
            <w:tcMar>
              <w:top w:w="0" w:type="dxa"/>
              <w:left w:w="108" w:type="dxa"/>
              <w:bottom w:w="0" w:type="dxa"/>
              <w:right w:w="108" w:type="dxa"/>
            </w:tcMar>
          </w:tcPr>
          <w:p w:rsidR="0043234A" w:rsidRDefault="0043234A" w:rsidP="0043234A">
            <w:pPr>
              <w:rPr>
                <w:ins w:id="1625" w:author="Jens Ohm" w:date="2018-10-04T15:12:00Z"/>
                <w:sz w:val="20"/>
              </w:rPr>
            </w:pPr>
            <w:ins w:id="1626" w:author="Jens Ohm" w:date="2018-10-04T15:12:00Z">
              <w:r>
                <w:rPr>
                  <w:sz w:val="20"/>
                </w:rPr>
                <w:lastRenderedPageBreak/>
                <w:t>Idem luma</w:t>
              </w:r>
            </w:ins>
          </w:p>
        </w:tc>
        <w:tc>
          <w:tcPr>
            <w:tcW w:w="1530" w:type="dxa"/>
            <w:tcMar>
              <w:top w:w="0" w:type="dxa"/>
              <w:left w:w="108" w:type="dxa"/>
              <w:bottom w:w="0" w:type="dxa"/>
              <w:right w:w="108" w:type="dxa"/>
            </w:tcMar>
          </w:tcPr>
          <w:p w:rsidR="0043234A" w:rsidRDefault="0043234A" w:rsidP="0043234A">
            <w:pPr>
              <w:spacing w:before="100" w:beforeAutospacing="1" w:after="100" w:afterAutospacing="1"/>
              <w:rPr>
                <w:ins w:id="1627" w:author="Jens Ohm" w:date="2018-10-04T15:12:00Z"/>
              </w:rPr>
            </w:pPr>
            <w:ins w:id="1628" w:author="Jens Ohm" w:date="2018-10-04T15:12:00Z">
              <w:r>
                <w:rPr>
                  <w:sz w:val="20"/>
                </w:rPr>
                <w:t>[1 2 1] / 4</w:t>
              </w:r>
            </w:ins>
          </w:p>
          <w:p w:rsidR="0043234A" w:rsidRDefault="0043234A" w:rsidP="0043234A">
            <w:pPr>
              <w:rPr>
                <w:ins w:id="1629" w:author="Jens Ohm" w:date="2018-10-04T15:12:00Z"/>
                <w:sz w:val="20"/>
              </w:rPr>
            </w:pPr>
            <w:ins w:id="1630" w:author="Jens Ohm" w:date="2018-10-04T15:12:00Z">
              <w:r>
                <w:rPr>
                  <w:sz w:val="20"/>
                </w:rPr>
                <w:t>Condition: VTM2 ref. sample filtering</w:t>
              </w:r>
            </w:ins>
          </w:p>
        </w:tc>
        <w:tc>
          <w:tcPr>
            <w:tcW w:w="2160" w:type="dxa"/>
            <w:tcMar>
              <w:top w:w="0" w:type="dxa"/>
              <w:left w:w="108" w:type="dxa"/>
              <w:bottom w:w="0" w:type="dxa"/>
              <w:right w:w="108" w:type="dxa"/>
            </w:tcMar>
          </w:tcPr>
          <w:p w:rsidR="0043234A" w:rsidRDefault="0043234A" w:rsidP="0043234A">
            <w:pPr>
              <w:spacing w:before="100" w:beforeAutospacing="1" w:after="100" w:afterAutospacing="1"/>
              <w:rPr>
                <w:ins w:id="1631" w:author="Jens Ohm" w:date="2018-10-04T15:12:00Z"/>
              </w:rPr>
            </w:pPr>
            <w:ins w:id="1632" w:author="Jens Ohm" w:date="2018-10-04T15:12:00Z">
              <w:r>
                <w:rPr>
                  <w:sz w:val="20"/>
                </w:rPr>
                <w:t>{20, 14, 2, 0, 20, 0}</w:t>
              </w:r>
            </w:ins>
          </w:p>
          <w:p w:rsidR="0043234A" w:rsidRDefault="0043234A" w:rsidP="0043234A">
            <w:pPr>
              <w:rPr>
                <w:ins w:id="1633" w:author="Jens Ohm" w:date="2018-10-04T15:12:00Z"/>
                <w:sz w:val="20"/>
              </w:rPr>
            </w:pPr>
          </w:p>
        </w:tc>
        <w:tc>
          <w:tcPr>
            <w:tcW w:w="2430" w:type="dxa"/>
          </w:tcPr>
          <w:p w:rsidR="0043234A" w:rsidRDefault="0043234A" w:rsidP="0043234A">
            <w:pPr>
              <w:rPr>
                <w:ins w:id="1634" w:author="Jens Ohm" w:date="2018-10-04T15:12:00Z"/>
                <w:sz w:val="20"/>
              </w:rPr>
            </w:pPr>
            <w:ins w:id="1635" w:author="Jens Ohm" w:date="2018-10-04T15:12:00Z">
              <w:r>
                <w:rPr>
                  <w:sz w:val="20"/>
                </w:rPr>
                <w:t>-0.39%/-0.59%/-0.59% </w:t>
              </w:r>
            </w:ins>
          </w:p>
        </w:tc>
      </w:tr>
    </w:tbl>
    <w:p w:rsidR="0043234A" w:rsidRDefault="0043234A" w:rsidP="009102B3">
      <w:pPr>
        <w:rPr>
          <w:ins w:id="1636" w:author="Jens Ohm" w:date="2018-10-04T15:28:00Z"/>
          <w:lang w:eastAsia="de-DE"/>
        </w:rPr>
      </w:pPr>
    </w:p>
    <w:p w:rsidR="0043234A" w:rsidRDefault="0043234A" w:rsidP="009102B3">
      <w:pPr>
        <w:rPr>
          <w:ins w:id="1637" w:author="Jens Ohm" w:date="2018-10-04T15:35:00Z"/>
          <w:lang w:eastAsia="de-DE"/>
        </w:rPr>
      </w:pPr>
      <w:ins w:id="1638" w:author="Jens Ohm" w:date="2018-10-04T15:28:00Z">
        <w:r>
          <w:rPr>
            <w:lang w:eastAsia="de-DE"/>
          </w:rPr>
          <w:t>Likely most gain comes from switching between lower and higher frequency cutoff</w:t>
        </w:r>
      </w:ins>
      <w:ins w:id="1639" w:author="Jens Ohm" w:date="2018-10-04T15:29:00Z">
        <w:r>
          <w:rPr>
            <w:lang w:eastAsia="de-DE"/>
          </w:rPr>
          <w:t>.</w:t>
        </w:r>
      </w:ins>
    </w:p>
    <w:p w:rsidR="0043234A" w:rsidRDefault="0043234A" w:rsidP="009102B3">
      <w:pPr>
        <w:rPr>
          <w:ins w:id="1640" w:author="Jens Ohm" w:date="2018-10-04T15:35:00Z"/>
          <w:lang w:eastAsia="de-DE"/>
        </w:rPr>
      </w:pPr>
      <w:ins w:id="1641" w:author="Jens Ohm" w:date="2018-10-04T15:35:00Z">
        <w:r>
          <w:rPr>
            <w:lang w:eastAsia="de-DE"/>
          </w:rPr>
          <w:t>Every proposal has some additional complexity/operatio</w:t>
        </w:r>
      </w:ins>
      <w:ins w:id="1642" w:author="Jens Ohm" w:date="2018-10-04T15:36:00Z">
        <w:r>
          <w:rPr>
            <w:lang w:eastAsia="de-DE"/>
          </w:rPr>
          <w:t>ns compared to VTM2.</w:t>
        </w:r>
      </w:ins>
    </w:p>
    <w:p w:rsidR="0043234A" w:rsidRDefault="0043234A" w:rsidP="009102B3">
      <w:pPr>
        <w:rPr>
          <w:ins w:id="1643" w:author="Jens Ohm" w:date="2018-10-04T15:38:00Z"/>
          <w:lang w:eastAsia="de-DE"/>
        </w:rPr>
      </w:pPr>
      <w:ins w:id="1644" w:author="Jens Ohm" w:date="2018-10-04T15:35:00Z">
        <w:r>
          <w:rPr>
            <w:lang w:eastAsia="de-DE"/>
          </w:rPr>
          <w:t>More analysis needed about the</w:t>
        </w:r>
      </w:ins>
      <w:ins w:id="1645" w:author="Jens Ohm" w:date="2018-10-04T15:36:00Z">
        <w:r>
          <w:rPr>
            <w:lang w:eastAsia="de-DE"/>
          </w:rPr>
          <w:t xml:space="preserve"> exact complexity of the different proposals in terms of number of multiplications, comparison operation</w:t>
        </w:r>
      </w:ins>
      <w:ins w:id="1646" w:author="Jens Ohm" w:date="2018-10-04T15:37:00Z">
        <w:r>
          <w:rPr>
            <w:lang w:eastAsia="de-DE"/>
          </w:rPr>
          <w:t>s, implementability in 16 bit logic, size of LUT (for bilateral filter)</w:t>
        </w:r>
      </w:ins>
      <w:ins w:id="1647" w:author="Jens Ohm" w:date="2018-10-04T15:56:00Z">
        <w:r>
          <w:rPr>
            <w:lang w:eastAsia="de-DE"/>
          </w:rPr>
          <w:t xml:space="preserve">, </w:t>
        </w:r>
      </w:ins>
      <w:ins w:id="1648" w:author="Jens Ohm" w:date="2018-10-04T15:57:00Z">
        <w:r>
          <w:rPr>
            <w:lang w:eastAsia="de-DE"/>
          </w:rPr>
          <w:t>potentially additional cycles in generating the prediction</w:t>
        </w:r>
      </w:ins>
      <w:ins w:id="1649" w:author="Jens Ohm" w:date="2018-10-04T15:38:00Z">
        <w:r>
          <w:rPr>
            <w:lang w:eastAsia="de-DE"/>
          </w:rPr>
          <w:t>.</w:t>
        </w:r>
      </w:ins>
    </w:p>
    <w:p w:rsidR="0043234A" w:rsidRDefault="0043234A" w:rsidP="009102B3">
      <w:pPr>
        <w:rPr>
          <w:ins w:id="1650" w:author="Jens Ohm" w:date="2018-10-04T19:45:00Z"/>
          <w:lang w:eastAsia="de-DE"/>
        </w:rPr>
      </w:pPr>
      <w:ins w:id="1651" w:author="Jens Ohm" w:date="2018-10-04T15:38:00Z">
        <w:r>
          <w:rPr>
            <w:lang w:eastAsia="de-DE"/>
          </w:rPr>
          <w:t xml:space="preserve">Side activity to collect this information. </w:t>
        </w:r>
        <w:r w:rsidRPr="0043234A">
          <w:rPr>
            <w:highlight w:val="yellow"/>
            <w:lang w:eastAsia="de-DE"/>
            <w:rPrChange w:id="1652" w:author="Jens Ohm" w:date="2018-10-04T15:38:00Z">
              <w:rPr>
                <w:lang w:eastAsia="de-DE"/>
              </w:rPr>
            </w:rPrChange>
          </w:rPr>
          <w:t>Revisit</w:t>
        </w:r>
        <w:r>
          <w:rPr>
            <w:lang w:eastAsia="de-DE"/>
          </w:rPr>
          <w:t>.</w:t>
        </w:r>
      </w:ins>
    </w:p>
    <w:p w:rsidR="00131E36" w:rsidRDefault="00131E36" w:rsidP="009102B3">
      <w:pPr>
        <w:rPr>
          <w:ins w:id="1653" w:author="Jens Ohm" w:date="2018-10-04T15:28:00Z"/>
          <w:lang w:eastAsia="de-DE"/>
        </w:rPr>
      </w:pPr>
      <w:ins w:id="1654" w:author="Jens Ohm" w:date="2018-10-04T19:45:00Z">
        <w:r>
          <w:rPr>
            <w:lang w:eastAsia="de-DE"/>
          </w:rPr>
          <w:t xml:space="preserve">Concern is raised that the additional results of </w:t>
        </w:r>
      </w:ins>
      <w:ins w:id="1655" w:author="Jens Ohm" w:date="2018-10-04T19:51:00Z">
        <w:r w:rsidR="008762F3">
          <w:rPr>
            <w:lang w:eastAsia="de-DE"/>
          </w:rPr>
          <w:t xml:space="preserve">3.1.4.1, </w:t>
        </w:r>
      </w:ins>
      <w:ins w:id="1656" w:author="Jens Ohm" w:date="2018-10-04T19:45:00Z">
        <w:r>
          <w:rPr>
            <w:lang w:eastAsia="de-DE"/>
          </w:rPr>
          <w:t xml:space="preserve">3.1.2.3 </w:t>
        </w:r>
      </w:ins>
      <w:ins w:id="1657" w:author="Jens Ohm" w:date="2018-10-04T19:46:00Z">
        <w:r>
          <w:rPr>
            <w:lang w:eastAsia="de-DE"/>
          </w:rPr>
          <w:t xml:space="preserve">and 3.1.2.4 </w:t>
        </w:r>
      </w:ins>
      <w:ins w:id="1658" w:author="Jens Ohm" w:date="2018-10-04T19:45:00Z">
        <w:r>
          <w:rPr>
            <w:lang w:eastAsia="de-DE"/>
          </w:rPr>
          <w:t>were provi</w:t>
        </w:r>
      </w:ins>
      <w:ins w:id="1659" w:author="Jens Ohm" w:date="2018-10-04T19:46:00Z">
        <w:r>
          <w:rPr>
            <w:lang w:eastAsia="de-DE"/>
          </w:rPr>
          <w:t>ded late and cannot be considered part of the CE results, in particular as it has more substantial technical changes.</w:t>
        </w:r>
      </w:ins>
    </w:p>
    <w:p w:rsidR="0043234A" w:rsidRDefault="0043234A" w:rsidP="009102B3">
      <w:pPr>
        <w:rPr>
          <w:ins w:id="1660" w:author="Jens Ohm" w:date="2018-10-04T15:39:00Z"/>
          <w:lang w:eastAsia="de-DE"/>
        </w:rPr>
      </w:pPr>
    </w:p>
    <w:p w:rsidR="0043234A" w:rsidRDefault="0043234A" w:rsidP="009102B3">
      <w:pPr>
        <w:rPr>
          <w:ins w:id="1661" w:author="Jens Ohm" w:date="2018-10-04T15:40:00Z"/>
          <w:lang w:eastAsia="de-DE"/>
        </w:rPr>
      </w:pPr>
      <w:ins w:id="1662" w:author="Jens Ohm" w:date="2018-10-04T15:39:00Z">
        <w:r>
          <w:rPr>
            <w:lang w:eastAsia="de-DE"/>
          </w:rPr>
          <w:t>CE3.4: Bidirectional predictio</w:t>
        </w:r>
      </w:ins>
      <w:ins w:id="1663" w:author="Jens Ohm" w:date="2018-10-04T15:40:00Z">
        <w:r>
          <w:rPr>
            <w:lang w:eastAsia="de-DE"/>
          </w:rPr>
          <w:t>n</w:t>
        </w:r>
      </w:ins>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7308"/>
        <w:gridCol w:w="1440"/>
      </w:tblGrid>
      <w:tr w:rsidR="0043234A" w:rsidRPr="00F1411E" w:rsidTr="0043234A">
        <w:trPr>
          <w:ins w:id="1664" w:author="Jens Ohm" w:date="2018-10-04T15:40:00Z"/>
        </w:trPr>
        <w:tc>
          <w:tcPr>
            <w:tcW w:w="877" w:type="dxa"/>
            <w:tcBorders>
              <w:top w:val="single" w:sz="4" w:space="0" w:color="auto"/>
              <w:left w:val="single" w:sz="4" w:space="0" w:color="auto"/>
              <w:bottom w:val="single" w:sz="4" w:space="0" w:color="auto"/>
              <w:right w:val="single" w:sz="4" w:space="0" w:color="auto"/>
            </w:tcBorders>
            <w:hideMark/>
          </w:tcPr>
          <w:p w:rsidR="0043234A" w:rsidRPr="00B72F5A" w:rsidRDefault="0043234A" w:rsidP="0043234A">
            <w:pPr>
              <w:rPr>
                <w:ins w:id="1665" w:author="Jens Ohm" w:date="2018-10-04T15:40:00Z"/>
                <w:b/>
                <w:szCs w:val="22"/>
                <w:lang w:eastAsia="de-DE"/>
              </w:rPr>
            </w:pPr>
            <w:ins w:id="1666" w:author="Jens Ohm" w:date="2018-10-04T15:40:00Z">
              <w:r w:rsidRPr="00B72F5A">
                <w:rPr>
                  <w:b/>
                  <w:szCs w:val="22"/>
                  <w:lang w:eastAsia="de-DE"/>
                </w:rPr>
                <w:t>Test #</w:t>
              </w:r>
            </w:ins>
          </w:p>
        </w:tc>
        <w:tc>
          <w:tcPr>
            <w:tcW w:w="7308" w:type="dxa"/>
            <w:tcBorders>
              <w:top w:val="single" w:sz="4" w:space="0" w:color="auto"/>
              <w:left w:val="single" w:sz="4" w:space="0" w:color="auto"/>
              <w:bottom w:val="single" w:sz="4" w:space="0" w:color="auto"/>
              <w:right w:val="single" w:sz="4" w:space="0" w:color="auto"/>
            </w:tcBorders>
            <w:hideMark/>
          </w:tcPr>
          <w:p w:rsidR="0043234A" w:rsidRPr="00B72F5A" w:rsidRDefault="0043234A" w:rsidP="0043234A">
            <w:pPr>
              <w:rPr>
                <w:ins w:id="1667" w:author="Jens Ohm" w:date="2018-10-04T15:40:00Z"/>
                <w:b/>
                <w:szCs w:val="22"/>
                <w:lang w:eastAsia="de-DE"/>
              </w:rPr>
            </w:pPr>
            <w:ins w:id="1668" w:author="Jens Ohm" w:date="2018-10-04T15:40:00Z">
              <w:r w:rsidRPr="00B72F5A">
                <w:rPr>
                  <w:b/>
                  <w:szCs w:val="22"/>
                  <w:lang w:eastAsia="de-DE"/>
                </w:rPr>
                <w:t>Description</w:t>
              </w:r>
            </w:ins>
          </w:p>
        </w:tc>
        <w:tc>
          <w:tcPr>
            <w:tcW w:w="1440" w:type="dxa"/>
            <w:tcBorders>
              <w:top w:val="single" w:sz="4" w:space="0" w:color="auto"/>
              <w:left w:val="single" w:sz="4" w:space="0" w:color="auto"/>
              <w:bottom w:val="single" w:sz="4" w:space="0" w:color="auto"/>
              <w:right w:val="single" w:sz="4" w:space="0" w:color="auto"/>
            </w:tcBorders>
          </w:tcPr>
          <w:p w:rsidR="0043234A" w:rsidRPr="00B72F5A" w:rsidRDefault="0043234A" w:rsidP="0043234A">
            <w:pPr>
              <w:rPr>
                <w:ins w:id="1669" w:author="Jens Ohm" w:date="2018-10-04T15:40:00Z"/>
                <w:b/>
                <w:szCs w:val="22"/>
                <w:lang w:eastAsia="de-DE"/>
              </w:rPr>
            </w:pPr>
            <w:ins w:id="1670" w:author="Jens Ohm" w:date="2018-10-04T15:40:00Z">
              <w:r>
                <w:rPr>
                  <w:b/>
                  <w:szCs w:val="22"/>
                  <w:lang w:eastAsia="de-DE"/>
                </w:rPr>
                <w:t>Doc. #</w:t>
              </w:r>
            </w:ins>
          </w:p>
        </w:tc>
      </w:tr>
      <w:tr w:rsidR="0043234A" w:rsidRPr="007B5C2E" w:rsidTr="0043234A">
        <w:trPr>
          <w:ins w:id="1671" w:author="Jens Ohm" w:date="2018-10-04T15:40:00Z"/>
        </w:trPr>
        <w:tc>
          <w:tcPr>
            <w:tcW w:w="877" w:type="dxa"/>
            <w:tcBorders>
              <w:top w:val="single" w:sz="4" w:space="0" w:color="auto"/>
              <w:left w:val="single" w:sz="4" w:space="0" w:color="auto"/>
              <w:bottom w:val="single" w:sz="4" w:space="0" w:color="auto"/>
              <w:right w:val="single" w:sz="4" w:space="0" w:color="auto"/>
            </w:tcBorders>
          </w:tcPr>
          <w:p w:rsidR="0043234A" w:rsidRPr="00863EB1" w:rsidRDefault="0043234A" w:rsidP="0043234A">
            <w:pPr>
              <w:rPr>
                <w:ins w:id="1672" w:author="Jens Ohm" w:date="2018-10-04T15:40:00Z"/>
                <w:szCs w:val="22"/>
                <w:lang w:eastAsia="de-DE"/>
              </w:rPr>
            </w:pPr>
            <w:ins w:id="1673" w:author="Jens Ohm" w:date="2018-10-04T15:40:00Z">
              <w:r w:rsidRPr="00863EB1">
                <w:rPr>
                  <w:szCs w:val="22"/>
                  <w:lang w:eastAsia="de-DE"/>
                </w:rPr>
                <w:t>4.1.1</w:t>
              </w:r>
            </w:ins>
          </w:p>
        </w:tc>
        <w:tc>
          <w:tcPr>
            <w:tcW w:w="7308" w:type="dxa"/>
            <w:tcBorders>
              <w:top w:val="single" w:sz="4" w:space="0" w:color="auto"/>
              <w:left w:val="single" w:sz="4" w:space="0" w:color="auto"/>
              <w:bottom w:val="single" w:sz="4" w:space="0" w:color="auto"/>
              <w:right w:val="single" w:sz="4" w:space="0" w:color="auto"/>
            </w:tcBorders>
            <w:hideMark/>
          </w:tcPr>
          <w:p w:rsidR="0043234A" w:rsidRPr="007B5C2E" w:rsidRDefault="0043234A" w:rsidP="0043234A">
            <w:pPr>
              <w:rPr>
                <w:ins w:id="1674" w:author="Jens Ohm" w:date="2018-10-04T15:40:00Z"/>
                <w:szCs w:val="22"/>
                <w:lang w:eastAsia="de-DE"/>
              </w:rPr>
            </w:pPr>
            <w:ins w:id="1675" w:author="Jens Ohm" w:date="2018-10-04T15:40:00Z">
              <w:r w:rsidRPr="007B5C2E">
                <w:rPr>
                  <w:szCs w:val="22"/>
                  <w:lang w:eastAsia="de-DE"/>
                </w:rPr>
                <w:t xml:space="preserve">Linear interpolation intra prediction (LIP) </w:t>
              </w:r>
            </w:ins>
          </w:p>
        </w:tc>
        <w:tc>
          <w:tcPr>
            <w:tcW w:w="1440" w:type="dxa"/>
            <w:tcBorders>
              <w:top w:val="single" w:sz="4" w:space="0" w:color="auto"/>
              <w:left w:val="single" w:sz="4" w:space="0" w:color="auto"/>
              <w:bottom w:val="single" w:sz="4" w:space="0" w:color="auto"/>
              <w:right w:val="single" w:sz="4" w:space="0" w:color="auto"/>
            </w:tcBorders>
          </w:tcPr>
          <w:p w:rsidR="0043234A" w:rsidRPr="007B5C2E" w:rsidRDefault="0043234A" w:rsidP="0043234A">
            <w:pPr>
              <w:rPr>
                <w:ins w:id="1676" w:author="Jens Ohm" w:date="2018-10-04T15:40:00Z"/>
                <w:szCs w:val="22"/>
                <w:lang w:eastAsia="de-DE"/>
              </w:rPr>
            </w:pPr>
            <w:ins w:id="1677" w:author="Jens Ohm" w:date="2018-10-04T15:40:00Z">
              <w:r>
                <w:rPr>
                  <w:szCs w:val="22"/>
                  <w:lang w:eastAsia="de-DE"/>
                </w:rPr>
                <w:t>JVET-L0131 (LGE)</w:t>
              </w:r>
            </w:ins>
          </w:p>
        </w:tc>
      </w:tr>
      <w:tr w:rsidR="0043234A" w:rsidRPr="007B5C2E" w:rsidTr="0043234A">
        <w:trPr>
          <w:ins w:id="1678" w:author="Jens Ohm" w:date="2018-10-04T15:40:00Z"/>
        </w:trPr>
        <w:tc>
          <w:tcPr>
            <w:tcW w:w="877" w:type="dxa"/>
            <w:tcBorders>
              <w:top w:val="single" w:sz="4" w:space="0" w:color="auto"/>
              <w:left w:val="single" w:sz="4" w:space="0" w:color="auto"/>
              <w:bottom w:val="single" w:sz="4" w:space="0" w:color="auto"/>
              <w:right w:val="single" w:sz="4" w:space="0" w:color="auto"/>
            </w:tcBorders>
          </w:tcPr>
          <w:p w:rsidR="0043234A" w:rsidRPr="00863EB1" w:rsidRDefault="0043234A" w:rsidP="0043234A">
            <w:pPr>
              <w:rPr>
                <w:ins w:id="1679" w:author="Jens Ohm" w:date="2018-10-04T15:40:00Z"/>
                <w:szCs w:val="22"/>
                <w:lang w:eastAsia="de-DE"/>
              </w:rPr>
            </w:pPr>
            <w:ins w:id="1680" w:author="Jens Ohm" w:date="2018-10-04T15:40:00Z">
              <w:r w:rsidRPr="00863EB1">
                <w:rPr>
                  <w:szCs w:val="22"/>
                  <w:lang w:eastAsia="de-DE"/>
                </w:rPr>
                <w:t>4.2.1</w:t>
              </w:r>
            </w:ins>
          </w:p>
        </w:tc>
        <w:tc>
          <w:tcPr>
            <w:tcW w:w="7308" w:type="dxa"/>
            <w:tcBorders>
              <w:top w:val="single" w:sz="4" w:space="0" w:color="auto"/>
              <w:left w:val="single" w:sz="4" w:space="0" w:color="auto"/>
              <w:bottom w:val="single" w:sz="4" w:space="0" w:color="auto"/>
              <w:right w:val="single" w:sz="4" w:space="0" w:color="auto"/>
            </w:tcBorders>
          </w:tcPr>
          <w:p w:rsidR="0043234A" w:rsidRPr="007B5C2E" w:rsidRDefault="0043234A" w:rsidP="0043234A">
            <w:pPr>
              <w:rPr>
                <w:ins w:id="1681" w:author="Jens Ohm" w:date="2018-10-04T15:40:00Z"/>
                <w:szCs w:val="22"/>
                <w:lang w:eastAsia="de-DE"/>
              </w:rPr>
            </w:pPr>
            <w:ins w:id="1682" w:author="Jens Ohm" w:date="2018-10-04T15:40:00Z">
              <w:r w:rsidRPr="007B5C2E">
                <w:rPr>
                  <w:szCs w:val="22"/>
                  <w:lang w:eastAsia="de-DE"/>
                </w:rPr>
                <w:t xml:space="preserve">Harmonization of distance-weighted </w:t>
              </w:r>
              <w:r w:rsidRPr="00C0199E">
                <w:rPr>
                  <w:szCs w:val="22"/>
                  <w:lang w:eastAsia="de-DE"/>
                </w:rPr>
                <w:t xml:space="preserve">directional </w:t>
              </w:r>
              <w:r w:rsidRPr="007B5C2E">
                <w:rPr>
                  <w:szCs w:val="22"/>
                  <w:lang w:eastAsia="de-DE"/>
                </w:rPr>
                <w:t>intra prediction (DWDIP) with simplified PDPC</w:t>
              </w:r>
            </w:ins>
          </w:p>
        </w:tc>
        <w:tc>
          <w:tcPr>
            <w:tcW w:w="1440" w:type="dxa"/>
            <w:tcBorders>
              <w:top w:val="single" w:sz="4" w:space="0" w:color="auto"/>
              <w:left w:val="single" w:sz="4" w:space="0" w:color="auto"/>
              <w:right w:val="single" w:sz="4" w:space="0" w:color="auto"/>
            </w:tcBorders>
          </w:tcPr>
          <w:p w:rsidR="0043234A" w:rsidRPr="007B5C2E" w:rsidRDefault="0043234A" w:rsidP="0043234A">
            <w:pPr>
              <w:rPr>
                <w:ins w:id="1683" w:author="Jens Ohm" w:date="2018-10-04T15:40:00Z"/>
                <w:szCs w:val="22"/>
                <w:lang w:eastAsia="de-DE"/>
              </w:rPr>
            </w:pPr>
            <w:ins w:id="1684" w:author="Jens Ohm" w:date="2018-10-04T15:40:00Z">
              <w:r>
                <w:rPr>
                  <w:szCs w:val="22"/>
                  <w:lang w:eastAsia="de-DE"/>
                </w:rPr>
                <w:t>JVET-L0284 (Huawei)</w:t>
              </w:r>
            </w:ins>
          </w:p>
        </w:tc>
      </w:tr>
    </w:tbl>
    <w:p w:rsidR="0043234A" w:rsidRDefault="0043234A" w:rsidP="009102B3">
      <w:pPr>
        <w:rPr>
          <w:ins w:id="1685" w:author="Jens Ohm" w:date="2018-10-04T15:40:00Z"/>
          <w:lang w:eastAsia="de-DE"/>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97"/>
        <w:gridCol w:w="810"/>
        <w:gridCol w:w="900"/>
        <w:gridCol w:w="900"/>
        <w:gridCol w:w="720"/>
        <w:gridCol w:w="720"/>
        <w:gridCol w:w="810"/>
        <w:gridCol w:w="810"/>
        <w:gridCol w:w="810"/>
        <w:gridCol w:w="810"/>
        <w:gridCol w:w="810"/>
      </w:tblGrid>
      <w:tr w:rsidR="0043234A" w:rsidRPr="00E067CB" w:rsidTr="0043234A">
        <w:trPr>
          <w:trHeight w:val="300"/>
          <w:ins w:id="1686" w:author="Jens Ohm" w:date="2018-10-04T15:40:00Z"/>
        </w:trPr>
        <w:tc>
          <w:tcPr>
            <w:tcW w:w="738" w:type="dxa"/>
            <w:vMerge w:val="restart"/>
            <w:shd w:val="clear" w:color="auto" w:fill="auto"/>
            <w:noWrap/>
            <w:vAlign w:val="center"/>
            <w:hideMark/>
          </w:tcPr>
          <w:p w:rsidR="0043234A" w:rsidRPr="00E067CB" w:rsidRDefault="0043234A" w:rsidP="0043234A">
            <w:pPr>
              <w:jc w:val="center"/>
              <w:rPr>
                <w:ins w:id="1687" w:author="Jens Ohm" w:date="2018-10-04T15:40:00Z"/>
                <w:sz w:val="20"/>
              </w:rPr>
            </w:pPr>
            <w:ins w:id="1688" w:author="Jens Ohm" w:date="2018-10-04T15:40:00Z">
              <w:r w:rsidRPr="00E067CB">
                <w:rPr>
                  <w:b/>
                  <w:bCs/>
                  <w:sz w:val="20"/>
                </w:rPr>
                <w:t>Test #</w:t>
              </w:r>
            </w:ins>
          </w:p>
        </w:tc>
        <w:tc>
          <w:tcPr>
            <w:tcW w:w="1597" w:type="dxa"/>
            <w:vMerge w:val="restart"/>
            <w:tcBorders>
              <w:right w:val="single" w:sz="8" w:space="0" w:color="auto"/>
            </w:tcBorders>
            <w:shd w:val="clear" w:color="auto" w:fill="auto"/>
            <w:vAlign w:val="center"/>
          </w:tcPr>
          <w:p w:rsidR="0043234A" w:rsidRPr="00E067CB" w:rsidRDefault="0043234A" w:rsidP="0043234A">
            <w:pPr>
              <w:jc w:val="center"/>
              <w:rPr>
                <w:ins w:id="1689" w:author="Jens Ohm" w:date="2018-10-04T15:40:00Z"/>
                <w:b/>
                <w:bCs/>
                <w:sz w:val="20"/>
              </w:rPr>
            </w:pPr>
            <w:ins w:id="1690" w:author="Jens Ohm" w:date="2018-10-04T15:40:00Z">
              <w:r w:rsidRPr="00E067CB">
                <w:rPr>
                  <w:b/>
                  <w:bCs/>
                  <w:sz w:val="20"/>
                </w:rPr>
                <w:t>Description</w:t>
              </w:r>
            </w:ins>
          </w:p>
        </w:tc>
        <w:tc>
          <w:tcPr>
            <w:tcW w:w="4050" w:type="dxa"/>
            <w:gridSpan w:val="5"/>
            <w:tcBorders>
              <w:top w:val="single" w:sz="8" w:space="0" w:color="auto"/>
              <w:left w:val="single" w:sz="8" w:space="0" w:color="auto"/>
              <w:right w:val="single" w:sz="8" w:space="0" w:color="auto"/>
            </w:tcBorders>
            <w:shd w:val="clear" w:color="auto" w:fill="auto"/>
            <w:noWrap/>
            <w:hideMark/>
          </w:tcPr>
          <w:p w:rsidR="0043234A" w:rsidRPr="00E067CB" w:rsidRDefault="0043234A" w:rsidP="0043234A">
            <w:pPr>
              <w:jc w:val="center"/>
              <w:rPr>
                <w:ins w:id="1691" w:author="Jens Ohm" w:date="2018-10-04T15:40:00Z"/>
                <w:b/>
                <w:bCs/>
                <w:sz w:val="20"/>
              </w:rPr>
            </w:pPr>
            <w:ins w:id="1692" w:author="Jens Ohm" w:date="2018-10-04T15:40:00Z">
              <w:r w:rsidRPr="00911133">
                <w:rPr>
                  <w:b/>
                  <w:bCs/>
                  <w:sz w:val="20"/>
                </w:rPr>
                <w:t>All Intra Main10 - Over VTM</w:t>
              </w:r>
              <w:r>
                <w:rPr>
                  <w:b/>
                  <w:bCs/>
                  <w:sz w:val="20"/>
                </w:rPr>
                <w:t>-2</w:t>
              </w:r>
              <w:r w:rsidRPr="00911133">
                <w:rPr>
                  <w:b/>
                  <w:bCs/>
                  <w:sz w:val="20"/>
                </w:rPr>
                <w:t>.0</w:t>
              </w:r>
              <w:r>
                <w:rPr>
                  <w:b/>
                  <w:bCs/>
                  <w:sz w:val="20"/>
                </w:rPr>
                <w:t>.1</w:t>
              </w:r>
            </w:ins>
          </w:p>
        </w:tc>
        <w:tc>
          <w:tcPr>
            <w:tcW w:w="4050"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693" w:author="Jens Ohm" w:date="2018-10-04T15:40:00Z"/>
                <w:b/>
                <w:bCs/>
                <w:sz w:val="20"/>
              </w:rPr>
            </w:pPr>
            <w:ins w:id="1694" w:author="Jens Ohm" w:date="2018-10-04T15:40:00Z">
              <w:r>
                <w:rPr>
                  <w:b/>
                  <w:bCs/>
                  <w:sz w:val="20"/>
                </w:rPr>
                <w:t>Random Access</w:t>
              </w:r>
              <w:r w:rsidRPr="00911133">
                <w:rPr>
                  <w:b/>
                  <w:bCs/>
                  <w:sz w:val="20"/>
                </w:rPr>
                <w:t xml:space="preserve"> Main10 - Over </w:t>
              </w:r>
              <w:r>
                <w:rPr>
                  <w:b/>
                  <w:bCs/>
                  <w:sz w:val="20"/>
                </w:rPr>
                <w:t xml:space="preserve">VTM-2.0.1 </w:t>
              </w:r>
            </w:ins>
          </w:p>
        </w:tc>
      </w:tr>
      <w:tr w:rsidR="0043234A" w:rsidRPr="00E067CB" w:rsidTr="0043234A">
        <w:trPr>
          <w:trHeight w:val="300"/>
          <w:ins w:id="1695" w:author="Jens Ohm" w:date="2018-10-04T15:40:00Z"/>
        </w:trPr>
        <w:tc>
          <w:tcPr>
            <w:tcW w:w="738" w:type="dxa"/>
            <w:vMerge/>
            <w:shd w:val="clear" w:color="auto" w:fill="auto"/>
            <w:noWrap/>
            <w:hideMark/>
          </w:tcPr>
          <w:p w:rsidR="0043234A" w:rsidRPr="00E067CB" w:rsidRDefault="0043234A" w:rsidP="0043234A">
            <w:pPr>
              <w:rPr>
                <w:ins w:id="1696" w:author="Jens Ohm" w:date="2018-10-04T15:40:00Z"/>
                <w:b/>
                <w:bCs/>
                <w:sz w:val="20"/>
              </w:rPr>
            </w:pPr>
          </w:p>
        </w:tc>
        <w:tc>
          <w:tcPr>
            <w:tcW w:w="1597" w:type="dxa"/>
            <w:vMerge/>
            <w:tcBorders>
              <w:right w:val="single" w:sz="8" w:space="0" w:color="auto"/>
            </w:tcBorders>
            <w:shd w:val="clear" w:color="auto" w:fill="auto"/>
          </w:tcPr>
          <w:p w:rsidR="0043234A" w:rsidRPr="00E067CB" w:rsidRDefault="0043234A" w:rsidP="0043234A">
            <w:pPr>
              <w:rPr>
                <w:ins w:id="1697" w:author="Jens Ohm" w:date="2018-10-04T15:40:00Z"/>
                <w:b/>
                <w:bCs/>
                <w:sz w:val="20"/>
              </w:rPr>
            </w:pPr>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698" w:author="Jens Ohm" w:date="2018-10-04T15:40:00Z"/>
                <w:b/>
                <w:bCs/>
                <w:sz w:val="20"/>
              </w:rPr>
            </w:pPr>
            <w:ins w:id="1699" w:author="Jens Ohm" w:date="2018-10-04T15:40:00Z">
              <w:r w:rsidRPr="00E067CB">
                <w:rPr>
                  <w:b/>
                  <w:bCs/>
                  <w:sz w:val="20"/>
                </w:rPr>
                <w:t>Y</w:t>
              </w:r>
            </w:ins>
          </w:p>
        </w:tc>
        <w:tc>
          <w:tcPr>
            <w:tcW w:w="90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00" w:author="Jens Ohm" w:date="2018-10-04T15:40:00Z"/>
                <w:b/>
                <w:bCs/>
                <w:sz w:val="20"/>
              </w:rPr>
            </w:pPr>
            <w:ins w:id="1701" w:author="Jens Ohm" w:date="2018-10-04T15:40:00Z">
              <w:r w:rsidRPr="00E067CB">
                <w:rPr>
                  <w:b/>
                  <w:bCs/>
                  <w:sz w:val="20"/>
                </w:rPr>
                <w:t>U</w:t>
              </w:r>
            </w:ins>
          </w:p>
        </w:tc>
        <w:tc>
          <w:tcPr>
            <w:tcW w:w="90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02" w:author="Jens Ohm" w:date="2018-10-04T15:40:00Z"/>
                <w:b/>
                <w:bCs/>
                <w:sz w:val="20"/>
              </w:rPr>
            </w:pPr>
            <w:ins w:id="1703" w:author="Jens Ohm" w:date="2018-10-04T15:40:00Z">
              <w:r w:rsidRPr="00E067CB">
                <w:rPr>
                  <w:b/>
                  <w:bCs/>
                  <w:sz w:val="20"/>
                </w:rPr>
                <w:t>V</w:t>
              </w:r>
            </w:ins>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04" w:author="Jens Ohm" w:date="2018-10-04T15:40:00Z"/>
                <w:b/>
                <w:bCs/>
                <w:sz w:val="20"/>
              </w:rPr>
            </w:pPr>
            <w:ins w:id="1705" w:author="Jens Ohm" w:date="2018-10-04T15:40:00Z">
              <w:r w:rsidRPr="00E067CB">
                <w:rPr>
                  <w:b/>
                  <w:bCs/>
                  <w:sz w:val="20"/>
                </w:rPr>
                <w:t>EncT</w:t>
              </w:r>
            </w:ins>
          </w:p>
        </w:tc>
        <w:tc>
          <w:tcPr>
            <w:tcW w:w="72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06" w:author="Jens Ohm" w:date="2018-10-04T15:40:00Z"/>
                <w:b/>
                <w:bCs/>
                <w:sz w:val="20"/>
              </w:rPr>
            </w:pPr>
            <w:ins w:id="1707" w:author="Jens Ohm" w:date="2018-10-04T15:40:00Z">
              <w:r w:rsidRPr="00E067CB">
                <w:rPr>
                  <w:b/>
                  <w:bCs/>
                  <w:sz w:val="20"/>
                </w:rPr>
                <w:t>DecT</w:t>
              </w:r>
            </w:ins>
          </w:p>
        </w:tc>
        <w:tc>
          <w:tcPr>
            <w:tcW w:w="810" w:type="dxa"/>
            <w:tcBorders>
              <w:top w:val="single" w:sz="8" w:space="0" w:color="auto"/>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08" w:author="Jens Ohm" w:date="2018-10-04T15:40:00Z"/>
                <w:b/>
                <w:bCs/>
                <w:sz w:val="20"/>
              </w:rPr>
            </w:pPr>
            <w:ins w:id="1709" w:author="Jens Ohm" w:date="2018-10-04T15:40:00Z">
              <w:r w:rsidRPr="00E067CB">
                <w:rPr>
                  <w:b/>
                  <w:bCs/>
                  <w:sz w:val="20"/>
                </w:rPr>
                <w:t>Y</w:t>
              </w:r>
            </w:ins>
          </w:p>
        </w:tc>
        <w:tc>
          <w:tcPr>
            <w:tcW w:w="810" w:type="dxa"/>
            <w:tcBorders>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10" w:author="Jens Ohm" w:date="2018-10-04T15:40:00Z"/>
                <w:b/>
                <w:bCs/>
                <w:sz w:val="20"/>
              </w:rPr>
            </w:pPr>
            <w:ins w:id="1711" w:author="Jens Ohm" w:date="2018-10-04T15:40:00Z">
              <w:r w:rsidRPr="00E067CB">
                <w:rPr>
                  <w:b/>
                  <w:bCs/>
                  <w:sz w:val="20"/>
                </w:rPr>
                <w:t>U</w:t>
              </w:r>
            </w:ins>
          </w:p>
        </w:tc>
        <w:tc>
          <w:tcPr>
            <w:tcW w:w="810" w:type="dxa"/>
            <w:tcBorders>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12" w:author="Jens Ohm" w:date="2018-10-04T15:40:00Z"/>
                <w:b/>
                <w:bCs/>
                <w:sz w:val="20"/>
              </w:rPr>
            </w:pPr>
            <w:ins w:id="1713" w:author="Jens Ohm" w:date="2018-10-04T15:40:00Z">
              <w:r w:rsidRPr="00E067CB">
                <w:rPr>
                  <w:b/>
                  <w:bCs/>
                  <w:sz w:val="20"/>
                </w:rPr>
                <w:t>V</w:t>
              </w:r>
            </w:ins>
          </w:p>
        </w:tc>
        <w:tc>
          <w:tcPr>
            <w:tcW w:w="810" w:type="dxa"/>
            <w:tcBorders>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14" w:author="Jens Ohm" w:date="2018-10-04T15:40:00Z"/>
                <w:b/>
                <w:bCs/>
                <w:sz w:val="20"/>
              </w:rPr>
            </w:pPr>
            <w:ins w:id="1715" w:author="Jens Ohm" w:date="2018-10-04T15:40:00Z">
              <w:r w:rsidRPr="00E067CB">
                <w:rPr>
                  <w:b/>
                  <w:bCs/>
                  <w:sz w:val="20"/>
                </w:rPr>
                <w:t>EncT</w:t>
              </w:r>
            </w:ins>
          </w:p>
        </w:tc>
        <w:tc>
          <w:tcPr>
            <w:tcW w:w="810" w:type="dxa"/>
            <w:tcBorders>
              <w:left w:val="single" w:sz="8" w:space="0" w:color="auto"/>
              <w:bottom w:val="single" w:sz="8" w:space="0" w:color="auto"/>
              <w:right w:val="single" w:sz="8" w:space="0" w:color="auto"/>
            </w:tcBorders>
            <w:shd w:val="clear" w:color="auto" w:fill="auto"/>
            <w:noWrap/>
            <w:hideMark/>
          </w:tcPr>
          <w:p w:rsidR="0043234A" w:rsidRPr="00E067CB" w:rsidRDefault="0043234A" w:rsidP="0043234A">
            <w:pPr>
              <w:jc w:val="center"/>
              <w:rPr>
                <w:ins w:id="1716" w:author="Jens Ohm" w:date="2018-10-04T15:40:00Z"/>
                <w:b/>
                <w:bCs/>
                <w:sz w:val="20"/>
              </w:rPr>
            </w:pPr>
            <w:ins w:id="1717" w:author="Jens Ohm" w:date="2018-10-04T15:40:00Z">
              <w:r w:rsidRPr="00E067CB">
                <w:rPr>
                  <w:b/>
                  <w:bCs/>
                  <w:sz w:val="20"/>
                </w:rPr>
                <w:t>DecT</w:t>
              </w:r>
            </w:ins>
          </w:p>
        </w:tc>
      </w:tr>
      <w:tr w:rsidR="0043234A" w:rsidRPr="00E067CB" w:rsidTr="0043234A">
        <w:trPr>
          <w:trHeight w:val="300"/>
          <w:ins w:id="1718" w:author="Jens Ohm" w:date="2018-10-04T15:40:00Z"/>
        </w:trPr>
        <w:tc>
          <w:tcPr>
            <w:tcW w:w="738" w:type="dxa"/>
            <w:shd w:val="clear" w:color="auto" w:fill="auto"/>
            <w:noWrap/>
          </w:tcPr>
          <w:p w:rsidR="0043234A" w:rsidRPr="00E067CB" w:rsidRDefault="0043234A" w:rsidP="0043234A">
            <w:pPr>
              <w:rPr>
                <w:ins w:id="1719" w:author="Jens Ohm" w:date="2018-10-04T15:40:00Z"/>
                <w:sz w:val="20"/>
              </w:rPr>
            </w:pPr>
            <w:ins w:id="1720" w:author="Jens Ohm" w:date="2018-10-04T15:40:00Z">
              <w:r w:rsidRPr="00E067CB">
                <w:rPr>
                  <w:sz w:val="20"/>
                  <w:lang w:eastAsia="de-DE"/>
                </w:rPr>
                <w:t>4.1.1</w:t>
              </w:r>
            </w:ins>
          </w:p>
        </w:tc>
        <w:tc>
          <w:tcPr>
            <w:tcW w:w="1597" w:type="dxa"/>
            <w:tcBorders>
              <w:right w:val="single" w:sz="8" w:space="0" w:color="auto"/>
            </w:tcBorders>
            <w:shd w:val="clear" w:color="auto" w:fill="auto"/>
          </w:tcPr>
          <w:p w:rsidR="0043234A" w:rsidRPr="00E067CB" w:rsidRDefault="0043234A" w:rsidP="0043234A">
            <w:pPr>
              <w:rPr>
                <w:ins w:id="1721" w:author="Jens Ohm" w:date="2018-10-04T15:40:00Z"/>
                <w:sz w:val="20"/>
              </w:rPr>
            </w:pPr>
            <w:ins w:id="1722" w:author="Jens Ohm" w:date="2018-10-04T15:40:00Z">
              <w:r w:rsidRPr="00E067CB">
                <w:rPr>
                  <w:sz w:val="20"/>
                  <w:lang w:eastAsia="de-DE"/>
                </w:rPr>
                <w:t xml:space="preserve">Linear interpolation intra prediction (LIP) </w:t>
              </w:r>
            </w:ins>
          </w:p>
        </w:tc>
        <w:tc>
          <w:tcPr>
            <w:tcW w:w="810" w:type="dxa"/>
            <w:tcBorders>
              <w:top w:val="single" w:sz="8" w:space="0" w:color="auto"/>
              <w:left w:val="single" w:sz="8" w:space="0" w:color="auto"/>
            </w:tcBorders>
            <w:shd w:val="clear" w:color="auto" w:fill="auto"/>
            <w:noWrap/>
            <w:vAlign w:val="bottom"/>
          </w:tcPr>
          <w:p w:rsidR="0043234A" w:rsidRPr="00E067CB" w:rsidRDefault="0043234A" w:rsidP="0043234A">
            <w:pPr>
              <w:jc w:val="center"/>
              <w:rPr>
                <w:ins w:id="1723" w:author="Jens Ohm" w:date="2018-10-04T15:40:00Z"/>
                <w:sz w:val="20"/>
              </w:rPr>
            </w:pPr>
            <w:ins w:id="1724" w:author="Jens Ohm" w:date="2018-10-04T15:40:00Z">
              <w:r w:rsidRPr="00AF41B4">
                <w:rPr>
                  <w:rFonts w:eastAsia="Times New Roman"/>
                  <w:color w:val="000000"/>
                  <w:sz w:val="20"/>
                </w:rPr>
                <w:t>-0.21%</w:t>
              </w:r>
            </w:ins>
          </w:p>
        </w:tc>
        <w:tc>
          <w:tcPr>
            <w:tcW w:w="900" w:type="dxa"/>
            <w:tcBorders>
              <w:top w:val="single" w:sz="8" w:space="0" w:color="auto"/>
            </w:tcBorders>
            <w:shd w:val="clear" w:color="auto" w:fill="auto"/>
            <w:noWrap/>
            <w:vAlign w:val="bottom"/>
          </w:tcPr>
          <w:p w:rsidR="0043234A" w:rsidRPr="00E067CB" w:rsidRDefault="0043234A" w:rsidP="0043234A">
            <w:pPr>
              <w:jc w:val="center"/>
              <w:rPr>
                <w:ins w:id="1725" w:author="Jens Ohm" w:date="2018-10-04T15:40:00Z"/>
                <w:sz w:val="20"/>
              </w:rPr>
            </w:pPr>
            <w:ins w:id="1726" w:author="Jens Ohm" w:date="2018-10-04T15:40:00Z">
              <w:r w:rsidRPr="00AF41B4">
                <w:rPr>
                  <w:rFonts w:eastAsia="Times New Roman"/>
                  <w:color w:val="000000"/>
                  <w:sz w:val="20"/>
                </w:rPr>
                <w:t>-0.16%</w:t>
              </w:r>
            </w:ins>
          </w:p>
        </w:tc>
        <w:tc>
          <w:tcPr>
            <w:tcW w:w="900" w:type="dxa"/>
            <w:tcBorders>
              <w:top w:val="single" w:sz="8" w:space="0" w:color="auto"/>
            </w:tcBorders>
            <w:shd w:val="clear" w:color="auto" w:fill="auto"/>
            <w:noWrap/>
            <w:vAlign w:val="bottom"/>
          </w:tcPr>
          <w:p w:rsidR="0043234A" w:rsidRPr="00E067CB" w:rsidRDefault="0043234A" w:rsidP="0043234A">
            <w:pPr>
              <w:jc w:val="center"/>
              <w:rPr>
                <w:ins w:id="1727" w:author="Jens Ohm" w:date="2018-10-04T15:40:00Z"/>
                <w:sz w:val="20"/>
              </w:rPr>
            </w:pPr>
            <w:ins w:id="1728" w:author="Jens Ohm" w:date="2018-10-04T15:40:00Z">
              <w:r w:rsidRPr="00AF41B4">
                <w:rPr>
                  <w:rFonts w:eastAsia="Times New Roman"/>
                  <w:color w:val="000000"/>
                  <w:sz w:val="20"/>
                </w:rPr>
                <w:t>-0.13%</w:t>
              </w:r>
            </w:ins>
          </w:p>
        </w:tc>
        <w:tc>
          <w:tcPr>
            <w:tcW w:w="720" w:type="dxa"/>
            <w:tcBorders>
              <w:top w:val="single" w:sz="8" w:space="0" w:color="auto"/>
            </w:tcBorders>
            <w:shd w:val="clear" w:color="auto" w:fill="auto"/>
            <w:noWrap/>
            <w:vAlign w:val="bottom"/>
          </w:tcPr>
          <w:p w:rsidR="0043234A" w:rsidRPr="00E067CB" w:rsidRDefault="0043234A" w:rsidP="0043234A">
            <w:pPr>
              <w:jc w:val="center"/>
              <w:rPr>
                <w:ins w:id="1729" w:author="Jens Ohm" w:date="2018-10-04T15:40:00Z"/>
                <w:sz w:val="20"/>
              </w:rPr>
            </w:pPr>
            <w:ins w:id="1730" w:author="Jens Ohm" w:date="2018-10-04T15:40:00Z">
              <w:r w:rsidRPr="00AF41B4">
                <w:rPr>
                  <w:rFonts w:eastAsia="Times New Roman"/>
                  <w:color w:val="000000"/>
                  <w:sz w:val="20"/>
                </w:rPr>
                <w:t>105%</w:t>
              </w:r>
            </w:ins>
          </w:p>
        </w:tc>
        <w:tc>
          <w:tcPr>
            <w:tcW w:w="720" w:type="dxa"/>
            <w:tcBorders>
              <w:top w:val="single" w:sz="8" w:space="0" w:color="auto"/>
              <w:right w:val="single" w:sz="8" w:space="0" w:color="auto"/>
            </w:tcBorders>
            <w:shd w:val="clear" w:color="auto" w:fill="auto"/>
            <w:noWrap/>
            <w:vAlign w:val="bottom"/>
          </w:tcPr>
          <w:p w:rsidR="0043234A" w:rsidRPr="00E067CB" w:rsidRDefault="0043234A" w:rsidP="0043234A">
            <w:pPr>
              <w:jc w:val="center"/>
              <w:rPr>
                <w:ins w:id="1731" w:author="Jens Ohm" w:date="2018-10-04T15:40:00Z"/>
                <w:sz w:val="20"/>
              </w:rPr>
            </w:pPr>
            <w:ins w:id="1732" w:author="Jens Ohm" w:date="2018-10-04T15:40:00Z">
              <w:r w:rsidRPr="00AF41B4">
                <w:rPr>
                  <w:rFonts w:eastAsia="Times New Roman"/>
                  <w:color w:val="000000"/>
                  <w:sz w:val="20"/>
                </w:rPr>
                <w:t>101%</w:t>
              </w:r>
            </w:ins>
          </w:p>
        </w:tc>
        <w:tc>
          <w:tcPr>
            <w:tcW w:w="810" w:type="dxa"/>
            <w:tcBorders>
              <w:top w:val="single" w:sz="8" w:space="0" w:color="auto"/>
              <w:left w:val="single" w:sz="8" w:space="0" w:color="auto"/>
            </w:tcBorders>
            <w:shd w:val="clear" w:color="auto" w:fill="auto"/>
            <w:noWrap/>
            <w:vAlign w:val="bottom"/>
          </w:tcPr>
          <w:p w:rsidR="0043234A" w:rsidRPr="00E067CB" w:rsidRDefault="0043234A" w:rsidP="0043234A">
            <w:pPr>
              <w:jc w:val="center"/>
              <w:rPr>
                <w:ins w:id="1733" w:author="Jens Ohm" w:date="2018-10-04T15:40:00Z"/>
                <w:sz w:val="20"/>
              </w:rPr>
            </w:pPr>
            <w:ins w:id="1734" w:author="Jens Ohm" w:date="2018-10-04T15:40:00Z">
              <w:r w:rsidRPr="00AF41B4">
                <w:rPr>
                  <w:rFonts w:eastAsia="Times New Roman"/>
                  <w:color w:val="000000"/>
                  <w:sz w:val="20"/>
                </w:rPr>
                <w:t>-0.14%</w:t>
              </w:r>
            </w:ins>
          </w:p>
        </w:tc>
        <w:tc>
          <w:tcPr>
            <w:tcW w:w="810" w:type="dxa"/>
            <w:tcBorders>
              <w:top w:val="single" w:sz="8" w:space="0" w:color="auto"/>
            </w:tcBorders>
            <w:shd w:val="clear" w:color="auto" w:fill="auto"/>
            <w:noWrap/>
            <w:vAlign w:val="bottom"/>
          </w:tcPr>
          <w:p w:rsidR="0043234A" w:rsidRPr="00E067CB" w:rsidRDefault="0043234A" w:rsidP="0043234A">
            <w:pPr>
              <w:jc w:val="center"/>
              <w:rPr>
                <w:ins w:id="1735" w:author="Jens Ohm" w:date="2018-10-04T15:40:00Z"/>
                <w:sz w:val="20"/>
              </w:rPr>
            </w:pPr>
            <w:ins w:id="1736" w:author="Jens Ohm" w:date="2018-10-04T15:40:00Z">
              <w:r w:rsidRPr="00AF41B4">
                <w:rPr>
                  <w:rFonts w:eastAsia="Times New Roman"/>
                  <w:color w:val="000000"/>
                  <w:sz w:val="20"/>
                </w:rPr>
                <w:t>-0.27%</w:t>
              </w:r>
            </w:ins>
          </w:p>
        </w:tc>
        <w:tc>
          <w:tcPr>
            <w:tcW w:w="810" w:type="dxa"/>
            <w:tcBorders>
              <w:top w:val="single" w:sz="8" w:space="0" w:color="auto"/>
            </w:tcBorders>
            <w:shd w:val="clear" w:color="auto" w:fill="auto"/>
            <w:noWrap/>
            <w:vAlign w:val="bottom"/>
          </w:tcPr>
          <w:p w:rsidR="0043234A" w:rsidRPr="00E067CB" w:rsidRDefault="0043234A" w:rsidP="0043234A">
            <w:pPr>
              <w:jc w:val="center"/>
              <w:rPr>
                <w:ins w:id="1737" w:author="Jens Ohm" w:date="2018-10-04T15:40:00Z"/>
                <w:sz w:val="20"/>
              </w:rPr>
            </w:pPr>
            <w:ins w:id="1738" w:author="Jens Ohm" w:date="2018-10-04T15:40:00Z">
              <w:r w:rsidRPr="00AF41B4">
                <w:rPr>
                  <w:rFonts w:eastAsia="Times New Roman"/>
                  <w:color w:val="000000"/>
                  <w:sz w:val="20"/>
                </w:rPr>
                <w:t>-0.24%</w:t>
              </w:r>
            </w:ins>
          </w:p>
        </w:tc>
        <w:tc>
          <w:tcPr>
            <w:tcW w:w="810" w:type="dxa"/>
            <w:tcBorders>
              <w:top w:val="single" w:sz="8" w:space="0" w:color="auto"/>
            </w:tcBorders>
            <w:shd w:val="clear" w:color="auto" w:fill="auto"/>
            <w:noWrap/>
            <w:vAlign w:val="bottom"/>
          </w:tcPr>
          <w:p w:rsidR="0043234A" w:rsidRPr="00E067CB" w:rsidRDefault="0043234A" w:rsidP="0043234A">
            <w:pPr>
              <w:jc w:val="center"/>
              <w:rPr>
                <w:ins w:id="1739" w:author="Jens Ohm" w:date="2018-10-04T15:40:00Z"/>
                <w:sz w:val="20"/>
              </w:rPr>
            </w:pPr>
            <w:ins w:id="1740" w:author="Jens Ohm" w:date="2018-10-04T15:40:00Z">
              <w:r w:rsidRPr="00AF41B4">
                <w:rPr>
                  <w:rFonts w:eastAsia="Times New Roman"/>
                  <w:color w:val="000000"/>
                  <w:sz w:val="20"/>
                </w:rPr>
                <w:t>102%</w:t>
              </w:r>
            </w:ins>
          </w:p>
        </w:tc>
        <w:tc>
          <w:tcPr>
            <w:tcW w:w="810" w:type="dxa"/>
            <w:tcBorders>
              <w:top w:val="single" w:sz="8" w:space="0" w:color="auto"/>
              <w:right w:val="single" w:sz="8" w:space="0" w:color="auto"/>
            </w:tcBorders>
            <w:shd w:val="clear" w:color="auto" w:fill="auto"/>
            <w:noWrap/>
            <w:vAlign w:val="bottom"/>
          </w:tcPr>
          <w:p w:rsidR="0043234A" w:rsidRPr="00E067CB" w:rsidRDefault="0043234A" w:rsidP="0043234A">
            <w:pPr>
              <w:jc w:val="center"/>
              <w:rPr>
                <w:ins w:id="1741" w:author="Jens Ohm" w:date="2018-10-04T15:40:00Z"/>
                <w:sz w:val="20"/>
              </w:rPr>
            </w:pPr>
            <w:ins w:id="1742" w:author="Jens Ohm" w:date="2018-10-04T15:40:00Z">
              <w:r w:rsidRPr="00AF41B4">
                <w:rPr>
                  <w:rFonts w:eastAsia="Times New Roman"/>
                  <w:color w:val="000000"/>
                  <w:sz w:val="20"/>
                </w:rPr>
                <w:t>101%</w:t>
              </w:r>
            </w:ins>
          </w:p>
        </w:tc>
      </w:tr>
      <w:tr w:rsidR="0043234A" w:rsidRPr="00E067CB" w:rsidTr="0043234A">
        <w:trPr>
          <w:trHeight w:val="300"/>
          <w:ins w:id="1743" w:author="Jens Ohm" w:date="2018-10-04T15:40:00Z"/>
        </w:trPr>
        <w:tc>
          <w:tcPr>
            <w:tcW w:w="738" w:type="dxa"/>
            <w:shd w:val="clear" w:color="auto" w:fill="auto"/>
            <w:noWrap/>
          </w:tcPr>
          <w:p w:rsidR="0043234A" w:rsidRPr="00E067CB" w:rsidRDefault="0043234A" w:rsidP="0043234A">
            <w:pPr>
              <w:rPr>
                <w:ins w:id="1744" w:author="Jens Ohm" w:date="2018-10-04T15:40:00Z"/>
                <w:sz w:val="20"/>
              </w:rPr>
            </w:pPr>
            <w:ins w:id="1745" w:author="Jens Ohm" w:date="2018-10-04T15:40:00Z">
              <w:r w:rsidRPr="00E067CB">
                <w:rPr>
                  <w:sz w:val="20"/>
                  <w:lang w:eastAsia="de-DE"/>
                </w:rPr>
                <w:t>4.2.1</w:t>
              </w:r>
            </w:ins>
          </w:p>
        </w:tc>
        <w:tc>
          <w:tcPr>
            <w:tcW w:w="1597" w:type="dxa"/>
            <w:tcBorders>
              <w:right w:val="single" w:sz="8" w:space="0" w:color="auto"/>
            </w:tcBorders>
            <w:shd w:val="clear" w:color="auto" w:fill="auto"/>
          </w:tcPr>
          <w:p w:rsidR="0043234A" w:rsidRPr="00E067CB" w:rsidRDefault="0043234A" w:rsidP="0043234A">
            <w:pPr>
              <w:rPr>
                <w:ins w:id="1746" w:author="Jens Ohm" w:date="2018-10-04T15:40:00Z"/>
                <w:sz w:val="20"/>
              </w:rPr>
            </w:pPr>
            <w:ins w:id="1747" w:author="Jens Ohm" w:date="2018-10-04T15:40:00Z">
              <w:r w:rsidRPr="00E067CB">
                <w:rPr>
                  <w:sz w:val="20"/>
                  <w:lang w:eastAsia="de-DE"/>
                </w:rPr>
                <w:t>Harmonization of distance-weighted directional intra prediction (DWDIP) with simplified PDPC</w:t>
              </w:r>
            </w:ins>
          </w:p>
        </w:tc>
        <w:tc>
          <w:tcPr>
            <w:tcW w:w="810" w:type="dxa"/>
            <w:tcBorders>
              <w:left w:val="single" w:sz="8" w:space="0" w:color="auto"/>
            </w:tcBorders>
            <w:shd w:val="clear" w:color="auto" w:fill="auto"/>
            <w:noWrap/>
            <w:vAlign w:val="bottom"/>
          </w:tcPr>
          <w:p w:rsidR="0043234A" w:rsidRPr="00A065AC" w:rsidRDefault="0043234A" w:rsidP="0043234A">
            <w:pPr>
              <w:jc w:val="center"/>
              <w:rPr>
                <w:ins w:id="1748" w:author="Jens Ohm" w:date="2018-10-04T15:40:00Z"/>
                <w:rFonts w:eastAsia="Times New Roman"/>
                <w:color w:val="000000"/>
                <w:sz w:val="20"/>
              </w:rPr>
            </w:pPr>
            <w:ins w:id="1749" w:author="Jens Ohm" w:date="2018-10-04T15:40:00Z">
              <w:r w:rsidRPr="00A065AC">
                <w:rPr>
                  <w:rFonts w:eastAsia="Times New Roman"/>
                  <w:color w:val="000000"/>
                  <w:sz w:val="20"/>
                </w:rPr>
                <w:t>-0.04%</w:t>
              </w:r>
            </w:ins>
          </w:p>
        </w:tc>
        <w:tc>
          <w:tcPr>
            <w:tcW w:w="900" w:type="dxa"/>
            <w:shd w:val="clear" w:color="auto" w:fill="auto"/>
            <w:noWrap/>
            <w:vAlign w:val="bottom"/>
          </w:tcPr>
          <w:p w:rsidR="0043234A" w:rsidRPr="00A065AC" w:rsidRDefault="0043234A" w:rsidP="0043234A">
            <w:pPr>
              <w:jc w:val="center"/>
              <w:rPr>
                <w:ins w:id="1750" w:author="Jens Ohm" w:date="2018-10-04T15:40:00Z"/>
                <w:rFonts w:eastAsia="Times New Roman"/>
                <w:color w:val="000000"/>
                <w:sz w:val="20"/>
              </w:rPr>
            </w:pPr>
            <w:ins w:id="1751" w:author="Jens Ohm" w:date="2018-10-04T15:40:00Z">
              <w:r w:rsidRPr="00A065AC">
                <w:rPr>
                  <w:rFonts w:eastAsia="Times New Roman"/>
                  <w:color w:val="000000"/>
                  <w:sz w:val="20"/>
                </w:rPr>
                <w:t>-0.04%</w:t>
              </w:r>
            </w:ins>
          </w:p>
        </w:tc>
        <w:tc>
          <w:tcPr>
            <w:tcW w:w="900" w:type="dxa"/>
            <w:shd w:val="clear" w:color="auto" w:fill="auto"/>
            <w:noWrap/>
            <w:vAlign w:val="bottom"/>
          </w:tcPr>
          <w:p w:rsidR="0043234A" w:rsidRPr="00A065AC" w:rsidRDefault="0043234A" w:rsidP="0043234A">
            <w:pPr>
              <w:jc w:val="center"/>
              <w:rPr>
                <w:ins w:id="1752" w:author="Jens Ohm" w:date="2018-10-04T15:40:00Z"/>
                <w:rFonts w:eastAsia="Times New Roman"/>
                <w:color w:val="000000"/>
                <w:sz w:val="20"/>
              </w:rPr>
            </w:pPr>
            <w:ins w:id="1753" w:author="Jens Ohm" w:date="2018-10-04T15:40:00Z">
              <w:r w:rsidRPr="00A065AC">
                <w:rPr>
                  <w:rFonts w:eastAsia="Times New Roman"/>
                  <w:color w:val="000000"/>
                  <w:sz w:val="20"/>
                </w:rPr>
                <w:t>-0.03%</w:t>
              </w:r>
            </w:ins>
          </w:p>
        </w:tc>
        <w:tc>
          <w:tcPr>
            <w:tcW w:w="720" w:type="dxa"/>
            <w:shd w:val="clear" w:color="auto" w:fill="auto"/>
            <w:noWrap/>
            <w:vAlign w:val="bottom"/>
          </w:tcPr>
          <w:p w:rsidR="0043234A" w:rsidRPr="00A065AC" w:rsidRDefault="0043234A" w:rsidP="0043234A">
            <w:pPr>
              <w:jc w:val="center"/>
              <w:rPr>
                <w:ins w:id="1754" w:author="Jens Ohm" w:date="2018-10-04T15:40:00Z"/>
                <w:rFonts w:eastAsia="Times New Roman"/>
                <w:color w:val="000000"/>
                <w:sz w:val="20"/>
              </w:rPr>
            </w:pPr>
            <w:ins w:id="1755" w:author="Jens Ohm" w:date="2018-10-04T15:40:00Z">
              <w:r w:rsidRPr="00A065AC">
                <w:rPr>
                  <w:rFonts w:eastAsia="Times New Roman"/>
                  <w:color w:val="000000"/>
                  <w:sz w:val="20"/>
                </w:rPr>
                <w:t>103%</w:t>
              </w:r>
            </w:ins>
          </w:p>
        </w:tc>
        <w:tc>
          <w:tcPr>
            <w:tcW w:w="720" w:type="dxa"/>
            <w:tcBorders>
              <w:right w:val="single" w:sz="8" w:space="0" w:color="auto"/>
            </w:tcBorders>
            <w:shd w:val="clear" w:color="auto" w:fill="auto"/>
            <w:noWrap/>
            <w:vAlign w:val="bottom"/>
          </w:tcPr>
          <w:p w:rsidR="0043234A" w:rsidRPr="00A065AC" w:rsidRDefault="0043234A" w:rsidP="0043234A">
            <w:pPr>
              <w:jc w:val="center"/>
              <w:rPr>
                <w:ins w:id="1756" w:author="Jens Ohm" w:date="2018-10-04T15:40:00Z"/>
                <w:rFonts w:eastAsia="Times New Roman"/>
                <w:color w:val="000000"/>
                <w:sz w:val="20"/>
              </w:rPr>
            </w:pPr>
            <w:ins w:id="1757" w:author="Jens Ohm" w:date="2018-10-04T15:40:00Z">
              <w:r w:rsidRPr="00A065AC">
                <w:rPr>
                  <w:rFonts w:eastAsia="Times New Roman"/>
                  <w:color w:val="000000"/>
                  <w:sz w:val="20"/>
                </w:rPr>
                <w:t>100%</w:t>
              </w:r>
            </w:ins>
          </w:p>
        </w:tc>
        <w:tc>
          <w:tcPr>
            <w:tcW w:w="810" w:type="dxa"/>
            <w:tcBorders>
              <w:left w:val="single" w:sz="8" w:space="0" w:color="auto"/>
            </w:tcBorders>
            <w:shd w:val="clear" w:color="auto" w:fill="auto"/>
            <w:noWrap/>
            <w:vAlign w:val="bottom"/>
          </w:tcPr>
          <w:p w:rsidR="0043234A" w:rsidRPr="00A065AC" w:rsidRDefault="0043234A" w:rsidP="0043234A">
            <w:pPr>
              <w:jc w:val="center"/>
              <w:rPr>
                <w:ins w:id="1758" w:author="Jens Ohm" w:date="2018-10-04T15:40:00Z"/>
                <w:rFonts w:eastAsia="Times New Roman"/>
                <w:color w:val="000000"/>
                <w:sz w:val="20"/>
              </w:rPr>
            </w:pPr>
            <w:ins w:id="1759" w:author="Jens Ohm" w:date="2018-10-04T15:40:00Z">
              <w:r w:rsidRPr="00A065AC">
                <w:rPr>
                  <w:rFonts w:eastAsia="Times New Roman"/>
                  <w:color w:val="000000"/>
                  <w:sz w:val="20"/>
                </w:rPr>
                <w:t>-0.08%</w:t>
              </w:r>
            </w:ins>
          </w:p>
        </w:tc>
        <w:tc>
          <w:tcPr>
            <w:tcW w:w="810" w:type="dxa"/>
            <w:shd w:val="clear" w:color="auto" w:fill="auto"/>
            <w:noWrap/>
            <w:vAlign w:val="bottom"/>
          </w:tcPr>
          <w:p w:rsidR="0043234A" w:rsidRPr="00A065AC" w:rsidRDefault="0043234A" w:rsidP="0043234A">
            <w:pPr>
              <w:jc w:val="center"/>
              <w:rPr>
                <w:ins w:id="1760" w:author="Jens Ohm" w:date="2018-10-04T15:40:00Z"/>
                <w:rFonts w:eastAsia="Times New Roman"/>
                <w:color w:val="000000"/>
                <w:sz w:val="20"/>
              </w:rPr>
            </w:pPr>
            <w:ins w:id="1761" w:author="Jens Ohm" w:date="2018-10-04T15:40:00Z">
              <w:r w:rsidRPr="00A065AC">
                <w:rPr>
                  <w:rFonts w:eastAsia="Times New Roman"/>
                  <w:color w:val="000000"/>
                  <w:sz w:val="20"/>
                </w:rPr>
                <w:t>-0.06%</w:t>
              </w:r>
            </w:ins>
          </w:p>
        </w:tc>
        <w:tc>
          <w:tcPr>
            <w:tcW w:w="810" w:type="dxa"/>
            <w:shd w:val="clear" w:color="auto" w:fill="auto"/>
            <w:noWrap/>
            <w:vAlign w:val="bottom"/>
          </w:tcPr>
          <w:p w:rsidR="0043234A" w:rsidRPr="00A065AC" w:rsidRDefault="0043234A" w:rsidP="0043234A">
            <w:pPr>
              <w:jc w:val="center"/>
              <w:rPr>
                <w:ins w:id="1762" w:author="Jens Ohm" w:date="2018-10-04T15:40:00Z"/>
                <w:rFonts w:eastAsia="Times New Roman"/>
                <w:color w:val="000000"/>
                <w:sz w:val="20"/>
              </w:rPr>
            </w:pPr>
            <w:ins w:id="1763" w:author="Jens Ohm" w:date="2018-10-04T15:40:00Z">
              <w:r w:rsidRPr="00A065AC">
                <w:rPr>
                  <w:rFonts w:eastAsia="Times New Roman"/>
                  <w:color w:val="000000"/>
                  <w:sz w:val="20"/>
                </w:rPr>
                <w:t>-0.06%</w:t>
              </w:r>
            </w:ins>
          </w:p>
        </w:tc>
        <w:tc>
          <w:tcPr>
            <w:tcW w:w="810" w:type="dxa"/>
            <w:shd w:val="clear" w:color="auto" w:fill="auto"/>
            <w:noWrap/>
            <w:vAlign w:val="bottom"/>
          </w:tcPr>
          <w:p w:rsidR="0043234A" w:rsidRPr="00A065AC" w:rsidRDefault="0043234A" w:rsidP="0043234A">
            <w:pPr>
              <w:jc w:val="center"/>
              <w:rPr>
                <w:ins w:id="1764" w:author="Jens Ohm" w:date="2018-10-04T15:40:00Z"/>
                <w:rFonts w:eastAsia="Times New Roman"/>
                <w:color w:val="000000"/>
                <w:sz w:val="20"/>
              </w:rPr>
            </w:pPr>
            <w:ins w:id="1765" w:author="Jens Ohm" w:date="2018-10-04T15:40:00Z">
              <w:r w:rsidRPr="00A065AC">
                <w:rPr>
                  <w:rFonts w:eastAsia="Times New Roman"/>
                  <w:color w:val="000000"/>
                  <w:sz w:val="20"/>
                </w:rPr>
                <w:t>101%</w:t>
              </w:r>
            </w:ins>
          </w:p>
        </w:tc>
        <w:tc>
          <w:tcPr>
            <w:tcW w:w="810" w:type="dxa"/>
            <w:tcBorders>
              <w:right w:val="single" w:sz="8" w:space="0" w:color="auto"/>
            </w:tcBorders>
            <w:shd w:val="clear" w:color="auto" w:fill="auto"/>
            <w:noWrap/>
            <w:vAlign w:val="bottom"/>
          </w:tcPr>
          <w:p w:rsidR="0043234A" w:rsidRPr="00A065AC" w:rsidRDefault="0043234A" w:rsidP="0043234A">
            <w:pPr>
              <w:jc w:val="center"/>
              <w:rPr>
                <w:ins w:id="1766" w:author="Jens Ohm" w:date="2018-10-04T15:40:00Z"/>
                <w:rFonts w:eastAsia="Times New Roman"/>
                <w:color w:val="000000"/>
                <w:sz w:val="20"/>
              </w:rPr>
            </w:pPr>
            <w:ins w:id="1767" w:author="Jens Ohm" w:date="2018-10-04T15:40:00Z">
              <w:r w:rsidRPr="00A065AC">
                <w:rPr>
                  <w:rFonts w:eastAsia="Times New Roman"/>
                  <w:color w:val="000000"/>
                  <w:sz w:val="20"/>
                </w:rPr>
                <w:t>101%</w:t>
              </w:r>
            </w:ins>
          </w:p>
        </w:tc>
      </w:tr>
    </w:tbl>
    <w:p w:rsidR="0043234A" w:rsidRDefault="0043234A" w:rsidP="009102B3">
      <w:pPr>
        <w:rPr>
          <w:ins w:id="1768" w:author="Jens Ohm" w:date="2018-10-04T16:01:00Z"/>
          <w:lang w:eastAsia="de-DE"/>
        </w:rPr>
      </w:pPr>
      <w:ins w:id="1769" w:author="Jens Ohm" w:date="2018-10-04T15:46:00Z">
        <w:r>
          <w:rPr>
            <w:lang w:eastAsia="de-DE"/>
          </w:rPr>
          <w:lastRenderedPageBreak/>
          <w:t xml:space="preserve">4.1.1: For </w:t>
        </w:r>
      </w:ins>
      <w:ins w:id="1770" w:author="Jens Ohm" w:date="2018-10-04T15:47:00Z">
        <w:r>
          <w:rPr>
            <w:lang w:eastAsia="de-DE"/>
          </w:rPr>
          <w:t>all intra</w:t>
        </w:r>
      </w:ins>
      <w:ins w:id="1771" w:author="Jens Ohm" w:date="2018-10-04T15:46:00Z">
        <w:r>
          <w:rPr>
            <w:lang w:eastAsia="de-DE"/>
          </w:rPr>
          <w:t xml:space="preserve"> prediction </w:t>
        </w:r>
      </w:ins>
      <w:ins w:id="1772" w:author="Jens Ohm" w:date="2018-10-04T15:47:00Z">
        <w:r>
          <w:rPr>
            <w:lang w:eastAsia="de-DE"/>
          </w:rPr>
          <w:t>modes except planar and DC</w:t>
        </w:r>
      </w:ins>
      <w:ins w:id="1773" w:author="Jens Ohm" w:date="2018-10-04T15:46:00Z">
        <w:r>
          <w:rPr>
            <w:lang w:eastAsia="de-DE"/>
          </w:rPr>
          <w:t xml:space="preserve">, two reference samples are generated by interpolation (without smoothing), </w:t>
        </w:r>
      </w:ins>
      <w:ins w:id="1774" w:author="Jens Ohm" w:date="2018-10-04T15:47:00Z">
        <w:r>
          <w:rPr>
            <w:lang w:eastAsia="de-DE"/>
          </w:rPr>
          <w:t>and then averaged depending on position</w:t>
        </w:r>
      </w:ins>
      <w:ins w:id="1775" w:author="Jens Ohm" w:date="2018-10-04T15:48:00Z">
        <w:r>
          <w:rPr>
            <w:lang w:eastAsia="de-DE"/>
          </w:rPr>
          <w:t>. PDPC is applied afterwards</w:t>
        </w:r>
      </w:ins>
      <w:ins w:id="1776" w:author="Jens Ohm" w:date="2018-10-04T15:50:00Z">
        <w:r>
          <w:rPr>
            <w:lang w:eastAsia="de-DE"/>
          </w:rPr>
          <w:t xml:space="preserve">. Before the second </w:t>
        </w:r>
      </w:ins>
      <w:ins w:id="1777" w:author="Jens Ohm" w:date="2018-10-04T15:51:00Z">
        <w:r>
          <w:rPr>
            <w:lang w:eastAsia="de-DE"/>
          </w:rPr>
          <w:t>prediction is generated, the bottom right sample needs to be determined, and then boundary samples at the right and bottom o</w:t>
        </w:r>
      </w:ins>
      <w:ins w:id="1778" w:author="Jens Ohm" w:date="2018-10-04T15:52:00Z">
        <w:r>
          <w:rPr>
            <w:lang w:eastAsia="de-DE"/>
          </w:rPr>
          <w:t>f the block need to be generated.</w:t>
        </w:r>
      </w:ins>
      <w:ins w:id="1779" w:author="Jens Ohm" w:date="2018-10-04T15:54:00Z">
        <w:r>
          <w:rPr>
            <w:lang w:eastAsia="de-DE"/>
          </w:rPr>
          <w:t xml:space="preserve"> </w:t>
        </w:r>
      </w:ins>
      <w:ins w:id="1780" w:author="Jens Ohm" w:date="2018-10-04T15:58:00Z">
        <w:r>
          <w:rPr>
            <w:lang w:eastAsia="de-DE"/>
          </w:rPr>
          <w:t xml:space="preserve">This is </w:t>
        </w:r>
      </w:ins>
      <w:ins w:id="1781" w:author="Jens Ohm" w:date="2018-10-04T15:59:00Z">
        <w:r>
          <w:rPr>
            <w:lang w:eastAsia="de-DE"/>
          </w:rPr>
          <w:t xml:space="preserve">definitely increasing the number of operations per sample. </w:t>
        </w:r>
      </w:ins>
      <w:ins w:id="1782" w:author="Jens Ohm" w:date="2018-10-04T15:54:00Z">
        <w:r>
          <w:rPr>
            <w:lang w:eastAsia="de-DE"/>
          </w:rPr>
          <w:t xml:space="preserve">This </w:t>
        </w:r>
      </w:ins>
      <w:ins w:id="1783" w:author="Jens Ohm" w:date="2018-10-04T15:55:00Z">
        <w:r>
          <w:rPr>
            <w:lang w:eastAsia="de-DE"/>
          </w:rPr>
          <w:t xml:space="preserve">might </w:t>
        </w:r>
      </w:ins>
      <w:ins w:id="1784" w:author="Jens Ohm" w:date="2018-10-04T15:59:00Z">
        <w:r>
          <w:rPr>
            <w:lang w:eastAsia="de-DE"/>
          </w:rPr>
          <w:t xml:space="preserve">also </w:t>
        </w:r>
      </w:ins>
      <w:ins w:id="1785" w:author="Jens Ohm" w:date="2018-10-04T15:55:00Z">
        <w:r>
          <w:rPr>
            <w:lang w:eastAsia="de-DE"/>
          </w:rPr>
          <w:t>cause some problems with pipelining</w:t>
        </w:r>
      </w:ins>
      <w:ins w:id="1786" w:author="Jens Ohm" w:date="2018-10-04T15:59:00Z">
        <w:r>
          <w:rPr>
            <w:lang w:eastAsia="de-DE"/>
          </w:rPr>
          <w:t xml:space="preserve"> for determining the addit</w:t>
        </w:r>
      </w:ins>
      <w:ins w:id="1787" w:author="Jens Ohm" w:date="2018-10-04T16:00:00Z">
        <w:r>
          <w:rPr>
            <w:lang w:eastAsia="de-DE"/>
          </w:rPr>
          <w:t>i</w:t>
        </w:r>
      </w:ins>
      <w:ins w:id="1788" w:author="Jens Ohm" w:date="2018-10-04T15:59:00Z">
        <w:r>
          <w:rPr>
            <w:lang w:eastAsia="de-DE"/>
          </w:rPr>
          <w:t>onal boundary samples</w:t>
        </w:r>
      </w:ins>
      <w:ins w:id="1789" w:author="Jens Ohm" w:date="2018-10-04T15:58:00Z">
        <w:r>
          <w:rPr>
            <w:lang w:eastAsia="de-DE"/>
          </w:rPr>
          <w:t>.</w:t>
        </w:r>
      </w:ins>
      <w:ins w:id="1790" w:author="Jens Ohm" w:date="2018-10-04T16:00:00Z">
        <w:r>
          <w:rPr>
            <w:lang w:eastAsia="de-DE"/>
          </w:rPr>
          <w:t xml:space="preserve"> Further study on these aspects.</w:t>
        </w:r>
      </w:ins>
    </w:p>
    <w:p w:rsidR="0043234A" w:rsidRDefault="0043234A" w:rsidP="009102B3">
      <w:pPr>
        <w:rPr>
          <w:ins w:id="1791" w:author="Jens Ohm" w:date="2018-10-04T16:01:00Z"/>
          <w:lang w:eastAsia="de-DE"/>
        </w:rPr>
      </w:pPr>
    </w:p>
    <w:p w:rsidR="0043234A" w:rsidRDefault="0043234A" w:rsidP="009102B3">
      <w:pPr>
        <w:rPr>
          <w:ins w:id="1792" w:author="Jens Ohm" w:date="2018-10-04T16:02:00Z"/>
          <w:lang w:eastAsia="de-DE"/>
        </w:rPr>
      </w:pPr>
      <w:ins w:id="1793" w:author="Jens Ohm" w:date="2018-10-04T16:01:00Z">
        <w:r>
          <w:rPr>
            <w:lang w:eastAsia="de-DE"/>
          </w:rPr>
          <w:t>4.2.1 was expected to provide more gain, which is no longer the case with VTM2. No action.</w:t>
        </w:r>
      </w:ins>
    </w:p>
    <w:p w:rsidR="0043234A" w:rsidRDefault="0043234A" w:rsidP="009102B3">
      <w:pPr>
        <w:rPr>
          <w:ins w:id="1794" w:author="Jens Ohm" w:date="2018-10-04T16:02:00Z"/>
          <w:lang w:eastAsia="de-DE"/>
        </w:rPr>
      </w:pPr>
    </w:p>
    <w:p w:rsidR="0043234A" w:rsidRDefault="0043234A" w:rsidP="009102B3">
      <w:pPr>
        <w:rPr>
          <w:ins w:id="1795" w:author="Jens Ohm" w:date="2018-10-04T16:02:00Z"/>
          <w:lang w:eastAsia="de-DE"/>
        </w:rPr>
      </w:pPr>
      <w:ins w:id="1796" w:author="Jens Ohm" w:date="2018-10-04T16:02:00Z">
        <w:r>
          <w:rPr>
            <w:lang w:eastAsia="de-DE"/>
          </w:rPr>
          <w:t>CE3.5: Cross component prediction and separate trees</w:t>
        </w:r>
      </w:ins>
    </w:p>
    <w:p w:rsidR="0043234A" w:rsidRDefault="0043234A" w:rsidP="009102B3">
      <w:pPr>
        <w:rPr>
          <w:ins w:id="1797" w:author="Jens Ohm" w:date="2018-10-04T16:03:00Z"/>
          <w:lang w:eastAsia="de-DE"/>
        </w:rPr>
      </w:pPr>
      <w:ins w:id="1798" w:author="Jens Ohm" w:date="2018-10-04T16:03:00Z">
        <w:r>
          <w:rPr>
            <w:lang w:eastAsia="de-DE"/>
          </w:rPr>
          <w:t>1) CCLM related</w:t>
        </w:r>
      </w:ins>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7275"/>
        <w:gridCol w:w="1440"/>
      </w:tblGrid>
      <w:tr w:rsidR="0043234A" w:rsidRPr="00911133" w:rsidTr="0043234A">
        <w:trPr>
          <w:trHeight w:val="300"/>
          <w:ins w:id="1799" w:author="Jens Ohm" w:date="2018-10-04T16:03:00Z"/>
        </w:trPr>
        <w:tc>
          <w:tcPr>
            <w:tcW w:w="0" w:type="auto"/>
            <w:shd w:val="clear" w:color="auto" w:fill="auto"/>
            <w:noWrap/>
            <w:hideMark/>
          </w:tcPr>
          <w:p w:rsidR="0043234A" w:rsidRPr="00911133" w:rsidRDefault="0043234A" w:rsidP="0043234A">
            <w:pPr>
              <w:rPr>
                <w:ins w:id="1800" w:author="Jens Ohm" w:date="2018-10-04T16:03:00Z"/>
                <w:b/>
                <w:bCs/>
              </w:rPr>
            </w:pPr>
            <w:ins w:id="1801" w:author="Jens Ohm" w:date="2018-10-04T16:03:00Z">
              <w:r w:rsidRPr="00911133">
                <w:rPr>
                  <w:b/>
                  <w:bCs/>
                </w:rPr>
                <w:t>Test#</w:t>
              </w:r>
            </w:ins>
          </w:p>
        </w:tc>
        <w:tc>
          <w:tcPr>
            <w:tcW w:w="7275" w:type="dxa"/>
            <w:shd w:val="clear" w:color="auto" w:fill="auto"/>
            <w:noWrap/>
            <w:hideMark/>
          </w:tcPr>
          <w:p w:rsidR="0043234A" w:rsidRPr="00911133" w:rsidRDefault="0043234A" w:rsidP="0043234A">
            <w:pPr>
              <w:rPr>
                <w:ins w:id="1802" w:author="Jens Ohm" w:date="2018-10-04T16:03:00Z"/>
                <w:b/>
                <w:bCs/>
              </w:rPr>
            </w:pPr>
            <w:ins w:id="1803" w:author="Jens Ohm" w:date="2018-10-04T16:03:00Z">
              <w:r w:rsidRPr="00911133">
                <w:rPr>
                  <w:b/>
                  <w:bCs/>
                </w:rPr>
                <w:t>Short description</w:t>
              </w:r>
            </w:ins>
          </w:p>
        </w:tc>
        <w:tc>
          <w:tcPr>
            <w:tcW w:w="1440" w:type="dxa"/>
            <w:shd w:val="clear" w:color="auto" w:fill="auto"/>
            <w:noWrap/>
          </w:tcPr>
          <w:p w:rsidR="0043234A" w:rsidRPr="00911133" w:rsidRDefault="0043234A" w:rsidP="0043234A">
            <w:pPr>
              <w:rPr>
                <w:ins w:id="1804" w:author="Jens Ohm" w:date="2018-10-04T16:03:00Z"/>
                <w:b/>
                <w:bCs/>
              </w:rPr>
            </w:pPr>
            <w:ins w:id="1805" w:author="Jens Ohm" w:date="2018-10-04T16:03:00Z">
              <w:r>
                <w:rPr>
                  <w:b/>
                  <w:bCs/>
                </w:rPr>
                <w:t>Doc. #</w:t>
              </w:r>
            </w:ins>
          </w:p>
        </w:tc>
      </w:tr>
      <w:tr w:rsidR="0043234A" w:rsidRPr="0098282E" w:rsidTr="0043234A">
        <w:trPr>
          <w:trHeight w:val="300"/>
          <w:ins w:id="1806" w:author="Jens Ohm" w:date="2018-10-04T16:03:00Z"/>
        </w:trPr>
        <w:tc>
          <w:tcPr>
            <w:tcW w:w="0" w:type="auto"/>
            <w:shd w:val="clear" w:color="auto" w:fill="auto"/>
            <w:noWrap/>
            <w:hideMark/>
          </w:tcPr>
          <w:p w:rsidR="0043234A" w:rsidRPr="0098282E" w:rsidRDefault="0043234A" w:rsidP="0043234A">
            <w:pPr>
              <w:rPr>
                <w:ins w:id="1807" w:author="Jens Ohm" w:date="2018-10-04T16:03:00Z"/>
              </w:rPr>
            </w:pPr>
            <w:ins w:id="1808" w:author="Jens Ohm" w:date="2018-10-04T16:03:00Z">
              <w:r>
                <w:t>5.1</w:t>
              </w:r>
              <w:r w:rsidRPr="0098282E">
                <w:t>.1</w:t>
              </w:r>
            </w:ins>
          </w:p>
        </w:tc>
        <w:tc>
          <w:tcPr>
            <w:tcW w:w="7275" w:type="dxa"/>
            <w:shd w:val="clear" w:color="auto" w:fill="auto"/>
            <w:noWrap/>
            <w:hideMark/>
          </w:tcPr>
          <w:p w:rsidR="0043234A" w:rsidRPr="0098282E" w:rsidRDefault="0043234A" w:rsidP="0043234A">
            <w:pPr>
              <w:rPr>
                <w:ins w:id="1809" w:author="Jens Ohm" w:date="2018-10-04T16:03:00Z"/>
              </w:rPr>
            </w:pPr>
            <w:ins w:id="1810" w:author="Jens Ohm" w:date="2018-10-04T16:03:00Z">
              <w:r>
                <w:t>Replace the LMS algorithm by a straight-line equation for CCLM mode Luma to Chroma</w:t>
              </w:r>
            </w:ins>
          </w:p>
        </w:tc>
        <w:tc>
          <w:tcPr>
            <w:tcW w:w="1440" w:type="dxa"/>
            <w:shd w:val="clear" w:color="auto" w:fill="auto"/>
            <w:noWrap/>
          </w:tcPr>
          <w:p w:rsidR="0043234A" w:rsidRPr="0098282E" w:rsidRDefault="0043234A" w:rsidP="0043234A">
            <w:pPr>
              <w:rPr>
                <w:ins w:id="1811" w:author="Jens Ohm" w:date="2018-10-04T16:03:00Z"/>
              </w:rPr>
            </w:pPr>
            <w:ins w:id="1812" w:author="Jens Ohm" w:date="2018-10-04T16:03:00Z">
              <w:r>
                <w:rPr>
                  <w:rFonts w:hint="eastAsia"/>
                  <w:lang w:eastAsia="ko-KR"/>
                </w:rPr>
                <w:t>JVET-L0191</w:t>
              </w:r>
              <w:r>
                <w:rPr>
                  <w:lang w:eastAsia="ko-KR"/>
                </w:rPr>
                <w:t xml:space="preserve"> (Canon)</w:t>
              </w:r>
            </w:ins>
          </w:p>
        </w:tc>
      </w:tr>
      <w:tr w:rsidR="0043234A" w:rsidRPr="0098282E" w:rsidTr="0043234A">
        <w:trPr>
          <w:trHeight w:val="300"/>
          <w:ins w:id="1813" w:author="Jens Ohm" w:date="2018-10-04T16:03:00Z"/>
        </w:trPr>
        <w:tc>
          <w:tcPr>
            <w:tcW w:w="0" w:type="auto"/>
            <w:shd w:val="clear" w:color="auto" w:fill="auto"/>
            <w:noWrap/>
          </w:tcPr>
          <w:p w:rsidR="0043234A" w:rsidRPr="00150F73" w:rsidRDefault="0043234A" w:rsidP="0043234A">
            <w:pPr>
              <w:rPr>
                <w:ins w:id="1814" w:author="Jens Ohm" w:date="2018-10-04T16:03:00Z"/>
                <w:szCs w:val="22"/>
              </w:rPr>
            </w:pPr>
            <w:ins w:id="1815" w:author="Jens Ohm" w:date="2018-10-04T16:03:00Z">
              <w:r w:rsidRPr="00150F73">
                <w:rPr>
                  <w:szCs w:val="22"/>
                </w:rPr>
                <w:t>5.2.</w:t>
              </w:r>
              <w:r w:rsidRPr="00150F73">
                <w:rPr>
                  <w:rFonts w:hint="eastAsia"/>
                  <w:szCs w:val="22"/>
                  <w:lang w:eastAsia="ko-KR"/>
                </w:rPr>
                <w:t>7</w:t>
              </w:r>
            </w:ins>
          </w:p>
        </w:tc>
        <w:tc>
          <w:tcPr>
            <w:tcW w:w="7275" w:type="dxa"/>
            <w:shd w:val="clear" w:color="auto" w:fill="auto"/>
            <w:noWrap/>
          </w:tcPr>
          <w:p w:rsidR="0043234A" w:rsidRPr="00150F73" w:rsidRDefault="0043234A" w:rsidP="0043234A">
            <w:pPr>
              <w:rPr>
                <w:ins w:id="1816" w:author="Jens Ohm" w:date="2018-10-04T16:03:00Z"/>
                <w:bCs/>
                <w:szCs w:val="22"/>
                <w:lang w:eastAsia="zh-TW"/>
              </w:rPr>
            </w:pPr>
            <w:ins w:id="1817" w:author="Jens Ohm" w:date="2018-10-04T16:03:00Z">
              <w:r>
                <w:rPr>
                  <w:bCs/>
                  <w:szCs w:val="22"/>
                  <w:lang w:eastAsia="zh-TW"/>
                </w:rPr>
                <w:t>CC</w:t>
              </w:r>
              <w:r w:rsidRPr="00150F73">
                <w:rPr>
                  <w:bCs/>
                  <w:szCs w:val="22"/>
                  <w:lang w:eastAsia="zh-TW"/>
                </w:rPr>
                <w:t xml:space="preserve">LM + </w:t>
              </w:r>
              <w:r w:rsidRPr="00150F73">
                <w:rPr>
                  <w:rFonts w:hint="eastAsia"/>
                  <w:bCs/>
                  <w:szCs w:val="22"/>
                  <w:lang w:eastAsia="ko-KR"/>
                </w:rPr>
                <w:t>line buffer restriction</w:t>
              </w:r>
              <w:r>
                <w:rPr>
                  <w:bCs/>
                  <w:szCs w:val="22"/>
                  <w:lang w:eastAsia="ko-KR"/>
                </w:rPr>
                <w:t xml:space="preserve"> at top CTU boundary (1 line)</w:t>
              </w:r>
            </w:ins>
          </w:p>
        </w:tc>
        <w:tc>
          <w:tcPr>
            <w:tcW w:w="1440" w:type="dxa"/>
            <w:shd w:val="clear" w:color="auto" w:fill="auto"/>
            <w:noWrap/>
          </w:tcPr>
          <w:p w:rsidR="0043234A" w:rsidRPr="00150F73" w:rsidRDefault="0043234A" w:rsidP="0043234A">
            <w:pPr>
              <w:rPr>
                <w:ins w:id="1818" w:author="Jens Ohm" w:date="2018-10-04T16:03:00Z"/>
                <w:szCs w:val="22"/>
              </w:rPr>
            </w:pPr>
            <w:ins w:id="1819" w:author="Jens Ohm" w:date="2018-10-04T16:03:00Z">
              <w:r>
                <w:rPr>
                  <w:rFonts w:hint="eastAsia"/>
                  <w:szCs w:val="22"/>
                  <w:lang w:eastAsia="ko-KR"/>
                </w:rPr>
                <w:t>JVET-L0136 (LGE)</w:t>
              </w:r>
            </w:ins>
          </w:p>
        </w:tc>
      </w:tr>
      <w:tr w:rsidR="0043234A" w:rsidRPr="0098282E" w:rsidTr="0043234A">
        <w:trPr>
          <w:trHeight w:val="300"/>
          <w:ins w:id="1820" w:author="Jens Ohm" w:date="2018-10-04T16:03:00Z"/>
        </w:trPr>
        <w:tc>
          <w:tcPr>
            <w:tcW w:w="0" w:type="auto"/>
            <w:shd w:val="clear" w:color="auto" w:fill="auto"/>
            <w:noWrap/>
          </w:tcPr>
          <w:p w:rsidR="0043234A" w:rsidRPr="00663F41" w:rsidRDefault="0043234A" w:rsidP="0043234A">
            <w:pPr>
              <w:rPr>
                <w:ins w:id="1821" w:author="Jens Ohm" w:date="2018-10-04T16:03:00Z"/>
                <w:szCs w:val="22"/>
                <w:lang w:eastAsia="zh-CN"/>
              </w:rPr>
            </w:pPr>
            <w:ins w:id="1822" w:author="Jens Ohm" w:date="2018-10-04T16:03:00Z">
              <w:r>
                <w:rPr>
                  <w:szCs w:val="22"/>
                </w:rPr>
                <w:t>5.5.1</w:t>
              </w:r>
            </w:ins>
          </w:p>
        </w:tc>
        <w:tc>
          <w:tcPr>
            <w:tcW w:w="7275" w:type="dxa"/>
            <w:shd w:val="clear" w:color="auto" w:fill="auto"/>
            <w:noWrap/>
          </w:tcPr>
          <w:p w:rsidR="0043234A" w:rsidRDefault="0043234A" w:rsidP="0043234A">
            <w:pPr>
              <w:rPr>
                <w:ins w:id="1823" w:author="Jens Ohm" w:date="2018-10-04T16:03:00Z"/>
                <w:szCs w:val="22"/>
              </w:rPr>
            </w:pPr>
            <w:ins w:id="1824" w:author="Jens Ohm" w:date="2018-10-04T16:03:00Z">
              <w:r>
                <w:rPr>
                  <w:szCs w:val="22"/>
                </w:rPr>
                <w:t>CCLM;</w:t>
              </w:r>
              <w:r w:rsidRPr="007B5C2E">
                <w:rPr>
                  <w:szCs w:val="22"/>
                </w:rPr>
                <w:t xml:space="preserve"> using 1 luma line </w:t>
              </w:r>
              <w:r>
                <w:rPr>
                  <w:szCs w:val="22"/>
                </w:rPr>
                <w:t>(CU)</w:t>
              </w:r>
            </w:ins>
          </w:p>
        </w:tc>
        <w:tc>
          <w:tcPr>
            <w:tcW w:w="1440" w:type="dxa"/>
            <w:shd w:val="clear" w:color="auto" w:fill="auto"/>
            <w:noWrap/>
          </w:tcPr>
          <w:p w:rsidR="0043234A" w:rsidRPr="00663F41" w:rsidRDefault="0043234A" w:rsidP="0043234A">
            <w:pPr>
              <w:rPr>
                <w:ins w:id="1825" w:author="Jens Ohm" w:date="2018-10-04T16:03:00Z"/>
                <w:szCs w:val="22"/>
              </w:rPr>
            </w:pPr>
            <w:ins w:id="1826" w:author="Jens Ohm" w:date="2018-10-04T16:03:00Z">
              <w:r>
                <w:rPr>
                  <w:rFonts w:hint="eastAsia"/>
                  <w:lang w:eastAsia="ko-KR"/>
                </w:rPr>
                <w:t>JVET-L</w:t>
              </w:r>
              <w:r>
                <w:rPr>
                  <w:lang w:eastAsia="ko-KR"/>
                </w:rPr>
                <w:t>0339 (Huawei)</w:t>
              </w:r>
            </w:ins>
          </w:p>
        </w:tc>
      </w:tr>
      <w:tr w:rsidR="0043234A" w:rsidRPr="0098282E" w:rsidTr="0043234A">
        <w:trPr>
          <w:trHeight w:val="300"/>
          <w:ins w:id="1827" w:author="Jens Ohm" w:date="2018-10-04T16:03:00Z"/>
        </w:trPr>
        <w:tc>
          <w:tcPr>
            <w:tcW w:w="0" w:type="auto"/>
            <w:shd w:val="clear" w:color="auto" w:fill="auto"/>
            <w:noWrap/>
          </w:tcPr>
          <w:p w:rsidR="0043234A" w:rsidRDefault="0043234A" w:rsidP="0043234A">
            <w:pPr>
              <w:rPr>
                <w:ins w:id="1828" w:author="Jens Ohm" w:date="2018-10-04T16:03:00Z"/>
                <w:szCs w:val="22"/>
              </w:rPr>
            </w:pPr>
            <w:ins w:id="1829" w:author="Jens Ohm" w:date="2018-10-04T16:03:00Z">
              <w:r>
                <w:rPr>
                  <w:szCs w:val="22"/>
                </w:rPr>
                <w:t>5.6.2</w:t>
              </w:r>
            </w:ins>
          </w:p>
        </w:tc>
        <w:tc>
          <w:tcPr>
            <w:tcW w:w="7275" w:type="dxa"/>
            <w:shd w:val="clear" w:color="auto" w:fill="auto"/>
            <w:noWrap/>
          </w:tcPr>
          <w:p w:rsidR="0043234A" w:rsidRDefault="0043234A" w:rsidP="0043234A">
            <w:pPr>
              <w:rPr>
                <w:ins w:id="1830" w:author="Jens Ohm" w:date="2018-10-04T16:03:00Z"/>
                <w:szCs w:val="22"/>
              </w:rPr>
            </w:pPr>
            <w:ins w:id="1831" w:author="Jens Ohm" w:date="2018-10-04T16:03:00Z">
              <w:r>
                <w:rPr>
                  <w:szCs w:val="22"/>
                </w:rPr>
                <w:t>CCLM</w:t>
              </w:r>
              <w:r w:rsidRPr="007B5C2E">
                <w:rPr>
                  <w:szCs w:val="22"/>
                </w:rPr>
                <w:t xml:space="preserve">; using 1 luma line </w:t>
              </w:r>
              <w:r>
                <w:rPr>
                  <w:szCs w:val="22"/>
                </w:rPr>
                <w:t>(CU);</w:t>
              </w:r>
              <w:r w:rsidRPr="007B5C2E">
                <w:rPr>
                  <w:szCs w:val="22"/>
                </w:rPr>
                <w:t xml:space="preserve"> using simplified method</w:t>
              </w:r>
              <w:r>
                <w:rPr>
                  <w:szCs w:val="22"/>
                </w:rPr>
                <w:t xml:space="preserve"> from test 5.1.1</w:t>
              </w:r>
            </w:ins>
          </w:p>
        </w:tc>
        <w:tc>
          <w:tcPr>
            <w:tcW w:w="1440" w:type="dxa"/>
            <w:shd w:val="clear" w:color="auto" w:fill="auto"/>
            <w:noWrap/>
          </w:tcPr>
          <w:p w:rsidR="0043234A" w:rsidRPr="007B5C2E" w:rsidRDefault="0043234A" w:rsidP="0043234A">
            <w:pPr>
              <w:rPr>
                <w:ins w:id="1832" w:author="Jens Ohm" w:date="2018-10-04T16:03:00Z"/>
                <w:szCs w:val="22"/>
              </w:rPr>
            </w:pPr>
            <w:ins w:id="1833" w:author="Jens Ohm" w:date="2018-10-04T16:03:00Z">
              <w:r>
                <w:rPr>
                  <w:rFonts w:hint="eastAsia"/>
                  <w:lang w:eastAsia="ko-KR"/>
                </w:rPr>
                <w:t>JVET-L</w:t>
              </w:r>
              <w:r>
                <w:rPr>
                  <w:lang w:eastAsia="ko-KR"/>
                </w:rPr>
                <w:t>0340 (Huawei)</w:t>
              </w:r>
            </w:ins>
          </w:p>
        </w:tc>
      </w:tr>
      <w:tr w:rsidR="0043234A" w:rsidRPr="0098282E" w:rsidTr="0043234A">
        <w:trPr>
          <w:trHeight w:val="300"/>
          <w:ins w:id="1834" w:author="Jens Ohm" w:date="2018-10-04T16:03:00Z"/>
        </w:trPr>
        <w:tc>
          <w:tcPr>
            <w:tcW w:w="0" w:type="auto"/>
            <w:shd w:val="clear" w:color="auto" w:fill="auto"/>
            <w:noWrap/>
          </w:tcPr>
          <w:p w:rsidR="0043234A" w:rsidRDefault="0043234A" w:rsidP="0043234A">
            <w:pPr>
              <w:rPr>
                <w:ins w:id="1835" w:author="Jens Ohm" w:date="2018-10-04T16:03:00Z"/>
                <w:szCs w:val="22"/>
                <w:lang w:eastAsia="ja-JP"/>
              </w:rPr>
            </w:pPr>
            <w:ins w:id="1836" w:author="Jens Ohm" w:date="2018-10-04T16:03:00Z">
              <w:r>
                <w:rPr>
                  <w:szCs w:val="22"/>
                  <w:lang w:eastAsia="ja-JP"/>
                </w:rPr>
                <w:t>5.8.1</w:t>
              </w:r>
            </w:ins>
          </w:p>
        </w:tc>
        <w:tc>
          <w:tcPr>
            <w:tcW w:w="7275" w:type="dxa"/>
            <w:shd w:val="clear" w:color="auto" w:fill="auto"/>
            <w:noWrap/>
          </w:tcPr>
          <w:p w:rsidR="0043234A" w:rsidRPr="00262817" w:rsidRDefault="0043234A" w:rsidP="0043234A">
            <w:pPr>
              <w:rPr>
                <w:ins w:id="1837" w:author="Jens Ohm" w:date="2018-10-04T16:03:00Z"/>
                <w:szCs w:val="22"/>
                <w:lang w:eastAsia="ja-JP"/>
              </w:rPr>
            </w:pPr>
            <w:ins w:id="1838" w:author="Jens Ohm" w:date="2018-10-04T16:03:00Z">
              <w:r>
                <w:t xml:space="preserve">If above side of the current CU cross CTU boundary, then only one line of above </w:t>
              </w:r>
              <w:r>
                <w:rPr>
                  <w:rFonts w:hint="eastAsia"/>
                </w:rPr>
                <w:t xml:space="preserve">neighboring </w:t>
              </w:r>
              <w:r>
                <w:t>luma reconstructed</w:t>
              </w:r>
              <w:r>
                <w:rPr>
                  <w:rFonts w:hint="eastAsia"/>
                </w:rPr>
                <w:t xml:space="preserve"> samples</w:t>
              </w:r>
              <w:r>
                <w:t xml:space="preserve"> is used in </w:t>
              </w:r>
              <w:r>
                <w:rPr>
                  <w:rFonts w:hint="eastAsia"/>
                </w:rPr>
                <w:t xml:space="preserve">LM </w:t>
              </w:r>
              <w:r>
                <w:t>parameters derivation.</w:t>
              </w:r>
            </w:ins>
          </w:p>
        </w:tc>
        <w:tc>
          <w:tcPr>
            <w:tcW w:w="1440" w:type="dxa"/>
            <w:vMerge w:val="restart"/>
            <w:shd w:val="clear" w:color="auto" w:fill="auto"/>
            <w:noWrap/>
          </w:tcPr>
          <w:p w:rsidR="0043234A" w:rsidRPr="00262817" w:rsidRDefault="0043234A" w:rsidP="0043234A">
            <w:pPr>
              <w:rPr>
                <w:ins w:id="1839" w:author="Jens Ohm" w:date="2018-10-04T16:03:00Z"/>
                <w:szCs w:val="22"/>
                <w:lang w:eastAsia="ja-JP"/>
              </w:rPr>
            </w:pPr>
            <w:ins w:id="1840" w:author="Jens Ohm" w:date="2018-10-04T16:03:00Z">
              <w:r>
                <w:rPr>
                  <w:rFonts w:hint="eastAsia"/>
                  <w:lang w:eastAsia="ko-KR"/>
                </w:rPr>
                <w:t>JVET-L</w:t>
              </w:r>
              <w:r>
                <w:rPr>
                  <w:lang w:eastAsia="ko-KR"/>
                </w:rPr>
                <w:t>0085 (MediaTek)</w:t>
              </w:r>
            </w:ins>
          </w:p>
        </w:tc>
      </w:tr>
      <w:tr w:rsidR="0043234A" w:rsidRPr="0098282E" w:rsidTr="0043234A">
        <w:trPr>
          <w:trHeight w:val="300"/>
          <w:ins w:id="1841" w:author="Jens Ohm" w:date="2018-10-04T16:03:00Z"/>
        </w:trPr>
        <w:tc>
          <w:tcPr>
            <w:tcW w:w="0" w:type="auto"/>
            <w:shd w:val="clear" w:color="auto" w:fill="auto"/>
            <w:noWrap/>
          </w:tcPr>
          <w:p w:rsidR="0043234A" w:rsidRDefault="0043234A" w:rsidP="0043234A">
            <w:pPr>
              <w:rPr>
                <w:ins w:id="1842" w:author="Jens Ohm" w:date="2018-10-04T16:03:00Z"/>
                <w:szCs w:val="22"/>
                <w:lang w:eastAsia="ja-JP"/>
              </w:rPr>
            </w:pPr>
            <w:ins w:id="1843" w:author="Jens Ohm" w:date="2018-10-04T16:03:00Z">
              <w:r>
                <w:rPr>
                  <w:szCs w:val="22"/>
                  <w:lang w:eastAsia="ja-JP"/>
                </w:rPr>
                <w:t>5.8.2</w:t>
              </w:r>
            </w:ins>
          </w:p>
        </w:tc>
        <w:tc>
          <w:tcPr>
            <w:tcW w:w="7275" w:type="dxa"/>
            <w:shd w:val="clear" w:color="auto" w:fill="auto"/>
            <w:noWrap/>
          </w:tcPr>
          <w:p w:rsidR="0043234A" w:rsidRDefault="0043234A" w:rsidP="0043234A">
            <w:pPr>
              <w:rPr>
                <w:ins w:id="1844" w:author="Jens Ohm" w:date="2018-10-04T16:03:00Z"/>
              </w:rPr>
            </w:pPr>
            <w:ins w:id="1845" w:author="Jens Ohm" w:date="2018-10-04T16:03:00Z">
              <w:r>
                <w:t xml:space="preserve">If above side of the current CU cross CTU boundary, then above </w:t>
              </w:r>
              <w:r>
                <w:rPr>
                  <w:rFonts w:hint="eastAsia"/>
                </w:rPr>
                <w:t xml:space="preserve">neighboring </w:t>
              </w:r>
              <w:r>
                <w:t>luma reconstructed</w:t>
              </w:r>
              <w:r>
                <w:rPr>
                  <w:rFonts w:hint="eastAsia"/>
                </w:rPr>
                <w:t xml:space="preserve"> samples</w:t>
              </w:r>
              <w:r>
                <w:t xml:space="preserve"> are not used in </w:t>
              </w:r>
              <w:r>
                <w:rPr>
                  <w:rFonts w:hint="eastAsia"/>
                </w:rPr>
                <w:t xml:space="preserve">LM </w:t>
              </w:r>
              <w:r>
                <w:t>parameters derivation.</w:t>
              </w:r>
            </w:ins>
          </w:p>
        </w:tc>
        <w:tc>
          <w:tcPr>
            <w:tcW w:w="1440" w:type="dxa"/>
            <w:vMerge/>
            <w:shd w:val="clear" w:color="auto" w:fill="auto"/>
            <w:noWrap/>
          </w:tcPr>
          <w:p w:rsidR="0043234A" w:rsidRDefault="0043234A" w:rsidP="0043234A">
            <w:pPr>
              <w:rPr>
                <w:ins w:id="1846" w:author="Jens Ohm" w:date="2018-10-04T16:03:00Z"/>
                <w:szCs w:val="22"/>
                <w:lang w:eastAsia="ja-JP"/>
              </w:rPr>
            </w:pPr>
          </w:p>
        </w:tc>
      </w:tr>
    </w:tbl>
    <w:p w:rsidR="0043234A" w:rsidRDefault="0043234A" w:rsidP="009102B3">
      <w:pPr>
        <w:rPr>
          <w:ins w:id="1847" w:author="Jens Ohm" w:date="2018-10-04T16:07:00Z"/>
          <w:lang w:eastAsia="de-DE"/>
        </w:rPr>
      </w:pPr>
    </w:p>
    <w:tbl>
      <w:tblPr>
        <w:tblW w:w="10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945"/>
        <w:gridCol w:w="812"/>
        <w:gridCol w:w="812"/>
        <w:gridCol w:w="812"/>
        <w:gridCol w:w="764"/>
        <w:gridCol w:w="683"/>
        <w:gridCol w:w="884"/>
        <w:gridCol w:w="812"/>
        <w:gridCol w:w="812"/>
        <w:gridCol w:w="764"/>
        <w:gridCol w:w="733"/>
      </w:tblGrid>
      <w:tr w:rsidR="00082A84" w:rsidRPr="007E582B" w:rsidTr="005A5C95">
        <w:trPr>
          <w:trHeight w:val="300"/>
          <w:ins w:id="1848" w:author="Jens Ohm" w:date="2018-10-04T16:07:00Z"/>
        </w:trPr>
        <w:tc>
          <w:tcPr>
            <w:tcW w:w="683" w:type="dxa"/>
            <w:shd w:val="clear" w:color="auto" w:fill="auto"/>
            <w:noWrap/>
            <w:hideMark/>
          </w:tcPr>
          <w:p w:rsidR="00082A84" w:rsidRPr="007E582B" w:rsidRDefault="00082A84" w:rsidP="005A5C95">
            <w:pPr>
              <w:rPr>
                <w:ins w:id="1849" w:author="Jens Ohm" w:date="2018-10-04T16:07:00Z"/>
                <w:sz w:val="20"/>
              </w:rPr>
            </w:pPr>
          </w:p>
        </w:tc>
        <w:tc>
          <w:tcPr>
            <w:tcW w:w="1945" w:type="dxa"/>
            <w:tcBorders>
              <w:right w:val="single" w:sz="8" w:space="0" w:color="auto"/>
            </w:tcBorders>
            <w:shd w:val="clear" w:color="auto" w:fill="auto"/>
            <w:noWrap/>
            <w:hideMark/>
          </w:tcPr>
          <w:p w:rsidR="00082A84" w:rsidRPr="007E582B" w:rsidRDefault="00082A84" w:rsidP="005A5C95">
            <w:pPr>
              <w:rPr>
                <w:ins w:id="1850" w:author="Jens Ohm" w:date="2018-10-04T16:07:00Z"/>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51" w:author="Jens Ohm" w:date="2018-10-04T16:07:00Z"/>
                <w:b/>
                <w:bCs/>
                <w:sz w:val="20"/>
              </w:rPr>
            </w:pPr>
            <w:ins w:id="1852" w:author="Jens Ohm" w:date="2018-10-04T16:07:00Z">
              <w:r w:rsidRPr="00911133">
                <w:rPr>
                  <w:b/>
                  <w:bCs/>
                  <w:sz w:val="20"/>
                </w:rPr>
                <w:t>All Intra Main10 - Over VTM</w:t>
              </w:r>
              <w:r>
                <w:rPr>
                  <w:b/>
                  <w:bCs/>
                  <w:sz w:val="20"/>
                </w:rPr>
                <w:t>-2</w:t>
              </w:r>
              <w:r w:rsidRPr="00911133">
                <w:rPr>
                  <w:b/>
                  <w:bCs/>
                  <w:sz w:val="20"/>
                </w:rPr>
                <w:t>.0</w:t>
              </w:r>
              <w:r>
                <w:rPr>
                  <w:b/>
                  <w:bCs/>
                  <w:sz w:val="20"/>
                </w:rPr>
                <w:t>.1</w:t>
              </w:r>
            </w:ins>
          </w:p>
        </w:tc>
        <w:tc>
          <w:tcPr>
            <w:tcW w:w="4005" w:type="dxa"/>
            <w:gridSpan w:val="5"/>
            <w:tcBorders>
              <w:top w:val="single" w:sz="8" w:space="0" w:color="auto"/>
              <w:left w:val="single" w:sz="8" w:space="0" w:color="auto"/>
              <w:right w:val="single" w:sz="8" w:space="0" w:color="auto"/>
            </w:tcBorders>
            <w:shd w:val="clear" w:color="auto" w:fill="auto"/>
            <w:noWrap/>
            <w:hideMark/>
          </w:tcPr>
          <w:p w:rsidR="00082A84" w:rsidRPr="007E582B" w:rsidRDefault="00082A84" w:rsidP="005A5C95">
            <w:pPr>
              <w:jc w:val="center"/>
              <w:rPr>
                <w:ins w:id="1853" w:author="Jens Ohm" w:date="2018-10-04T16:07:00Z"/>
                <w:b/>
                <w:bCs/>
                <w:sz w:val="20"/>
              </w:rPr>
            </w:pPr>
            <w:ins w:id="1854" w:author="Jens Ohm" w:date="2018-10-04T16:07:00Z">
              <w:r>
                <w:rPr>
                  <w:b/>
                  <w:bCs/>
                  <w:sz w:val="20"/>
                </w:rPr>
                <w:t>Random Access</w:t>
              </w:r>
              <w:r w:rsidRPr="00911133">
                <w:rPr>
                  <w:b/>
                  <w:bCs/>
                  <w:sz w:val="20"/>
                </w:rPr>
                <w:t xml:space="preserve"> Main10 - Over </w:t>
              </w:r>
              <w:r>
                <w:rPr>
                  <w:b/>
                  <w:bCs/>
                  <w:sz w:val="20"/>
                </w:rPr>
                <w:t xml:space="preserve">VTM-2.0.1 </w:t>
              </w:r>
            </w:ins>
          </w:p>
        </w:tc>
      </w:tr>
      <w:tr w:rsidR="00082A84" w:rsidRPr="007E582B" w:rsidTr="005A5C95">
        <w:trPr>
          <w:trHeight w:val="300"/>
          <w:ins w:id="1855" w:author="Jens Ohm" w:date="2018-10-04T16:07:00Z"/>
        </w:trPr>
        <w:tc>
          <w:tcPr>
            <w:tcW w:w="683" w:type="dxa"/>
            <w:shd w:val="clear" w:color="auto" w:fill="auto"/>
            <w:noWrap/>
            <w:hideMark/>
          </w:tcPr>
          <w:p w:rsidR="00082A84" w:rsidRPr="007E582B" w:rsidRDefault="00082A84" w:rsidP="005A5C95">
            <w:pPr>
              <w:rPr>
                <w:ins w:id="1856" w:author="Jens Ohm" w:date="2018-10-04T16:07:00Z"/>
                <w:b/>
                <w:bCs/>
                <w:sz w:val="20"/>
              </w:rPr>
            </w:pPr>
            <w:ins w:id="1857" w:author="Jens Ohm" w:date="2018-10-04T16:07:00Z">
              <w:r w:rsidRPr="007E582B">
                <w:rPr>
                  <w:b/>
                  <w:bCs/>
                  <w:sz w:val="20"/>
                </w:rPr>
                <w:t>Test#</w:t>
              </w:r>
            </w:ins>
          </w:p>
        </w:tc>
        <w:tc>
          <w:tcPr>
            <w:tcW w:w="1945" w:type="dxa"/>
            <w:tcBorders>
              <w:right w:val="single" w:sz="8" w:space="0" w:color="auto"/>
            </w:tcBorders>
            <w:shd w:val="clear" w:color="auto" w:fill="auto"/>
            <w:noWrap/>
            <w:hideMark/>
          </w:tcPr>
          <w:p w:rsidR="00082A84" w:rsidRPr="007E582B" w:rsidRDefault="00082A84" w:rsidP="005A5C95">
            <w:pPr>
              <w:rPr>
                <w:ins w:id="1858" w:author="Jens Ohm" w:date="2018-10-04T16:07:00Z"/>
                <w:b/>
                <w:bCs/>
                <w:sz w:val="20"/>
              </w:rPr>
            </w:pPr>
            <w:ins w:id="1859" w:author="Jens Ohm" w:date="2018-10-04T16:07:00Z">
              <w:r w:rsidRPr="007E582B">
                <w:rPr>
                  <w:b/>
                  <w:bCs/>
                  <w:sz w:val="20"/>
                </w:rPr>
                <w:t>Description</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60" w:author="Jens Ohm" w:date="2018-10-04T16:07:00Z"/>
                <w:b/>
                <w:bCs/>
                <w:sz w:val="20"/>
              </w:rPr>
            </w:pPr>
            <w:ins w:id="1861" w:author="Jens Ohm" w:date="2018-10-04T16:07:00Z">
              <w:r w:rsidRPr="007E582B">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62" w:author="Jens Ohm" w:date="2018-10-04T16:07:00Z"/>
                <w:b/>
                <w:bCs/>
                <w:sz w:val="20"/>
              </w:rPr>
            </w:pPr>
            <w:ins w:id="1863" w:author="Jens Ohm" w:date="2018-10-04T16:07:00Z">
              <w:r w:rsidRPr="007E582B">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64" w:author="Jens Ohm" w:date="2018-10-04T16:07:00Z"/>
                <w:b/>
                <w:bCs/>
                <w:sz w:val="20"/>
              </w:rPr>
            </w:pPr>
            <w:ins w:id="1865" w:author="Jens Ohm" w:date="2018-10-04T16:07:00Z">
              <w:r w:rsidRPr="007E582B">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66" w:author="Jens Ohm" w:date="2018-10-04T16:07:00Z"/>
                <w:b/>
                <w:bCs/>
                <w:sz w:val="20"/>
              </w:rPr>
            </w:pPr>
            <w:ins w:id="1867" w:author="Jens Ohm" w:date="2018-10-04T16:07:00Z">
              <w:r w:rsidRPr="007E582B">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68" w:author="Jens Ohm" w:date="2018-10-04T16:07:00Z"/>
                <w:b/>
                <w:bCs/>
                <w:sz w:val="20"/>
              </w:rPr>
            </w:pPr>
            <w:ins w:id="1869" w:author="Jens Ohm" w:date="2018-10-04T16:07:00Z">
              <w:r w:rsidRPr="007E582B">
                <w:rPr>
                  <w:b/>
                  <w:bCs/>
                  <w:sz w:val="20"/>
                </w:rPr>
                <w:t>DecT</w:t>
              </w:r>
            </w:ins>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70" w:author="Jens Ohm" w:date="2018-10-04T16:07:00Z"/>
                <w:b/>
                <w:bCs/>
                <w:sz w:val="20"/>
              </w:rPr>
            </w:pPr>
            <w:ins w:id="1871" w:author="Jens Ohm" w:date="2018-10-04T16:07:00Z">
              <w:r w:rsidRPr="007E582B">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72" w:author="Jens Ohm" w:date="2018-10-04T16:07:00Z"/>
                <w:b/>
                <w:bCs/>
                <w:sz w:val="20"/>
              </w:rPr>
            </w:pPr>
            <w:ins w:id="1873" w:author="Jens Ohm" w:date="2018-10-04T16:07:00Z">
              <w:r w:rsidRPr="007E582B">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74" w:author="Jens Ohm" w:date="2018-10-04T16:07:00Z"/>
                <w:b/>
                <w:bCs/>
                <w:sz w:val="20"/>
              </w:rPr>
            </w:pPr>
            <w:ins w:id="1875" w:author="Jens Ohm" w:date="2018-10-04T16:07:00Z">
              <w:r w:rsidRPr="007E582B">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76" w:author="Jens Ohm" w:date="2018-10-04T16:07:00Z"/>
                <w:b/>
                <w:bCs/>
                <w:sz w:val="20"/>
              </w:rPr>
            </w:pPr>
            <w:ins w:id="1877" w:author="Jens Ohm" w:date="2018-10-04T16:07:00Z">
              <w:r w:rsidRPr="007E582B">
                <w:rPr>
                  <w:b/>
                  <w:bCs/>
                  <w:sz w:val="20"/>
                </w:rPr>
                <w:t>EncT</w:t>
              </w:r>
            </w:ins>
          </w:p>
        </w:tc>
        <w:tc>
          <w:tcPr>
            <w:tcW w:w="733"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1878" w:author="Jens Ohm" w:date="2018-10-04T16:07:00Z"/>
                <w:b/>
                <w:bCs/>
                <w:sz w:val="20"/>
              </w:rPr>
            </w:pPr>
            <w:ins w:id="1879" w:author="Jens Ohm" w:date="2018-10-04T16:07:00Z">
              <w:r w:rsidRPr="007E582B">
                <w:rPr>
                  <w:b/>
                  <w:bCs/>
                  <w:sz w:val="20"/>
                </w:rPr>
                <w:t>DecT</w:t>
              </w:r>
            </w:ins>
          </w:p>
        </w:tc>
      </w:tr>
      <w:tr w:rsidR="00082A84" w:rsidRPr="007E582B" w:rsidTr="005A5C95">
        <w:trPr>
          <w:trHeight w:val="300"/>
          <w:ins w:id="1880" w:author="Jens Ohm" w:date="2018-10-04T16:07:00Z"/>
        </w:trPr>
        <w:tc>
          <w:tcPr>
            <w:tcW w:w="683" w:type="dxa"/>
            <w:shd w:val="clear" w:color="auto" w:fill="auto"/>
            <w:noWrap/>
          </w:tcPr>
          <w:p w:rsidR="00082A84" w:rsidRPr="007E582B" w:rsidRDefault="00082A84" w:rsidP="005A5C95">
            <w:pPr>
              <w:rPr>
                <w:ins w:id="1881" w:author="Jens Ohm" w:date="2018-10-04T16:07:00Z"/>
                <w:sz w:val="20"/>
                <w:lang w:eastAsia="ko-KR"/>
              </w:rPr>
            </w:pPr>
            <w:ins w:id="1882" w:author="Jens Ohm" w:date="2018-10-04T16:07:00Z">
              <w:r w:rsidRPr="007E582B">
                <w:rPr>
                  <w:sz w:val="20"/>
                </w:rPr>
                <w:t>5.1.1</w:t>
              </w:r>
            </w:ins>
          </w:p>
        </w:tc>
        <w:tc>
          <w:tcPr>
            <w:tcW w:w="1945" w:type="dxa"/>
            <w:tcBorders>
              <w:right w:val="single" w:sz="8" w:space="0" w:color="auto"/>
            </w:tcBorders>
            <w:shd w:val="clear" w:color="auto" w:fill="auto"/>
            <w:noWrap/>
          </w:tcPr>
          <w:p w:rsidR="00082A84" w:rsidRPr="007E582B" w:rsidRDefault="00082A84" w:rsidP="005A5C95">
            <w:pPr>
              <w:rPr>
                <w:ins w:id="1883" w:author="Jens Ohm" w:date="2018-10-04T16:07:00Z"/>
                <w:sz w:val="20"/>
              </w:rPr>
            </w:pPr>
            <w:ins w:id="1884" w:author="Jens Ohm" w:date="2018-10-04T16:07:00Z">
              <w:r w:rsidRPr="007E582B">
                <w:rPr>
                  <w:sz w:val="20"/>
                </w:rPr>
                <w:t>Replace the LMS algorithm by a straight-line equation for CCLM mode Luma to Chroma</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1885" w:author="Jens Ohm" w:date="2018-10-04T16:07:00Z"/>
                <w:sz w:val="20"/>
              </w:rPr>
            </w:pPr>
            <w:ins w:id="1886" w:author="Jens Ohm" w:date="2018-10-04T16:07:00Z">
              <w:r w:rsidRPr="007E582B">
                <w:rPr>
                  <w:rFonts w:eastAsia="Times New Roman"/>
                  <w:color w:val="000000"/>
                  <w:sz w:val="20"/>
                </w:rPr>
                <w:t>0.11%</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887" w:author="Jens Ohm" w:date="2018-10-04T16:07:00Z"/>
                <w:sz w:val="20"/>
              </w:rPr>
            </w:pPr>
            <w:ins w:id="1888" w:author="Jens Ohm" w:date="2018-10-04T16:07:00Z">
              <w:r w:rsidRPr="007E582B">
                <w:rPr>
                  <w:rFonts w:eastAsia="Times New Roman"/>
                  <w:color w:val="000000"/>
                  <w:sz w:val="20"/>
                </w:rPr>
                <w:t>0.48%</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889" w:author="Jens Ohm" w:date="2018-10-04T16:07:00Z"/>
                <w:sz w:val="20"/>
              </w:rPr>
            </w:pPr>
            <w:ins w:id="1890" w:author="Jens Ohm" w:date="2018-10-04T16:07:00Z">
              <w:r w:rsidRPr="007E582B">
                <w:rPr>
                  <w:rFonts w:eastAsia="Times New Roman"/>
                  <w:color w:val="000000"/>
                  <w:sz w:val="20"/>
                </w:rPr>
                <w:t>-0.02%</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891" w:author="Jens Ohm" w:date="2018-10-04T16:07:00Z"/>
                <w:sz w:val="20"/>
              </w:rPr>
            </w:pPr>
            <w:ins w:id="1892" w:author="Jens Ohm" w:date="2018-10-04T16:07:00Z">
              <w:r w:rsidRPr="007E582B">
                <w:rPr>
                  <w:rFonts w:eastAsia="Times New Roman"/>
                  <w:color w:val="000000"/>
                  <w:sz w:val="20"/>
                </w:rPr>
                <w:t>100%</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1893" w:author="Jens Ohm" w:date="2018-10-04T16:07:00Z"/>
                <w:sz w:val="20"/>
              </w:rPr>
            </w:pPr>
            <w:ins w:id="1894" w:author="Jens Ohm" w:date="2018-10-04T16:07:00Z">
              <w:r w:rsidRPr="007E582B">
                <w:rPr>
                  <w:rFonts w:eastAsia="Times New Roman"/>
                  <w:color w:val="000000"/>
                  <w:sz w:val="20"/>
                </w:rPr>
                <w:t>100%</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1895" w:author="Jens Ohm" w:date="2018-10-04T16:07:00Z"/>
                <w:sz w:val="20"/>
              </w:rPr>
            </w:pPr>
            <w:ins w:id="1896" w:author="Jens Ohm" w:date="2018-10-04T16:07:00Z">
              <w:r w:rsidRPr="007E582B">
                <w:rPr>
                  <w:rFonts w:eastAsia="Times New Roman"/>
                  <w:color w:val="000000"/>
                  <w:sz w:val="20"/>
                </w:rPr>
                <w:t>0.08%</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897" w:author="Jens Ohm" w:date="2018-10-04T16:07:00Z"/>
                <w:sz w:val="20"/>
              </w:rPr>
            </w:pPr>
            <w:ins w:id="1898" w:author="Jens Ohm" w:date="2018-10-04T16:07:00Z">
              <w:r w:rsidRPr="007E582B">
                <w:rPr>
                  <w:rFonts w:eastAsia="Times New Roman"/>
                  <w:color w:val="000000"/>
                  <w:sz w:val="20"/>
                </w:rPr>
                <w:t>0.78%</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899" w:author="Jens Ohm" w:date="2018-10-04T16:07:00Z"/>
                <w:sz w:val="20"/>
              </w:rPr>
            </w:pPr>
            <w:ins w:id="1900" w:author="Jens Ohm" w:date="2018-10-04T16:07:00Z">
              <w:r w:rsidRPr="007E582B">
                <w:rPr>
                  <w:rFonts w:eastAsia="Times New Roman"/>
                  <w:color w:val="000000"/>
                  <w:sz w:val="20"/>
                </w:rPr>
                <w:t>0.19%</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01" w:author="Jens Ohm" w:date="2018-10-04T16:07:00Z"/>
                <w:sz w:val="20"/>
              </w:rPr>
            </w:pPr>
            <w:ins w:id="1902" w:author="Jens Ohm" w:date="2018-10-04T16:07:00Z">
              <w:r w:rsidRPr="007E582B">
                <w:rPr>
                  <w:rFonts w:eastAsia="Times New Roman"/>
                  <w:color w:val="000000"/>
                  <w:sz w:val="20"/>
                </w:rPr>
                <w:t>101%</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1903" w:author="Jens Ohm" w:date="2018-10-04T16:07:00Z"/>
                <w:sz w:val="20"/>
              </w:rPr>
            </w:pPr>
            <w:ins w:id="1904" w:author="Jens Ohm" w:date="2018-10-04T16:07:00Z">
              <w:r w:rsidRPr="007E582B">
                <w:rPr>
                  <w:rFonts w:eastAsia="Times New Roman"/>
                  <w:color w:val="000000"/>
                  <w:sz w:val="20"/>
                </w:rPr>
                <w:t>97%</w:t>
              </w:r>
            </w:ins>
          </w:p>
        </w:tc>
      </w:tr>
      <w:tr w:rsidR="00082A84" w:rsidRPr="007E582B" w:rsidTr="005A5C95">
        <w:trPr>
          <w:trHeight w:val="300"/>
          <w:ins w:id="1905" w:author="Jens Ohm" w:date="2018-10-04T16:07:00Z"/>
        </w:trPr>
        <w:tc>
          <w:tcPr>
            <w:tcW w:w="683" w:type="dxa"/>
            <w:shd w:val="clear" w:color="auto" w:fill="auto"/>
            <w:noWrap/>
          </w:tcPr>
          <w:p w:rsidR="00082A84" w:rsidRPr="007E582B" w:rsidRDefault="00082A84" w:rsidP="005A5C95">
            <w:pPr>
              <w:rPr>
                <w:ins w:id="1906" w:author="Jens Ohm" w:date="2018-10-04T16:07:00Z"/>
                <w:sz w:val="20"/>
                <w:lang w:eastAsia="ko-KR"/>
              </w:rPr>
            </w:pPr>
            <w:ins w:id="1907" w:author="Jens Ohm" w:date="2018-10-04T16:07:00Z">
              <w:r w:rsidRPr="007E582B">
                <w:rPr>
                  <w:sz w:val="20"/>
                </w:rPr>
                <w:t>5.2.</w:t>
              </w:r>
              <w:r w:rsidRPr="007E582B">
                <w:rPr>
                  <w:sz w:val="20"/>
                  <w:lang w:eastAsia="ko-KR"/>
                </w:rPr>
                <w:t>7</w:t>
              </w:r>
            </w:ins>
          </w:p>
        </w:tc>
        <w:tc>
          <w:tcPr>
            <w:tcW w:w="1945" w:type="dxa"/>
            <w:tcBorders>
              <w:right w:val="single" w:sz="8" w:space="0" w:color="auto"/>
            </w:tcBorders>
            <w:shd w:val="clear" w:color="auto" w:fill="auto"/>
            <w:noWrap/>
          </w:tcPr>
          <w:p w:rsidR="00082A84" w:rsidRPr="007E582B" w:rsidRDefault="00082A84" w:rsidP="005A5C95">
            <w:pPr>
              <w:rPr>
                <w:ins w:id="1908" w:author="Jens Ohm" w:date="2018-10-04T16:07:00Z"/>
                <w:sz w:val="20"/>
              </w:rPr>
            </w:pPr>
            <w:ins w:id="1909" w:author="Jens Ohm" w:date="2018-10-04T16:07:00Z">
              <w:r w:rsidRPr="00497091">
                <w:rPr>
                  <w:bCs/>
                  <w:sz w:val="20"/>
                  <w:szCs w:val="22"/>
                  <w:lang w:eastAsia="zh-TW"/>
                </w:rPr>
                <w:t xml:space="preserve">CCLM + </w:t>
              </w:r>
              <w:r w:rsidRPr="00497091">
                <w:rPr>
                  <w:bCs/>
                  <w:sz w:val="20"/>
                  <w:szCs w:val="22"/>
                  <w:lang w:eastAsia="ko-KR"/>
                </w:rPr>
                <w:t>line buffer restriction at top CTU boundary (1 line)</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1910" w:author="Jens Ohm" w:date="2018-10-04T16:07:00Z"/>
                <w:rFonts w:eastAsia="Times New Roman"/>
                <w:color w:val="000000"/>
                <w:sz w:val="20"/>
              </w:rPr>
            </w:pPr>
            <w:ins w:id="1911" w:author="Jens Ohm" w:date="2018-10-04T16:07:00Z">
              <w:r w:rsidRPr="00BA10D6">
                <w:rPr>
                  <w:rFonts w:eastAsia="Times New Roman"/>
                  <w:color w:val="000000"/>
                  <w:sz w:val="20"/>
                </w:rPr>
                <w:t>0.01%</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12" w:author="Jens Ohm" w:date="2018-10-04T16:07:00Z"/>
                <w:rFonts w:eastAsia="Times New Roman"/>
                <w:color w:val="000000"/>
                <w:sz w:val="20"/>
              </w:rPr>
            </w:pPr>
            <w:ins w:id="1913" w:author="Jens Ohm" w:date="2018-10-04T16:07:00Z">
              <w:r w:rsidRPr="00BA10D6">
                <w:rPr>
                  <w:rFonts w:eastAsia="Times New Roman"/>
                  <w:color w:val="000000"/>
                  <w:sz w:val="20"/>
                </w:rPr>
                <w:t>0.01%</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14" w:author="Jens Ohm" w:date="2018-10-04T16:07:00Z"/>
                <w:rFonts w:eastAsia="Times New Roman"/>
                <w:color w:val="000000"/>
                <w:sz w:val="20"/>
              </w:rPr>
            </w:pPr>
            <w:ins w:id="1915" w:author="Jens Ohm" w:date="2018-10-04T16:07:00Z">
              <w:r w:rsidRPr="00BA10D6">
                <w:rPr>
                  <w:rFonts w:eastAsia="Times New Roman"/>
                  <w:color w:val="000000"/>
                  <w:sz w:val="20"/>
                </w:rPr>
                <w:t>0.04%</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16" w:author="Jens Ohm" w:date="2018-10-04T16:07:00Z"/>
                <w:rFonts w:eastAsia="Times New Roman"/>
                <w:color w:val="000000"/>
                <w:sz w:val="20"/>
              </w:rPr>
            </w:pPr>
            <w:ins w:id="1917" w:author="Jens Ohm" w:date="2018-10-04T16:07:00Z">
              <w:r w:rsidRPr="00BA10D6">
                <w:rPr>
                  <w:rFonts w:eastAsia="Times New Roman"/>
                  <w:color w:val="000000"/>
                  <w:sz w:val="20"/>
                </w:rPr>
                <w:t>100%</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1918" w:author="Jens Ohm" w:date="2018-10-04T16:07:00Z"/>
                <w:rFonts w:eastAsia="Times New Roman"/>
                <w:color w:val="000000"/>
                <w:sz w:val="20"/>
              </w:rPr>
            </w:pPr>
            <w:ins w:id="1919" w:author="Jens Ohm" w:date="2018-10-04T16:07:00Z">
              <w:r w:rsidRPr="00BA10D6">
                <w:rPr>
                  <w:rFonts w:eastAsia="Times New Roman"/>
                  <w:color w:val="000000"/>
                  <w:sz w:val="20"/>
                </w:rPr>
                <w:t>100%</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1920" w:author="Jens Ohm" w:date="2018-10-04T16:07:00Z"/>
                <w:rFonts w:eastAsia="Times New Roman"/>
                <w:color w:val="000000"/>
                <w:sz w:val="20"/>
              </w:rPr>
            </w:pPr>
            <w:ins w:id="1921" w:author="Jens Ohm" w:date="2018-10-04T16:07:00Z">
              <w:r w:rsidRPr="00BA10D6">
                <w:rPr>
                  <w:rFonts w:eastAsia="Times New Roman"/>
                  <w:color w:val="000000"/>
                  <w:sz w:val="20"/>
                </w:rPr>
                <w:t>0.01%</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22" w:author="Jens Ohm" w:date="2018-10-04T16:07:00Z"/>
                <w:rFonts w:eastAsia="Times New Roman"/>
                <w:color w:val="000000"/>
                <w:sz w:val="20"/>
              </w:rPr>
            </w:pPr>
            <w:ins w:id="1923" w:author="Jens Ohm" w:date="2018-10-04T16:07:00Z">
              <w:r w:rsidRPr="00BA10D6">
                <w:rPr>
                  <w:rFonts w:eastAsia="Times New Roman"/>
                  <w:color w:val="000000"/>
                  <w:sz w:val="20"/>
                </w:rPr>
                <w:t>0.08%</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24" w:author="Jens Ohm" w:date="2018-10-04T16:07:00Z"/>
                <w:rFonts w:eastAsia="Times New Roman"/>
                <w:color w:val="000000"/>
                <w:sz w:val="20"/>
              </w:rPr>
            </w:pPr>
            <w:ins w:id="1925" w:author="Jens Ohm" w:date="2018-10-04T16:07:00Z">
              <w:r w:rsidRPr="00BA10D6">
                <w:rPr>
                  <w:rFonts w:eastAsia="Times New Roman"/>
                  <w:color w:val="000000"/>
                  <w:sz w:val="20"/>
                </w:rPr>
                <w:t>0.02%</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26" w:author="Jens Ohm" w:date="2018-10-04T16:07:00Z"/>
                <w:rFonts w:eastAsia="Times New Roman"/>
                <w:color w:val="000000"/>
                <w:sz w:val="20"/>
              </w:rPr>
            </w:pPr>
            <w:ins w:id="1927" w:author="Jens Ohm" w:date="2018-10-04T16:07:00Z">
              <w:r w:rsidRPr="00BA10D6">
                <w:rPr>
                  <w:rFonts w:eastAsia="Times New Roman"/>
                  <w:color w:val="000000"/>
                  <w:sz w:val="20"/>
                </w:rPr>
                <w:t>100%</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1928" w:author="Jens Ohm" w:date="2018-10-04T16:07:00Z"/>
                <w:rFonts w:eastAsia="Times New Roman"/>
                <w:color w:val="000000"/>
                <w:sz w:val="20"/>
              </w:rPr>
            </w:pPr>
            <w:ins w:id="1929" w:author="Jens Ohm" w:date="2018-10-04T16:07:00Z">
              <w:r w:rsidRPr="00BA10D6">
                <w:rPr>
                  <w:rFonts w:eastAsia="Times New Roman"/>
                  <w:color w:val="000000"/>
                  <w:sz w:val="20"/>
                </w:rPr>
                <w:t>100%</w:t>
              </w:r>
            </w:ins>
          </w:p>
        </w:tc>
      </w:tr>
      <w:tr w:rsidR="00082A84" w:rsidRPr="007E582B" w:rsidTr="005A5C95">
        <w:trPr>
          <w:trHeight w:val="300"/>
          <w:ins w:id="1930" w:author="Jens Ohm" w:date="2018-10-04T16:07:00Z"/>
        </w:trPr>
        <w:tc>
          <w:tcPr>
            <w:tcW w:w="683" w:type="dxa"/>
            <w:shd w:val="clear" w:color="auto" w:fill="auto"/>
            <w:noWrap/>
          </w:tcPr>
          <w:p w:rsidR="00082A84" w:rsidRPr="007E582B" w:rsidRDefault="00082A84" w:rsidP="005A5C95">
            <w:pPr>
              <w:rPr>
                <w:ins w:id="1931" w:author="Jens Ohm" w:date="2018-10-04T16:07:00Z"/>
                <w:sz w:val="20"/>
                <w:lang w:eastAsia="ko-KR"/>
              </w:rPr>
            </w:pPr>
            <w:ins w:id="1932" w:author="Jens Ohm" w:date="2018-10-04T16:07:00Z">
              <w:r w:rsidRPr="007E582B">
                <w:rPr>
                  <w:sz w:val="20"/>
                </w:rPr>
                <w:t>5.5.1</w:t>
              </w:r>
            </w:ins>
          </w:p>
        </w:tc>
        <w:tc>
          <w:tcPr>
            <w:tcW w:w="1945" w:type="dxa"/>
            <w:tcBorders>
              <w:right w:val="single" w:sz="8" w:space="0" w:color="auto"/>
            </w:tcBorders>
            <w:shd w:val="clear" w:color="auto" w:fill="auto"/>
            <w:noWrap/>
          </w:tcPr>
          <w:p w:rsidR="00082A84" w:rsidRPr="007E582B" w:rsidRDefault="00082A84" w:rsidP="005A5C95">
            <w:pPr>
              <w:rPr>
                <w:ins w:id="1933" w:author="Jens Ohm" w:date="2018-10-04T16:07:00Z"/>
                <w:sz w:val="20"/>
              </w:rPr>
            </w:pPr>
            <w:ins w:id="1934" w:author="Jens Ohm" w:date="2018-10-04T16:07:00Z">
              <w:r w:rsidRPr="007E582B">
                <w:rPr>
                  <w:sz w:val="20"/>
                </w:rPr>
                <w:t>CCLM</w:t>
              </w:r>
              <w:r>
                <w:rPr>
                  <w:sz w:val="20"/>
                </w:rPr>
                <w:t>;</w:t>
              </w:r>
              <w:r w:rsidRPr="007E582B">
                <w:rPr>
                  <w:sz w:val="20"/>
                </w:rPr>
                <w:t xml:space="preserve"> using 1 luma line</w:t>
              </w:r>
              <w:r>
                <w:rPr>
                  <w:sz w:val="20"/>
                </w:rPr>
                <w:t xml:space="preserve"> (CU)</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1935" w:author="Jens Ohm" w:date="2018-10-04T16:07:00Z"/>
                <w:sz w:val="20"/>
              </w:rPr>
            </w:pPr>
            <w:ins w:id="1936" w:author="Jens Ohm" w:date="2018-10-04T16:07:00Z">
              <w:r w:rsidRPr="007E582B">
                <w:rPr>
                  <w:rFonts w:eastAsia="Times New Roman"/>
                  <w:color w:val="000000"/>
                  <w:sz w:val="20"/>
                </w:rPr>
                <w:t>0.02%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37" w:author="Jens Ohm" w:date="2018-10-04T16:07:00Z"/>
                <w:sz w:val="20"/>
              </w:rPr>
            </w:pPr>
            <w:ins w:id="1938" w:author="Jens Ohm" w:date="2018-10-04T16:07:00Z">
              <w:r w:rsidRPr="007E582B">
                <w:rPr>
                  <w:rFonts w:eastAsia="Times New Roman"/>
                  <w:color w:val="000000"/>
                  <w:sz w:val="20"/>
                </w:rPr>
                <w:t>0.24%</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39" w:author="Jens Ohm" w:date="2018-10-04T16:07:00Z"/>
                <w:sz w:val="20"/>
              </w:rPr>
            </w:pPr>
            <w:ins w:id="1940" w:author="Jens Ohm" w:date="2018-10-04T16:07:00Z">
              <w:r w:rsidRPr="007E582B">
                <w:rPr>
                  <w:rFonts w:eastAsia="Times New Roman"/>
                  <w:color w:val="000000"/>
                  <w:sz w:val="20"/>
                </w:rPr>
                <w:t>0.23%</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41" w:author="Jens Ohm" w:date="2018-10-04T16:07:00Z"/>
                <w:sz w:val="20"/>
              </w:rPr>
            </w:pPr>
            <w:ins w:id="1942" w:author="Jens Ohm" w:date="2018-10-04T16:07:00Z">
              <w:r w:rsidRPr="007E582B">
                <w:rPr>
                  <w:rFonts w:eastAsia="Times New Roman"/>
                  <w:color w:val="000000"/>
                  <w:sz w:val="20"/>
                </w:rPr>
                <w:t>100%</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1943" w:author="Jens Ohm" w:date="2018-10-04T16:07:00Z"/>
                <w:sz w:val="20"/>
              </w:rPr>
            </w:pPr>
            <w:ins w:id="1944" w:author="Jens Ohm" w:date="2018-10-04T16:07:00Z">
              <w:r w:rsidRPr="007E582B">
                <w:rPr>
                  <w:rFonts w:eastAsia="Times New Roman"/>
                  <w:color w:val="000000"/>
                  <w:sz w:val="20"/>
                </w:rPr>
                <w:t>98%</w:t>
              </w:r>
            </w:ins>
          </w:p>
        </w:tc>
        <w:tc>
          <w:tcPr>
            <w:tcW w:w="884" w:type="dxa"/>
            <w:tcBorders>
              <w:top w:val="single" w:sz="8" w:space="0" w:color="auto"/>
            </w:tcBorders>
            <w:noWrap/>
            <w:vAlign w:val="bottom"/>
          </w:tcPr>
          <w:p w:rsidR="00082A84" w:rsidRPr="007E582B" w:rsidRDefault="00082A84" w:rsidP="005A5C95">
            <w:pPr>
              <w:jc w:val="center"/>
              <w:rPr>
                <w:ins w:id="1945" w:author="Jens Ohm" w:date="2018-10-04T16:07:00Z"/>
                <w:sz w:val="20"/>
              </w:rPr>
            </w:pPr>
            <w:ins w:id="1946" w:author="Jens Ohm" w:date="2018-10-04T16:07:00Z">
              <w:r w:rsidRPr="007E582B">
                <w:rPr>
                  <w:rFonts w:eastAsia="Times New Roman"/>
                  <w:color w:val="000000"/>
                  <w:sz w:val="20"/>
                </w:rPr>
                <w:t>0.02%</w:t>
              </w:r>
            </w:ins>
          </w:p>
        </w:tc>
        <w:tc>
          <w:tcPr>
            <w:tcW w:w="812" w:type="dxa"/>
            <w:tcBorders>
              <w:top w:val="single" w:sz="8" w:space="0" w:color="auto"/>
            </w:tcBorders>
            <w:noWrap/>
            <w:vAlign w:val="bottom"/>
          </w:tcPr>
          <w:p w:rsidR="00082A84" w:rsidRPr="007E582B" w:rsidRDefault="00082A84" w:rsidP="005A5C95">
            <w:pPr>
              <w:jc w:val="center"/>
              <w:rPr>
                <w:ins w:id="1947" w:author="Jens Ohm" w:date="2018-10-04T16:07:00Z"/>
                <w:sz w:val="20"/>
              </w:rPr>
            </w:pPr>
            <w:ins w:id="1948" w:author="Jens Ohm" w:date="2018-10-04T16:07:00Z">
              <w:r w:rsidRPr="007E582B">
                <w:rPr>
                  <w:rFonts w:eastAsia="Times New Roman"/>
                  <w:color w:val="000000"/>
                  <w:sz w:val="20"/>
                </w:rPr>
                <w:t>0.32%</w:t>
              </w:r>
            </w:ins>
          </w:p>
        </w:tc>
        <w:tc>
          <w:tcPr>
            <w:tcW w:w="812" w:type="dxa"/>
            <w:tcBorders>
              <w:top w:val="single" w:sz="8" w:space="0" w:color="auto"/>
            </w:tcBorders>
            <w:noWrap/>
            <w:vAlign w:val="bottom"/>
          </w:tcPr>
          <w:p w:rsidR="00082A84" w:rsidRPr="007E582B" w:rsidRDefault="00082A84" w:rsidP="005A5C95">
            <w:pPr>
              <w:jc w:val="center"/>
              <w:rPr>
                <w:ins w:id="1949" w:author="Jens Ohm" w:date="2018-10-04T16:07:00Z"/>
                <w:sz w:val="20"/>
              </w:rPr>
            </w:pPr>
            <w:ins w:id="1950" w:author="Jens Ohm" w:date="2018-10-04T16:07:00Z">
              <w:r w:rsidRPr="007E582B">
                <w:rPr>
                  <w:rFonts w:eastAsia="Times New Roman"/>
                  <w:color w:val="000000"/>
                  <w:sz w:val="20"/>
                </w:rPr>
                <w:t>0.35%</w:t>
              </w:r>
            </w:ins>
          </w:p>
        </w:tc>
        <w:tc>
          <w:tcPr>
            <w:tcW w:w="764" w:type="dxa"/>
            <w:tcBorders>
              <w:top w:val="single" w:sz="8" w:space="0" w:color="auto"/>
            </w:tcBorders>
            <w:noWrap/>
            <w:vAlign w:val="bottom"/>
          </w:tcPr>
          <w:p w:rsidR="00082A84" w:rsidRPr="007E582B" w:rsidRDefault="00082A84" w:rsidP="005A5C95">
            <w:pPr>
              <w:jc w:val="center"/>
              <w:rPr>
                <w:ins w:id="1951" w:author="Jens Ohm" w:date="2018-10-04T16:07:00Z"/>
                <w:sz w:val="20"/>
              </w:rPr>
            </w:pPr>
            <w:ins w:id="1952" w:author="Jens Ohm" w:date="2018-10-04T16:07:00Z">
              <w:r w:rsidRPr="007E582B">
                <w:rPr>
                  <w:rFonts w:eastAsia="Times New Roman"/>
                  <w:color w:val="000000"/>
                  <w:sz w:val="20"/>
                </w:rPr>
                <w:t>100%</w:t>
              </w:r>
            </w:ins>
          </w:p>
        </w:tc>
        <w:tc>
          <w:tcPr>
            <w:tcW w:w="733" w:type="dxa"/>
            <w:tcBorders>
              <w:top w:val="single" w:sz="8" w:space="0" w:color="auto"/>
              <w:right w:val="single" w:sz="8" w:space="0" w:color="auto"/>
            </w:tcBorders>
            <w:noWrap/>
            <w:vAlign w:val="bottom"/>
          </w:tcPr>
          <w:p w:rsidR="00082A84" w:rsidRPr="007E582B" w:rsidRDefault="00082A84" w:rsidP="005A5C95">
            <w:pPr>
              <w:jc w:val="center"/>
              <w:rPr>
                <w:ins w:id="1953" w:author="Jens Ohm" w:date="2018-10-04T16:07:00Z"/>
                <w:sz w:val="20"/>
              </w:rPr>
            </w:pPr>
            <w:ins w:id="1954" w:author="Jens Ohm" w:date="2018-10-04T16:07:00Z">
              <w:r w:rsidRPr="007E582B">
                <w:rPr>
                  <w:rFonts w:eastAsia="Times New Roman"/>
                  <w:color w:val="000000"/>
                  <w:sz w:val="20"/>
                </w:rPr>
                <w:t>100%</w:t>
              </w:r>
            </w:ins>
          </w:p>
        </w:tc>
      </w:tr>
      <w:tr w:rsidR="00082A84" w:rsidRPr="007E582B" w:rsidTr="005A5C95">
        <w:trPr>
          <w:trHeight w:val="300"/>
          <w:ins w:id="1955" w:author="Jens Ohm" w:date="2018-10-04T16:07:00Z"/>
        </w:trPr>
        <w:tc>
          <w:tcPr>
            <w:tcW w:w="683" w:type="dxa"/>
            <w:shd w:val="clear" w:color="auto" w:fill="auto"/>
            <w:noWrap/>
          </w:tcPr>
          <w:p w:rsidR="00082A84" w:rsidRPr="007E582B" w:rsidRDefault="00082A84" w:rsidP="005A5C95">
            <w:pPr>
              <w:rPr>
                <w:ins w:id="1956" w:author="Jens Ohm" w:date="2018-10-04T16:07:00Z"/>
                <w:sz w:val="20"/>
                <w:lang w:eastAsia="ko-KR"/>
              </w:rPr>
            </w:pPr>
            <w:ins w:id="1957" w:author="Jens Ohm" w:date="2018-10-04T16:07:00Z">
              <w:r w:rsidRPr="007E582B">
                <w:rPr>
                  <w:sz w:val="20"/>
                </w:rPr>
                <w:t>5.6.2</w:t>
              </w:r>
            </w:ins>
          </w:p>
        </w:tc>
        <w:tc>
          <w:tcPr>
            <w:tcW w:w="1945" w:type="dxa"/>
            <w:tcBorders>
              <w:right w:val="single" w:sz="8" w:space="0" w:color="auto"/>
            </w:tcBorders>
            <w:shd w:val="clear" w:color="auto" w:fill="auto"/>
            <w:noWrap/>
          </w:tcPr>
          <w:p w:rsidR="00082A84" w:rsidRPr="007E582B" w:rsidRDefault="00082A84">
            <w:pPr>
              <w:rPr>
                <w:ins w:id="1958" w:author="Jens Ohm" w:date="2018-10-04T16:07:00Z"/>
                <w:sz w:val="20"/>
              </w:rPr>
            </w:pPr>
            <w:ins w:id="1959" w:author="Jens Ohm" w:date="2018-10-04T16:07:00Z">
              <w:r w:rsidRPr="007E582B">
                <w:rPr>
                  <w:sz w:val="20"/>
                </w:rPr>
                <w:t xml:space="preserve">CCLM; using 1 luma line </w:t>
              </w:r>
              <w:r>
                <w:rPr>
                  <w:sz w:val="20"/>
                </w:rPr>
                <w:t>(CU)</w:t>
              </w:r>
            </w:ins>
            <w:ins w:id="1960" w:author="Jens Ohm" w:date="2018-10-04T16:35:00Z">
              <w:r>
                <w:rPr>
                  <w:sz w:val="20"/>
                </w:rPr>
                <w:t xml:space="preserve"> from 5.5.1 with</w:t>
              </w:r>
            </w:ins>
            <w:ins w:id="1961" w:author="Jens Ohm" w:date="2018-10-04T16:07:00Z">
              <w:r w:rsidRPr="007E582B">
                <w:rPr>
                  <w:sz w:val="20"/>
                </w:rPr>
                <w:t xml:space="preserve"> simplified method</w:t>
              </w:r>
              <w:r>
                <w:rPr>
                  <w:sz w:val="20"/>
                </w:rPr>
                <w:t xml:space="preserve"> from test 5.1.1</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1962" w:author="Jens Ohm" w:date="2018-10-04T16:07:00Z"/>
                <w:sz w:val="20"/>
              </w:rPr>
            </w:pPr>
            <w:ins w:id="1963" w:author="Jens Ohm" w:date="2018-10-04T16:07:00Z">
              <w:r w:rsidRPr="007E582B">
                <w:rPr>
                  <w:rFonts w:eastAsia="Times New Roman"/>
                  <w:color w:val="000000"/>
                  <w:sz w:val="20"/>
                </w:rPr>
                <w:t>0.13%</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64" w:author="Jens Ohm" w:date="2018-10-04T16:07:00Z"/>
                <w:sz w:val="20"/>
              </w:rPr>
            </w:pPr>
            <w:ins w:id="1965" w:author="Jens Ohm" w:date="2018-10-04T16:07:00Z">
              <w:r w:rsidRPr="007E582B">
                <w:rPr>
                  <w:rFonts w:eastAsia="Times New Roman"/>
                  <w:color w:val="000000"/>
                  <w:sz w:val="20"/>
                </w:rPr>
                <w:t>0.77%</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66" w:author="Jens Ohm" w:date="2018-10-04T16:07:00Z"/>
                <w:sz w:val="20"/>
              </w:rPr>
            </w:pPr>
            <w:ins w:id="1967" w:author="Jens Ohm" w:date="2018-10-04T16:07:00Z">
              <w:r w:rsidRPr="007E582B">
                <w:rPr>
                  <w:rFonts w:eastAsia="Times New Roman"/>
                  <w:color w:val="000000"/>
                  <w:sz w:val="20"/>
                </w:rPr>
                <w:t>0.25%</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68" w:author="Jens Ohm" w:date="2018-10-04T16:07:00Z"/>
                <w:sz w:val="20"/>
              </w:rPr>
            </w:pPr>
            <w:ins w:id="1969" w:author="Jens Ohm" w:date="2018-10-04T16:07:00Z">
              <w:r w:rsidRPr="007E582B">
                <w:rPr>
                  <w:rFonts w:eastAsia="Times New Roman"/>
                  <w:color w:val="000000"/>
                  <w:sz w:val="20"/>
                </w:rPr>
                <w:t>100%</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1970" w:author="Jens Ohm" w:date="2018-10-04T16:07:00Z"/>
                <w:sz w:val="20"/>
              </w:rPr>
            </w:pPr>
            <w:ins w:id="1971" w:author="Jens Ohm" w:date="2018-10-04T16:07:00Z">
              <w:r w:rsidRPr="007E582B">
                <w:rPr>
                  <w:rFonts w:eastAsia="Times New Roman"/>
                  <w:color w:val="000000"/>
                  <w:sz w:val="20"/>
                </w:rPr>
                <w:t>98%</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1972" w:author="Jens Ohm" w:date="2018-10-04T16:07:00Z"/>
                <w:sz w:val="20"/>
              </w:rPr>
            </w:pPr>
            <w:ins w:id="1973" w:author="Jens Ohm" w:date="2018-10-04T16:07:00Z">
              <w:r w:rsidRPr="007E582B">
                <w:rPr>
                  <w:rFonts w:eastAsia="Times New Roman"/>
                  <w:color w:val="000000"/>
                  <w:sz w:val="20"/>
                </w:rPr>
                <w:t>0.08%</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74" w:author="Jens Ohm" w:date="2018-10-04T16:07:00Z"/>
                <w:sz w:val="20"/>
              </w:rPr>
            </w:pPr>
            <w:ins w:id="1975" w:author="Jens Ohm" w:date="2018-10-04T16:07:00Z">
              <w:r w:rsidRPr="007E582B">
                <w:rPr>
                  <w:rFonts w:eastAsia="Times New Roman"/>
                  <w:color w:val="000000"/>
                  <w:sz w:val="20"/>
                </w:rPr>
                <w:t>1.13%</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76" w:author="Jens Ohm" w:date="2018-10-04T16:07:00Z"/>
                <w:sz w:val="20"/>
              </w:rPr>
            </w:pPr>
            <w:ins w:id="1977" w:author="Jens Ohm" w:date="2018-10-04T16:07:00Z">
              <w:r w:rsidRPr="007E582B">
                <w:rPr>
                  <w:rFonts w:eastAsia="Times New Roman"/>
                  <w:color w:val="000000"/>
                  <w:sz w:val="20"/>
                </w:rPr>
                <w:t>0.44%</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1978" w:author="Jens Ohm" w:date="2018-10-04T16:07:00Z"/>
                <w:sz w:val="20"/>
              </w:rPr>
            </w:pPr>
            <w:ins w:id="1979" w:author="Jens Ohm" w:date="2018-10-04T16:07:00Z">
              <w:r w:rsidRPr="007E582B">
                <w:rPr>
                  <w:rFonts w:eastAsia="Times New Roman"/>
                  <w:color w:val="000000"/>
                  <w:sz w:val="20"/>
                </w:rPr>
                <w:t>99%</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1980" w:author="Jens Ohm" w:date="2018-10-04T16:07:00Z"/>
                <w:sz w:val="20"/>
              </w:rPr>
            </w:pPr>
            <w:ins w:id="1981" w:author="Jens Ohm" w:date="2018-10-04T16:07:00Z">
              <w:r w:rsidRPr="007E582B">
                <w:rPr>
                  <w:rFonts w:eastAsia="Times New Roman"/>
                  <w:color w:val="000000"/>
                  <w:sz w:val="20"/>
                </w:rPr>
                <w:t>99%</w:t>
              </w:r>
            </w:ins>
          </w:p>
        </w:tc>
      </w:tr>
      <w:tr w:rsidR="00082A84" w:rsidRPr="007E582B" w:rsidTr="005A5C95">
        <w:trPr>
          <w:trHeight w:val="300"/>
          <w:ins w:id="1982" w:author="Jens Ohm" w:date="2018-10-04T16:07:00Z"/>
        </w:trPr>
        <w:tc>
          <w:tcPr>
            <w:tcW w:w="683" w:type="dxa"/>
            <w:shd w:val="clear" w:color="auto" w:fill="auto"/>
            <w:noWrap/>
          </w:tcPr>
          <w:p w:rsidR="00082A84" w:rsidRPr="007E582B" w:rsidRDefault="00082A84" w:rsidP="005A5C95">
            <w:pPr>
              <w:rPr>
                <w:ins w:id="1983" w:author="Jens Ohm" w:date="2018-10-04T16:07:00Z"/>
                <w:sz w:val="20"/>
                <w:lang w:eastAsia="ko-KR"/>
              </w:rPr>
            </w:pPr>
            <w:ins w:id="1984" w:author="Jens Ohm" w:date="2018-10-04T16:07:00Z">
              <w:r w:rsidRPr="007E582B">
                <w:rPr>
                  <w:sz w:val="20"/>
                  <w:lang w:eastAsia="ja-JP"/>
                </w:rPr>
                <w:lastRenderedPageBreak/>
                <w:t>5.8.1</w:t>
              </w:r>
            </w:ins>
          </w:p>
        </w:tc>
        <w:tc>
          <w:tcPr>
            <w:tcW w:w="1945" w:type="dxa"/>
            <w:tcBorders>
              <w:right w:val="single" w:sz="8" w:space="0" w:color="auto"/>
            </w:tcBorders>
            <w:shd w:val="clear" w:color="auto" w:fill="auto"/>
            <w:noWrap/>
          </w:tcPr>
          <w:p w:rsidR="00082A84" w:rsidRPr="007E582B" w:rsidRDefault="00082A84" w:rsidP="005A5C95">
            <w:pPr>
              <w:rPr>
                <w:ins w:id="1985" w:author="Jens Ohm" w:date="2018-10-04T16:07:00Z"/>
                <w:sz w:val="20"/>
              </w:rPr>
            </w:pPr>
            <w:ins w:id="1986" w:author="Jens Ohm" w:date="2018-10-04T16:07:00Z">
              <w:r w:rsidRPr="007E582B">
                <w:rPr>
                  <w:sz w:val="20"/>
                </w:rPr>
                <w:t>If above side of the current CU cross CTU boundary, then only one line of above neighboring luma reconstructed samples is used in LM parameters derivation.</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1987" w:author="Jens Ohm" w:date="2018-10-04T16:07:00Z"/>
                <w:rFonts w:eastAsia="Times New Roman"/>
                <w:color w:val="000000"/>
                <w:sz w:val="20"/>
              </w:rPr>
            </w:pPr>
            <w:ins w:id="1988" w:author="Jens Ohm" w:date="2018-10-04T16:07:00Z">
              <w:r w:rsidRPr="00BA10D6">
                <w:rPr>
                  <w:rFonts w:eastAsia="Times New Roman"/>
                  <w:color w:val="000000"/>
                  <w:sz w:val="20"/>
                </w:rPr>
                <w:t>0.01%</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89" w:author="Jens Ohm" w:date="2018-10-04T16:07:00Z"/>
                <w:rFonts w:eastAsia="Times New Roman"/>
                <w:color w:val="000000"/>
                <w:sz w:val="20"/>
              </w:rPr>
            </w:pPr>
            <w:ins w:id="1990" w:author="Jens Ohm" w:date="2018-10-04T16:07:00Z">
              <w:r w:rsidRPr="00BA10D6">
                <w:rPr>
                  <w:rFonts w:eastAsia="Times New Roman"/>
                  <w:color w:val="000000"/>
                  <w:sz w:val="20"/>
                </w:rPr>
                <w:t>0.01%</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91" w:author="Jens Ohm" w:date="2018-10-04T16:07:00Z"/>
                <w:rFonts w:eastAsia="Times New Roman"/>
                <w:color w:val="000000"/>
                <w:sz w:val="20"/>
              </w:rPr>
            </w:pPr>
            <w:ins w:id="1992" w:author="Jens Ohm" w:date="2018-10-04T16:07:00Z">
              <w:r w:rsidRPr="00BA10D6">
                <w:rPr>
                  <w:rFonts w:eastAsia="Times New Roman"/>
                  <w:color w:val="000000"/>
                  <w:sz w:val="20"/>
                </w:rPr>
                <w:t>0.04%</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93" w:author="Jens Ohm" w:date="2018-10-04T16:07:00Z"/>
                <w:rFonts w:eastAsia="Times New Roman"/>
                <w:color w:val="000000"/>
                <w:sz w:val="20"/>
              </w:rPr>
            </w:pPr>
            <w:ins w:id="1994" w:author="Jens Ohm" w:date="2018-10-04T16:07:00Z">
              <w:r w:rsidRPr="00BA10D6">
                <w:rPr>
                  <w:rFonts w:eastAsia="Times New Roman"/>
                  <w:color w:val="000000"/>
                  <w:sz w:val="20"/>
                </w:rPr>
                <w:t>100%</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1995" w:author="Jens Ohm" w:date="2018-10-04T16:07:00Z"/>
                <w:rFonts w:eastAsia="Times New Roman"/>
                <w:color w:val="000000"/>
                <w:sz w:val="20"/>
              </w:rPr>
            </w:pPr>
            <w:ins w:id="1996" w:author="Jens Ohm" w:date="2018-10-04T16:07:00Z">
              <w:r w:rsidRPr="00BA10D6">
                <w:rPr>
                  <w:rFonts w:eastAsia="Times New Roman"/>
                  <w:color w:val="000000"/>
                  <w:sz w:val="20"/>
                </w:rPr>
                <w:t>101%</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1997" w:author="Jens Ohm" w:date="2018-10-04T16:07:00Z"/>
                <w:rFonts w:eastAsia="Times New Roman"/>
                <w:color w:val="000000"/>
                <w:sz w:val="20"/>
              </w:rPr>
            </w:pPr>
            <w:ins w:id="1998" w:author="Jens Ohm" w:date="2018-10-04T16:07:00Z">
              <w:r w:rsidRPr="00BA10D6">
                <w:rPr>
                  <w:rFonts w:eastAsia="Times New Roman"/>
                  <w:color w:val="000000"/>
                  <w:sz w:val="20"/>
                </w:rPr>
                <w:t>0.01%</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1999" w:author="Jens Ohm" w:date="2018-10-04T16:07:00Z"/>
                <w:rFonts w:eastAsia="Times New Roman"/>
                <w:color w:val="000000"/>
                <w:sz w:val="20"/>
              </w:rPr>
            </w:pPr>
            <w:ins w:id="2000" w:author="Jens Ohm" w:date="2018-10-04T16:07:00Z">
              <w:r w:rsidRPr="00BA10D6">
                <w:rPr>
                  <w:rFonts w:eastAsia="Times New Roman"/>
                  <w:color w:val="000000"/>
                  <w:sz w:val="20"/>
                </w:rPr>
                <w:t>0.08%</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01" w:author="Jens Ohm" w:date="2018-10-04T16:07:00Z"/>
                <w:rFonts w:eastAsia="Times New Roman"/>
                <w:color w:val="000000"/>
                <w:sz w:val="20"/>
              </w:rPr>
            </w:pPr>
            <w:ins w:id="2002" w:author="Jens Ohm" w:date="2018-10-04T16:07:00Z">
              <w:r w:rsidRPr="00BA10D6">
                <w:rPr>
                  <w:rFonts w:eastAsia="Times New Roman"/>
                  <w:color w:val="000000"/>
                  <w:sz w:val="20"/>
                </w:rPr>
                <w:t>0.02%</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03" w:author="Jens Ohm" w:date="2018-10-04T16:07:00Z"/>
                <w:rFonts w:eastAsia="Times New Roman"/>
                <w:color w:val="000000"/>
                <w:sz w:val="20"/>
              </w:rPr>
            </w:pPr>
            <w:ins w:id="2004" w:author="Jens Ohm" w:date="2018-10-04T16:07:00Z">
              <w:r w:rsidRPr="00BA10D6">
                <w:rPr>
                  <w:rFonts w:eastAsia="Times New Roman"/>
                  <w:color w:val="000000"/>
                  <w:sz w:val="20"/>
                </w:rPr>
                <w:t>100%</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2005" w:author="Jens Ohm" w:date="2018-10-04T16:07:00Z"/>
                <w:rFonts w:eastAsia="Times New Roman"/>
                <w:color w:val="000000"/>
                <w:sz w:val="20"/>
              </w:rPr>
            </w:pPr>
            <w:ins w:id="2006" w:author="Jens Ohm" w:date="2018-10-04T16:07:00Z">
              <w:r w:rsidRPr="00BA10D6">
                <w:rPr>
                  <w:rFonts w:eastAsia="Times New Roman"/>
                  <w:color w:val="000000"/>
                  <w:sz w:val="20"/>
                </w:rPr>
                <w:t>102%</w:t>
              </w:r>
            </w:ins>
          </w:p>
        </w:tc>
      </w:tr>
      <w:tr w:rsidR="00082A84" w:rsidRPr="007E582B" w:rsidTr="005A5C95">
        <w:trPr>
          <w:trHeight w:val="300"/>
          <w:ins w:id="2007" w:author="Jens Ohm" w:date="2018-10-04T16:07:00Z"/>
        </w:trPr>
        <w:tc>
          <w:tcPr>
            <w:tcW w:w="683" w:type="dxa"/>
            <w:shd w:val="clear" w:color="auto" w:fill="auto"/>
            <w:noWrap/>
          </w:tcPr>
          <w:p w:rsidR="00082A84" w:rsidRPr="007E582B" w:rsidRDefault="00082A84" w:rsidP="005A5C95">
            <w:pPr>
              <w:rPr>
                <w:ins w:id="2008" w:author="Jens Ohm" w:date="2018-10-04T16:07:00Z"/>
                <w:sz w:val="20"/>
                <w:lang w:eastAsia="ja-JP"/>
              </w:rPr>
            </w:pPr>
            <w:ins w:id="2009" w:author="Jens Ohm" w:date="2018-10-04T16:07:00Z">
              <w:r w:rsidRPr="007E582B">
                <w:rPr>
                  <w:sz w:val="20"/>
                  <w:lang w:eastAsia="ja-JP"/>
                </w:rPr>
                <w:t>5.8.2</w:t>
              </w:r>
            </w:ins>
          </w:p>
        </w:tc>
        <w:tc>
          <w:tcPr>
            <w:tcW w:w="1945" w:type="dxa"/>
            <w:tcBorders>
              <w:right w:val="single" w:sz="8" w:space="0" w:color="auto"/>
            </w:tcBorders>
            <w:shd w:val="clear" w:color="auto" w:fill="auto"/>
            <w:noWrap/>
          </w:tcPr>
          <w:p w:rsidR="00082A84" w:rsidRPr="007E582B" w:rsidRDefault="00082A84" w:rsidP="005A5C95">
            <w:pPr>
              <w:rPr>
                <w:ins w:id="2010" w:author="Jens Ohm" w:date="2018-10-04T16:07:00Z"/>
                <w:sz w:val="20"/>
              </w:rPr>
            </w:pPr>
            <w:ins w:id="2011" w:author="Jens Ohm" w:date="2018-10-04T16:07:00Z">
              <w:r w:rsidRPr="007E582B">
                <w:rPr>
                  <w:sz w:val="20"/>
                </w:rPr>
                <w:t>If above side of the current CU cross CTU boundary, then above neighboring luma reconstructed samples are not used in LM parameters derivation.</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2012" w:author="Jens Ohm" w:date="2018-10-04T16:07:00Z"/>
                <w:rFonts w:eastAsia="Times New Roman"/>
                <w:color w:val="000000"/>
                <w:sz w:val="20"/>
              </w:rPr>
            </w:pPr>
            <w:ins w:id="2013" w:author="Jens Ohm" w:date="2018-10-04T16:07:00Z">
              <w:r w:rsidRPr="00BA10D6">
                <w:rPr>
                  <w:rFonts w:eastAsia="Times New Roman"/>
                  <w:color w:val="000000"/>
                  <w:sz w:val="20"/>
                </w:rPr>
                <w:t>0.13%</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14" w:author="Jens Ohm" w:date="2018-10-04T16:07:00Z"/>
                <w:rFonts w:eastAsia="Times New Roman"/>
                <w:color w:val="000000"/>
                <w:sz w:val="20"/>
              </w:rPr>
            </w:pPr>
            <w:ins w:id="2015" w:author="Jens Ohm" w:date="2018-10-04T16:07:00Z">
              <w:r w:rsidRPr="00BA10D6">
                <w:rPr>
                  <w:rFonts w:eastAsia="Times New Roman"/>
                  <w:color w:val="000000"/>
                  <w:sz w:val="20"/>
                </w:rPr>
                <w:t>0.65%</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16" w:author="Jens Ohm" w:date="2018-10-04T16:07:00Z"/>
                <w:rFonts w:eastAsia="Times New Roman"/>
                <w:color w:val="000000"/>
                <w:sz w:val="20"/>
              </w:rPr>
            </w:pPr>
            <w:ins w:id="2017" w:author="Jens Ohm" w:date="2018-10-04T16:07:00Z">
              <w:r w:rsidRPr="00BA10D6">
                <w:rPr>
                  <w:rFonts w:eastAsia="Times New Roman"/>
                  <w:color w:val="000000"/>
                  <w:sz w:val="20"/>
                </w:rPr>
                <w:t>0.67%</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18" w:author="Jens Ohm" w:date="2018-10-04T16:07:00Z"/>
                <w:rFonts w:eastAsia="Times New Roman"/>
                <w:color w:val="000000"/>
                <w:sz w:val="20"/>
              </w:rPr>
            </w:pPr>
            <w:ins w:id="2019" w:author="Jens Ohm" w:date="2018-10-04T16:07:00Z">
              <w:r w:rsidRPr="00BA10D6">
                <w:rPr>
                  <w:rFonts w:eastAsia="Times New Roman"/>
                  <w:color w:val="000000"/>
                  <w:sz w:val="20"/>
                </w:rPr>
                <w:t>100%</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2020" w:author="Jens Ohm" w:date="2018-10-04T16:07:00Z"/>
                <w:rFonts w:eastAsia="Times New Roman"/>
                <w:color w:val="000000"/>
                <w:sz w:val="20"/>
              </w:rPr>
            </w:pPr>
            <w:ins w:id="2021" w:author="Jens Ohm" w:date="2018-10-04T16:07:00Z">
              <w:r w:rsidRPr="00BA10D6">
                <w:rPr>
                  <w:rFonts w:eastAsia="Times New Roman"/>
                  <w:color w:val="000000"/>
                  <w:sz w:val="20"/>
                </w:rPr>
                <w:t>101%</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2022" w:author="Jens Ohm" w:date="2018-10-04T16:07:00Z"/>
                <w:rFonts w:eastAsia="Times New Roman"/>
                <w:color w:val="000000"/>
                <w:sz w:val="20"/>
              </w:rPr>
            </w:pPr>
            <w:ins w:id="2023" w:author="Jens Ohm" w:date="2018-10-04T16:07:00Z">
              <w:r w:rsidRPr="00BA10D6">
                <w:rPr>
                  <w:rFonts w:eastAsia="Times New Roman"/>
                  <w:color w:val="000000"/>
                  <w:sz w:val="20"/>
                </w:rPr>
                <w:t>0.08%</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24" w:author="Jens Ohm" w:date="2018-10-04T16:07:00Z"/>
                <w:rFonts w:eastAsia="Times New Roman"/>
                <w:color w:val="000000"/>
                <w:sz w:val="20"/>
              </w:rPr>
            </w:pPr>
            <w:ins w:id="2025" w:author="Jens Ohm" w:date="2018-10-04T16:07:00Z">
              <w:r w:rsidRPr="00BA10D6">
                <w:rPr>
                  <w:rFonts w:eastAsia="Times New Roman"/>
                  <w:color w:val="000000"/>
                  <w:sz w:val="20"/>
                </w:rPr>
                <w:t>0.64%</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26" w:author="Jens Ohm" w:date="2018-10-04T16:07:00Z"/>
                <w:rFonts w:eastAsia="Times New Roman"/>
                <w:color w:val="000000"/>
                <w:sz w:val="20"/>
              </w:rPr>
            </w:pPr>
            <w:ins w:id="2027" w:author="Jens Ohm" w:date="2018-10-04T16:07:00Z">
              <w:r w:rsidRPr="00BA10D6">
                <w:rPr>
                  <w:rFonts w:eastAsia="Times New Roman"/>
                  <w:color w:val="000000"/>
                  <w:sz w:val="20"/>
                </w:rPr>
                <w:t>0.68%</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028" w:author="Jens Ohm" w:date="2018-10-04T16:07:00Z"/>
                <w:rFonts w:eastAsia="Times New Roman"/>
                <w:color w:val="000000"/>
                <w:sz w:val="20"/>
              </w:rPr>
            </w:pPr>
            <w:ins w:id="2029" w:author="Jens Ohm" w:date="2018-10-04T16:07:00Z">
              <w:r w:rsidRPr="00BA10D6">
                <w:rPr>
                  <w:rFonts w:eastAsia="Times New Roman"/>
                  <w:color w:val="000000"/>
                  <w:sz w:val="20"/>
                </w:rPr>
                <w:t>100%</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2030" w:author="Jens Ohm" w:date="2018-10-04T16:07:00Z"/>
                <w:rFonts w:eastAsia="Times New Roman"/>
                <w:color w:val="000000"/>
                <w:sz w:val="20"/>
              </w:rPr>
            </w:pPr>
            <w:ins w:id="2031" w:author="Jens Ohm" w:date="2018-10-04T16:07:00Z">
              <w:r w:rsidRPr="00BA10D6">
                <w:rPr>
                  <w:rFonts w:eastAsia="Times New Roman"/>
                  <w:color w:val="000000"/>
                  <w:sz w:val="20"/>
                </w:rPr>
                <w:t>101%</w:t>
              </w:r>
            </w:ins>
          </w:p>
        </w:tc>
      </w:tr>
    </w:tbl>
    <w:p w:rsidR="00082A84" w:rsidRDefault="00082A84" w:rsidP="009102B3">
      <w:pPr>
        <w:rPr>
          <w:ins w:id="2032" w:author="Jens Ohm" w:date="2018-10-04T16:29:00Z"/>
          <w:lang w:eastAsia="de-DE"/>
        </w:rPr>
      </w:pPr>
      <w:ins w:id="2033" w:author="Jens Ohm" w:date="2018-10-04T16:29:00Z">
        <w:r>
          <w:rPr>
            <w:lang w:eastAsia="de-DE"/>
          </w:rPr>
          <w:t>T</w:t>
        </w:r>
      </w:ins>
      <w:ins w:id="2034" w:author="Jens Ohm" w:date="2018-10-04T16:30:00Z">
        <w:r>
          <w:rPr>
            <w:lang w:eastAsia="de-DE"/>
          </w:rPr>
          <w:t>his category of experiments tries to simplify CCLM</w:t>
        </w:r>
      </w:ins>
    </w:p>
    <w:p w:rsidR="00082A84" w:rsidRDefault="00082A84" w:rsidP="00082A84">
      <w:pPr>
        <w:rPr>
          <w:ins w:id="2035" w:author="Jens Ohm" w:date="2018-10-04T16:53:00Z"/>
          <w:lang w:eastAsia="de-DE"/>
        </w:rPr>
      </w:pPr>
      <w:ins w:id="2036" w:author="Jens Ohm" w:date="2018-10-04T16:37:00Z">
        <w:r>
          <w:rPr>
            <w:lang w:eastAsia="de-DE"/>
          </w:rPr>
          <w:t>5.8.1 and 5.2.7 are conceptually and result-wise identical</w:t>
        </w:r>
      </w:ins>
    </w:p>
    <w:p w:rsidR="00082A84" w:rsidRDefault="00082A84" w:rsidP="00082A84">
      <w:pPr>
        <w:rPr>
          <w:ins w:id="2037" w:author="Jens Ohm" w:date="2018-10-04T17:04:00Z"/>
          <w:lang w:eastAsia="de-DE"/>
        </w:rPr>
      </w:pPr>
      <w:ins w:id="2038" w:author="Jens Ohm" w:date="2018-10-04T16:53:00Z">
        <w:r>
          <w:rPr>
            <w:lang w:eastAsia="de-DE"/>
          </w:rPr>
          <w:t xml:space="preserve">Worst case complexity is in 4x4 blocks, </w:t>
        </w:r>
      </w:ins>
      <w:ins w:id="2039" w:author="Jens Ohm" w:date="2018-10-04T16:54:00Z">
        <w:r>
          <w:rPr>
            <w:lang w:eastAsia="de-DE"/>
          </w:rPr>
          <w:t>where CCLM requires 2N+4 mult., 7N+3 additions and 2 LUT oper</w:t>
        </w:r>
      </w:ins>
      <w:ins w:id="2040" w:author="Jens Ohm" w:date="2018-10-04T16:55:00Z">
        <w:r>
          <w:rPr>
            <w:lang w:eastAsia="de-DE"/>
          </w:rPr>
          <w:t>ations. 5.1.1 replaces this by 1 mult., 3 add, 1 LUT but introduces 2N comparisons (N=12 for 4x4 blocks)</w:t>
        </w:r>
      </w:ins>
      <w:ins w:id="2041" w:author="Jens Ohm" w:date="2018-10-04T16:57:00Z">
        <w:r>
          <w:rPr>
            <w:lang w:eastAsia="de-DE"/>
          </w:rPr>
          <w:t xml:space="preserve">. Further the LUT </w:t>
        </w:r>
      </w:ins>
      <w:ins w:id="2042" w:author="Jens Ohm" w:date="2018-10-04T16:58:00Z">
        <w:r>
          <w:rPr>
            <w:lang w:eastAsia="de-DE"/>
          </w:rPr>
          <w:t>size is increased from 64 to 512</w:t>
        </w:r>
      </w:ins>
      <w:ins w:id="2043" w:author="Jens Ohm" w:date="2018-10-04T17:01:00Z">
        <w:r>
          <w:rPr>
            <w:lang w:eastAsia="de-DE"/>
          </w:rPr>
          <w:t xml:space="preserve">. </w:t>
        </w:r>
      </w:ins>
    </w:p>
    <w:p w:rsidR="00082A84" w:rsidRDefault="00082A84" w:rsidP="00082A84">
      <w:pPr>
        <w:rPr>
          <w:ins w:id="2044" w:author="Jens Ohm" w:date="2018-10-04T17:05:00Z"/>
          <w:lang w:eastAsia="de-DE"/>
        </w:rPr>
      </w:pPr>
      <w:ins w:id="2045" w:author="Jens Ohm" w:date="2018-10-04T17:04:00Z">
        <w:r>
          <w:rPr>
            <w:lang w:eastAsia="de-DE"/>
          </w:rPr>
          <w:t>The loss imposed by this method seems marginal compared to the gain that CCLM provides, and operation</w:t>
        </w:r>
      </w:ins>
      <w:ins w:id="2046" w:author="Jens Ohm" w:date="2018-10-04T17:05:00Z">
        <w:r>
          <w:rPr>
            <w:lang w:eastAsia="de-DE"/>
          </w:rPr>
          <w:t xml:space="preserve">s are significantly simplified. </w:t>
        </w:r>
      </w:ins>
    </w:p>
    <w:p w:rsidR="00082A84" w:rsidRDefault="00082A84" w:rsidP="00082A84">
      <w:pPr>
        <w:rPr>
          <w:ins w:id="2047" w:author="Jens Ohm" w:date="2018-10-04T17:10:00Z"/>
          <w:lang w:eastAsia="de-DE"/>
        </w:rPr>
      </w:pPr>
      <w:ins w:id="2048" w:author="Jens Ohm" w:date="2018-10-04T17:05:00Z">
        <w:r w:rsidRPr="00082A84">
          <w:rPr>
            <w:highlight w:val="yellow"/>
            <w:lang w:eastAsia="de-DE"/>
            <w:rPrChange w:id="2049" w:author="Jens Ohm" w:date="2018-10-04T17:06:00Z">
              <w:rPr>
                <w:lang w:eastAsia="de-DE"/>
              </w:rPr>
            </w:rPrChange>
          </w:rPr>
          <w:t>Decision:</w:t>
        </w:r>
        <w:r>
          <w:rPr>
            <w:lang w:eastAsia="de-DE"/>
          </w:rPr>
          <w:t xml:space="preserve"> Adopt JVET-L</w:t>
        </w:r>
      </w:ins>
      <w:ins w:id="2050" w:author="Jens Ohm" w:date="2018-10-04T17:06:00Z">
        <w:r>
          <w:rPr>
            <w:lang w:eastAsia="de-DE"/>
          </w:rPr>
          <w:t>0191</w:t>
        </w:r>
      </w:ins>
      <w:ins w:id="2051" w:author="Jens Ohm" w:date="2018-10-04T17:17:00Z">
        <w:r w:rsidR="005A5C95">
          <w:rPr>
            <w:lang w:eastAsia="de-DE"/>
          </w:rPr>
          <w:t xml:space="preserve"> condit</w:t>
        </w:r>
      </w:ins>
      <w:ins w:id="2052" w:author="Jens Ohm" w:date="2018-10-04T17:18:00Z">
        <w:r w:rsidR="005A5C95">
          <w:rPr>
            <w:lang w:eastAsia="de-DE"/>
          </w:rPr>
          <w:t xml:space="preserve">ional on providing acceptable specification text. </w:t>
        </w:r>
        <w:r w:rsidR="005A5C95" w:rsidRPr="005A5C95">
          <w:rPr>
            <w:highlight w:val="yellow"/>
            <w:lang w:eastAsia="de-DE"/>
            <w:rPrChange w:id="2053" w:author="Jens Ohm" w:date="2018-10-04T17:19:00Z">
              <w:rPr>
                <w:lang w:eastAsia="de-DE"/>
              </w:rPr>
            </w:rPrChange>
          </w:rPr>
          <w:t>Revisit</w:t>
        </w:r>
      </w:ins>
      <w:ins w:id="2054" w:author="Jens Ohm" w:date="2018-10-04T17:20:00Z">
        <w:r w:rsidR="005A5C95">
          <w:rPr>
            <w:lang w:eastAsia="de-DE"/>
          </w:rPr>
          <w:t>: B. Bross to confirm</w:t>
        </w:r>
      </w:ins>
      <w:ins w:id="2055" w:author="Jens Ohm" w:date="2018-10-04T17:18:00Z">
        <w:r w:rsidR="005A5C95">
          <w:rPr>
            <w:lang w:eastAsia="de-DE"/>
          </w:rPr>
          <w:t>.</w:t>
        </w:r>
      </w:ins>
    </w:p>
    <w:p w:rsidR="00213263" w:rsidRDefault="00213263" w:rsidP="00082A84">
      <w:pPr>
        <w:rPr>
          <w:ins w:id="2056" w:author="Jens Ohm" w:date="2018-10-04T17:16:00Z"/>
          <w:lang w:eastAsia="de-DE"/>
        </w:rPr>
      </w:pPr>
      <w:ins w:id="2057" w:author="Jens Ohm" w:date="2018-10-04T17:10:00Z">
        <w:r>
          <w:rPr>
            <w:lang w:eastAsia="de-DE"/>
          </w:rPr>
          <w:t xml:space="preserve">5.2.7 and 5.5.1 use 3-tap filters instead of 6-tap in cases where only </w:t>
        </w:r>
      </w:ins>
      <w:ins w:id="2058" w:author="Jens Ohm" w:date="2018-10-04T17:11:00Z">
        <w:r>
          <w:rPr>
            <w:lang w:eastAsia="de-DE"/>
          </w:rPr>
          <w:t>1 line is used for determining the model.</w:t>
        </w:r>
      </w:ins>
      <w:ins w:id="2059" w:author="Jens Ohm" w:date="2018-10-04T17:15:00Z">
        <w:r w:rsidR="005A5C95">
          <w:rPr>
            <w:lang w:eastAsia="de-DE"/>
          </w:rPr>
          <w:t xml:space="preserve"> Complexity-wise the difference is marginal whether this simpler filter is always used or only used at the CTU boundary. The main problem to be solved is about savin</w:t>
        </w:r>
      </w:ins>
      <w:ins w:id="2060" w:author="Jens Ohm" w:date="2018-10-04T17:16:00Z">
        <w:r w:rsidR="005A5C95">
          <w:rPr>
            <w:lang w:eastAsia="de-DE"/>
          </w:rPr>
          <w:t>g a line buffer of picture width at the CTU boundary. S</w:t>
        </w:r>
      </w:ins>
      <w:ins w:id="2061" w:author="Jens Ohm" w:date="2018-10-04T17:17:00Z">
        <w:r w:rsidR="005A5C95">
          <w:rPr>
            <w:lang w:eastAsia="de-DE"/>
          </w:rPr>
          <w:t>o</w:t>
        </w:r>
      </w:ins>
      <w:ins w:id="2062" w:author="Jens Ohm" w:date="2018-10-04T17:16:00Z">
        <w:r w:rsidR="005A5C95">
          <w:rPr>
            <w:lang w:eastAsia="de-DE"/>
          </w:rPr>
          <w:t xml:space="preserve">lution 5.2.7 comes </w:t>
        </w:r>
      </w:ins>
      <w:ins w:id="2063" w:author="Jens Ohm" w:date="2018-10-04T17:17:00Z">
        <w:r w:rsidR="005A5C95">
          <w:rPr>
            <w:lang w:eastAsia="de-DE"/>
          </w:rPr>
          <w:t>with almost no loss.</w:t>
        </w:r>
      </w:ins>
    </w:p>
    <w:p w:rsidR="005A5C95" w:rsidRDefault="005A5C95" w:rsidP="00082A84">
      <w:pPr>
        <w:rPr>
          <w:ins w:id="2064" w:author="Jens Ohm" w:date="2018-10-04T16:37:00Z"/>
          <w:lang w:eastAsia="de-DE"/>
        </w:rPr>
      </w:pPr>
      <w:ins w:id="2065" w:author="Jens Ohm" w:date="2018-10-04T17:16:00Z">
        <w:r w:rsidRPr="005A5C95">
          <w:rPr>
            <w:highlight w:val="yellow"/>
            <w:lang w:eastAsia="de-DE"/>
            <w:rPrChange w:id="2066" w:author="Jens Ohm" w:date="2018-10-04T17:16:00Z">
              <w:rPr>
                <w:lang w:eastAsia="de-DE"/>
              </w:rPr>
            </w:rPrChange>
          </w:rPr>
          <w:t>Decision:</w:t>
        </w:r>
        <w:r>
          <w:rPr>
            <w:lang w:eastAsia="de-DE"/>
          </w:rPr>
          <w:t xml:space="preserve"> Adopt JVET-L0136</w:t>
        </w:r>
      </w:ins>
      <w:ins w:id="2067" w:author="Jens Ohm" w:date="2018-10-04T17:19:00Z">
        <w:r>
          <w:rPr>
            <w:lang w:eastAsia="de-DE"/>
          </w:rPr>
          <w:t xml:space="preserve"> conditional on providing acceptable specification text. </w:t>
        </w:r>
        <w:r w:rsidRPr="00392E27">
          <w:rPr>
            <w:highlight w:val="yellow"/>
            <w:lang w:eastAsia="de-DE"/>
          </w:rPr>
          <w:t>Revisit</w:t>
        </w:r>
      </w:ins>
      <w:ins w:id="2068" w:author="Jens Ohm" w:date="2018-10-04T17:20:00Z">
        <w:r>
          <w:rPr>
            <w:lang w:eastAsia="de-DE"/>
          </w:rPr>
          <w:t>: B. Bross to confirm.</w:t>
        </w:r>
      </w:ins>
    </w:p>
    <w:p w:rsidR="00082A84" w:rsidRDefault="00082A84" w:rsidP="009102B3">
      <w:pPr>
        <w:rPr>
          <w:ins w:id="2069" w:author="Jens Ohm" w:date="2018-10-04T16:29:00Z"/>
          <w:lang w:eastAsia="de-DE"/>
        </w:rPr>
      </w:pPr>
    </w:p>
    <w:p w:rsidR="00082A84" w:rsidRDefault="00082A84" w:rsidP="009102B3">
      <w:pPr>
        <w:rPr>
          <w:ins w:id="2070" w:author="Jens Ohm" w:date="2018-10-04T16:03:00Z"/>
          <w:lang w:eastAsia="de-DE"/>
        </w:rPr>
      </w:pPr>
    </w:p>
    <w:p w:rsidR="0043234A" w:rsidRDefault="0043234A" w:rsidP="009102B3">
      <w:pPr>
        <w:rPr>
          <w:ins w:id="2071" w:author="Jens Ohm" w:date="2018-10-04T16:04:00Z"/>
          <w:lang w:eastAsia="de-DE"/>
        </w:rPr>
      </w:pPr>
      <w:ins w:id="2072" w:author="Jens Ohm" w:date="2018-10-04T16:04:00Z">
        <w:r>
          <w:rPr>
            <w:lang w:eastAsia="de-DE"/>
          </w:rPr>
          <w:t>2) Cross-component prediction tools</w:t>
        </w:r>
      </w:ins>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7275"/>
        <w:gridCol w:w="1440"/>
      </w:tblGrid>
      <w:tr w:rsidR="0043234A" w:rsidRPr="00911133" w:rsidTr="0043234A">
        <w:trPr>
          <w:trHeight w:val="300"/>
          <w:ins w:id="2073" w:author="Jens Ohm" w:date="2018-10-04T16:04:00Z"/>
        </w:trPr>
        <w:tc>
          <w:tcPr>
            <w:tcW w:w="0" w:type="auto"/>
            <w:shd w:val="clear" w:color="auto" w:fill="auto"/>
            <w:noWrap/>
            <w:hideMark/>
          </w:tcPr>
          <w:p w:rsidR="0043234A" w:rsidRPr="00911133" w:rsidRDefault="0043234A" w:rsidP="0043234A">
            <w:pPr>
              <w:rPr>
                <w:ins w:id="2074" w:author="Jens Ohm" w:date="2018-10-04T16:04:00Z"/>
                <w:b/>
                <w:bCs/>
              </w:rPr>
            </w:pPr>
            <w:ins w:id="2075" w:author="Jens Ohm" w:date="2018-10-04T16:04:00Z">
              <w:r w:rsidRPr="00911133">
                <w:rPr>
                  <w:b/>
                  <w:bCs/>
                </w:rPr>
                <w:t>Test#</w:t>
              </w:r>
            </w:ins>
          </w:p>
        </w:tc>
        <w:tc>
          <w:tcPr>
            <w:tcW w:w="7275" w:type="dxa"/>
            <w:shd w:val="clear" w:color="auto" w:fill="auto"/>
            <w:noWrap/>
            <w:hideMark/>
          </w:tcPr>
          <w:p w:rsidR="0043234A" w:rsidRPr="00911133" w:rsidRDefault="0043234A" w:rsidP="0043234A">
            <w:pPr>
              <w:rPr>
                <w:ins w:id="2076" w:author="Jens Ohm" w:date="2018-10-04T16:04:00Z"/>
                <w:b/>
                <w:bCs/>
              </w:rPr>
            </w:pPr>
            <w:ins w:id="2077" w:author="Jens Ohm" w:date="2018-10-04T16:04:00Z">
              <w:r w:rsidRPr="00911133">
                <w:rPr>
                  <w:b/>
                  <w:bCs/>
                </w:rPr>
                <w:t>Short description</w:t>
              </w:r>
            </w:ins>
          </w:p>
        </w:tc>
        <w:tc>
          <w:tcPr>
            <w:tcW w:w="1440" w:type="dxa"/>
            <w:shd w:val="clear" w:color="auto" w:fill="auto"/>
            <w:noWrap/>
          </w:tcPr>
          <w:p w:rsidR="0043234A" w:rsidRPr="00911133" w:rsidRDefault="0043234A" w:rsidP="0043234A">
            <w:pPr>
              <w:rPr>
                <w:ins w:id="2078" w:author="Jens Ohm" w:date="2018-10-04T16:04:00Z"/>
                <w:b/>
                <w:bCs/>
              </w:rPr>
            </w:pPr>
            <w:ins w:id="2079" w:author="Jens Ohm" w:date="2018-10-04T16:04:00Z">
              <w:r>
                <w:rPr>
                  <w:b/>
                  <w:bCs/>
                </w:rPr>
                <w:t>Doc. #</w:t>
              </w:r>
            </w:ins>
          </w:p>
        </w:tc>
      </w:tr>
      <w:tr w:rsidR="0043234A" w:rsidRPr="0098282E" w:rsidTr="0043234A">
        <w:trPr>
          <w:trHeight w:val="300"/>
          <w:ins w:id="2080" w:author="Jens Ohm" w:date="2018-10-04T16:04:00Z"/>
        </w:trPr>
        <w:tc>
          <w:tcPr>
            <w:tcW w:w="0" w:type="auto"/>
            <w:shd w:val="clear" w:color="auto" w:fill="auto"/>
            <w:noWrap/>
          </w:tcPr>
          <w:p w:rsidR="0043234A" w:rsidRDefault="0043234A" w:rsidP="0043234A">
            <w:pPr>
              <w:rPr>
                <w:ins w:id="2081" w:author="Jens Ohm" w:date="2018-10-04T16:04:00Z"/>
              </w:rPr>
            </w:pPr>
            <w:ins w:id="2082" w:author="Jens Ohm" w:date="2018-10-04T16:04:00Z">
              <w:r>
                <w:rPr>
                  <w:szCs w:val="22"/>
                </w:rPr>
                <w:t>5.2.1</w:t>
              </w:r>
            </w:ins>
          </w:p>
        </w:tc>
        <w:tc>
          <w:tcPr>
            <w:tcW w:w="7275" w:type="dxa"/>
            <w:shd w:val="clear" w:color="auto" w:fill="auto"/>
            <w:noWrap/>
          </w:tcPr>
          <w:p w:rsidR="0043234A" w:rsidRDefault="0043234A" w:rsidP="0043234A">
            <w:pPr>
              <w:rPr>
                <w:ins w:id="2083" w:author="Jens Ohm" w:date="2018-10-04T16:04:00Z"/>
              </w:rPr>
            </w:pPr>
            <w:ins w:id="2084" w:author="Jens Ohm" w:date="2018-10-04T16:04:00Z">
              <w:r>
                <w:rPr>
                  <w:szCs w:val="22"/>
                </w:rPr>
                <w:t>CC</w:t>
              </w:r>
              <w:r w:rsidRPr="00766253">
                <w:rPr>
                  <w:szCs w:val="22"/>
                </w:rPr>
                <w:t xml:space="preserve">LM </w:t>
              </w:r>
              <w:r>
                <w:rPr>
                  <w:szCs w:val="22"/>
                </w:rPr>
                <w:t xml:space="preserve">+ CCLM Cb-to-Cr </w:t>
              </w:r>
              <w:r w:rsidRPr="00766253">
                <w:rPr>
                  <w:szCs w:val="22"/>
                </w:rPr>
                <w:t xml:space="preserve">+ MMLM + </w:t>
              </w:r>
              <w:r>
                <w:rPr>
                  <w:szCs w:val="22"/>
                </w:rPr>
                <w:t>MF</w:t>
              </w:r>
              <w:r w:rsidRPr="00766253">
                <w:rPr>
                  <w:szCs w:val="22"/>
                </w:rPr>
                <w:t>LM + LM-Angular</w:t>
              </w:r>
            </w:ins>
          </w:p>
        </w:tc>
        <w:tc>
          <w:tcPr>
            <w:tcW w:w="1440" w:type="dxa"/>
            <w:vMerge w:val="restart"/>
            <w:shd w:val="clear" w:color="auto" w:fill="auto"/>
            <w:noWrap/>
          </w:tcPr>
          <w:p w:rsidR="0043234A" w:rsidRDefault="0043234A" w:rsidP="0043234A">
            <w:pPr>
              <w:rPr>
                <w:ins w:id="2085" w:author="Jens Ohm" w:date="2018-10-04T16:04:00Z"/>
              </w:rPr>
            </w:pPr>
            <w:ins w:id="2086" w:author="Jens Ohm" w:date="2018-10-04T16:04:00Z">
              <w:r>
                <w:rPr>
                  <w:rFonts w:hint="eastAsia"/>
                  <w:lang w:eastAsia="ko-KR"/>
                </w:rPr>
                <w:t>JVET-L0251 (Qualcomm)</w:t>
              </w:r>
            </w:ins>
          </w:p>
        </w:tc>
      </w:tr>
      <w:tr w:rsidR="0043234A" w:rsidRPr="0098282E" w:rsidTr="0043234A">
        <w:trPr>
          <w:trHeight w:val="300"/>
          <w:ins w:id="2087" w:author="Jens Ohm" w:date="2018-10-04T16:04:00Z"/>
        </w:trPr>
        <w:tc>
          <w:tcPr>
            <w:tcW w:w="0" w:type="auto"/>
            <w:shd w:val="clear" w:color="auto" w:fill="auto"/>
            <w:noWrap/>
          </w:tcPr>
          <w:p w:rsidR="0043234A" w:rsidRDefault="0043234A" w:rsidP="0043234A">
            <w:pPr>
              <w:rPr>
                <w:ins w:id="2088" w:author="Jens Ohm" w:date="2018-10-04T16:04:00Z"/>
                <w:szCs w:val="22"/>
              </w:rPr>
            </w:pPr>
            <w:ins w:id="2089" w:author="Jens Ohm" w:date="2018-10-04T16:04:00Z">
              <w:r>
                <w:rPr>
                  <w:szCs w:val="22"/>
                </w:rPr>
                <w:t>5.2.2</w:t>
              </w:r>
            </w:ins>
          </w:p>
        </w:tc>
        <w:tc>
          <w:tcPr>
            <w:tcW w:w="7275" w:type="dxa"/>
            <w:shd w:val="clear" w:color="auto" w:fill="auto"/>
            <w:noWrap/>
          </w:tcPr>
          <w:p w:rsidR="0043234A" w:rsidRDefault="0043234A" w:rsidP="0043234A">
            <w:pPr>
              <w:rPr>
                <w:ins w:id="2090" w:author="Jens Ohm" w:date="2018-10-04T16:04:00Z"/>
                <w:szCs w:val="22"/>
              </w:rPr>
            </w:pPr>
            <w:ins w:id="2091" w:author="Jens Ohm" w:date="2018-10-04T16:04:00Z">
              <w:r>
                <w:rPr>
                  <w:bCs/>
                  <w:szCs w:val="22"/>
                  <w:lang w:eastAsia="zh-TW"/>
                </w:rPr>
                <w:t>CC</w:t>
              </w:r>
              <w:r w:rsidRPr="009D160D">
                <w:rPr>
                  <w:bCs/>
                  <w:szCs w:val="22"/>
                  <w:lang w:eastAsia="zh-TW"/>
                </w:rPr>
                <w:t>LM + CCLM Cb-to-Cr</w:t>
              </w:r>
            </w:ins>
          </w:p>
        </w:tc>
        <w:tc>
          <w:tcPr>
            <w:tcW w:w="1440" w:type="dxa"/>
            <w:vMerge/>
            <w:shd w:val="clear" w:color="auto" w:fill="auto"/>
            <w:noWrap/>
          </w:tcPr>
          <w:p w:rsidR="0043234A" w:rsidRPr="009F76BE" w:rsidRDefault="0043234A" w:rsidP="0043234A">
            <w:pPr>
              <w:rPr>
                <w:ins w:id="2092" w:author="Jens Ohm" w:date="2018-10-04T16:04:00Z"/>
                <w:lang w:eastAsia="ja-JP"/>
              </w:rPr>
            </w:pPr>
          </w:p>
        </w:tc>
      </w:tr>
      <w:tr w:rsidR="0043234A" w:rsidRPr="0098282E" w:rsidTr="0043234A">
        <w:trPr>
          <w:trHeight w:val="300"/>
          <w:ins w:id="2093" w:author="Jens Ohm" w:date="2018-10-04T16:04:00Z"/>
        </w:trPr>
        <w:tc>
          <w:tcPr>
            <w:tcW w:w="0" w:type="auto"/>
            <w:shd w:val="clear" w:color="auto" w:fill="auto"/>
            <w:noWrap/>
          </w:tcPr>
          <w:p w:rsidR="0043234A" w:rsidRDefault="0043234A" w:rsidP="0043234A">
            <w:pPr>
              <w:rPr>
                <w:ins w:id="2094" w:author="Jens Ohm" w:date="2018-10-04T16:04:00Z"/>
                <w:szCs w:val="22"/>
              </w:rPr>
            </w:pPr>
            <w:ins w:id="2095" w:author="Jens Ohm" w:date="2018-10-04T16:04:00Z">
              <w:r>
                <w:rPr>
                  <w:szCs w:val="22"/>
                </w:rPr>
                <w:t>5.2.3</w:t>
              </w:r>
            </w:ins>
          </w:p>
        </w:tc>
        <w:tc>
          <w:tcPr>
            <w:tcW w:w="7275" w:type="dxa"/>
            <w:shd w:val="clear" w:color="auto" w:fill="auto"/>
            <w:noWrap/>
          </w:tcPr>
          <w:p w:rsidR="0043234A" w:rsidRDefault="0043234A" w:rsidP="0043234A">
            <w:pPr>
              <w:rPr>
                <w:ins w:id="2096" w:author="Jens Ohm" w:date="2018-10-04T16:04:00Z"/>
                <w:bCs/>
                <w:szCs w:val="22"/>
                <w:lang w:eastAsia="zh-TW"/>
              </w:rPr>
            </w:pPr>
            <w:ins w:id="2097" w:author="Jens Ohm" w:date="2018-10-04T16:04:00Z">
              <w:r>
                <w:rPr>
                  <w:bCs/>
                  <w:szCs w:val="22"/>
                  <w:lang w:eastAsia="zh-TW"/>
                </w:rPr>
                <w:t>CC</w:t>
              </w:r>
              <w:r w:rsidRPr="009D160D">
                <w:rPr>
                  <w:bCs/>
                  <w:szCs w:val="22"/>
                  <w:lang w:eastAsia="zh-TW"/>
                </w:rPr>
                <w:t>LM</w:t>
              </w:r>
              <w:r>
                <w:rPr>
                  <w:bCs/>
                  <w:szCs w:val="22"/>
                  <w:lang w:eastAsia="zh-TW"/>
                </w:rPr>
                <w:t xml:space="preserve"> </w:t>
              </w:r>
              <w:r w:rsidRPr="009D160D">
                <w:rPr>
                  <w:bCs/>
                  <w:szCs w:val="22"/>
                  <w:lang w:eastAsia="zh-TW"/>
                </w:rPr>
                <w:t>+</w:t>
              </w:r>
              <w:r>
                <w:rPr>
                  <w:bCs/>
                  <w:szCs w:val="22"/>
                  <w:lang w:eastAsia="zh-TW"/>
                </w:rPr>
                <w:t xml:space="preserve"> CCLM Cb-to-Cr + </w:t>
              </w:r>
              <w:r w:rsidRPr="009D160D">
                <w:rPr>
                  <w:bCs/>
                  <w:szCs w:val="22"/>
                  <w:lang w:eastAsia="zh-TW"/>
                </w:rPr>
                <w:t>MMLM</w:t>
              </w:r>
            </w:ins>
          </w:p>
        </w:tc>
        <w:tc>
          <w:tcPr>
            <w:tcW w:w="1440" w:type="dxa"/>
            <w:vMerge/>
            <w:shd w:val="clear" w:color="auto" w:fill="auto"/>
            <w:noWrap/>
          </w:tcPr>
          <w:p w:rsidR="0043234A" w:rsidRPr="009F76BE" w:rsidRDefault="0043234A" w:rsidP="0043234A">
            <w:pPr>
              <w:rPr>
                <w:ins w:id="2098" w:author="Jens Ohm" w:date="2018-10-04T16:04:00Z"/>
                <w:lang w:eastAsia="ja-JP"/>
              </w:rPr>
            </w:pPr>
          </w:p>
        </w:tc>
      </w:tr>
      <w:tr w:rsidR="0043234A" w:rsidRPr="0098282E" w:rsidTr="0043234A">
        <w:trPr>
          <w:trHeight w:val="300"/>
          <w:ins w:id="2099" w:author="Jens Ohm" w:date="2018-10-04T16:04:00Z"/>
        </w:trPr>
        <w:tc>
          <w:tcPr>
            <w:tcW w:w="0" w:type="auto"/>
            <w:shd w:val="clear" w:color="auto" w:fill="auto"/>
            <w:noWrap/>
          </w:tcPr>
          <w:p w:rsidR="0043234A" w:rsidRDefault="0043234A" w:rsidP="0043234A">
            <w:pPr>
              <w:rPr>
                <w:ins w:id="2100" w:author="Jens Ohm" w:date="2018-10-04T16:04:00Z"/>
                <w:szCs w:val="22"/>
              </w:rPr>
            </w:pPr>
            <w:ins w:id="2101" w:author="Jens Ohm" w:date="2018-10-04T16:04:00Z">
              <w:r>
                <w:rPr>
                  <w:szCs w:val="22"/>
                </w:rPr>
                <w:t>5.2.4</w:t>
              </w:r>
            </w:ins>
          </w:p>
        </w:tc>
        <w:tc>
          <w:tcPr>
            <w:tcW w:w="7275" w:type="dxa"/>
            <w:shd w:val="clear" w:color="auto" w:fill="auto"/>
            <w:noWrap/>
          </w:tcPr>
          <w:p w:rsidR="0043234A" w:rsidRDefault="0043234A" w:rsidP="0043234A">
            <w:pPr>
              <w:rPr>
                <w:ins w:id="2102" w:author="Jens Ohm" w:date="2018-10-04T16:04:00Z"/>
                <w:bCs/>
                <w:szCs w:val="22"/>
                <w:lang w:eastAsia="zh-TW"/>
              </w:rPr>
            </w:pPr>
            <w:ins w:id="2103" w:author="Jens Ohm" w:date="2018-10-04T16:04:00Z">
              <w:r>
                <w:rPr>
                  <w:bCs/>
                  <w:szCs w:val="22"/>
                  <w:lang w:eastAsia="zh-TW"/>
                </w:rPr>
                <w:t>CC</w:t>
              </w:r>
              <w:r w:rsidRPr="009D160D">
                <w:rPr>
                  <w:bCs/>
                  <w:szCs w:val="22"/>
                  <w:lang w:eastAsia="zh-TW"/>
                </w:rPr>
                <w:t>LM</w:t>
              </w:r>
              <w:r>
                <w:rPr>
                  <w:bCs/>
                  <w:szCs w:val="22"/>
                  <w:lang w:eastAsia="zh-TW"/>
                </w:rPr>
                <w:t xml:space="preserve"> </w:t>
              </w:r>
              <w:r w:rsidRPr="009D160D">
                <w:rPr>
                  <w:bCs/>
                  <w:szCs w:val="22"/>
                  <w:lang w:eastAsia="zh-TW"/>
                </w:rPr>
                <w:t>+</w:t>
              </w:r>
              <w:r>
                <w:rPr>
                  <w:bCs/>
                  <w:szCs w:val="22"/>
                  <w:lang w:eastAsia="zh-TW"/>
                </w:rPr>
                <w:t xml:space="preserve"> CCLM Cb-to-Cr </w:t>
              </w:r>
              <w:r w:rsidRPr="009D160D">
                <w:rPr>
                  <w:bCs/>
                  <w:szCs w:val="22"/>
                  <w:lang w:eastAsia="zh-TW"/>
                </w:rPr>
                <w:t>+</w:t>
              </w:r>
              <w:r>
                <w:rPr>
                  <w:bCs/>
                  <w:szCs w:val="22"/>
                  <w:lang w:eastAsia="zh-TW"/>
                </w:rPr>
                <w:t xml:space="preserve"> </w:t>
              </w:r>
              <w:r w:rsidRPr="009D160D">
                <w:rPr>
                  <w:bCs/>
                  <w:szCs w:val="22"/>
                  <w:lang w:eastAsia="zh-TW"/>
                </w:rPr>
                <w:t>MMLM</w:t>
              </w:r>
              <w:r>
                <w:rPr>
                  <w:bCs/>
                  <w:szCs w:val="22"/>
                  <w:lang w:eastAsia="zh-TW"/>
                </w:rPr>
                <w:t xml:space="preserve"> </w:t>
              </w:r>
              <w:r w:rsidRPr="009D160D">
                <w:rPr>
                  <w:bCs/>
                  <w:szCs w:val="22"/>
                  <w:lang w:eastAsia="zh-TW"/>
                </w:rPr>
                <w:t>+</w:t>
              </w:r>
              <w:r>
                <w:rPr>
                  <w:bCs/>
                  <w:szCs w:val="22"/>
                  <w:lang w:eastAsia="zh-TW"/>
                </w:rPr>
                <w:t xml:space="preserve"> </w:t>
              </w:r>
              <w:r w:rsidRPr="009D160D">
                <w:rPr>
                  <w:bCs/>
                  <w:szCs w:val="22"/>
                  <w:lang w:eastAsia="zh-TW"/>
                </w:rPr>
                <w:t>MFLM</w:t>
              </w:r>
            </w:ins>
          </w:p>
        </w:tc>
        <w:tc>
          <w:tcPr>
            <w:tcW w:w="1440" w:type="dxa"/>
            <w:vMerge/>
            <w:shd w:val="clear" w:color="auto" w:fill="auto"/>
            <w:noWrap/>
          </w:tcPr>
          <w:p w:rsidR="0043234A" w:rsidRPr="009F76BE" w:rsidRDefault="0043234A" w:rsidP="0043234A">
            <w:pPr>
              <w:rPr>
                <w:ins w:id="2104" w:author="Jens Ohm" w:date="2018-10-04T16:04:00Z"/>
                <w:lang w:eastAsia="ja-JP"/>
              </w:rPr>
            </w:pPr>
          </w:p>
        </w:tc>
      </w:tr>
      <w:tr w:rsidR="0043234A" w:rsidRPr="0098282E" w:rsidTr="0043234A">
        <w:trPr>
          <w:trHeight w:val="300"/>
          <w:ins w:id="2105" w:author="Jens Ohm" w:date="2018-10-04T16:04:00Z"/>
        </w:trPr>
        <w:tc>
          <w:tcPr>
            <w:tcW w:w="0" w:type="auto"/>
            <w:shd w:val="clear" w:color="auto" w:fill="auto"/>
            <w:noWrap/>
          </w:tcPr>
          <w:p w:rsidR="0043234A" w:rsidRPr="00150F73" w:rsidRDefault="0043234A" w:rsidP="0043234A">
            <w:pPr>
              <w:rPr>
                <w:ins w:id="2106" w:author="Jens Ohm" w:date="2018-10-04T16:04:00Z"/>
                <w:szCs w:val="22"/>
              </w:rPr>
            </w:pPr>
            <w:ins w:id="2107" w:author="Jens Ohm" w:date="2018-10-04T16:04:00Z">
              <w:r>
                <w:t>5.3.1</w:t>
              </w:r>
            </w:ins>
          </w:p>
        </w:tc>
        <w:tc>
          <w:tcPr>
            <w:tcW w:w="7275" w:type="dxa"/>
            <w:shd w:val="clear" w:color="auto" w:fill="auto"/>
            <w:noWrap/>
          </w:tcPr>
          <w:p w:rsidR="0043234A" w:rsidRPr="00150F73" w:rsidRDefault="0043234A" w:rsidP="0043234A">
            <w:pPr>
              <w:rPr>
                <w:ins w:id="2108" w:author="Jens Ohm" w:date="2018-10-04T16:04:00Z"/>
                <w:bCs/>
                <w:szCs w:val="22"/>
                <w:lang w:eastAsia="zh-TW"/>
              </w:rPr>
            </w:pPr>
            <w:ins w:id="2109" w:author="Jens Ohm" w:date="2018-10-04T16:04:00Z">
              <w:r w:rsidRPr="00E53DB9">
                <w:t>Multiple neighbor-based LM (MNLM)</w:t>
              </w:r>
              <w:r>
                <w:rPr>
                  <w:rFonts w:eastAsia="PMingLiU" w:hint="eastAsia"/>
                  <w:lang w:eastAsia="zh-TW"/>
                </w:rPr>
                <w:t xml:space="preserve">: CCLM + CCLM Cb-to-Cr + MMLM (above+left) + MMLM (above) + MMLM (left) + Test 5.8.1 (1 line buffer </w:t>
              </w:r>
              <w:r>
                <w:rPr>
                  <w:rFonts w:eastAsia="PMingLiU"/>
                  <w:lang w:eastAsia="zh-TW"/>
                </w:rPr>
                <w:t>at</w:t>
              </w:r>
              <w:r>
                <w:rPr>
                  <w:rFonts w:eastAsia="PMingLiU" w:hint="eastAsia"/>
                  <w:lang w:eastAsia="zh-TW"/>
                </w:rPr>
                <w:t xml:space="preserve"> CTU boundary)</w:t>
              </w:r>
            </w:ins>
          </w:p>
        </w:tc>
        <w:tc>
          <w:tcPr>
            <w:tcW w:w="1440" w:type="dxa"/>
            <w:shd w:val="clear" w:color="auto" w:fill="auto"/>
            <w:noWrap/>
          </w:tcPr>
          <w:p w:rsidR="0043234A" w:rsidRPr="00150F73" w:rsidRDefault="0043234A" w:rsidP="0043234A">
            <w:pPr>
              <w:rPr>
                <w:ins w:id="2110" w:author="Jens Ohm" w:date="2018-10-04T16:04:00Z"/>
                <w:szCs w:val="22"/>
              </w:rPr>
            </w:pPr>
            <w:ins w:id="2111" w:author="Jens Ohm" w:date="2018-10-04T16:04:00Z">
              <w:r>
                <w:rPr>
                  <w:rFonts w:hint="eastAsia"/>
                  <w:szCs w:val="22"/>
                  <w:lang w:eastAsia="ko-KR"/>
                </w:rPr>
                <w:t>JVET-L0388 (Foxconn)</w:t>
              </w:r>
            </w:ins>
          </w:p>
        </w:tc>
      </w:tr>
      <w:tr w:rsidR="0043234A" w:rsidRPr="0098282E" w:rsidTr="0043234A">
        <w:trPr>
          <w:trHeight w:val="300"/>
          <w:ins w:id="2112" w:author="Jens Ohm" w:date="2018-10-04T16:04:00Z"/>
        </w:trPr>
        <w:tc>
          <w:tcPr>
            <w:tcW w:w="0" w:type="auto"/>
            <w:shd w:val="clear" w:color="auto" w:fill="auto"/>
            <w:noWrap/>
          </w:tcPr>
          <w:p w:rsidR="0043234A" w:rsidRDefault="0043234A" w:rsidP="0043234A">
            <w:pPr>
              <w:rPr>
                <w:ins w:id="2113" w:author="Jens Ohm" w:date="2018-10-04T16:04:00Z"/>
              </w:rPr>
            </w:pPr>
            <w:ins w:id="2114" w:author="Jens Ohm" w:date="2018-10-04T16:04:00Z">
              <w:r>
                <w:rPr>
                  <w:szCs w:val="22"/>
                </w:rPr>
                <w:t>5.4.1</w:t>
              </w:r>
            </w:ins>
          </w:p>
        </w:tc>
        <w:tc>
          <w:tcPr>
            <w:tcW w:w="7275" w:type="dxa"/>
            <w:shd w:val="clear" w:color="auto" w:fill="auto"/>
            <w:noWrap/>
          </w:tcPr>
          <w:p w:rsidR="0043234A" w:rsidRPr="00E53DB9" w:rsidRDefault="0043234A" w:rsidP="0043234A">
            <w:pPr>
              <w:rPr>
                <w:ins w:id="2115" w:author="Jens Ohm" w:date="2018-10-04T16:04:00Z"/>
              </w:rPr>
            </w:pPr>
            <w:ins w:id="2116" w:author="Jens Ohm" w:date="2018-10-04T16:04:00Z">
              <w:r>
                <w:rPr>
                  <w:szCs w:val="22"/>
                </w:rPr>
                <w:t xml:space="preserve">CCLM </w:t>
              </w:r>
              <w:r w:rsidRPr="00262817">
                <w:rPr>
                  <w:szCs w:val="22"/>
                </w:rPr>
                <w:t>+ MDLM</w:t>
              </w:r>
            </w:ins>
          </w:p>
        </w:tc>
        <w:tc>
          <w:tcPr>
            <w:tcW w:w="1440" w:type="dxa"/>
            <w:vMerge w:val="restart"/>
            <w:shd w:val="clear" w:color="auto" w:fill="auto"/>
            <w:noWrap/>
          </w:tcPr>
          <w:p w:rsidR="0043234A" w:rsidRPr="00E53DB9" w:rsidRDefault="0043234A" w:rsidP="0043234A">
            <w:pPr>
              <w:rPr>
                <w:ins w:id="2117" w:author="Jens Ohm" w:date="2018-10-04T16:04:00Z"/>
                <w:lang w:eastAsia="zh-TW"/>
              </w:rPr>
            </w:pPr>
            <w:ins w:id="2118" w:author="Jens Ohm" w:date="2018-10-04T16:04:00Z">
              <w:r>
                <w:rPr>
                  <w:rFonts w:hint="eastAsia"/>
                  <w:lang w:eastAsia="ko-KR"/>
                </w:rPr>
                <w:t xml:space="preserve">JVET-L0338 </w:t>
              </w:r>
              <w:r>
                <w:rPr>
                  <w:lang w:eastAsia="ko-KR"/>
                </w:rPr>
                <w:t>(Huawei)</w:t>
              </w:r>
            </w:ins>
          </w:p>
        </w:tc>
      </w:tr>
      <w:tr w:rsidR="0043234A" w:rsidRPr="0098282E" w:rsidTr="0043234A">
        <w:trPr>
          <w:trHeight w:val="300"/>
          <w:ins w:id="2119" w:author="Jens Ohm" w:date="2018-10-04T16:04:00Z"/>
        </w:trPr>
        <w:tc>
          <w:tcPr>
            <w:tcW w:w="0" w:type="auto"/>
            <w:shd w:val="clear" w:color="auto" w:fill="auto"/>
            <w:noWrap/>
          </w:tcPr>
          <w:p w:rsidR="0043234A" w:rsidRDefault="0043234A" w:rsidP="0043234A">
            <w:pPr>
              <w:rPr>
                <w:ins w:id="2120" w:author="Jens Ohm" w:date="2018-10-04T16:04:00Z"/>
                <w:szCs w:val="22"/>
              </w:rPr>
            </w:pPr>
            <w:ins w:id="2121" w:author="Jens Ohm" w:date="2018-10-04T16:04:00Z">
              <w:r w:rsidRPr="00663F41">
                <w:rPr>
                  <w:rFonts w:hint="eastAsia"/>
                  <w:szCs w:val="22"/>
                  <w:lang w:eastAsia="zh-CN"/>
                </w:rPr>
                <w:t>5.4.2</w:t>
              </w:r>
            </w:ins>
          </w:p>
        </w:tc>
        <w:tc>
          <w:tcPr>
            <w:tcW w:w="7275" w:type="dxa"/>
            <w:shd w:val="clear" w:color="auto" w:fill="auto"/>
            <w:noWrap/>
          </w:tcPr>
          <w:p w:rsidR="0043234A" w:rsidRDefault="0043234A" w:rsidP="0043234A">
            <w:pPr>
              <w:rPr>
                <w:ins w:id="2122" w:author="Jens Ohm" w:date="2018-10-04T16:04:00Z"/>
                <w:szCs w:val="22"/>
              </w:rPr>
            </w:pPr>
            <w:ins w:id="2123" w:author="Jens Ohm" w:date="2018-10-04T16:04:00Z">
              <w:r>
                <w:rPr>
                  <w:szCs w:val="22"/>
                </w:rPr>
                <w:t>CCLM</w:t>
              </w:r>
              <w:r w:rsidRPr="00663F41">
                <w:rPr>
                  <w:szCs w:val="22"/>
                </w:rPr>
                <w:t xml:space="preserve"> + MDLM</w:t>
              </w:r>
              <w:r w:rsidRPr="00663F41">
                <w:rPr>
                  <w:rFonts w:hint="eastAsia"/>
                  <w:szCs w:val="22"/>
                  <w:lang w:eastAsia="zh-CN"/>
                </w:rPr>
                <w:t xml:space="preserve"> </w:t>
              </w:r>
              <w:r w:rsidRPr="00663F41">
                <w:rPr>
                  <w:szCs w:val="22"/>
                  <w:lang w:eastAsia="zh-CN"/>
                </w:rPr>
                <w:t>with line buffer constraint</w:t>
              </w:r>
              <w:r>
                <w:rPr>
                  <w:szCs w:val="22"/>
                  <w:lang w:eastAsia="zh-CN"/>
                </w:rPr>
                <w:t xml:space="preserve"> at CTU boundary</w:t>
              </w:r>
            </w:ins>
          </w:p>
        </w:tc>
        <w:tc>
          <w:tcPr>
            <w:tcW w:w="1440" w:type="dxa"/>
            <w:vMerge/>
            <w:shd w:val="clear" w:color="auto" w:fill="auto"/>
            <w:noWrap/>
          </w:tcPr>
          <w:p w:rsidR="0043234A" w:rsidRPr="00262817" w:rsidRDefault="0043234A" w:rsidP="0043234A">
            <w:pPr>
              <w:rPr>
                <w:ins w:id="2124" w:author="Jens Ohm" w:date="2018-10-04T16:04:00Z"/>
                <w:szCs w:val="22"/>
              </w:rPr>
            </w:pPr>
          </w:p>
        </w:tc>
      </w:tr>
      <w:tr w:rsidR="0043234A" w:rsidRPr="0098282E" w:rsidTr="0043234A">
        <w:trPr>
          <w:trHeight w:val="300"/>
          <w:ins w:id="2125" w:author="Jens Ohm" w:date="2018-10-04T16:04:00Z"/>
        </w:trPr>
        <w:tc>
          <w:tcPr>
            <w:tcW w:w="0" w:type="auto"/>
            <w:shd w:val="clear" w:color="auto" w:fill="auto"/>
            <w:noWrap/>
          </w:tcPr>
          <w:p w:rsidR="0043234A" w:rsidRDefault="0043234A" w:rsidP="0043234A">
            <w:pPr>
              <w:rPr>
                <w:ins w:id="2126" w:author="Jens Ohm" w:date="2018-10-04T16:04:00Z"/>
                <w:szCs w:val="22"/>
              </w:rPr>
            </w:pPr>
            <w:ins w:id="2127" w:author="Jens Ohm" w:date="2018-10-04T16:04:00Z">
              <w:r>
                <w:rPr>
                  <w:szCs w:val="22"/>
                </w:rPr>
                <w:lastRenderedPageBreak/>
                <w:t>5.5.2</w:t>
              </w:r>
            </w:ins>
          </w:p>
        </w:tc>
        <w:tc>
          <w:tcPr>
            <w:tcW w:w="7275" w:type="dxa"/>
            <w:shd w:val="clear" w:color="auto" w:fill="auto"/>
            <w:noWrap/>
          </w:tcPr>
          <w:p w:rsidR="0043234A" w:rsidRDefault="0043234A" w:rsidP="0043234A">
            <w:pPr>
              <w:rPr>
                <w:ins w:id="2128" w:author="Jens Ohm" w:date="2018-10-04T16:04:00Z"/>
                <w:szCs w:val="22"/>
              </w:rPr>
            </w:pPr>
            <w:ins w:id="2129" w:author="Jens Ohm" w:date="2018-10-04T16:04:00Z">
              <w:r>
                <w:rPr>
                  <w:szCs w:val="22"/>
                </w:rPr>
                <w:t xml:space="preserve">CCLM </w:t>
              </w:r>
              <w:r w:rsidRPr="007B5C2E">
                <w:rPr>
                  <w:szCs w:val="22"/>
                </w:rPr>
                <w:t>+ MDLM, both using 1 luma line</w:t>
              </w:r>
              <w:r>
                <w:rPr>
                  <w:szCs w:val="22"/>
                </w:rPr>
                <w:t xml:space="preserve"> (CU)</w:t>
              </w:r>
            </w:ins>
          </w:p>
        </w:tc>
        <w:tc>
          <w:tcPr>
            <w:tcW w:w="1440" w:type="dxa"/>
            <w:vMerge/>
            <w:shd w:val="clear" w:color="auto" w:fill="auto"/>
            <w:noWrap/>
          </w:tcPr>
          <w:p w:rsidR="0043234A" w:rsidRPr="007B5C2E" w:rsidRDefault="0043234A" w:rsidP="0043234A">
            <w:pPr>
              <w:rPr>
                <w:ins w:id="2130" w:author="Jens Ohm" w:date="2018-10-04T16:04:00Z"/>
                <w:szCs w:val="22"/>
              </w:rPr>
            </w:pPr>
          </w:p>
        </w:tc>
      </w:tr>
      <w:tr w:rsidR="0043234A" w:rsidRPr="0098282E" w:rsidTr="0043234A">
        <w:trPr>
          <w:trHeight w:val="300"/>
          <w:ins w:id="2131" w:author="Jens Ohm" w:date="2018-10-04T16:04:00Z"/>
        </w:trPr>
        <w:tc>
          <w:tcPr>
            <w:tcW w:w="0" w:type="auto"/>
            <w:shd w:val="clear" w:color="auto" w:fill="auto"/>
            <w:noWrap/>
          </w:tcPr>
          <w:p w:rsidR="0043234A" w:rsidRDefault="0043234A" w:rsidP="0043234A">
            <w:pPr>
              <w:rPr>
                <w:ins w:id="2132" w:author="Jens Ohm" w:date="2018-10-04T16:04:00Z"/>
                <w:szCs w:val="22"/>
              </w:rPr>
            </w:pPr>
            <w:ins w:id="2133" w:author="Jens Ohm" w:date="2018-10-04T16:04:00Z">
              <w:r>
                <w:rPr>
                  <w:szCs w:val="22"/>
                </w:rPr>
                <w:t>5.6.1</w:t>
              </w:r>
            </w:ins>
          </w:p>
        </w:tc>
        <w:tc>
          <w:tcPr>
            <w:tcW w:w="7275" w:type="dxa"/>
            <w:shd w:val="clear" w:color="auto" w:fill="auto"/>
            <w:noWrap/>
          </w:tcPr>
          <w:p w:rsidR="0043234A" w:rsidRDefault="0043234A" w:rsidP="0043234A">
            <w:pPr>
              <w:rPr>
                <w:ins w:id="2134" w:author="Jens Ohm" w:date="2018-10-04T16:04:00Z"/>
                <w:szCs w:val="22"/>
              </w:rPr>
            </w:pPr>
            <w:ins w:id="2135" w:author="Jens Ohm" w:date="2018-10-04T16:04:00Z">
              <w:r>
                <w:rPr>
                  <w:szCs w:val="22"/>
                </w:rPr>
                <w:t xml:space="preserve">CCLM </w:t>
              </w:r>
              <w:r w:rsidRPr="007B5C2E">
                <w:rPr>
                  <w:szCs w:val="22"/>
                </w:rPr>
                <w:t>+ MDLM; using simplified method</w:t>
              </w:r>
              <w:r>
                <w:rPr>
                  <w:szCs w:val="22"/>
                </w:rPr>
                <w:t xml:space="preserve"> from test 5.1.1</w:t>
              </w:r>
            </w:ins>
          </w:p>
        </w:tc>
        <w:tc>
          <w:tcPr>
            <w:tcW w:w="1440" w:type="dxa"/>
            <w:vMerge w:val="restart"/>
            <w:shd w:val="clear" w:color="auto" w:fill="auto"/>
            <w:noWrap/>
          </w:tcPr>
          <w:p w:rsidR="0043234A" w:rsidRPr="007B5C2E" w:rsidRDefault="0043234A" w:rsidP="0043234A">
            <w:pPr>
              <w:rPr>
                <w:ins w:id="2136" w:author="Jens Ohm" w:date="2018-10-04T16:04:00Z"/>
                <w:szCs w:val="22"/>
              </w:rPr>
            </w:pPr>
            <w:ins w:id="2137" w:author="Jens Ohm" w:date="2018-10-04T16:04:00Z">
              <w:r>
                <w:rPr>
                  <w:rFonts w:hint="eastAsia"/>
                  <w:lang w:eastAsia="ko-KR"/>
                </w:rPr>
                <w:t>JVET-L</w:t>
              </w:r>
              <w:r>
                <w:rPr>
                  <w:lang w:eastAsia="ko-KR"/>
                </w:rPr>
                <w:t>0340 (Huawei)</w:t>
              </w:r>
            </w:ins>
          </w:p>
        </w:tc>
      </w:tr>
      <w:tr w:rsidR="0043234A" w:rsidRPr="0098282E" w:rsidTr="0043234A">
        <w:trPr>
          <w:trHeight w:val="300"/>
          <w:ins w:id="2138" w:author="Jens Ohm" w:date="2018-10-04T16:04:00Z"/>
        </w:trPr>
        <w:tc>
          <w:tcPr>
            <w:tcW w:w="0" w:type="auto"/>
            <w:shd w:val="clear" w:color="auto" w:fill="auto"/>
            <w:noWrap/>
          </w:tcPr>
          <w:p w:rsidR="0043234A" w:rsidRDefault="0043234A" w:rsidP="0043234A">
            <w:pPr>
              <w:rPr>
                <w:ins w:id="2139" w:author="Jens Ohm" w:date="2018-10-04T16:04:00Z"/>
                <w:szCs w:val="22"/>
              </w:rPr>
            </w:pPr>
            <w:ins w:id="2140" w:author="Jens Ohm" w:date="2018-10-04T16:04:00Z">
              <w:r>
                <w:rPr>
                  <w:szCs w:val="22"/>
                </w:rPr>
                <w:t>5.6.3</w:t>
              </w:r>
            </w:ins>
          </w:p>
        </w:tc>
        <w:tc>
          <w:tcPr>
            <w:tcW w:w="7275" w:type="dxa"/>
            <w:shd w:val="clear" w:color="auto" w:fill="auto"/>
            <w:noWrap/>
          </w:tcPr>
          <w:p w:rsidR="0043234A" w:rsidRDefault="0043234A" w:rsidP="0043234A">
            <w:pPr>
              <w:rPr>
                <w:ins w:id="2141" w:author="Jens Ohm" w:date="2018-10-04T16:04:00Z"/>
                <w:szCs w:val="22"/>
              </w:rPr>
            </w:pPr>
            <w:ins w:id="2142" w:author="Jens Ohm" w:date="2018-10-04T16:04:00Z">
              <w:r>
                <w:rPr>
                  <w:szCs w:val="22"/>
                </w:rPr>
                <w:t xml:space="preserve">CCLM </w:t>
              </w:r>
              <w:r w:rsidRPr="007B5C2E">
                <w:rPr>
                  <w:szCs w:val="22"/>
                </w:rPr>
                <w:t xml:space="preserve">+ MDLM; both using 1 luma line </w:t>
              </w:r>
              <w:r>
                <w:rPr>
                  <w:szCs w:val="22"/>
                </w:rPr>
                <w:t>(CU)</w:t>
              </w:r>
              <w:r w:rsidRPr="007B5C2E">
                <w:rPr>
                  <w:szCs w:val="22"/>
                </w:rPr>
                <w:t>; both using simplified method</w:t>
              </w:r>
              <w:r>
                <w:rPr>
                  <w:szCs w:val="22"/>
                </w:rPr>
                <w:t xml:space="preserve"> from test 5.1.1</w:t>
              </w:r>
            </w:ins>
          </w:p>
        </w:tc>
        <w:tc>
          <w:tcPr>
            <w:tcW w:w="1440" w:type="dxa"/>
            <w:vMerge/>
            <w:shd w:val="clear" w:color="auto" w:fill="auto"/>
            <w:noWrap/>
          </w:tcPr>
          <w:p w:rsidR="0043234A" w:rsidRPr="007B5C2E" w:rsidRDefault="0043234A" w:rsidP="0043234A">
            <w:pPr>
              <w:rPr>
                <w:ins w:id="2143" w:author="Jens Ohm" w:date="2018-10-04T16:04:00Z"/>
                <w:szCs w:val="22"/>
              </w:rPr>
            </w:pPr>
          </w:p>
        </w:tc>
      </w:tr>
      <w:tr w:rsidR="0043234A" w:rsidRPr="0098282E" w:rsidTr="0043234A">
        <w:trPr>
          <w:trHeight w:val="300"/>
          <w:ins w:id="2144" w:author="Jens Ohm" w:date="2018-10-04T16:04:00Z"/>
        </w:trPr>
        <w:tc>
          <w:tcPr>
            <w:tcW w:w="0" w:type="auto"/>
            <w:shd w:val="clear" w:color="auto" w:fill="auto"/>
            <w:noWrap/>
          </w:tcPr>
          <w:p w:rsidR="0043234A" w:rsidRDefault="0043234A" w:rsidP="0043234A">
            <w:pPr>
              <w:rPr>
                <w:ins w:id="2145" w:author="Jens Ohm" w:date="2018-10-04T16:04:00Z"/>
                <w:szCs w:val="22"/>
                <w:lang w:eastAsia="ja-JP"/>
              </w:rPr>
            </w:pPr>
            <w:ins w:id="2146" w:author="Jens Ohm" w:date="2018-10-04T16:04:00Z">
              <w:r>
                <w:rPr>
                  <w:szCs w:val="22"/>
                  <w:lang w:eastAsia="ja-JP"/>
                </w:rPr>
                <w:t>5.7.2</w:t>
              </w:r>
            </w:ins>
          </w:p>
        </w:tc>
        <w:tc>
          <w:tcPr>
            <w:tcW w:w="7275" w:type="dxa"/>
            <w:shd w:val="clear" w:color="auto" w:fill="auto"/>
            <w:noWrap/>
          </w:tcPr>
          <w:p w:rsidR="0043234A" w:rsidRPr="00262817" w:rsidRDefault="0043234A" w:rsidP="0043234A">
            <w:pPr>
              <w:rPr>
                <w:ins w:id="2147" w:author="Jens Ohm" w:date="2018-10-04T16:04:00Z"/>
                <w:szCs w:val="22"/>
                <w:lang w:eastAsia="ja-JP"/>
              </w:rPr>
            </w:pPr>
            <w:ins w:id="2148" w:author="Jens Ohm" w:date="2018-10-04T16:04:00Z">
              <w:r w:rsidRPr="00262817">
                <w:rPr>
                  <w:szCs w:val="22"/>
                  <w:lang w:eastAsia="ja-JP"/>
                </w:rPr>
                <w:t>Adaptive inter-residual prediction with fast RDO</w:t>
              </w:r>
            </w:ins>
            <w:ins w:id="2149" w:author="Jens Ohm" w:date="2018-10-04T16:24:00Z">
              <w:r w:rsidR="00082A84">
                <w:rPr>
                  <w:szCs w:val="22"/>
                  <w:lang w:eastAsia="ja-JP"/>
                </w:rPr>
                <w:t xml:space="preserve"> (uses </w:t>
              </w:r>
            </w:ins>
            <w:ins w:id="2150" w:author="Jens Ohm" w:date="2018-10-04T16:25:00Z">
              <w:r w:rsidR="00082A84">
                <w:rPr>
                  <w:szCs w:val="22"/>
                  <w:lang w:eastAsia="ja-JP"/>
                </w:rPr>
                <w:t>LM for Cb-to-Cr or Cr-to-Cb prediction, switchable)</w:t>
              </w:r>
            </w:ins>
          </w:p>
        </w:tc>
        <w:tc>
          <w:tcPr>
            <w:tcW w:w="1440" w:type="dxa"/>
            <w:shd w:val="clear" w:color="auto" w:fill="auto"/>
            <w:noWrap/>
          </w:tcPr>
          <w:p w:rsidR="0043234A" w:rsidRPr="00262817" w:rsidRDefault="0043234A" w:rsidP="0043234A">
            <w:pPr>
              <w:rPr>
                <w:ins w:id="2151" w:author="Jens Ohm" w:date="2018-10-04T16:04:00Z"/>
                <w:szCs w:val="22"/>
                <w:lang w:eastAsia="ja-JP"/>
              </w:rPr>
            </w:pPr>
            <w:ins w:id="2152" w:author="Jens Ohm" w:date="2018-10-04T16:04:00Z">
              <w:r>
                <w:rPr>
                  <w:rFonts w:hint="eastAsia"/>
                  <w:lang w:eastAsia="ko-KR"/>
                </w:rPr>
                <w:t>JVET-L</w:t>
              </w:r>
              <w:r>
                <w:rPr>
                  <w:lang w:eastAsia="ko-KR"/>
                </w:rPr>
                <w:t>0378 (KDDI)</w:t>
              </w:r>
            </w:ins>
          </w:p>
        </w:tc>
      </w:tr>
      <w:tr w:rsidR="0043234A" w:rsidRPr="0098282E" w:rsidTr="0043234A">
        <w:trPr>
          <w:trHeight w:val="300"/>
          <w:ins w:id="2153" w:author="Jens Ohm" w:date="2018-10-04T16:04:00Z"/>
        </w:trPr>
        <w:tc>
          <w:tcPr>
            <w:tcW w:w="0" w:type="auto"/>
            <w:shd w:val="clear" w:color="auto" w:fill="auto"/>
            <w:noWrap/>
          </w:tcPr>
          <w:p w:rsidR="0043234A" w:rsidRDefault="0043234A" w:rsidP="0043234A">
            <w:pPr>
              <w:rPr>
                <w:ins w:id="2154" w:author="Jens Ohm" w:date="2018-10-04T16:04:00Z"/>
                <w:szCs w:val="22"/>
                <w:lang w:eastAsia="ja-JP"/>
              </w:rPr>
            </w:pPr>
            <w:ins w:id="2155" w:author="Jens Ohm" w:date="2018-10-04T16:04:00Z">
              <w:r>
                <w:t>5.9.1</w:t>
              </w:r>
            </w:ins>
          </w:p>
        </w:tc>
        <w:tc>
          <w:tcPr>
            <w:tcW w:w="7275" w:type="dxa"/>
            <w:shd w:val="clear" w:color="auto" w:fill="auto"/>
            <w:noWrap/>
          </w:tcPr>
          <w:p w:rsidR="0043234A" w:rsidRDefault="0043234A" w:rsidP="0043234A">
            <w:pPr>
              <w:rPr>
                <w:ins w:id="2156" w:author="Jens Ohm" w:date="2018-10-04T16:04:00Z"/>
              </w:rPr>
            </w:pPr>
            <w:ins w:id="2157" w:author="Jens Ohm" w:date="2018-10-04T16:04:00Z">
              <w:r w:rsidRPr="007C6436">
                <w:t>Adaptive Grouping LM</w:t>
              </w:r>
            </w:ins>
          </w:p>
        </w:tc>
        <w:tc>
          <w:tcPr>
            <w:tcW w:w="1440" w:type="dxa"/>
            <w:shd w:val="clear" w:color="auto" w:fill="auto"/>
            <w:noWrap/>
          </w:tcPr>
          <w:p w:rsidR="0043234A" w:rsidRDefault="0043234A" w:rsidP="0043234A">
            <w:pPr>
              <w:rPr>
                <w:ins w:id="2158" w:author="Jens Ohm" w:date="2018-10-04T16:04:00Z"/>
                <w:szCs w:val="22"/>
                <w:lang w:eastAsia="ja-JP"/>
              </w:rPr>
            </w:pPr>
            <w:ins w:id="2159" w:author="Jens Ohm" w:date="2018-10-04T16:04:00Z">
              <w:r>
                <w:rPr>
                  <w:szCs w:val="22"/>
                  <w:lang w:eastAsia="ja-JP"/>
                </w:rPr>
                <w:t>JVET-L0419 (ITRI)</w:t>
              </w:r>
            </w:ins>
          </w:p>
        </w:tc>
      </w:tr>
    </w:tbl>
    <w:p w:rsidR="0043234A" w:rsidRDefault="0043234A" w:rsidP="009102B3">
      <w:pPr>
        <w:rPr>
          <w:ins w:id="2160" w:author="Jens Ohm" w:date="2018-10-04T16:08:00Z"/>
          <w:lang w:eastAsia="de-DE"/>
        </w:rPr>
      </w:pPr>
    </w:p>
    <w:tbl>
      <w:tblPr>
        <w:tblW w:w="10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945"/>
        <w:gridCol w:w="812"/>
        <w:gridCol w:w="812"/>
        <w:gridCol w:w="812"/>
        <w:gridCol w:w="764"/>
        <w:gridCol w:w="683"/>
        <w:gridCol w:w="884"/>
        <w:gridCol w:w="812"/>
        <w:gridCol w:w="812"/>
        <w:gridCol w:w="764"/>
        <w:gridCol w:w="733"/>
      </w:tblGrid>
      <w:tr w:rsidR="00082A84" w:rsidRPr="007E582B" w:rsidTr="005A5C95">
        <w:trPr>
          <w:trHeight w:val="300"/>
          <w:ins w:id="2161" w:author="Jens Ohm" w:date="2018-10-04T16:08:00Z"/>
        </w:trPr>
        <w:tc>
          <w:tcPr>
            <w:tcW w:w="683" w:type="dxa"/>
            <w:shd w:val="clear" w:color="auto" w:fill="auto"/>
            <w:noWrap/>
            <w:hideMark/>
          </w:tcPr>
          <w:p w:rsidR="00082A84" w:rsidRPr="007E582B" w:rsidRDefault="00082A84" w:rsidP="005A5C95">
            <w:pPr>
              <w:rPr>
                <w:ins w:id="2162" w:author="Jens Ohm" w:date="2018-10-04T16:08:00Z"/>
                <w:sz w:val="20"/>
              </w:rPr>
            </w:pPr>
          </w:p>
        </w:tc>
        <w:tc>
          <w:tcPr>
            <w:tcW w:w="1945" w:type="dxa"/>
            <w:tcBorders>
              <w:right w:val="single" w:sz="8" w:space="0" w:color="auto"/>
            </w:tcBorders>
            <w:shd w:val="clear" w:color="auto" w:fill="auto"/>
            <w:noWrap/>
            <w:hideMark/>
          </w:tcPr>
          <w:p w:rsidR="00082A84" w:rsidRPr="007E582B" w:rsidRDefault="00082A84" w:rsidP="005A5C95">
            <w:pPr>
              <w:rPr>
                <w:ins w:id="2163" w:author="Jens Ohm" w:date="2018-10-04T16:08:00Z"/>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64" w:author="Jens Ohm" w:date="2018-10-04T16:08:00Z"/>
                <w:b/>
                <w:bCs/>
                <w:sz w:val="20"/>
              </w:rPr>
            </w:pPr>
            <w:ins w:id="2165" w:author="Jens Ohm" w:date="2018-10-04T16:08:00Z">
              <w:r w:rsidRPr="00911133">
                <w:rPr>
                  <w:b/>
                  <w:bCs/>
                  <w:sz w:val="20"/>
                </w:rPr>
                <w:t>All Intra Main10 - Over VTM</w:t>
              </w:r>
              <w:r>
                <w:rPr>
                  <w:b/>
                  <w:bCs/>
                  <w:sz w:val="20"/>
                </w:rPr>
                <w:t>-2</w:t>
              </w:r>
              <w:r w:rsidRPr="00911133">
                <w:rPr>
                  <w:b/>
                  <w:bCs/>
                  <w:sz w:val="20"/>
                </w:rPr>
                <w:t>.0</w:t>
              </w:r>
              <w:r>
                <w:rPr>
                  <w:b/>
                  <w:bCs/>
                  <w:sz w:val="20"/>
                </w:rPr>
                <w:t>.1</w:t>
              </w:r>
            </w:ins>
          </w:p>
        </w:tc>
        <w:tc>
          <w:tcPr>
            <w:tcW w:w="4005" w:type="dxa"/>
            <w:gridSpan w:val="5"/>
            <w:tcBorders>
              <w:top w:val="single" w:sz="8" w:space="0" w:color="auto"/>
              <w:left w:val="single" w:sz="8" w:space="0" w:color="auto"/>
              <w:right w:val="single" w:sz="8" w:space="0" w:color="auto"/>
            </w:tcBorders>
            <w:shd w:val="clear" w:color="auto" w:fill="auto"/>
            <w:noWrap/>
            <w:hideMark/>
          </w:tcPr>
          <w:p w:rsidR="00082A84" w:rsidRPr="007E582B" w:rsidRDefault="00082A84" w:rsidP="005A5C95">
            <w:pPr>
              <w:jc w:val="center"/>
              <w:rPr>
                <w:ins w:id="2166" w:author="Jens Ohm" w:date="2018-10-04T16:08:00Z"/>
                <w:b/>
                <w:bCs/>
                <w:sz w:val="20"/>
              </w:rPr>
            </w:pPr>
            <w:ins w:id="2167" w:author="Jens Ohm" w:date="2018-10-04T16:08:00Z">
              <w:r>
                <w:rPr>
                  <w:b/>
                  <w:bCs/>
                  <w:sz w:val="20"/>
                </w:rPr>
                <w:t>Random Access</w:t>
              </w:r>
              <w:r w:rsidRPr="00911133">
                <w:rPr>
                  <w:b/>
                  <w:bCs/>
                  <w:sz w:val="20"/>
                </w:rPr>
                <w:t xml:space="preserve"> Main10 - Over </w:t>
              </w:r>
              <w:r>
                <w:rPr>
                  <w:b/>
                  <w:bCs/>
                  <w:sz w:val="20"/>
                </w:rPr>
                <w:t xml:space="preserve">VTM-2.0.1 </w:t>
              </w:r>
            </w:ins>
          </w:p>
        </w:tc>
      </w:tr>
      <w:tr w:rsidR="00082A84" w:rsidRPr="007E582B" w:rsidTr="005A5C95">
        <w:trPr>
          <w:trHeight w:val="300"/>
          <w:ins w:id="2168" w:author="Jens Ohm" w:date="2018-10-04T16:08:00Z"/>
        </w:trPr>
        <w:tc>
          <w:tcPr>
            <w:tcW w:w="683" w:type="dxa"/>
            <w:shd w:val="clear" w:color="auto" w:fill="auto"/>
            <w:noWrap/>
            <w:hideMark/>
          </w:tcPr>
          <w:p w:rsidR="00082A84" w:rsidRPr="007E582B" w:rsidRDefault="00082A84" w:rsidP="005A5C95">
            <w:pPr>
              <w:rPr>
                <w:ins w:id="2169" w:author="Jens Ohm" w:date="2018-10-04T16:08:00Z"/>
                <w:b/>
                <w:bCs/>
                <w:sz w:val="20"/>
              </w:rPr>
            </w:pPr>
            <w:ins w:id="2170" w:author="Jens Ohm" w:date="2018-10-04T16:08:00Z">
              <w:r w:rsidRPr="007E582B">
                <w:rPr>
                  <w:b/>
                  <w:bCs/>
                  <w:sz w:val="20"/>
                </w:rPr>
                <w:t>Test#</w:t>
              </w:r>
            </w:ins>
          </w:p>
        </w:tc>
        <w:tc>
          <w:tcPr>
            <w:tcW w:w="1945" w:type="dxa"/>
            <w:tcBorders>
              <w:right w:val="single" w:sz="8" w:space="0" w:color="auto"/>
            </w:tcBorders>
            <w:shd w:val="clear" w:color="auto" w:fill="auto"/>
            <w:noWrap/>
            <w:hideMark/>
          </w:tcPr>
          <w:p w:rsidR="00082A84" w:rsidRPr="007E582B" w:rsidRDefault="00082A84" w:rsidP="005A5C95">
            <w:pPr>
              <w:rPr>
                <w:ins w:id="2171" w:author="Jens Ohm" w:date="2018-10-04T16:08:00Z"/>
                <w:b/>
                <w:bCs/>
                <w:sz w:val="20"/>
              </w:rPr>
            </w:pPr>
            <w:ins w:id="2172" w:author="Jens Ohm" w:date="2018-10-04T16:08:00Z">
              <w:r w:rsidRPr="007E582B">
                <w:rPr>
                  <w:b/>
                  <w:bCs/>
                  <w:sz w:val="20"/>
                </w:rPr>
                <w:t>Description</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73" w:author="Jens Ohm" w:date="2018-10-04T16:08:00Z"/>
                <w:b/>
                <w:bCs/>
                <w:sz w:val="20"/>
              </w:rPr>
            </w:pPr>
            <w:ins w:id="2174" w:author="Jens Ohm" w:date="2018-10-04T16:08:00Z">
              <w:r w:rsidRPr="007E582B">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75" w:author="Jens Ohm" w:date="2018-10-04T16:08:00Z"/>
                <w:b/>
                <w:bCs/>
                <w:sz w:val="20"/>
              </w:rPr>
            </w:pPr>
            <w:ins w:id="2176" w:author="Jens Ohm" w:date="2018-10-04T16:08:00Z">
              <w:r w:rsidRPr="007E582B">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77" w:author="Jens Ohm" w:date="2018-10-04T16:08:00Z"/>
                <w:b/>
                <w:bCs/>
                <w:sz w:val="20"/>
              </w:rPr>
            </w:pPr>
            <w:ins w:id="2178" w:author="Jens Ohm" w:date="2018-10-04T16:08:00Z">
              <w:r w:rsidRPr="007E582B">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79" w:author="Jens Ohm" w:date="2018-10-04T16:08:00Z"/>
                <w:b/>
                <w:bCs/>
                <w:sz w:val="20"/>
              </w:rPr>
            </w:pPr>
            <w:ins w:id="2180" w:author="Jens Ohm" w:date="2018-10-04T16:08:00Z">
              <w:r w:rsidRPr="007E582B">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81" w:author="Jens Ohm" w:date="2018-10-04T16:08:00Z"/>
                <w:b/>
                <w:bCs/>
                <w:sz w:val="20"/>
              </w:rPr>
            </w:pPr>
            <w:ins w:id="2182" w:author="Jens Ohm" w:date="2018-10-04T16:08:00Z">
              <w:r w:rsidRPr="007E582B">
                <w:rPr>
                  <w:b/>
                  <w:bCs/>
                  <w:sz w:val="20"/>
                </w:rPr>
                <w:t>DecT</w:t>
              </w:r>
            </w:ins>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83" w:author="Jens Ohm" w:date="2018-10-04T16:08:00Z"/>
                <w:b/>
                <w:bCs/>
                <w:sz w:val="20"/>
              </w:rPr>
            </w:pPr>
            <w:ins w:id="2184" w:author="Jens Ohm" w:date="2018-10-04T16:08:00Z">
              <w:r w:rsidRPr="007E582B">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85" w:author="Jens Ohm" w:date="2018-10-04T16:08:00Z"/>
                <w:b/>
                <w:bCs/>
                <w:sz w:val="20"/>
              </w:rPr>
            </w:pPr>
            <w:ins w:id="2186" w:author="Jens Ohm" w:date="2018-10-04T16:08:00Z">
              <w:r w:rsidRPr="007E582B">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87" w:author="Jens Ohm" w:date="2018-10-04T16:08:00Z"/>
                <w:b/>
                <w:bCs/>
                <w:sz w:val="20"/>
              </w:rPr>
            </w:pPr>
            <w:ins w:id="2188" w:author="Jens Ohm" w:date="2018-10-04T16:08:00Z">
              <w:r w:rsidRPr="007E582B">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89" w:author="Jens Ohm" w:date="2018-10-04T16:08:00Z"/>
                <w:b/>
                <w:bCs/>
                <w:sz w:val="20"/>
              </w:rPr>
            </w:pPr>
            <w:ins w:id="2190" w:author="Jens Ohm" w:date="2018-10-04T16:08:00Z">
              <w:r w:rsidRPr="007E582B">
                <w:rPr>
                  <w:b/>
                  <w:bCs/>
                  <w:sz w:val="20"/>
                </w:rPr>
                <w:t>EncT</w:t>
              </w:r>
            </w:ins>
          </w:p>
        </w:tc>
        <w:tc>
          <w:tcPr>
            <w:tcW w:w="733" w:type="dxa"/>
            <w:tcBorders>
              <w:top w:val="single" w:sz="8" w:space="0" w:color="auto"/>
              <w:left w:val="single" w:sz="8" w:space="0" w:color="auto"/>
              <w:bottom w:val="single" w:sz="8" w:space="0" w:color="auto"/>
              <w:right w:val="single" w:sz="8" w:space="0" w:color="auto"/>
            </w:tcBorders>
            <w:shd w:val="clear" w:color="auto" w:fill="auto"/>
            <w:noWrap/>
            <w:hideMark/>
          </w:tcPr>
          <w:p w:rsidR="00082A84" w:rsidRPr="007E582B" w:rsidRDefault="00082A84" w:rsidP="005A5C95">
            <w:pPr>
              <w:jc w:val="center"/>
              <w:rPr>
                <w:ins w:id="2191" w:author="Jens Ohm" w:date="2018-10-04T16:08:00Z"/>
                <w:b/>
                <w:bCs/>
                <w:sz w:val="20"/>
              </w:rPr>
            </w:pPr>
            <w:ins w:id="2192" w:author="Jens Ohm" w:date="2018-10-04T16:08:00Z">
              <w:r w:rsidRPr="007E582B">
                <w:rPr>
                  <w:b/>
                  <w:bCs/>
                  <w:sz w:val="20"/>
                </w:rPr>
                <w:t>DecT</w:t>
              </w:r>
            </w:ins>
          </w:p>
        </w:tc>
      </w:tr>
      <w:tr w:rsidR="00082A84" w:rsidRPr="007E582B" w:rsidTr="005A5C95">
        <w:trPr>
          <w:trHeight w:val="300"/>
          <w:ins w:id="2193" w:author="Jens Ohm" w:date="2018-10-04T16:08:00Z"/>
        </w:trPr>
        <w:tc>
          <w:tcPr>
            <w:tcW w:w="683" w:type="dxa"/>
            <w:shd w:val="clear" w:color="auto" w:fill="auto"/>
            <w:noWrap/>
          </w:tcPr>
          <w:p w:rsidR="00082A84" w:rsidRPr="007E582B" w:rsidRDefault="00082A84" w:rsidP="005A5C95">
            <w:pPr>
              <w:rPr>
                <w:ins w:id="2194" w:author="Jens Ohm" w:date="2018-10-04T16:08:00Z"/>
                <w:sz w:val="20"/>
                <w:lang w:eastAsia="ko-KR"/>
              </w:rPr>
            </w:pPr>
            <w:ins w:id="2195" w:author="Jens Ohm" w:date="2018-10-04T16:08:00Z">
              <w:r w:rsidRPr="007E582B">
                <w:rPr>
                  <w:sz w:val="20"/>
                </w:rPr>
                <w:t>5.2.1</w:t>
              </w:r>
            </w:ins>
          </w:p>
        </w:tc>
        <w:tc>
          <w:tcPr>
            <w:tcW w:w="1945" w:type="dxa"/>
            <w:tcBorders>
              <w:right w:val="single" w:sz="8" w:space="0" w:color="auto"/>
            </w:tcBorders>
            <w:shd w:val="clear" w:color="auto" w:fill="auto"/>
            <w:noWrap/>
          </w:tcPr>
          <w:p w:rsidR="00082A84" w:rsidRPr="007E582B" w:rsidRDefault="00082A84" w:rsidP="005A5C95">
            <w:pPr>
              <w:rPr>
                <w:ins w:id="2196" w:author="Jens Ohm" w:date="2018-10-04T16:08:00Z"/>
                <w:sz w:val="20"/>
              </w:rPr>
            </w:pPr>
            <w:ins w:id="2197" w:author="Jens Ohm" w:date="2018-10-04T16:08:00Z">
              <w:r w:rsidRPr="007E582B">
                <w:rPr>
                  <w:sz w:val="20"/>
                </w:rPr>
                <w:t>CCLM + CCLM Cb-to-Cr + MMLM + MFLM + LM-Angular</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198" w:author="Jens Ohm" w:date="2018-10-04T16:08:00Z"/>
                <w:sz w:val="20"/>
              </w:rPr>
            </w:pPr>
            <w:ins w:id="2199" w:author="Jens Ohm" w:date="2018-10-04T16:08:00Z">
              <w:r w:rsidRPr="007E582B">
                <w:rPr>
                  <w:rFonts w:eastAsia="Times New Roman"/>
                  <w:color w:val="000000"/>
                  <w:sz w:val="20"/>
                </w:rPr>
                <w:t>-0.59%</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00" w:author="Jens Ohm" w:date="2018-10-04T16:08:00Z"/>
                <w:sz w:val="20"/>
              </w:rPr>
            </w:pPr>
            <w:ins w:id="2201" w:author="Jens Ohm" w:date="2018-10-04T16:08:00Z">
              <w:r w:rsidRPr="007E582B">
                <w:rPr>
                  <w:rFonts w:eastAsia="Times New Roman"/>
                  <w:color w:val="000000"/>
                  <w:sz w:val="20"/>
                </w:rPr>
                <w:t>-6.66%</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02" w:author="Jens Ohm" w:date="2018-10-04T16:08:00Z"/>
                <w:sz w:val="20"/>
              </w:rPr>
            </w:pPr>
            <w:ins w:id="2203" w:author="Jens Ohm" w:date="2018-10-04T16:08:00Z">
              <w:r w:rsidRPr="007E582B">
                <w:rPr>
                  <w:rFonts w:eastAsia="Times New Roman"/>
                  <w:color w:val="000000"/>
                  <w:sz w:val="20"/>
                </w:rPr>
                <w:t>-6.02%</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04" w:author="Jens Ohm" w:date="2018-10-04T16:08:00Z"/>
                <w:sz w:val="20"/>
              </w:rPr>
            </w:pPr>
            <w:ins w:id="2205" w:author="Jens Ohm" w:date="2018-10-04T16:08:00Z">
              <w:r w:rsidRPr="007E582B">
                <w:rPr>
                  <w:rFonts w:eastAsia="Times New Roman"/>
                  <w:color w:val="000000"/>
                  <w:sz w:val="20"/>
                </w:rPr>
                <w:t>111%</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06" w:author="Jens Ohm" w:date="2018-10-04T16:08:00Z"/>
                <w:sz w:val="20"/>
              </w:rPr>
            </w:pPr>
            <w:ins w:id="2207" w:author="Jens Ohm" w:date="2018-10-04T16:08:00Z">
              <w:r w:rsidRPr="007E582B">
                <w:rPr>
                  <w:rFonts w:eastAsia="Times New Roman"/>
                  <w:color w:val="000000"/>
                  <w:sz w:val="20"/>
                </w:rPr>
                <w:t>106%</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208" w:author="Jens Ohm" w:date="2018-10-04T16:08:00Z"/>
                <w:sz w:val="20"/>
              </w:rPr>
            </w:pPr>
            <w:ins w:id="2209" w:author="Jens Ohm" w:date="2018-10-04T16:08:00Z">
              <w:r w:rsidRPr="007E582B">
                <w:rPr>
                  <w:rFonts w:eastAsia="Times New Roman"/>
                  <w:color w:val="000000"/>
                  <w:sz w:val="20"/>
                </w:rPr>
                <w:t>-0.25%</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10" w:author="Jens Ohm" w:date="2018-10-04T16:08:00Z"/>
                <w:sz w:val="20"/>
              </w:rPr>
            </w:pPr>
            <w:ins w:id="2211" w:author="Jens Ohm" w:date="2018-10-04T16:08:00Z">
              <w:r w:rsidRPr="007E582B">
                <w:rPr>
                  <w:rFonts w:eastAsia="Times New Roman"/>
                  <w:color w:val="000000"/>
                  <w:sz w:val="20"/>
                </w:rPr>
                <w:t>-5.49%</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12" w:author="Jens Ohm" w:date="2018-10-04T16:08:00Z"/>
                <w:sz w:val="20"/>
              </w:rPr>
            </w:pPr>
            <w:ins w:id="2213" w:author="Jens Ohm" w:date="2018-10-04T16:08:00Z">
              <w:r w:rsidRPr="007E582B">
                <w:rPr>
                  <w:rFonts w:eastAsia="Times New Roman"/>
                  <w:color w:val="000000"/>
                  <w:sz w:val="20"/>
                </w:rPr>
                <w:t>-5.01%</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14" w:author="Jens Ohm" w:date="2018-10-04T16:08:00Z"/>
                <w:sz w:val="20"/>
              </w:rPr>
            </w:pPr>
            <w:ins w:id="2215" w:author="Jens Ohm" w:date="2018-10-04T16:08:00Z">
              <w:r w:rsidRPr="007E582B">
                <w:rPr>
                  <w:rFonts w:eastAsia="Times New Roman"/>
                  <w:color w:val="000000"/>
                  <w:sz w:val="20"/>
                </w:rPr>
                <w:t>107%</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16" w:author="Jens Ohm" w:date="2018-10-04T16:08:00Z"/>
                <w:sz w:val="20"/>
              </w:rPr>
            </w:pPr>
            <w:ins w:id="2217" w:author="Jens Ohm" w:date="2018-10-04T16:08:00Z">
              <w:r w:rsidRPr="007E582B">
                <w:rPr>
                  <w:rFonts w:eastAsia="Times New Roman"/>
                  <w:color w:val="000000"/>
                  <w:sz w:val="20"/>
                </w:rPr>
                <w:t>103%</w:t>
              </w:r>
            </w:ins>
          </w:p>
        </w:tc>
      </w:tr>
      <w:tr w:rsidR="00082A84" w:rsidRPr="007E582B" w:rsidTr="005A5C95">
        <w:trPr>
          <w:trHeight w:val="300"/>
          <w:ins w:id="2218" w:author="Jens Ohm" w:date="2018-10-04T16:08:00Z"/>
        </w:trPr>
        <w:tc>
          <w:tcPr>
            <w:tcW w:w="683" w:type="dxa"/>
            <w:shd w:val="clear" w:color="auto" w:fill="auto"/>
            <w:noWrap/>
          </w:tcPr>
          <w:p w:rsidR="00082A84" w:rsidRPr="007E582B" w:rsidRDefault="00082A84" w:rsidP="005A5C95">
            <w:pPr>
              <w:rPr>
                <w:ins w:id="2219" w:author="Jens Ohm" w:date="2018-10-04T16:08:00Z"/>
                <w:sz w:val="20"/>
                <w:lang w:eastAsia="ko-KR"/>
              </w:rPr>
            </w:pPr>
            <w:ins w:id="2220" w:author="Jens Ohm" w:date="2018-10-04T16:08:00Z">
              <w:r w:rsidRPr="007E582B">
                <w:rPr>
                  <w:sz w:val="20"/>
                </w:rPr>
                <w:t>5.2.2</w:t>
              </w:r>
            </w:ins>
          </w:p>
        </w:tc>
        <w:tc>
          <w:tcPr>
            <w:tcW w:w="1945" w:type="dxa"/>
            <w:tcBorders>
              <w:right w:val="single" w:sz="8" w:space="0" w:color="auto"/>
            </w:tcBorders>
            <w:shd w:val="clear" w:color="auto" w:fill="auto"/>
            <w:noWrap/>
          </w:tcPr>
          <w:p w:rsidR="00082A84" w:rsidRPr="007E582B" w:rsidRDefault="00082A84" w:rsidP="005A5C95">
            <w:pPr>
              <w:rPr>
                <w:ins w:id="2221" w:author="Jens Ohm" w:date="2018-10-04T16:08:00Z"/>
                <w:sz w:val="20"/>
              </w:rPr>
            </w:pPr>
            <w:ins w:id="2222" w:author="Jens Ohm" w:date="2018-10-04T16:08:00Z">
              <w:r w:rsidRPr="007E582B">
                <w:rPr>
                  <w:bCs/>
                  <w:sz w:val="20"/>
                  <w:lang w:eastAsia="zh-TW"/>
                </w:rPr>
                <w:t>CCLM + CCLM Cb-to-Cr</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223" w:author="Jens Ohm" w:date="2018-10-04T16:08:00Z"/>
                <w:sz w:val="20"/>
              </w:rPr>
            </w:pPr>
            <w:ins w:id="2224" w:author="Jens Ohm" w:date="2018-10-04T16:08:00Z">
              <w:r w:rsidRPr="007E582B">
                <w:rPr>
                  <w:rFonts w:eastAsia="Times New Roman"/>
                  <w:color w:val="000000"/>
                  <w:sz w:val="20"/>
                </w:rPr>
                <w:t>-0.17%</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25" w:author="Jens Ohm" w:date="2018-10-04T16:08:00Z"/>
                <w:sz w:val="20"/>
              </w:rPr>
            </w:pPr>
            <w:ins w:id="2226" w:author="Jens Ohm" w:date="2018-10-04T16:08:00Z">
              <w:r w:rsidRPr="007E582B">
                <w:rPr>
                  <w:rFonts w:eastAsia="Times New Roman"/>
                  <w:color w:val="000000"/>
                  <w:sz w:val="20"/>
                </w:rPr>
                <w:t>-2.26%</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27" w:author="Jens Ohm" w:date="2018-10-04T16:08:00Z"/>
                <w:sz w:val="20"/>
              </w:rPr>
            </w:pPr>
            <w:ins w:id="2228" w:author="Jens Ohm" w:date="2018-10-04T16:08:00Z">
              <w:r w:rsidRPr="007E582B">
                <w:rPr>
                  <w:rFonts w:eastAsia="Times New Roman"/>
                  <w:color w:val="000000"/>
                  <w:sz w:val="20"/>
                </w:rPr>
                <w:t>-1.32%</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29" w:author="Jens Ohm" w:date="2018-10-04T16:08:00Z"/>
                <w:sz w:val="20"/>
              </w:rPr>
            </w:pPr>
            <w:ins w:id="2230" w:author="Jens Ohm" w:date="2018-10-04T16:08:00Z">
              <w:r w:rsidRPr="007E582B">
                <w:rPr>
                  <w:rFonts w:eastAsia="Times New Roman"/>
                  <w:color w:val="000000"/>
                  <w:sz w:val="20"/>
                </w:rPr>
                <w:t>100%</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31" w:author="Jens Ohm" w:date="2018-10-04T16:08:00Z"/>
                <w:sz w:val="20"/>
              </w:rPr>
            </w:pPr>
            <w:ins w:id="2232" w:author="Jens Ohm" w:date="2018-10-04T16:08:00Z">
              <w:r w:rsidRPr="007E582B">
                <w:rPr>
                  <w:rFonts w:eastAsia="Times New Roman"/>
                  <w:color w:val="000000"/>
                  <w:sz w:val="20"/>
                </w:rPr>
                <w:t>102%</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233" w:author="Jens Ohm" w:date="2018-10-04T16:08:00Z"/>
                <w:sz w:val="20"/>
              </w:rPr>
            </w:pPr>
            <w:ins w:id="2234" w:author="Jens Ohm" w:date="2018-10-04T16:08:00Z">
              <w:r w:rsidRPr="007E582B">
                <w:rPr>
                  <w:rFonts w:eastAsia="Times New Roman"/>
                  <w:color w:val="000000"/>
                  <w:sz w:val="20"/>
                </w:rPr>
                <w:t>-0.04%</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35" w:author="Jens Ohm" w:date="2018-10-04T16:08:00Z"/>
                <w:sz w:val="20"/>
              </w:rPr>
            </w:pPr>
            <w:ins w:id="2236" w:author="Jens Ohm" w:date="2018-10-04T16:08:00Z">
              <w:r w:rsidRPr="007E582B">
                <w:rPr>
                  <w:rFonts w:eastAsia="Times New Roman"/>
                  <w:color w:val="000000"/>
                  <w:sz w:val="20"/>
                </w:rPr>
                <w:t>-1.75%</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37" w:author="Jens Ohm" w:date="2018-10-04T16:08:00Z"/>
                <w:sz w:val="20"/>
              </w:rPr>
            </w:pPr>
            <w:ins w:id="2238" w:author="Jens Ohm" w:date="2018-10-04T16:08:00Z">
              <w:r w:rsidRPr="007E582B">
                <w:rPr>
                  <w:rFonts w:eastAsia="Times New Roman"/>
                  <w:color w:val="000000"/>
                  <w:sz w:val="20"/>
                </w:rPr>
                <w:t>-1.16%</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39" w:author="Jens Ohm" w:date="2018-10-04T16:08:00Z"/>
                <w:sz w:val="20"/>
              </w:rPr>
            </w:pPr>
            <w:ins w:id="2240" w:author="Jens Ohm" w:date="2018-10-04T16:08:00Z">
              <w:r w:rsidRPr="007E582B">
                <w:rPr>
                  <w:rFonts w:eastAsia="Times New Roman"/>
                  <w:color w:val="000000"/>
                  <w:sz w:val="20"/>
                </w:rPr>
                <w:t>101%</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41" w:author="Jens Ohm" w:date="2018-10-04T16:08:00Z"/>
                <w:sz w:val="20"/>
              </w:rPr>
            </w:pPr>
            <w:ins w:id="2242" w:author="Jens Ohm" w:date="2018-10-04T16:08:00Z">
              <w:r w:rsidRPr="007E582B">
                <w:rPr>
                  <w:rFonts w:eastAsia="Times New Roman"/>
                  <w:color w:val="000000"/>
                  <w:sz w:val="20"/>
                </w:rPr>
                <w:t>102%</w:t>
              </w:r>
            </w:ins>
          </w:p>
        </w:tc>
      </w:tr>
      <w:tr w:rsidR="00082A84" w:rsidRPr="007E582B" w:rsidTr="005A5C95">
        <w:trPr>
          <w:trHeight w:val="300"/>
          <w:ins w:id="2243" w:author="Jens Ohm" w:date="2018-10-04T16:08:00Z"/>
        </w:trPr>
        <w:tc>
          <w:tcPr>
            <w:tcW w:w="683" w:type="dxa"/>
            <w:shd w:val="clear" w:color="auto" w:fill="auto"/>
            <w:noWrap/>
          </w:tcPr>
          <w:p w:rsidR="00082A84" w:rsidRPr="007E582B" w:rsidRDefault="00082A84" w:rsidP="005A5C95">
            <w:pPr>
              <w:rPr>
                <w:ins w:id="2244" w:author="Jens Ohm" w:date="2018-10-04T16:08:00Z"/>
                <w:sz w:val="20"/>
                <w:lang w:eastAsia="ko-KR"/>
              </w:rPr>
            </w:pPr>
            <w:ins w:id="2245" w:author="Jens Ohm" w:date="2018-10-04T16:08:00Z">
              <w:r w:rsidRPr="007E582B">
                <w:rPr>
                  <w:sz w:val="20"/>
                </w:rPr>
                <w:t>5.2.3</w:t>
              </w:r>
            </w:ins>
          </w:p>
        </w:tc>
        <w:tc>
          <w:tcPr>
            <w:tcW w:w="1945" w:type="dxa"/>
            <w:tcBorders>
              <w:right w:val="single" w:sz="8" w:space="0" w:color="auto"/>
            </w:tcBorders>
            <w:shd w:val="clear" w:color="auto" w:fill="auto"/>
            <w:noWrap/>
          </w:tcPr>
          <w:p w:rsidR="00082A84" w:rsidRPr="007E582B" w:rsidRDefault="00082A84" w:rsidP="005A5C95">
            <w:pPr>
              <w:rPr>
                <w:ins w:id="2246" w:author="Jens Ohm" w:date="2018-10-04T16:08:00Z"/>
                <w:sz w:val="20"/>
              </w:rPr>
            </w:pPr>
            <w:ins w:id="2247" w:author="Jens Ohm" w:date="2018-10-04T16:08:00Z">
              <w:r w:rsidRPr="007E582B">
                <w:rPr>
                  <w:bCs/>
                  <w:sz w:val="20"/>
                  <w:lang w:eastAsia="zh-TW"/>
                </w:rPr>
                <w:t>CCLM + CCLM Cb-to-Cr + MMLM</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248" w:author="Jens Ohm" w:date="2018-10-04T16:08:00Z"/>
                <w:sz w:val="20"/>
              </w:rPr>
            </w:pPr>
            <w:ins w:id="2249" w:author="Jens Ohm" w:date="2018-10-04T16:08:00Z">
              <w:r w:rsidRPr="007E582B">
                <w:rPr>
                  <w:rFonts w:eastAsia="Times New Roman"/>
                  <w:color w:val="000000"/>
                  <w:sz w:val="20"/>
                </w:rPr>
                <w:t>-0.49%</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50" w:author="Jens Ohm" w:date="2018-10-04T16:08:00Z"/>
                <w:sz w:val="20"/>
              </w:rPr>
            </w:pPr>
            <w:ins w:id="2251" w:author="Jens Ohm" w:date="2018-10-04T16:08:00Z">
              <w:r w:rsidRPr="007E582B">
                <w:rPr>
                  <w:rFonts w:eastAsia="Times New Roman"/>
                  <w:color w:val="000000"/>
                  <w:sz w:val="20"/>
                </w:rPr>
                <w:t>-4.52%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52" w:author="Jens Ohm" w:date="2018-10-04T16:08:00Z"/>
                <w:sz w:val="20"/>
              </w:rPr>
            </w:pPr>
            <w:ins w:id="2253" w:author="Jens Ohm" w:date="2018-10-04T16:08:00Z">
              <w:r w:rsidRPr="007E582B">
                <w:rPr>
                  <w:rFonts w:eastAsia="Times New Roman"/>
                  <w:color w:val="000000"/>
                  <w:sz w:val="20"/>
                </w:rPr>
                <w:t>-4.29%</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54" w:author="Jens Ohm" w:date="2018-10-04T16:08:00Z"/>
                <w:sz w:val="20"/>
              </w:rPr>
            </w:pPr>
            <w:ins w:id="2255" w:author="Jens Ohm" w:date="2018-10-04T16:08:00Z">
              <w:r w:rsidRPr="007E582B">
                <w:rPr>
                  <w:rFonts w:eastAsia="Times New Roman"/>
                  <w:color w:val="000000"/>
                  <w:sz w:val="20"/>
                </w:rPr>
                <w:t>102%</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56" w:author="Jens Ohm" w:date="2018-10-04T16:08:00Z"/>
                <w:sz w:val="20"/>
              </w:rPr>
            </w:pPr>
            <w:ins w:id="2257" w:author="Jens Ohm" w:date="2018-10-04T16:08:00Z">
              <w:r w:rsidRPr="007E582B">
                <w:rPr>
                  <w:rFonts w:eastAsia="Times New Roman"/>
                  <w:color w:val="000000"/>
                  <w:sz w:val="20"/>
                </w:rPr>
                <w:t>102%</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258" w:author="Jens Ohm" w:date="2018-10-04T16:08:00Z"/>
                <w:sz w:val="20"/>
              </w:rPr>
            </w:pPr>
            <w:ins w:id="2259" w:author="Jens Ohm" w:date="2018-10-04T16:08:00Z">
              <w:r w:rsidRPr="007E582B">
                <w:rPr>
                  <w:rFonts w:eastAsia="Times New Roman"/>
                  <w:color w:val="000000"/>
                  <w:sz w:val="20"/>
                </w:rPr>
                <w:t>-0.22%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60" w:author="Jens Ohm" w:date="2018-10-04T16:08:00Z"/>
                <w:sz w:val="20"/>
              </w:rPr>
            </w:pPr>
            <w:ins w:id="2261" w:author="Jens Ohm" w:date="2018-10-04T16:08:00Z">
              <w:r w:rsidRPr="007E582B">
                <w:rPr>
                  <w:rFonts w:eastAsia="Times New Roman"/>
                  <w:color w:val="000000"/>
                  <w:sz w:val="20"/>
                </w:rPr>
                <w:t>-3.74%</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62" w:author="Jens Ohm" w:date="2018-10-04T16:08:00Z"/>
                <w:sz w:val="20"/>
              </w:rPr>
            </w:pPr>
            <w:ins w:id="2263" w:author="Jens Ohm" w:date="2018-10-04T16:08:00Z">
              <w:r w:rsidRPr="007E582B">
                <w:rPr>
                  <w:rFonts w:eastAsia="Times New Roman"/>
                  <w:color w:val="000000"/>
                  <w:sz w:val="20"/>
                </w:rPr>
                <w:t>-3.74%</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64" w:author="Jens Ohm" w:date="2018-10-04T16:08:00Z"/>
                <w:sz w:val="20"/>
              </w:rPr>
            </w:pPr>
            <w:ins w:id="2265" w:author="Jens Ohm" w:date="2018-10-04T16:08:00Z">
              <w:r w:rsidRPr="007E582B">
                <w:rPr>
                  <w:rFonts w:eastAsia="Times New Roman"/>
                  <w:color w:val="000000"/>
                  <w:sz w:val="20"/>
                </w:rPr>
                <w:t>103%</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66" w:author="Jens Ohm" w:date="2018-10-04T16:08:00Z"/>
                <w:sz w:val="20"/>
              </w:rPr>
            </w:pPr>
            <w:ins w:id="2267" w:author="Jens Ohm" w:date="2018-10-04T16:08:00Z">
              <w:r w:rsidRPr="007E582B">
                <w:rPr>
                  <w:rFonts w:eastAsia="Times New Roman"/>
                  <w:color w:val="000000"/>
                  <w:sz w:val="20"/>
                </w:rPr>
                <w:t>103%</w:t>
              </w:r>
            </w:ins>
          </w:p>
        </w:tc>
      </w:tr>
      <w:tr w:rsidR="00082A84" w:rsidRPr="007E582B" w:rsidTr="005A5C95">
        <w:trPr>
          <w:trHeight w:val="300"/>
          <w:ins w:id="2268" w:author="Jens Ohm" w:date="2018-10-04T16:08:00Z"/>
        </w:trPr>
        <w:tc>
          <w:tcPr>
            <w:tcW w:w="683" w:type="dxa"/>
            <w:shd w:val="clear" w:color="auto" w:fill="auto"/>
            <w:noWrap/>
          </w:tcPr>
          <w:p w:rsidR="00082A84" w:rsidRPr="007E582B" w:rsidRDefault="00082A84" w:rsidP="005A5C95">
            <w:pPr>
              <w:rPr>
                <w:ins w:id="2269" w:author="Jens Ohm" w:date="2018-10-04T16:08:00Z"/>
                <w:sz w:val="20"/>
                <w:lang w:eastAsia="ko-KR"/>
              </w:rPr>
            </w:pPr>
            <w:ins w:id="2270" w:author="Jens Ohm" w:date="2018-10-04T16:08:00Z">
              <w:r w:rsidRPr="007E582B">
                <w:rPr>
                  <w:sz w:val="20"/>
                </w:rPr>
                <w:t>5.2.4</w:t>
              </w:r>
            </w:ins>
          </w:p>
        </w:tc>
        <w:tc>
          <w:tcPr>
            <w:tcW w:w="1945" w:type="dxa"/>
            <w:tcBorders>
              <w:right w:val="single" w:sz="8" w:space="0" w:color="auto"/>
            </w:tcBorders>
            <w:shd w:val="clear" w:color="auto" w:fill="auto"/>
            <w:noWrap/>
          </w:tcPr>
          <w:p w:rsidR="00082A84" w:rsidRPr="007E582B" w:rsidRDefault="00082A84" w:rsidP="005A5C95">
            <w:pPr>
              <w:rPr>
                <w:ins w:id="2271" w:author="Jens Ohm" w:date="2018-10-04T16:08:00Z"/>
                <w:sz w:val="20"/>
              </w:rPr>
            </w:pPr>
            <w:ins w:id="2272" w:author="Jens Ohm" w:date="2018-10-04T16:08:00Z">
              <w:r w:rsidRPr="007E582B">
                <w:rPr>
                  <w:bCs/>
                  <w:sz w:val="20"/>
                  <w:lang w:eastAsia="zh-TW"/>
                </w:rPr>
                <w:t>CCLM + CCLM Cb-to-Cr + MMLM + MFLM</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273" w:author="Jens Ohm" w:date="2018-10-04T16:08:00Z"/>
                <w:sz w:val="20"/>
              </w:rPr>
            </w:pPr>
            <w:ins w:id="2274" w:author="Jens Ohm" w:date="2018-10-04T16:08:00Z">
              <w:r w:rsidRPr="007E582B">
                <w:rPr>
                  <w:rFonts w:eastAsia="Times New Roman"/>
                  <w:color w:val="000000"/>
                  <w:sz w:val="20"/>
                </w:rPr>
                <w:t>-0.52%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75" w:author="Jens Ohm" w:date="2018-10-04T16:08:00Z"/>
                <w:sz w:val="20"/>
              </w:rPr>
            </w:pPr>
            <w:ins w:id="2276" w:author="Jens Ohm" w:date="2018-10-04T16:08:00Z">
              <w:r w:rsidRPr="007E582B">
                <w:rPr>
                  <w:rFonts w:eastAsia="Times New Roman"/>
                  <w:color w:val="000000"/>
                  <w:sz w:val="20"/>
                </w:rPr>
                <w:t>-5.50%</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77" w:author="Jens Ohm" w:date="2018-10-04T16:08:00Z"/>
                <w:sz w:val="20"/>
              </w:rPr>
            </w:pPr>
            <w:ins w:id="2278" w:author="Jens Ohm" w:date="2018-10-04T16:08:00Z">
              <w:r w:rsidRPr="007E582B">
                <w:rPr>
                  <w:rFonts w:eastAsia="Times New Roman"/>
                  <w:color w:val="000000"/>
                  <w:sz w:val="20"/>
                </w:rPr>
                <w:t>-4.98%</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79" w:author="Jens Ohm" w:date="2018-10-04T16:08:00Z"/>
                <w:sz w:val="20"/>
              </w:rPr>
            </w:pPr>
            <w:ins w:id="2280" w:author="Jens Ohm" w:date="2018-10-04T16:08:00Z">
              <w:r w:rsidRPr="007E582B">
                <w:rPr>
                  <w:rFonts w:eastAsia="Times New Roman"/>
                  <w:color w:val="000000"/>
                  <w:sz w:val="20"/>
                </w:rPr>
                <w:t>105%</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81" w:author="Jens Ohm" w:date="2018-10-04T16:08:00Z"/>
                <w:sz w:val="20"/>
              </w:rPr>
            </w:pPr>
            <w:ins w:id="2282" w:author="Jens Ohm" w:date="2018-10-04T16:08:00Z">
              <w:r w:rsidRPr="007E582B">
                <w:rPr>
                  <w:rFonts w:eastAsia="Times New Roman"/>
                  <w:color w:val="000000"/>
                  <w:sz w:val="20"/>
                </w:rPr>
                <w:t>106%</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283" w:author="Jens Ohm" w:date="2018-10-04T16:08:00Z"/>
                <w:sz w:val="20"/>
              </w:rPr>
            </w:pPr>
            <w:ins w:id="2284" w:author="Jens Ohm" w:date="2018-10-04T16:08:00Z">
              <w:r w:rsidRPr="007E582B">
                <w:rPr>
                  <w:rFonts w:eastAsia="Times New Roman"/>
                  <w:color w:val="000000"/>
                  <w:sz w:val="20"/>
                </w:rPr>
                <w:t>-0.23%</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85" w:author="Jens Ohm" w:date="2018-10-04T16:08:00Z"/>
                <w:sz w:val="20"/>
              </w:rPr>
            </w:pPr>
            <w:ins w:id="2286" w:author="Jens Ohm" w:date="2018-10-04T16:08:00Z">
              <w:r w:rsidRPr="007E582B">
                <w:rPr>
                  <w:rFonts w:eastAsia="Times New Roman"/>
                  <w:color w:val="000000"/>
                  <w:sz w:val="20"/>
                </w:rPr>
                <w:t>-4.69%</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87" w:author="Jens Ohm" w:date="2018-10-04T16:08:00Z"/>
                <w:sz w:val="20"/>
              </w:rPr>
            </w:pPr>
            <w:ins w:id="2288" w:author="Jens Ohm" w:date="2018-10-04T16:08:00Z">
              <w:r w:rsidRPr="007E582B">
                <w:rPr>
                  <w:rFonts w:eastAsia="Times New Roman"/>
                  <w:color w:val="000000"/>
                  <w:sz w:val="20"/>
                </w:rPr>
                <w:t>-4.29%</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289" w:author="Jens Ohm" w:date="2018-10-04T16:08:00Z"/>
                <w:sz w:val="20"/>
              </w:rPr>
            </w:pPr>
            <w:ins w:id="2290" w:author="Jens Ohm" w:date="2018-10-04T16:08:00Z">
              <w:r w:rsidRPr="007E582B">
                <w:rPr>
                  <w:rFonts w:eastAsia="Times New Roman"/>
                  <w:color w:val="000000"/>
                  <w:sz w:val="20"/>
                </w:rPr>
                <w:t>104%</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291" w:author="Jens Ohm" w:date="2018-10-04T16:08:00Z"/>
                <w:sz w:val="20"/>
              </w:rPr>
            </w:pPr>
            <w:ins w:id="2292" w:author="Jens Ohm" w:date="2018-10-04T16:08:00Z">
              <w:r w:rsidRPr="007E582B">
                <w:rPr>
                  <w:rFonts w:eastAsia="Times New Roman"/>
                  <w:color w:val="000000"/>
                  <w:sz w:val="20"/>
                </w:rPr>
                <w:t>103%</w:t>
              </w:r>
            </w:ins>
          </w:p>
        </w:tc>
      </w:tr>
      <w:tr w:rsidR="00082A84" w:rsidRPr="007E582B" w:rsidTr="005A5C95">
        <w:trPr>
          <w:trHeight w:val="300"/>
          <w:ins w:id="2293" w:author="Jens Ohm" w:date="2018-10-04T16:08:00Z"/>
        </w:trPr>
        <w:tc>
          <w:tcPr>
            <w:tcW w:w="683" w:type="dxa"/>
            <w:shd w:val="clear" w:color="auto" w:fill="auto"/>
            <w:noWrap/>
          </w:tcPr>
          <w:p w:rsidR="00082A84" w:rsidRPr="007E582B" w:rsidRDefault="00082A84" w:rsidP="005A5C95">
            <w:pPr>
              <w:rPr>
                <w:ins w:id="2294" w:author="Jens Ohm" w:date="2018-10-04T16:08:00Z"/>
                <w:sz w:val="20"/>
                <w:lang w:eastAsia="ko-KR"/>
              </w:rPr>
            </w:pPr>
            <w:ins w:id="2295" w:author="Jens Ohm" w:date="2018-10-04T16:08:00Z">
              <w:r w:rsidRPr="007E582B">
                <w:rPr>
                  <w:sz w:val="20"/>
                </w:rPr>
                <w:t>5.3.1</w:t>
              </w:r>
            </w:ins>
          </w:p>
        </w:tc>
        <w:tc>
          <w:tcPr>
            <w:tcW w:w="1945" w:type="dxa"/>
            <w:tcBorders>
              <w:right w:val="single" w:sz="8" w:space="0" w:color="auto"/>
            </w:tcBorders>
            <w:shd w:val="clear" w:color="auto" w:fill="auto"/>
            <w:noWrap/>
          </w:tcPr>
          <w:p w:rsidR="00082A84" w:rsidRPr="007E582B" w:rsidRDefault="00082A84" w:rsidP="005A5C95">
            <w:pPr>
              <w:rPr>
                <w:ins w:id="2296" w:author="Jens Ohm" w:date="2018-10-04T16:08:00Z"/>
                <w:sz w:val="20"/>
              </w:rPr>
            </w:pPr>
            <w:ins w:id="2297" w:author="Jens Ohm" w:date="2018-10-04T16:08:00Z">
              <w:r w:rsidRPr="007E582B">
                <w:rPr>
                  <w:sz w:val="20"/>
                </w:rPr>
                <w:t>MNLM</w:t>
              </w:r>
              <w:r>
                <w:rPr>
                  <w:rFonts w:eastAsia="PMingLiU" w:hint="eastAsia"/>
                  <w:sz w:val="20"/>
                  <w:lang w:eastAsia="zh-TW"/>
                </w:rPr>
                <w:t xml:space="preserve">: </w:t>
              </w:r>
              <w:r>
                <w:rPr>
                  <w:rFonts w:eastAsia="PMingLiU" w:hint="eastAsia"/>
                  <w:lang w:eastAsia="zh-TW"/>
                </w:rPr>
                <w:t xml:space="preserve">CCLM + CCLM Cb-to-Cr + MMLM +   Above-MMLM + Left-MMLM + Test 5.8.1 (1 line buffer </w:t>
              </w:r>
              <w:r>
                <w:rPr>
                  <w:rFonts w:eastAsia="PMingLiU"/>
                  <w:lang w:eastAsia="zh-TW"/>
                </w:rPr>
                <w:t>at</w:t>
              </w:r>
              <w:r>
                <w:rPr>
                  <w:rFonts w:eastAsia="PMingLiU" w:hint="eastAsia"/>
                  <w:lang w:eastAsia="zh-TW"/>
                </w:rPr>
                <w:t xml:space="preserve"> CTU boundary)</w:t>
              </w:r>
            </w:ins>
          </w:p>
        </w:tc>
        <w:tc>
          <w:tcPr>
            <w:tcW w:w="812" w:type="dxa"/>
            <w:tcBorders>
              <w:top w:val="single" w:sz="8" w:space="0" w:color="auto"/>
              <w:left w:val="single" w:sz="8" w:space="0" w:color="auto"/>
              <w:bottom w:val="single" w:sz="8" w:space="0" w:color="auto"/>
            </w:tcBorders>
            <w:shd w:val="clear" w:color="auto" w:fill="auto"/>
            <w:noWrap/>
            <w:vAlign w:val="center"/>
          </w:tcPr>
          <w:p w:rsidR="00082A84" w:rsidRPr="00394251" w:rsidRDefault="00082A84" w:rsidP="005A5C95">
            <w:pPr>
              <w:jc w:val="center"/>
              <w:rPr>
                <w:ins w:id="2298" w:author="Jens Ohm" w:date="2018-10-04T16:08:00Z"/>
                <w:rFonts w:eastAsia="Times New Roman"/>
                <w:color w:val="000000"/>
                <w:sz w:val="20"/>
              </w:rPr>
            </w:pPr>
            <w:ins w:id="2299" w:author="Jens Ohm" w:date="2018-10-04T16:08:00Z">
              <w:r w:rsidRPr="00394251">
                <w:rPr>
                  <w:rFonts w:eastAsia="Times New Roman"/>
                  <w:color w:val="000000"/>
                  <w:sz w:val="20"/>
                </w:rPr>
                <w:t>-0.59%</w:t>
              </w:r>
            </w:ins>
          </w:p>
        </w:tc>
        <w:tc>
          <w:tcPr>
            <w:tcW w:w="812" w:type="dxa"/>
            <w:tcBorders>
              <w:top w:val="single" w:sz="8" w:space="0" w:color="auto"/>
              <w:bottom w:val="single" w:sz="8" w:space="0" w:color="auto"/>
            </w:tcBorders>
            <w:shd w:val="clear" w:color="auto" w:fill="auto"/>
            <w:noWrap/>
            <w:vAlign w:val="center"/>
          </w:tcPr>
          <w:p w:rsidR="00082A84" w:rsidRPr="00394251" w:rsidRDefault="00082A84" w:rsidP="005A5C95">
            <w:pPr>
              <w:jc w:val="center"/>
              <w:rPr>
                <w:ins w:id="2300" w:author="Jens Ohm" w:date="2018-10-04T16:08:00Z"/>
                <w:rFonts w:eastAsia="Times New Roman"/>
                <w:color w:val="000000"/>
                <w:sz w:val="20"/>
              </w:rPr>
            </w:pPr>
            <w:ins w:id="2301" w:author="Jens Ohm" w:date="2018-10-04T16:08:00Z">
              <w:r w:rsidRPr="00394251">
                <w:rPr>
                  <w:rFonts w:eastAsia="Times New Roman"/>
                  <w:color w:val="000000"/>
                  <w:sz w:val="20"/>
                </w:rPr>
                <w:t>-6.30%</w:t>
              </w:r>
            </w:ins>
          </w:p>
        </w:tc>
        <w:tc>
          <w:tcPr>
            <w:tcW w:w="812" w:type="dxa"/>
            <w:tcBorders>
              <w:top w:val="single" w:sz="8" w:space="0" w:color="auto"/>
              <w:bottom w:val="single" w:sz="8" w:space="0" w:color="auto"/>
            </w:tcBorders>
            <w:shd w:val="clear" w:color="auto" w:fill="auto"/>
            <w:noWrap/>
            <w:vAlign w:val="center"/>
          </w:tcPr>
          <w:p w:rsidR="00082A84" w:rsidRPr="00394251" w:rsidRDefault="00082A84" w:rsidP="005A5C95">
            <w:pPr>
              <w:jc w:val="center"/>
              <w:rPr>
                <w:ins w:id="2302" w:author="Jens Ohm" w:date="2018-10-04T16:08:00Z"/>
                <w:rFonts w:eastAsia="Times New Roman"/>
                <w:color w:val="000000"/>
                <w:sz w:val="20"/>
              </w:rPr>
            </w:pPr>
            <w:ins w:id="2303" w:author="Jens Ohm" w:date="2018-10-04T16:08:00Z">
              <w:r w:rsidRPr="00394251">
                <w:rPr>
                  <w:rFonts w:eastAsia="Times New Roman"/>
                  <w:color w:val="000000"/>
                  <w:sz w:val="20"/>
                </w:rPr>
                <w:t>-6.48%</w:t>
              </w:r>
            </w:ins>
          </w:p>
        </w:tc>
        <w:tc>
          <w:tcPr>
            <w:tcW w:w="764" w:type="dxa"/>
            <w:tcBorders>
              <w:top w:val="single" w:sz="8" w:space="0" w:color="auto"/>
              <w:bottom w:val="single" w:sz="8" w:space="0" w:color="auto"/>
            </w:tcBorders>
            <w:shd w:val="clear" w:color="auto" w:fill="auto"/>
            <w:noWrap/>
            <w:vAlign w:val="center"/>
          </w:tcPr>
          <w:p w:rsidR="00082A84" w:rsidRPr="00394251" w:rsidRDefault="00082A84" w:rsidP="005A5C95">
            <w:pPr>
              <w:jc w:val="center"/>
              <w:rPr>
                <w:ins w:id="2304" w:author="Jens Ohm" w:date="2018-10-04T16:08:00Z"/>
                <w:rFonts w:eastAsia="Times New Roman"/>
                <w:color w:val="000000"/>
                <w:sz w:val="20"/>
              </w:rPr>
            </w:pPr>
            <w:ins w:id="2305" w:author="Jens Ohm" w:date="2018-10-04T16:08:00Z">
              <w:r w:rsidRPr="00394251">
                <w:rPr>
                  <w:rFonts w:eastAsia="Times New Roman"/>
                  <w:color w:val="000000"/>
                  <w:sz w:val="20"/>
                </w:rPr>
                <w:t>103%</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394251" w:rsidRDefault="00082A84" w:rsidP="005A5C95">
            <w:pPr>
              <w:jc w:val="center"/>
              <w:rPr>
                <w:ins w:id="2306" w:author="Jens Ohm" w:date="2018-10-04T16:08:00Z"/>
                <w:rFonts w:eastAsia="Times New Roman"/>
                <w:color w:val="000000"/>
                <w:sz w:val="20"/>
              </w:rPr>
            </w:pPr>
            <w:ins w:id="2307" w:author="Jens Ohm" w:date="2018-10-04T16:08:00Z">
              <w:r w:rsidRPr="00394251">
                <w:rPr>
                  <w:rFonts w:eastAsia="Times New Roman"/>
                  <w:color w:val="000000"/>
                  <w:sz w:val="20"/>
                </w:rPr>
                <w:t>102%</w:t>
              </w:r>
            </w:ins>
          </w:p>
        </w:tc>
        <w:tc>
          <w:tcPr>
            <w:tcW w:w="884" w:type="dxa"/>
            <w:tcBorders>
              <w:top w:val="single" w:sz="8" w:space="0" w:color="auto"/>
              <w:left w:val="single" w:sz="8" w:space="0" w:color="auto"/>
              <w:bottom w:val="single" w:sz="8" w:space="0" w:color="auto"/>
            </w:tcBorders>
            <w:shd w:val="clear" w:color="auto" w:fill="auto"/>
            <w:noWrap/>
            <w:vAlign w:val="center"/>
          </w:tcPr>
          <w:p w:rsidR="00082A84" w:rsidRPr="00394251" w:rsidRDefault="00082A84" w:rsidP="005A5C95">
            <w:pPr>
              <w:jc w:val="center"/>
              <w:rPr>
                <w:ins w:id="2308" w:author="Jens Ohm" w:date="2018-10-04T16:08:00Z"/>
                <w:rFonts w:eastAsia="Times New Roman"/>
                <w:color w:val="000000"/>
                <w:sz w:val="20"/>
              </w:rPr>
            </w:pPr>
            <w:ins w:id="2309" w:author="Jens Ohm" w:date="2018-10-04T16:08:00Z">
              <w:r w:rsidRPr="00394251">
                <w:rPr>
                  <w:rFonts w:eastAsia="Times New Roman"/>
                  <w:color w:val="000000"/>
                  <w:sz w:val="20"/>
                </w:rPr>
                <w:t>-0.30%</w:t>
              </w:r>
            </w:ins>
          </w:p>
        </w:tc>
        <w:tc>
          <w:tcPr>
            <w:tcW w:w="812" w:type="dxa"/>
            <w:tcBorders>
              <w:top w:val="single" w:sz="8" w:space="0" w:color="auto"/>
              <w:bottom w:val="single" w:sz="8" w:space="0" w:color="auto"/>
            </w:tcBorders>
            <w:shd w:val="clear" w:color="auto" w:fill="auto"/>
            <w:noWrap/>
            <w:vAlign w:val="center"/>
          </w:tcPr>
          <w:p w:rsidR="00082A84" w:rsidRPr="00394251" w:rsidRDefault="00082A84" w:rsidP="005A5C95">
            <w:pPr>
              <w:jc w:val="center"/>
              <w:rPr>
                <w:ins w:id="2310" w:author="Jens Ohm" w:date="2018-10-04T16:08:00Z"/>
                <w:rFonts w:eastAsia="Times New Roman"/>
                <w:color w:val="000000"/>
                <w:sz w:val="20"/>
              </w:rPr>
            </w:pPr>
            <w:ins w:id="2311" w:author="Jens Ohm" w:date="2018-10-04T16:08:00Z">
              <w:r w:rsidRPr="00394251">
                <w:rPr>
                  <w:rFonts w:eastAsia="Times New Roman"/>
                  <w:color w:val="000000"/>
                  <w:sz w:val="20"/>
                </w:rPr>
                <w:t>-5.49%</w:t>
              </w:r>
            </w:ins>
          </w:p>
        </w:tc>
        <w:tc>
          <w:tcPr>
            <w:tcW w:w="812" w:type="dxa"/>
            <w:tcBorders>
              <w:top w:val="single" w:sz="8" w:space="0" w:color="auto"/>
              <w:bottom w:val="single" w:sz="8" w:space="0" w:color="auto"/>
            </w:tcBorders>
            <w:shd w:val="clear" w:color="auto" w:fill="auto"/>
            <w:noWrap/>
            <w:vAlign w:val="center"/>
          </w:tcPr>
          <w:p w:rsidR="00082A84" w:rsidRPr="00394251" w:rsidRDefault="00082A84" w:rsidP="005A5C95">
            <w:pPr>
              <w:jc w:val="center"/>
              <w:rPr>
                <w:ins w:id="2312" w:author="Jens Ohm" w:date="2018-10-04T16:08:00Z"/>
                <w:rFonts w:eastAsia="Times New Roman"/>
                <w:color w:val="000000"/>
                <w:sz w:val="20"/>
              </w:rPr>
            </w:pPr>
            <w:ins w:id="2313" w:author="Jens Ohm" w:date="2018-10-04T16:08:00Z">
              <w:r w:rsidRPr="00394251">
                <w:rPr>
                  <w:rFonts w:eastAsia="Times New Roman"/>
                  <w:color w:val="000000"/>
                  <w:sz w:val="20"/>
                </w:rPr>
                <w:t>-5.82%</w:t>
              </w:r>
            </w:ins>
          </w:p>
        </w:tc>
        <w:tc>
          <w:tcPr>
            <w:tcW w:w="764" w:type="dxa"/>
            <w:tcBorders>
              <w:top w:val="single" w:sz="8" w:space="0" w:color="auto"/>
              <w:bottom w:val="single" w:sz="8" w:space="0" w:color="auto"/>
            </w:tcBorders>
            <w:shd w:val="clear" w:color="auto" w:fill="auto"/>
            <w:noWrap/>
            <w:vAlign w:val="center"/>
          </w:tcPr>
          <w:p w:rsidR="00082A84" w:rsidRPr="00394251" w:rsidRDefault="00082A84" w:rsidP="005A5C95">
            <w:pPr>
              <w:jc w:val="center"/>
              <w:rPr>
                <w:ins w:id="2314" w:author="Jens Ohm" w:date="2018-10-04T16:08:00Z"/>
                <w:rFonts w:eastAsia="Times New Roman"/>
                <w:color w:val="000000"/>
                <w:sz w:val="20"/>
              </w:rPr>
            </w:pPr>
            <w:ins w:id="2315" w:author="Jens Ohm" w:date="2018-10-04T16:08:00Z">
              <w:r w:rsidRPr="00394251">
                <w:rPr>
                  <w:rFonts w:eastAsia="Times New Roman"/>
                  <w:color w:val="000000"/>
                  <w:sz w:val="20"/>
                </w:rPr>
                <w:t>105%</w:t>
              </w:r>
            </w:ins>
          </w:p>
        </w:tc>
        <w:tc>
          <w:tcPr>
            <w:tcW w:w="733" w:type="dxa"/>
            <w:tcBorders>
              <w:top w:val="single" w:sz="8" w:space="0" w:color="auto"/>
              <w:bottom w:val="single" w:sz="8" w:space="0" w:color="auto"/>
              <w:right w:val="single" w:sz="8" w:space="0" w:color="auto"/>
            </w:tcBorders>
            <w:shd w:val="clear" w:color="auto" w:fill="auto"/>
            <w:noWrap/>
            <w:vAlign w:val="center"/>
          </w:tcPr>
          <w:p w:rsidR="00082A84" w:rsidRPr="00394251" w:rsidRDefault="00082A84" w:rsidP="005A5C95">
            <w:pPr>
              <w:jc w:val="center"/>
              <w:rPr>
                <w:ins w:id="2316" w:author="Jens Ohm" w:date="2018-10-04T16:08:00Z"/>
                <w:rFonts w:eastAsia="Times New Roman"/>
                <w:color w:val="000000"/>
                <w:sz w:val="20"/>
              </w:rPr>
            </w:pPr>
            <w:ins w:id="2317" w:author="Jens Ohm" w:date="2018-10-04T16:08:00Z">
              <w:r w:rsidRPr="00394251">
                <w:rPr>
                  <w:rFonts w:eastAsia="Times New Roman"/>
                  <w:color w:val="000000"/>
                  <w:sz w:val="20"/>
                </w:rPr>
                <w:t>103%</w:t>
              </w:r>
            </w:ins>
          </w:p>
        </w:tc>
      </w:tr>
      <w:tr w:rsidR="00082A84" w:rsidRPr="007E582B" w:rsidTr="005A5C95">
        <w:trPr>
          <w:trHeight w:val="300"/>
          <w:ins w:id="2318" w:author="Jens Ohm" w:date="2018-10-04T16:08:00Z"/>
        </w:trPr>
        <w:tc>
          <w:tcPr>
            <w:tcW w:w="683" w:type="dxa"/>
            <w:shd w:val="clear" w:color="auto" w:fill="auto"/>
            <w:noWrap/>
          </w:tcPr>
          <w:p w:rsidR="00082A84" w:rsidRPr="007E582B" w:rsidRDefault="00082A84" w:rsidP="005A5C95">
            <w:pPr>
              <w:rPr>
                <w:ins w:id="2319" w:author="Jens Ohm" w:date="2018-10-04T16:08:00Z"/>
                <w:sz w:val="20"/>
                <w:lang w:eastAsia="ko-KR"/>
              </w:rPr>
            </w:pPr>
            <w:ins w:id="2320" w:author="Jens Ohm" w:date="2018-10-04T16:08:00Z">
              <w:r w:rsidRPr="007E582B">
                <w:rPr>
                  <w:sz w:val="20"/>
                </w:rPr>
                <w:t>5.4.1</w:t>
              </w:r>
            </w:ins>
          </w:p>
        </w:tc>
        <w:tc>
          <w:tcPr>
            <w:tcW w:w="1945" w:type="dxa"/>
            <w:tcBorders>
              <w:right w:val="single" w:sz="8" w:space="0" w:color="auto"/>
            </w:tcBorders>
            <w:shd w:val="clear" w:color="auto" w:fill="auto"/>
            <w:noWrap/>
          </w:tcPr>
          <w:p w:rsidR="00082A84" w:rsidRPr="007E582B" w:rsidRDefault="00082A84" w:rsidP="005A5C95">
            <w:pPr>
              <w:rPr>
                <w:ins w:id="2321" w:author="Jens Ohm" w:date="2018-10-04T16:08:00Z"/>
                <w:sz w:val="20"/>
              </w:rPr>
            </w:pPr>
            <w:ins w:id="2322" w:author="Jens Ohm" w:date="2018-10-04T16:08:00Z">
              <w:r w:rsidRPr="007E582B">
                <w:rPr>
                  <w:sz w:val="20"/>
                </w:rPr>
                <w:t>CCLM + MDLM</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323" w:author="Jens Ohm" w:date="2018-10-04T16:08:00Z"/>
                <w:sz w:val="20"/>
              </w:rPr>
            </w:pPr>
            <w:ins w:id="2324" w:author="Jens Ohm" w:date="2018-10-04T16:08:00Z">
              <w:r w:rsidRPr="007E582B">
                <w:rPr>
                  <w:rFonts w:eastAsia="Times New Roman"/>
                  <w:color w:val="000000"/>
                  <w:sz w:val="20"/>
                </w:rPr>
                <w:t>-0.06%</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25" w:author="Jens Ohm" w:date="2018-10-04T16:08:00Z"/>
                <w:sz w:val="20"/>
              </w:rPr>
            </w:pPr>
            <w:ins w:id="2326" w:author="Jens Ohm" w:date="2018-10-04T16:08:00Z">
              <w:r w:rsidRPr="007E582B">
                <w:rPr>
                  <w:rFonts w:eastAsia="Times New Roman"/>
                  <w:color w:val="000000"/>
                  <w:sz w:val="20"/>
                </w:rPr>
                <w:t>-2.71%</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27" w:author="Jens Ohm" w:date="2018-10-04T16:08:00Z"/>
                <w:sz w:val="20"/>
              </w:rPr>
            </w:pPr>
            <w:ins w:id="2328" w:author="Jens Ohm" w:date="2018-10-04T16:08:00Z">
              <w:r w:rsidRPr="007E582B">
                <w:rPr>
                  <w:rFonts w:eastAsia="Times New Roman"/>
                  <w:color w:val="000000"/>
                  <w:sz w:val="20"/>
                </w:rPr>
                <w:t>-3.13%</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29" w:author="Jens Ohm" w:date="2018-10-04T16:08:00Z"/>
                <w:sz w:val="20"/>
              </w:rPr>
            </w:pPr>
            <w:ins w:id="2330" w:author="Jens Ohm" w:date="2018-10-04T16:08:00Z">
              <w:r w:rsidRPr="007E582B">
                <w:rPr>
                  <w:rFonts w:eastAsia="Times New Roman"/>
                  <w:color w:val="000000"/>
                  <w:sz w:val="20"/>
                </w:rPr>
                <w:t>101%</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331" w:author="Jens Ohm" w:date="2018-10-04T16:08:00Z"/>
                <w:sz w:val="20"/>
              </w:rPr>
            </w:pPr>
            <w:ins w:id="2332" w:author="Jens Ohm" w:date="2018-10-04T16:08:00Z">
              <w:r w:rsidRPr="007E582B">
                <w:rPr>
                  <w:rFonts w:eastAsia="Times New Roman"/>
                  <w:color w:val="000000"/>
                  <w:sz w:val="20"/>
                </w:rPr>
                <w:t>99%</w:t>
              </w:r>
            </w:ins>
          </w:p>
        </w:tc>
        <w:tc>
          <w:tcPr>
            <w:tcW w:w="884" w:type="dxa"/>
            <w:tcBorders>
              <w:bottom w:val="single" w:sz="8" w:space="0" w:color="auto"/>
            </w:tcBorders>
            <w:noWrap/>
            <w:vAlign w:val="bottom"/>
          </w:tcPr>
          <w:p w:rsidR="00082A84" w:rsidRPr="007E582B" w:rsidRDefault="00082A84" w:rsidP="005A5C95">
            <w:pPr>
              <w:jc w:val="center"/>
              <w:rPr>
                <w:ins w:id="2333" w:author="Jens Ohm" w:date="2018-10-04T16:08:00Z"/>
                <w:sz w:val="20"/>
              </w:rPr>
            </w:pPr>
            <w:ins w:id="2334" w:author="Jens Ohm" w:date="2018-10-04T16:08:00Z">
              <w:r w:rsidRPr="007E582B">
                <w:rPr>
                  <w:rFonts w:eastAsia="Times New Roman"/>
                  <w:color w:val="000000"/>
                  <w:sz w:val="20"/>
                </w:rPr>
                <w:t>-0.03%</w:t>
              </w:r>
            </w:ins>
          </w:p>
        </w:tc>
        <w:tc>
          <w:tcPr>
            <w:tcW w:w="812" w:type="dxa"/>
            <w:tcBorders>
              <w:bottom w:val="single" w:sz="8" w:space="0" w:color="auto"/>
            </w:tcBorders>
            <w:noWrap/>
            <w:vAlign w:val="bottom"/>
          </w:tcPr>
          <w:p w:rsidR="00082A84" w:rsidRPr="007E582B" w:rsidRDefault="00082A84" w:rsidP="005A5C95">
            <w:pPr>
              <w:jc w:val="center"/>
              <w:rPr>
                <w:ins w:id="2335" w:author="Jens Ohm" w:date="2018-10-04T16:08:00Z"/>
                <w:sz w:val="20"/>
              </w:rPr>
            </w:pPr>
            <w:ins w:id="2336" w:author="Jens Ohm" w:date="2018-10-04T16:08:00Z">
              <w:r w:rsidRPr="007E582B">
                <w:rPr>
                  <w:rFonts w:eastAsia="Times New Roman"/>
                  <w:color w:val="000000"/>
                  <w:sz w:val="20"/>
                </w:rPr>
                <w:t>-2.65%</w:t>
              </w:r>
            </w:ins>
          </w:p>
        </w:tc>
        <w:tc>
          <w:tcPr>
            <w:tcW w:w="812" w:type="dxa"/>
            <w:tcBorders>
              <w:bottom w:val="single" w:sz="8" w:space="0" w:color="auto"/>
            </w:tcBorders>
            <w:noWrap/>
            <w:vAlign w:val="bottom"/>
          </w:tcPr>
          <w:p w:rsidR="00082A84" w:rsidRPr="007E582B" w:rsidRDefault="00082A84" w:rsidP="005A5C95">
            <w:pPr>
              <w:jc w:val="center"/>
              <w:rPr>
                <w:ins w:id="2337" w:author="Jens Ohm" w:date="2018-10-04T16:08:00Z"/>
                <w:sz w:val="20"/>
              </w:rPr>
            </w:pPr>
            <w:ins w:id="2338" w:author="Jens Ohm" w:date="2018-10-04T16:08:00Z">
              <w:r w:rsidRPr="007E582B">
                <w:rPr>
                  <w:rFonts w:eastAsia="Times New Roman"/>
                  <w:color w:val="000000"/>
                  <w:sz w:val="20"/>
                </w:rPr>
                <w:t>-2.84%</w:t>
              </w:r>
            </w:ins>
          </w:p>
        </w:tc>
        <w:tc>
          <w:tcPr>
            <w:tcW w:w="764" w:type="dxa"/>
            <w:tcBorders>
              <w:bottom w:val="single" w:sz="8" w:space="0" w:color="auto"/>
            </w:tcBorders>
            <w:noWrap/>
            <w:vAlign w:val="bottom"/>
          </w:tcPr>
          <w:p w:rsidR="00082A84" w:rsidRPr="007E582B" w:rsidRDefault="00082A84" w:rsidP="005A5C95">
            <w:pPr>
              <w:jc w:val="center"/>
              <w:rPr>
                <w:ins w:id="2339" w:author="Jens Ohm" w:date="2018-10-04T16:08:00Z"/>
                <w:sz w:val="20"/>
              </w:rPr>
            </w:pPr>
            <w:ins w:id="2340" w:author="Jens Ohm" w:date="2018-10-04T16:08:00Z">
              <w:r w:rsidRPr="007E582B">
                <w:rPr>
                  <w:rFonts w:eastAsia="Times New Roman"/>
                  <w:color w:val="000000"/>
                  <w:sz w:val="20"/>
                </w:rPr>
                <w:t>100%</w:t>
              </w:r>
            </w:ins>
          </w:p>
        </w:tc>
        <w:tc>
          <w:tcPr>
            <w:tcW w:w="733" w:type="dxa"/>
            <w:tcBorders>
              <w:bottom w:val="single" w:sz="8" w:space="0" w:color="auto"/>
              <w:right w:val="single" w:sz="8" w:space="0" w:color="auto"/>
            </w:tcBorders>
            <w:noWrap/>
            <w:vAlign w:val="bottom"/>
          </w:tcPr>
          <w:p w:rsidR="00082A84" w:rsidRPr="007E582B" w:rsidRDefault="00082A84" w:rsidP="005A5C95">
            <w:pPr>
              <w:jc w:val="center"/>
              <w:rPr>
                <w:ins w:id="2341" w:author="Jens Ohm" w:date="2018-10-04T16:08:00Z"/>
                <w:sz w:val="20"/>
              </w:rPr>
            </w:pPr>
            <w:ins w:id="2342" w:author="Jens Ohm" w:date="2018-10-04T16:08:00Z">
              <w:r w:rsidRPr="007E582B">
                <w:rPr>
                  <w:rFonts w:eastAsia="Times New Roman"/>
                  <w:color w:val="000000"/>
                  <w:sz w:val="20"/>
                </w:rPr>
                <w:t>99%</w:t>
              </w:r>
            </w:ins>
          </w:p>
        </w:tc>
      </w:tr>
      <w:tr w:rsidR="00082A84" w:rsidRPr="007E582B" w:rsidTr="005A5C95">
        <w:trPr>
          <w:trHeight w:val="300"/>
          <w:ins w:id="2343" w:author="Jens Ohm" w:date="2018-10-04T16:08:00Z"/>
        </w:trPr>
        <w:tc>
          <w:tcPr>
            <w:tcW w:w="683" w:type="dxa"/>
            <w:shd w:val="clear" w:color="auto" w:fill="auto"/>
            <w:noWrap/>
          </w:tcPr>
          <w:p w:rsidR="00082A84" w:rsidRPr="007E582B" w:rsidRDefault="00082A84" w:rsidP="005A5C95">
            <w:pPr>
              <w:rPr>
                <w:ins w:id="2344" w:author="Jens Ohm" w:date="2018-10-04T16:08:00Z"/>
                <w:sz w:val="20"/>
                <w:lang w:eastAsia="ko-KR"/>
              </w:rPr>
            </w:pPr>
            <w:ins w:id="2345" w:author="Jens Ohm" w:date="2018-10-04T16:08:00Z">
              <w:r w:rsidRPr="007E582B">
                <w:rPr>
                  <w:sz w:val="20"/>
                  <w:lang w:eastAsia="zh-CN"/>
                </w:rPr>
                <w:t>5.4.2</w:t>
              </w:r>
            </w:ins>
          </w:p>
        </w:tc>
        <w:tc>
          <w:tcPr>
            <w:tcW w:w="1945" w:type="dxa"/>
            <w:tcBorders>
              <w:right w:val="single" w:sz="8" w:space="0" w:color="auto"/>
            </w:tcBorders>
            <w:shd w:val="clear" w:color="auto" w:fill="auto"/>
            <w:noWrap/>
          </w:tcPr>
          <w:p w:rsidR="00082A84" w:rsidRPr="007E582B" w:rsidRDefault="00082A84" w:rsidP="005A5C95">
            <w:pPr>
              <w:rPr>
                <w:ins w:id="2346" w:author="Jens Ohm" w:date="2018-10-04T16:08:00Z"/>
                <w:sz w:val="20"/>
              </w:rPr>
            </w:pPr>
            <w:ins w:id="2347" w:author="Jens Ohm" w:date="2018-10-04T16:08:00Z">
              <w:r w:rsidRPr="007E582B">
                <w:rPr>
                  <w:sz w:val="20"/>
                </w:rPr>
                <w:t>CCLM + MDLM</w:t>
              </w:r>
              <w:r w:rsidRPr="007E582B">
                <w:rPr>
                  <w:sz w:val="20"/>
                  <w:lang w:eastAsia="zh-CN"/>
                </w:rPr>
                <w:t xml:space="preserve"> with line buffer constraint</w:t>
              </w:r>
              <w:r>
                <w:rPr>
                  <w:sz w:val="20"/>
                  <w:lang w:eastAsia="zh-CN"/>
                </w:rPr>
                <w:t xml:space="preserve"> at CTU boundary</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348" w:author="Jens Ohm" w:date="2018-10-04T16:08:00Z"/>
                <w:sz w:val="20"/>
              </w:rPr>
            </w:pPr>
            <w:ins w:id="2349" w:author="Jens Ohm" w:date="2018-10-04T16:08:00Z">
              <w:r w:rsidRPr="007E582B">
                <w:rPr>
                  <w:rFonts w:eastAsia="Times New Roman"/>
                  <w:color w:val="000000"/>
                  <w:sz w:val="20"/>
                </w:rPr>
                <w:t>0.07%</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50" w:author="Jens Ohm" w:date="2018-10-04T16:08:00Z"/>
                <w:sz w:val="20"/>
              </w:rPr>
            </w:pPr>
            <w:ins w:id="2351" w:author="Jens Ohm" w:date="2018-10-04T16:08:00Z">
              <w:r w:rsidRPr="007E582B">
                <w:rPr>
                  <w:rFonts w:eastAsia="Times New Roman"/>
                  <w:color w:val="000000"/>
                  <w:sz w:val="20"/>
                </w:rPr>
                <w:t>-1.52%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52" w:author="Jens Ohm" w:date="2018-10-04T16:08:00Z"/>
                <w:sz w:val="20"/>
              </w:rPr>
            </w:pPr>
            <w:ins w:id="2353" w:author="Jens Ohm" w:date="2018-10-04T16:08:00Z">
              <w:r w:rsidRPr="007E582B">
                <w:rPr>
                  <w:rFonts w:eastAsia="Times New Roman"/>
                  <w:color w:val="000000"/>
                  <w:sz w:val="20"/>
                </w:rPr>
                <w:t>-1.81%</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54" w:author="Jens Ohm" w:date="2018-10-04T16:08:00Z"/>
                <w:sz w:val="20"/>
              </w:rPr>
            </w:pPr>
            <w:ins w:id="2355" w:author="Jens Ohm" w:date="2018-10-04T16:08:00Z">
              <w:r w:rsidRPr="007E582B">
                <w:rPr>
                  <w:rFonts w:eastAsia="Times New Roman"/>
                  <w:color w:val="000000"/>
                  <w:sz w:val="20"/>
                </w:rPr>
                <w:t>101%</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356" w:author="Jens Ohm" w:date="2018-10-04T16:08:00Z"/>
                <w:sz w:val="20"/>
              </w:rPr>
            </w:pPr>
            <w:ins w:id="2357" w:author="Jens Ohm" w:date="2018-10-04T16:08:00Z">
              <w:r w:rsidRPr="007E582B">
                <w:rPr>
                  <w:rFonts w:eastAsia="Times New Roman"/>
                  <w:color w:val="000000"/>
                  <w:sz w:val="20"/>
                </w:rPr>
                <w:t>99%</w:t>
              </w:r>
            </w:ins>
          </w:p>
        </w:tc>
        <w:tc>
          <w:tcPr>
            <w:tcW w:w="884" w:type="dxa"/>
            <w:tcBorders>
              <w:top w:val="single" w:sz="8" w:space="0" w:color="auto"/>
              <w:bottom w:val="single" w:sz="8" w:space="0" w:color="auto"/>
            </w:tcBorders>
            <w:noWrap/>
            <w:vAlign w:val="bottom"/>
          </w:tcPr>
          <w:p w:rsidR="00082A84" w:rsidRPr="007E582B" w:rsidRDefault="00082A84" w:rsidP="005A5C95">
            <w:pPr>
              <w:jc w:val="center"/>
              <w:rPr>
                <w:ins w:id="2358" w:author="Jens Ohm" w:date="2018-10-04T16:08:00Z"/>
                <w:sz w:val="20"/>
              </w:rPr>
            </w:pPr>
            <w:ins w:id="2359" w:author="Jens Ohm" w:date="2018-10-04T16:08:00Z">
              <w:r w:rsidRPr="007E582B">
                <w:rPr>
                  <w:rFonts w:eastAsia="Times New Roman"/>
                  <w:color w:val="000000"/>
                  <w:sz w:val="20"/>
                </w:rPr>
                <w:t>0.04%</w:t>
              </w:r>
            </w:ins>
          </w:p>
        </w:tc>
        <w:tc>
          <w:tcPr>
            <w:tcW w:w="812" w:type="dxa"/>
            <w:tcBorders>
              <w:top w:val="single" w:sz="8" w:space="0" w:color="auto"/>
              <w:bottom w:val="single" w:sz="8" w:space="0" w:color="auto"/>
            </w:tcBorders>
            <w:noWrap/>
            <w:vAlign w:val="bottom"/>
          </w:tcPr>
          <w:p w:rsidR="00082A84" w:rsidRPr="007E582B" w:rsidRDefault="00082A84" w:rsidP="005A5C95">
            <w:pPr>
              <w:jc w:val="center"/>
              <w:rPr>
                <w:ins w:id="2360" w:author="Jens Ohm" w:date="2018-10-04T16:08:00Z"/>
                <w:sz w:val="20"/>
              </w:rPr>
            </w:pPr>
            <w:ins w:id="2361" w:author="Jens Ohm" w:date="2018-10-04T16:08:00Z">
              <w:r w:rsidRPr="007E582B">
                <w:rPr>
                  <w:rFonts w:eastAsia="Times New Roman"/>
                  <w:color w:val="000000"/>
                  <w:sz w:val="20"/>
                </w:rPr>
                <w:t>-1.55%</w:t>
              </w:r>
            </w:ins>
          </w:p>
        </w:tc>
        <w:tc>
          <w:tcPr>
            <w:tcW w:w="812" w:type="dxa"/>
            <w:tcBorders>
              <w:top w:val="single" w:sz="8" w:space="0" w:color="auto"/>
              <w:bottom w:val="single" w:sz="8" w:space="0" w:color="auto"/>
            </w:tcBorders>
            <w:noWrap/>
            <w:vAlign w:val="bottom"/>
          </w:tcPr>
          <w:p w:rsidR="00082A84" w:rsidRPr="007E582B" w:rsidRDefault="00082A84" w:rsidP="005A5C95">
            <w:pPr>
              <w:jc w:val="center"/>
              <w:rPr>
                <w:ins w:id="2362" w:author="Jens Ohm" w:date="2018-10-04T16:08:00Z"/>
                <w:sz w:val="20"/>
              </w:rPr>
            </w:pPr>
            <w:ins w:id="2363" w:author="Jens Ohm" w:date="2018-10-04T16:08:00Z">
              <w:r w:rsidRPr="007E582B">
                <w:rPr>
                  <w:rFonts w:eastAsia="Times New Roman"/>
                  <w:color w:val="000000"/>
                  <w:sz w:val="20"/>
                </w:rPr>
                <w:t>-1.77%</w:t>
              </w:r>
            </w:ins>
          </w:p>
        </w:tc>
        <w:tc>
          <w:tcPr>
            <w:tcW w:w="764" w:type="dxa"/>
            <w:tcBorders>
              <w:top w:val="single" w:sz="8" w:space="0" w:color="auto"/>
              <w:bottom w:val="single" w:sz="8" w:space="0" w:color="auto"/>
            </w:tcBorders>
            <w:noWrap/>
            <w:vAlign w:val="bottom"/>
          </w:tcPr>
          <w:p w:rsidR="00082A84" w:rsidRPr="007E582B" w:rsidRDefault="00082A84" w:rsidP="005A5C95">
            <w:pPr>
              <w:jc w:val="center"/>
              <w:rPr>
                <w:ins w:id="2364" w:author="Jens Ohm" w:date="2018-10-04T16:08:00Z"/>
                <w:sz w:val="20"/>
              </w:rPr>
            </w:pPr>
            <w:ins w:id="2365" w:author="Jens Ohm" w:date="2018-10-04T16:08:00Z">
              <w:r w:rsidRPr="007E582B">
                <w:rPr>
                  <w:rFonts w:eastAsia="Times New Roman"/>
                  <w:color w:val="000000"/>
                  <w:sz w:val="20"/>
                </w:rPr>
                <w:t>100%</w:t>
              </w:r>
            </w:ins>
          </w:p>
        </w:tc>
        <w:tc>
          <w:tcPr>
            <w:tcW w:w="733" w:type="dxa"/>
            <w:tcBorders>
              <w:top w:val="single" w:sz="8" w:space="0" w:color="auto"/>
              <w:bottom w:val="single" w:sz="8" w:space="0" w:color="auto"/>
              <w:right w:val="single" w:sz="8" w:space="0" w:color="auto"/>
            </w:tcBorders>
            <w:noWrap/>
            <w:vAlign w:val="bottom"/>
          </w:tcPr>
          <w:p w:rsidR="00082A84" w:rsidRPr="007E582B" w:rsidRDefault="00082A84" w:rsidP="005A5C95">
            <w:pPr>
              <w:jc w:val="center"/>
              <w:rPr>
                <w:ins w:id="2366" w:author="Jens Ohm" w:date="2018-10-04T16:08:00Z"/>
                <w:sz w:val="20"/>
              </w:rPr>
            </w:pPr>
            <w:ins w:id="2367" w:author="Jens Ohm" w:date="2018-10-04T16:08:00Z">
              <w:r w:rsidRPr="007E582B">
                <w:rPr>
                  <w:rFonts w:eastAsia="Times New Roman"/>
                  <w:color w:val="000000"/>
                  <w:sz w:val="20"/>
                </w:rPr>
                <w:t>99%</w:t>
              </w:r>
            </w:ins>
          </w:p>
        </w:tc>
      </w:tr>
      <w:tr w:rsidR="00082A84" w:rsidRPr="007E582B" w:rsidTr="005A5C95">
        <w:trPr>
          <w:trHeight w:val="300"/>
          <w:ins w:id="2368" w:author="Jens Ohm" w:date="2018-10-04T16:08:00Z"/>
        </w:trPr>
        <w:tc>
          <w:tcPr>
            <w:tcW w:w="683" w:type="dxa"/>
            <w:shd w:val="clear" w:color="auto" w:fill="auto"/>
            <w:noWrap/>
          </w:tcPr>
          <w:p w:rsidR="00082A84" w:rsidRPr="007E582B" w:rsidRDefault="00082A84" w:rsidP="005A5C95">
            <w:pPr>
              <w:rPr>
                <w:ins w:id="2369" w:author="Jens Ohm" w:date="2018-10-04T16:08:00Z"/>
                <w:sz w:val="20"/>
                <w:lang w:eastAsia="ko-KR"/>
              </w:rPr>
            </w:pPr>
            <w:ins w:id="2370" w:author="Jens Ohm" w:date="2018-10-04T16:08:00Z">
              <w:r w:rsidRPr="007E582B">
                <w:rPr>
                  <w:sz w:val="20"/>
                </w:rPr>
                <w:t>5.5.2</w:t>
              </w:r>
            </w:ins>
          </w:p>
        </w:tc>
        <w:tc>
          <w:tcPr>
            <w:tcW w:w="1945" w:type="dxa"/>
            <w:tcBorders>
              <w:right w:val="single" w:sz="8" w:space="0" w:color="auto"/>
            </w:tcBorders>
            <w:shd w:val="clear" w:color="auto" w:fill="auto"/>
            <w:noWrap/>
          </w:tcPr>
          <w:p w:rsidR="00082A84" w:rsidRPr="007E582B" w:rsidRDefault="00082A84" w:rsidP="005A5C95">
            <w:pPr>
              <w:rPr>
                <w:ins w:id="2371" w:author="Jens Ohm" w:date="2018-10-04T16:08:00Z"/>
                <w:sz w:val="20"/>
              </w:rPr>
            </w:pPr>
            <w:ins w:id="2372" w:author="Jens Ohm" w:date="2018-10-04T16:08:00Z">
              <w:r w:rsidRPr="007E582B">
                <w:rPr>
                  <w:sz w:val="20"/>
                </w:rPr>
                <w:t>CCLM + MDLM, both using 1 luma line</w:t>
              </w:r>
              <w:r>
                <w:rPr>
                  <w:sz w:val="20"/>
                </w:rPr>
                <w:t xml:space="preserve"> (CU)</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373" w:author="Jens Ohm" w:date="2018-10-04T16:08:00Z"/>
                <w:sz w:val="20"/>
              </w:rPr>
            </w:pPr>
            <w:ins w:id="2374" w:author="Jens Ohm" w:date="2018-10-04T16:08:00Z">
              <w:r w:rsidRPr="007E582B">
                <w:rPr>
                  <w:rFonts w:eastAsia="Times New Roman"/>
                  <w:color w:val="000000"/>
                  <w:sz w:val="20"/>
                </w:rPr>
                <w:t>-0.04%</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75" w:author="Jens Ohm" w:date="2018-10-04T16:08:00Z"/>
                <w:sz w:val="20"/>
              </w:rPr>
            </w:pPr>
            <w:ins w:id="2376" w:author="Jens Ohm" w:date="2018-10-04T16:08:00Z">
              <w:r w:rsidRPr="007E582B">
                <w:rPr>
                  <w:rFonts w:eastAsia="Times New Roman"/>
                  <w:color w:val="000000"/>
                  <w:sz w:val="20"/>
                </w:rPr>
                <w:t>-2.62%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77" w:author="Jens Ohm" w:date="2018-10-04T16:08:00Z"/>
                <w:sz w:val="20"/>
              </w:rPr>
            </w:pPr>
            <w:ins w:id="2378" w:author="Jens Ohm" w:date="2018-10-04T16:08:00Z">
              <w:r w:rsidRPr="007E582B">
                <w:rPr>
                  <w:rFonts w:eastAsia="Times New Roman"/>
                  <w:color w:val="000000"/>
                  <w:sz w:val="20"/>
                </w:rPr>
                <w:t>-2.98%</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79" w:author="Jens Ohm" w:date="2018-10-04T16:08:00Z"/>
                <w:sz w:val="20"/>
              </w:rPr>
            </w:pPr>
            <w:ins w:id="2380" w:author="Jens Ohm" w:date="2018-10-04T16:08:00Z">
              <w:r w:rsidRPr="007E582B">
                <w:rPr>
                  <w:rFonts w:eastAsia="Times New Roman"/>
                  <w:color w:val="000000"/>
                  <w:sz w:val="20"/>
                </w:rPr>
                <w:t>101%</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381" w:author="Jens Ohm" w:date="2018-10-04T16:08:00Z"/>
                <w:sz w:val="20"/>
              </w:rPr>
            </w:pPr>
            <w:ins w:id="2382" w:author="Jens Ohm" w:date="2018-10-04T16:08:00Z">
              <w:r w:rsidRPr="007E582B">
                <w:rPr>
                  <w:rFonts w:eastAsia="Times New Roman"/>
                  <w:color w:val="000000"/>
                  <w:sz w:val="20"/>
                </w:rPr>
                <w:t>99%</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383" w:author="Jens Ohm" w:date="2018-10-04T16:08:00Z"/>
                <w:sz w:val="20"/>
              </w:rPr>
            </w:pPr>
            <w:ins w:id="2384" w:author="Jens Ohm" w:date="2018-10-04T16:08:00Z">
              <w:r w:rsidRPr="007E582B">
                <w:rPr>
                  <w:rFonts w:eastAsia="Times New Roman"/>
                  <w:color w:val="000000"/>
                  <w:sz w:val="20"/>
                </w:rPr>
                <w:t>-0.02%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85" w:author="Jens Ohm" w:date="2018-10-04T16:08:00Z"/>
                <w:sz w:val="20"/>
              </w:rPr>
            </w:pPr>
            <w:ins w:id="2386" w:author="Jens Ohm" w:date="2018-10-04T16:08:00Z">
              <w:r w:rsidRPr="007E582B">
                <w:rPr>
                  <w:rFonts w:eastAsia="Times New Roman"/>
                  <w:color w:val="000000"/>
                  <w:sz w:val="20"/>
                </w:rPr>
                <w:t>-2.45%</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87" w:author="Jens Ohm" w:date="2018-10-04T16:08:00Z"/>
                <w:sz w:val="20"/>
              </w:rPr>
            </w:pPr>
            <w:ins w:id="2388" w:author="Jens Ohm" w:date="2018-10-04T16:08:00Z">
              <w:r w:rsidRPr="007E582B">
                <w:rPr>
                  <w:rFonts w:eastAsia="Times New Roman"/>
                  <w:color w:val="000000"/>
                  <w:sz w:val="20"/>
                </w:rPr>
                <w:t>-2.69%</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389" w:author="Jens Ohm" w:date="2018-10-04T16:08:00Z"/>
                <w:sz w:val="20"/>
              </w:rPr>
            </w:pPr>
            <w:ins w:id="2390" w:author="Jens Ohm" w:date="2018-10-04T16:08:00Z">
              <w:r w:rsidRPr="007E582B">
                <w:rPr>
                  <w:rFonts w:eastAsia="Times New Roman"/>
                  <w:color w:val="000000"/>
                  <w:sz w:val="20"/>
                </w:rPr>
                <w:t>101%</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391" w:author="Jens Ohm" w:date="2018-10-04T16:08:00Z"/>
                <w:sz w:val="20"/>
              </w:rPr>
            </w:pPr>
            <w:ins w:id="2392" w:author="Jens Ohm" w:date="2018-10-04T16:08:00Z">
              <w:r w:rsidRPr="007E582B">
                <w:rPr>
                  <w:rFonts w:eastAsia="Times New Roman"/>
                  <w:color w:val="000000"/>
                  <w:sz w:val="20"/>
                </w:rPr>
                <w:t>101%</w:t>
              </w:r>
            </w:ins>
          </w:p>
        </w:tc>
      </w:tr>
      <w:tr w:rsidR="00082A84" w:rsidRPr="007E582B" w:rsidTr="005A5C95">
        <w:trPr>
          <w:trHeight w:val="300"/>
          <w:ins w:id="2393" w:author="Jens Ohm" w:date="2018-10-04T16:08:00Z"/>
        </w:trPr>
        <w:tc>
          <w:tcPr>
            <w:tcW w:w="683" w:type="dxa"/>
            <w:shd w:val="clear" w:color="auto" w:fill="auto"/>
            <w:noWrap/>
          </w:tcPr>
          <w:p w:rsidR="00082A84" w:rsidRPr="007E582B" w:rsidRDefault="00082A84" w:rsidP="005A5C95">
            <w:pPr>
              <w:rPr>
                <w:ins w:id="2394" w:author="Jens Ohm" w:date="2018-10-04T16:08:00Z"/>
                <w:sz w:val="20"/>
                <w:lang w:eastAsia="ko-KR"/>
              </w:rPr>
            </w:pPr>
            <w:ins w:id="2395" w:author="Jens Ohm" w:date="2018-10-04T16:08:00Z">
              <w:r w:rsidRPr="007E582B">
                <w:rPr>
                  <w:sz w:val="20"/>
                </w:rPr>
                <w:t>5.6.1</w:t>
              </w:r>
            </w:ins>
          </w:p>
        </w:tc>
        <w:tc>
          <w:tcPr>
            <w:tcW w:w="1945" w:type="dxa"/>
            <w:tcBorders>
              <w:right w:val="single" w:sz="8" w:space="0" w:color="auto"/>
            </w:tcBorders>
            <w:shd w:val="clear" w:color="auto" w:fill="auto"/>
            <w:noWrap/>
          </w:tcPr>
          <w:p w:rsidR="00082A84" w:rsidRPr="007E582B" w:rsidRDefault="00082A84" w:rsidP="005A5C95">
            <w:pPr>
              <w:rPr>
                <w:ins w:id="2396" w:author="Jens Ohm" w:date="2018-10-04T16:08:00Z"/>
                <w:sz w:val="20"/>
              </w:rPr>
            </w:pPr>
            <w:ins w:id="2397" w:author="Jens Ohm" w:date="2018-10-04T16:08:00Z">
              <w:r w:rsidRPr="007E582B">
                <w:rPr>
                  <w:sz w:val="20"/>
                </w:rPr>
                <w:t>CCLM + MDLM; using simplified method</w:t>
              </w:r>
              <w:r>
                <w:rPr>
                  <w:sz w:val="20"/>
                </w:rPr>
                <w:t xml:space="preserve"> from test 5.1.1</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398" w:author="Jens Ohm" w:date="2018-10-04T16:08:00Z"/>
                <w:sz w:val="20"/>
              </w:rPr>
            </w:pPr>
            <w:ins w:id="2399" w:author="Jens Ohm" w:date="2018-10-04T16:08:00Z">
              <w:r w:rsidRPr="007E582B">
                <w:rPr>
                  <w:rFonts w:eastAsia="Times New Roman"/>
                  <w:color w:val="000000"/>
                  <w:sz w:val="20"/>
                </w:rPr>
                <w:t>0.03%</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00" w:author="Jens Ohm" w:date="2018-10-04T16:08:00Z"/>
                <w:sz w:val="20"/>
              </w:rPr>
            </w:pPr>
            <w:ins w:id="2401" w:author="Jens Ohm" w:date="2018-10-04T16:08:00Z">
              <w:r w:rsidRPr="007E582B">
                <w:rPr>
                  <w:rFonts w:eastAsia="Times New Roman"/>
                  <w:color w:val="000000"/>
                  <w:sz w:val="20"/>
                </w:rPr>
                <w:t>-2.12%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02" w:author="Jens Ohm" w:date="2018-10-04T16:08:00Z"/>
                <w:sz w:val="20"/>
              </w:rPr>
            </w:pPr>
            <w:ins w:id="2403" w:author="Jens Ohm" w:date="2018-10-04T16:08:00Z">
              <w:r w:rsidRPr="007E582B">
                <w:rPr>
                  <w:rFonts w:eastAsia="Times New Roman"/>
                  <w:color w:val="000000"/>
                  <w:sz w:val="20"/>
                </w:rPr>
                <w:t>-2.87%</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04" w:author="Jens Ohm" w:date="2018-10-04T16:08:00Z"/>
                <w:sz w:val="20"/>
              </w:rPr>
            </w:pPr>
            <w:ins w:id="2405" w:author="Jens Ohm" w:date="2018-10-04T16:08:00Z">
              <w:r w:rsidRPr="007E582B">
                <w:rPr>
                  <w:rFonts w:eastAsia="Times New Roman"/>
                  <w:color w:val="000000"/>
                  <w:sz w:val="20"/>
                </w:rPr>
                <w:t>101%</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406" w:author="Jens Ohm" w:date="2018-10-04T16:08:00Z"/>
                <w:sz w:val="20"/>
              </w:rPr>
            </w:pPr>
            <w:ins w:id="2407" w:author="Jens Ohm" w:date="2018-10-04T16:08:00Z">
              <w:r w:rsidRPr="007E582B">
                <w:rPr>
                  <w:rFonts w:eastAsia="Times New Roman"/>
                  <w:color w:val="000000"/>
                  <w:sz w:val="20"/>
                </w:rPr>
                <w:t>99%</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408" w:author="Jens Ohm" w:date="2018-10-04T16:08:00Z"/>
                <w:sz w:val="20"/>
              </w:rPr>
            </w:pPr>
            <w:ins w:id="2409" w:author="Jens Ohm" w:date="2018-10-04T16:08:00Z">
              <w:r w:rsidRPr="007E582B">
                <w:rPr>
                  <w:rFonts w:eastAsia="Times New Roman"/>
                  <w:color w:val="000000"/>
                  <w:sz w:val="20"/>
                </w:rPr>
                <w:t>0.02%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10" w:author="Jens Ohm" w:date="2018-10-04T16:08:00Z"/>
                <w:sz w:val="20"/>
              </w:rPr>
            </w:pPr>
            <w:ins w:id="2411" w:author="Jens Ohm" w:date="2018-10-04T16:08:00Z">
              <w:r w:rsidRPr="007E582B">
                <w:rPr>
                  <w:rFonts w:eastAsia="Times New Roman"/>
                  <w:color w:val="000000"/>
                  <w:sz w:val="20"/>
                </w:rPr>
                <w:t>-1.88%</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12" w:author="Jens Ohm" w:date="2018-10-04T16:08:00Z"/>
                <w:sz w:val="20"/>
              </w:rPr>
            </w:pPr>
            <w:ins w:id="2413" w:author="Jens Ohm" w:date="2018-10-04T16:08:00Z">
              <w:r w:rsidRPr="007E582B">
                <w:rPr>
                  <w:rFonts w:eastAsia="Times New Roman"/>
                  <w:color w:val="000000"/>
                  <w:sz w:val="20"/>
                </w:rPr>
                <w:t>-2.66%</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14" w:author="Jens Ohm" w:date="2018-10-04T16:08:00Z"/>
                <w:sz w:val="20"/>
              </w:rPr>
            </w:pPr>
            <w:ins w:id="2415" w:author="Jens Ohm" w:date="2018-10-04T16:08:00Z">
              <w:r w:rsidRPr="007E582B">
                <w:rPr>
                  <w:rFonts w:eastAsia="Times New Roman"/>
                  <w:color w:val="000000"/>
                  <w:sz w:val="20"/>
                </w:rPr>
                <w:t>100%</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416" w:author="Jens Ohm" w:date="2018-10-04T16:08:00Z"/>
                <w:sz w:val="20"/>
              </w:rPr>
            </w:pPr>
            <w:ins w:id="2417" w:author="Jens Ohm" w:date="2018-10-04T16:08:00Z">
              <w:r w:rsidRPr="007E582B">
                <w:rPr>
                  <w:rFonts w:eastAsia="Times New Roman"/>
                  <w:color w:val="000000"/>
                  <w:sz w:val="20"/>
                </w:rPr>
                <w:t>98%</w:t>
              </w:r>
            </w:ins>
          </w:p>
        </w:tc>
      </w:tr>
      <w:tr w:rsidR="00082A84" w:rsidRPr="007E582B" w:rsidTr="005A5C95">
        <w:trPr>
          <w:trHeight w:val="300"/>
          <w:ins w:id="2418" w:author="Jens Ohm" w:date="2018-10-04T16:08:00Z"/>
        </w:trPr>
        <w:tc>
          <w:tcPr>
            <w:tcW w:w="683" w:type="dxa"/>
            <w:shd w:val="clear" w:color="auto" w:fill="auto"/>
            <w:noWrap/>
          </w:tcPr>
          <w:p w:rsidR="00082A84" w:rsidRPr="007E582B" w:rsidRDefault="00082A84" w:rsidP="005A5C95">
            <w:pPr>
              <w:rPr>
                <w:ins w:id="2419" w:author="Jens Ohm" w:date="2018-10-04T16:08:00Z"/>
                <w:sz w:val="20"/>
                <w:lang w:eastAsia="ko-KR"/>
              </w:rPr>
            </w:pPr>
            <w:ins w:id="2420" w:author="Jens Ohm" w:date="2018-10-04T16:08:00Z">
              <w:r w:rsidRPr="007E582B">
                <w:rPr>
                  <w:sz w:val="20"/>
                </w:rPr>
                <w:t>5.6.3</w:t>
              </w:r>
            </w:ins>
          </w:p>
        </w:tc>
        <w:tc>
          <w:tcPr>
            <w:tcW w:w="1945" w:type="dxa"/>
            <w:tcBorders>
              <w:right w:val="single" w:sz="8" w:space="0" w:color="auto"/>
            </w:tcBorders>
            <w:shd w:val="clear" w:color="auto" w:fill="auto"/>
            <w:noWrap/>
          </w:tcPr>
          <w:p w:rsidR="00082A84" w:rsidRPr="007E582B" w:rsidRDefault="00082A84" w:rsidP="005A5C95">
            <w:pPr>
              <w:rPr>
                <w:ins w:id="2421" w:author="Jens Ohm" w:date="2018-10-04T16:08:00Z"/>
                <w:sz w:val="20"/>
              </w:rPr>
            </w:pPr>
            <w:ins w:id="2422" w:author="Jens Ohm" w:date="2018-10-04T16:08:00Z">
              <w:r w:rsidRPr="007E582B">
                <w:rPr>
                  <w:sz w:val="20"/>
                </w:rPr>
                <w:t xml:space="preserve">CCLM + MDLM; both using 1 luma line </w:t>
              </w:r>
              <w:r>
                <w:rPr>
                  <w:sz w:val="20"/>
                </w:rPr>
                <w:t>(CU)</w:t>
              </w:r>
              <w:r w:rsidRPr="007E582B">
                <w:rPr>
                  <w:sz w:val="20"/>
                </w:rPr>
                <w:t>; both using simplified method</w:t>
              </w:r>
              <w:r>
                <w:rPr>
                  <w:sz w:val="20"/>
                </w:rPr>
                <w:t xml:space="preserve"> from test 5.1.1</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423" w:author="Jens Ohm" w:date="2018-10-04T16:08:00Z"/>
                <w:sz w:val="20"/>
              </w:rPr>
            </w:pPr>
            <w:ins w:id="2424" w:author="Jens Ohm" w:date="2018-10-04T16:08:00Z">
              <w:r w:rsidRPr="007E582B">
                <w:rPr>
                  <w:rFonts w:eastAsia="Times New Roman"/>
                  <w:color w:val="000000"/>
                  <w:sz w:val="20"/>
                </w:rPr>
                <w:t>0.05%</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25" w:author="Jens Ohm" w:date="2018-10-04T16:08:00Z"/>
                <w:sz w:val="20"/>
              </w:rPr>
            </w:pPr>
            <w:ins w:id="2426" w:author="Jens Ohm" w:date="2018-10-04T16:08:00Z">
              <w:r w:rsidRPr="007E582B">
                <w:rPr>
                  <w:rFonts w:eastAsia="Times New Roman"/>
                  <w:color w:val="000000"/>
                  <w:sz w:val="20"/>
                </w:rPr>
                <w:t>-1.88%</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27" w:author="Jens Ohm" w:date="2018-10-04T16:08:00Z"/>
                <w:sz w:val="20"/>
              </w:rPr>
            </w:pPr>
            <w:ins w:id="2428" w:author="Jens Ohm" w:date="2018-10-04T16:08:00Z">
              <w:r w:rsidRPr="007E582B">
                <w:rPr>
                  <w:rFonts w:eastAsia="Times New Roman"/>
                  <w:color w:val="000000"/>
                  <w:sz w:val="20"/>
                </w:rPr>
                <w:t>-2.67%</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29" w:author="Jens Ohm" w:date="2018-10-04T16:08:00Z"/>
                <w:sz w:val="20"/>
              </w:rPr>
            </w:pPr>
            <w:ins w:id="2430" w:author="Jens Ohm" w:date="2018-10-04T16:08:00Z">
              <w:r w:rsidRPr="007E582B">
                <w:rPr>
                  <w:rFonts w:eastAsia="Times New Roman"/>
                  <w:color w:val="000000"/>
                  <w:sz w:val="20"/>
                </w:rPr>
                <w:t>101%</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431" w:author="Jens Ohm" w:date="2018-10-04T16:08:00Z"/>
                <w:sz w:val="20"/>
              </w:rPr>
            </w:pPr>
            <w:ins w:id="2432" w:author="Jens Ohm" w:date="2018-10-04T16:08:00Z">
              <w:r w:rsidRPr="007E582B">
                <w:rPr>
                  <w:rFonts w:eastAsia="Times New Roman"/>
                  <w:color w:val="000000"/>
                  <w:sz w:val="20"/>
                </w:rPr>
                <w:t>99%</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433" w:author="Jens Ohm" w:date="2018-10-04T16:08:00Z"/>
                <w:sz w:val="20"/>
              </w:rPr>
            </w:pPr>
            <w:ins w:id="2434" w:author="Jens Ohm" w:date="2018-10-04T16:08:00Z">
              <w:r w:rsidRPr="007E582B">
                <w:rPr>
                  <w:rFonts w:eastAsia="Times New Roman"/>
                  <w:color w:val="000000"/>
                  <w:sz w:val="20"/>
                </w:rPr>
                <w:t>0.03%</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35" w:author="Jens Ohm" w:date="2018-10-04T16:08:00Z"/>
                <w:sz w:val="20"/>
              </w:rPr>
            </w:pPr>
            <w:ins w:id="2436" w:author="Jens Ohm" w:date="2018-10-04T16:08:00Z">
              <w:r w:rsidRPr="007E582B">
                <w:rPr>
                  <w:rFonts w:eastAsia="Times New Roman"/>
                  <w:color w:val="000000"/>
                  <w:sz w:val="20"/>
                </w:rPr>
                <w:t>-1.59%</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37" w:author="Jens Ohm" w:date="2018-10-04T16:08:00Z"/>
                <w:sz w:val="20"/>
              </w:rPr>
            </w:pPr>
            <w:ins w:id="2438" w:author="Jens Ohm" w:date="2018-10-04T16:08:00Z">
              <w:r w:rsidRPr="007E582B">
                <w:rPr>
                  <w:rFonts w:eastAsia="Times New Roman"/>
                  <w:color w:val="000000"/>
                  <w:sz w:val="20"/>
                </w:rPr>
                <w:t>-2.38%</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39" w:author="Jens Ohm" w:date="2018-10-04T16:08:00Z"/>
                <w:sz w:val="20"/>
              </w:rPr>
            </w:pPr>
            <w:ins w:id="2440" w:author="Jens Ohm" w:date="2018-10-04T16:08:00Z">
              <w:r w:rsidRPr="007E582B">
                <w:rPr>
                  <w:rFonts w:eastAsia="Times New Roman"/>
                  <w:color w:val="000000"/>
                  <w:sz w:val="20"/>
                </w:rPr>
                <w:t>101%</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441" w:author="Jens Ohm" w:date="2018-10-04T16:08:00Z"/>
                <w:sz w:val="20"/>
              </w:rPr>
            </w:pPr>
            <w:ins w:id="2442" w:author="Jens Ohm" w:date="2018-10-04T16:08:00Z">
              <w:r w:rsidRPr="007E582B">
                <w:rPr>
                  <w:rFonts w:eastAsia="Times New Roman"/>
                  <w:color w:val="000000"/>
                  <w:sz w:val="20"/>
                </w:rPr>
                <w:t>100%</w:t>
              </w:r>
            </w:ins>
          </w:p>
        </w:tc>
      </w:tr>
      <w:tr w:rsidR="00082A84" w:rsidRPr="007E582B" w:rsidTr="005A5C95">
        <w:trPr>
          <w:trHeight w:val="300"/>
          <w:ins w:id="2443" w:author="Jens Ohm" w:date="2018-10-04T16:08:00Z"/>
        </w:trPr>
        <w:tc>
          <w:tcPr>
            <w:tcW w:w="683" w:type="dxa"/>
            <w:shd w:val="clear" w:color="auto" w:fill="auto"/>
            <w:noWrap/>
          </w:tcPr>
          <w:p w:rsidR="00082A84" w:rsidRPr="007E582B" w:rsidRDefault="00082A84" w:rsidP="005A5C95">
            <w:pPr>
              <w:rPr>
                <w:ins w:id="2444" w:author="Jens Ohm" w:date="2018-10-04T16:08:00Z"/>
                <w:sz w:val="20"/>
                <w:lang w:eastAsia="ko-KR"/>
              </w:rPr>
            </w:pPr>
            <w:ins w:id="2445" w:author="Jens Ohm" w:date="2018-10-04T16:08:00Z">
              <w:r w:rsidRPr="007E582B">
                <w:rPr>
                  <w:sz w:val="20"/>
                  <w:lang w:eastAsia="ja-JP"/>
                </w:rPr>
                <w:lastRenderedPageBreak/>
                <w:t>5.7.2</w:t>
              </w:r>
            </w:ins>
          </w:p>
        </w:tc>
        <w:tc>
          <w:tcPr>
            <w:tcW w:w="1945" w:type="dxa"/>
            <w:tcBorders>
              <w:right w:val="single" w:sz="8" w:space="0" w:color="auto"/>
            </w:tcBorders>
            <w:shd w:val="clear" w:color="auto" w:fill="auto"/>
            <w:noWrap/>
          </w:tcPr>
          <w:p w:rsidR="00082A84" w:rsidRPr="007E582B" w:rsidRDefault="00082A84" w:rsidP="005A5C95">
            <w:pPr>
              <w:rPr>
                <w:ins w:id="2446" w:author="Jens Ohm" w:date="2018-10-04T16:08:00Z"/>
                <w:sz w:val="20"/>
              </w:rPr>
            </w:pPr>
            <w:ins w:id="2447" w:author="Jens Ohm" w:date="2018-10-04T16:08:00Z">
              <w:r w:rsidRPr="007E582B">
                <w:rPr>
                  <w:sz w:val="20"/>
                  <w:lang w:eastAsia="ja-JP"/>
                </w:rPr>
                <w:t>Adaptive inter-residual prediction with fast RDO</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448" w:author="Jens Ohm" w:date="2018-10-04T16:08:00Z"/>
                <w:sz w:val="20"/>
              </w:rPr>
            </w:pPr>
            <w:ins w:id="2449" w:author="Jens Ohm" w:date="2018-10-04T16:08:00Z">
              <w:r w:rsidRPr="007E582B">
                <w:rPr>
                  <w:rFonts w:eastAsia="Times New Roman"/>
                  <w:color w:val="000000"/>
                  <w:sz w:val="20"/>
                </w:rPr>
                <w:t>-0.14%</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50" w:author="Jens Ohm" w:date="2018-10-04T16:08:00Z"/>
                <w:sz w:val="20"/>
              </w:rPr>
            </w:pPr>
            <w:ins w:id="2451" w:author="Jens Ohm" w:date="2018-10-04T16:08:00Z">
              <w:r w:rsidRPr="007E582B">
                <w:rPr>
                  <w:rFonts w:eastAsia="Times New Roman"/>
                  <w:color w:val="000000"/>
                  <w:sz w:val="20"/>
                </w:rPr>
                <w:t>-2.41%</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52" w:author="Jens Ohm" w:date="2018-10-04T16:08:00Z"/>
                <w:sz w:val="20"/>
              </w:rPr>
            </w:pPr>
            <w:ins w:id="2453" w:author="Jens Ohm" w:date="2018-10-04T16:08:00Z">
              <w:r w:rsidRPr="007E582B">
                <w:rPr>
                  <w:rFonts w:eastAsia="Times New Roman"/>
                  <w:color w:val="000000"/>
                  <w:sz w:val="20"/>
                </w:rPr>
                <w:t>-2.67%</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54" w:author="Jens Ohm" w:date="2018-10-04T16:08:00Z"/>
                <w:sz w:val="20"/>
              </w:rPr>
            </w:pPr>
            <w:ins w:id="2455" w:author="Jens Ohm" w:date="2018-10-04T16:08:00Z">
              <w:r w:rsidRPr="007E582B">
                <w:rPr>
                  <w:rFonts w:eastAsia="Times New Roman"/>
                  <w:color w:val="000000"/>
                  <w:sz w:val="20"/>
                </w:rPr>
                <w:t>101%</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456" w:author="Jens Ohm" w:date="2018-10-04T16:08:00Z"/>
                <w:sz w:val="20"/>
              </w:rPr>
            </w:pPr>
            <w:ins w:id="2457" w:author="Jens Ohm" w:date="2018-10-04T16:08:00Z">
              <w:r w:rsidRPr="007E582B">
                <w:rPr>
                  <w:rFonts w:eastAsia="Times New Roman"/>
                  <w:color w:val="000000"/>
                  <w:sz w:val="20"/>
                </w:rPr>
                <w:t>100%</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458" w:author="Jens Ohm" w:date="2018-10-04T16:08:00Z"/>
                <w:sz w:val="20"/>
              </w:rPr>
            </w:pPr>
            <w:ins w:id="2459" w:author="Jens Ohm" w:date="2018-10-04T16:08:00Z">
              <w:r w:rsidRPr="007E582B">
                <w:rPr>
                  <w:rFonts w:eastAsia="Times New Roman"/>
                  <w:color w:val="000000"/>
                  <w:sz w:val="20"/>
                </w:rPr>
                <w:t>-0.02%</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60" w:author="Jens Ohm" w:date="2018-10-04T16:08:00Z"/>
                <w:sz w:val="20"/>
              </w:rPr>
            </w:pPr>
            <w:ins w:id="2461" w:author="Jens Ohm" w:date="2018-10-04T16:08:00Z">
              <w:r w:rsidRPr="007E582B">
                <w:rPr>
                  <w:rFonts w:eastAsia="Times New Roman"/>
                  <w:color w:val="000000"/>
                  <w:sz w:val="20"/>
                </w:rPr>
                <w:t>-2.25%</w:t>
              </w:r>
            </w:ins>
          </w:p>
        </w:tc>
        <w:tc>
          <w:tcPr>
            <w:tcW w:w="812"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62" w:author="Jens Ohm" w:date="2018-10-04T16:08:00Z"/>
                <w:sz w:val="20"/>
              </w:rPr>
            </w:pPr>
            <w:ins w:id="2463" w:author="Jens Ohm" w:date="2018-10-04T16:08:00Z">
              <w:r w:rsidRPr="007E582B">
                <w:rPr>
                  <w:rFonts w:eastAsia="Times New Roman"/>
                  <w:color w:val="000000"/>
                  <w:sz w:val="20"/>
                </w:rPr>
                <w:t>-2.11%</w:t>
              </w:r>
            </w:ins>
          </w:p>
        </w:tc>
        <w:tc>
          <w:tcPr>
            <w:tcW w:w="764"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464" w:author="Jens Ohm" w:date="2018-10-04T16:08:00Z"/>
                <w:sz w:val="20"/>
              </w:rPr>
            </w:pPr>
            <w:ins w:id="2465" w:author="Jens Ohm" w:date="2018-10-04T16:08:00Z">
              <w:r w:rsidRPr="007E582B">
                <w:rPr>
                  <w:rFonts w:eastAsia="Times New Roman"/>
                  <w:color w:val="000000"/>
                  <w:sz w:val="20"/>
                </w:rPr>
                <w:t>101%</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466" w:author="Jens Ohm" w:date="2018-10-04T16:08:00Z"/>
                <w:sz w:val="20"/>
              </w:rPr>
            </w:pPr>
            <w:ins w:id="2467" w:author="Jens Ohm" w:date="2018-10-04T16:08:00Z">
              <w:r w:rsidRPr="007E582B">
                <w:rPr>
                  <w:rFonts w:eastAsia="Times New Roman"/>
                  <w:color w:val="000000"/>
                  <w:sz w:val="20"/>
                </w:rPr>
                <w:t>100%</w:t>
              </w:r>
            </w:ins>
          </w:p>
        </w:tc>
      </w:tr>
      <w:tr w:rsidR="00082A84" w:rsidRPr="007E582B" w:rsidTr="005A5C95">
        <w:trPr>
          <w:trHeight w:val="300"/>
          <w:ins w:id="2468" w:author="Jens Ohm" w:date="2018-10-04T16:08:00Z"/>
        </w:trPr>
        <w:tc>
          <w:tcPr>
            <w:tcW w:w="683" w:type="dxa"/>
            <w:shd w:val="clear" w:color="auto" w:fill="auto"/>
            <w:noWrap/>
          </w:tcPr>
          <w:p w:rsidR="00082A84" w:rsidRPr="007E582B" w:rsidRDefault="00082A84" w:rsidP="005A5C95">
            <w:pPr>
              <w:rPr>
                <w:ins w:id="2469" w:author="Jens Ohm" w:date="2018-10-04T16:08:00Z"/>
                <w:sz w:val="20"/>
                <w:lang w:eastAsia="ja-JP"/>
              </w:rPr>
            </w:pPr>
            <w:ins w:id="2470" w:author="Jens Ohm" w:date="2018-10-04T16:08:00Z">
              <w:r w:rsidRPr="007E582B">
                <w:rPr>
                  <w:sz w:val="20"/>
                </w:rPr>
                <w:t>5.9.1</w:t>
              </w:r>
            </w:ins>
          </w:p>
        </w:tc>
        <w:tc>
          <w:tcPr>
            <w:tcW w:w="1945" w:type="dxa"/>
            <w:tcBorders>
              <w:right w:val="single" w:sz="8" w:space="0" w:color="auto"/>
            </w:tcBorders>
            <w:shd w:val="clear" w:color="auto" w:fill="auto"/>
            <w:noWrap/>
          </w:tcPr>
          <w:p w:rsidR="00082A84" w:rsidRPr="007E582B" w:rsidRDefault="00082A84" w:rsidP="005A5C95">
            <w:pPr>
              <w:rPr>
                <w:ins w:id="2471" w:author="Jens Ohm" w:date="2018-10-04T16:08:00Z"/>
                <w:sz w:val="20"/>
              </w:rPr>
            </w:pPr>
            <w:ins w:id="2472" w:author="Jens Ohm" w:date="2018-10-04T16:08:00Z">
              <w:r w:rsidRPr="007E582B">
                <w:rPr>
                  <w:sz w:val="20"/>
                </w:rPr>
                <w:t>Adaptive Grouping LM</w:t>
              </w:r>
            </w:ins>
          </w:p>
        </w:tc>
        <w:tc>
          <w:tcPr>
            <w:tcW w:w="812"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2473" w:author="Jens Ohm" w:date="2018-10-04T16:08:00Z"/>
                <w:rFonts w:eastAsia="Times New Roman"/>
                <w:color w:val="000000"/>
                <w:sz w:val="20"/>
              </w:rPr>
            </w:pPr>
            <w:ins w:id="2474" w:author="Jens Ohm" w:date="2018-10-04T16:08:00Z">
              <w:r w:rsidRPr="00BA10D6">
                <w:rPr>
                  <w:rFonts w:eastAsia="Times New Roman"/>
                  <w:color w:val="000000"/>
                  <w:sz w:val="20"/>
                </w:rPr>
                <w:t>-0.14%</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475" w:author="Jens Ohm" w:date="2018-10-04T16:08:00Z"/>
                <w:rFonts w:eastAsia="Times New Roman"/>
                <w:color w:val="000000"/>
                <w:sz w:val="20"/>
              </w:rPr>
            </w:pPr>
            <w:ins w:id="2476" w:author="Jens Ohm" w:date="2018-10-04T16:08:00Z">
              <w:r w:rsidRPr="00BA10D6">
                <w:rPr>
                  <w:rFonts w:eastAsia="Times New Roman"/>
                  <w:color w:val="000000"/>
                  <w:sz w:val="20"/>
                </w:rPr>
                <w:t>-1.48%</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477" w:author="Jens Ohm" w:date="2018-10-04T16:08:00Z"/>
                <w:rFonts w:eastAsia="Times New Roman"/>
                <w:color w:val="000000"/>
                <w:sz w:val="20"/>
              </w:rPr>
            </w:pPr>
            <w:ins w:id="2478" w:author="Jens Ohm" w:date="2018-10-04T16:08:00Z">
              <w:r w:rsidRPr="00BA10D6">
                <w:rPr>
                  <w:rFonts w:eastAsia="Times New Roman"/>
                  <w:color w:val="000000"/>
                  <w:sz w:val="20"/>
                </w:rPr>
                <w:t>-1.76%</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479" w:author="Jens Ohm" w:date="2018-10-04T16:08:00Z"/>
                <w:rFonts w:eastAsia="Times New Roman"/>
                <w:color w:val="000000"/>
                <w:sz w:val="20"/>
              </w:rPr>
            </w:pPr>
            <w:ins w:id="2480" w:author="Jens Ohm" w:date="2018-10-04T16:08:00Z">
              <w:r w:rsidRPr="00BA10D6">
                <w:rPr>
                  <w:rFonts w:eastAsia="Times New Roman"/>
                  <w:color w:val="000000"/>
                  <w:sz w:val="20"/>
                </w:rPr>
                <w:t>102%</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2481" w:author="Jens Ohm" w:date="2018-10-04T16:08:00Z"/>
                <w:rFonts w:eastAsia="Times New Roman"/>
                <w:color w:val="000000"/>
                <w:sz w:val="20"/>
              </w:rPr>
            </w:pPr>
            <w:ins w:id="2482" w:author="Jens Ohm" w:date="2018-10-04T16:08:00Z">
              <w:r w:rsidRPr="00BA10D6">
                <w:rPr>
                  <w:rFonts w:eastAsia="Times New Roman"/>
                  <w:color w:val="000000"/>
                  <w:sz w:val="20"/>
                </w:rPr>
                <w:t>102%</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BA10D6" w:rsidRDefault="00082A84" w:rsidP="005A5C95">
            <w:pPr>
              <w:jc w:val="center"/>
              <w:rPr>
                <w:ins w:id="2483" w:author="Jens Ohm" w:date="2018-10-04T16:08:00Z"/>
                <w:rFonts w:eastAsia="Times New Roman"/>
                <w:color w:val="000000"/>
                <w:sz w:val="20"/>
              </w:rPr>
            </w:pPr>
            <w:ins w:id="2484" w:author="Jens Ohm" w:date="2018-10-04T16:08:00Z">
              <w:r w:rsidRPr="00BA10D6">
                <w:rPr>
                  <w:rFonts w:eastAsia="Times New Roman"/>
                  <w:color w:val="000000"/>
                  <w:sz w:val="20"/>
                </w:rPr>
                <w:t>-0.07%</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485" w:author="Jens Ohm" w:date="2018-10-04T16:08:00Z"/>
                <w:rFonts w:eastAsia="Times New Roman"/>
                <w:color w:val="000000"/>
                <w:sz w:val="20"/>
              </w:rPr>
            </w:pPr>
            <w:ins w:id="2486" w:author="Jens Ohm" w:date="2018-10-04T16:08:00Z">
              <w:r w:rsidRPr="00BA10D6">
                <w:rPr>
                  <w:rFonts w:eastAsia="Times New Roman"/>
                  <w:color w:val="000000"/>
                  <w:sz w:val="20"/>
                </w:rPr>
                <w:t>-1.21%</w:t>
              </w:r>
            </w:ins>
          </w:p>
        </w:tc>
        <w:tc>
          <w:tcPr>
            <w:tcW w:w="812"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487" w:author="Jens Ohm" w:date="2018-10-04T16:08:00Z"/>
                <w:rFonts w:eastAsia="Times New Roman"/>
                <w:color w:val="000000"/>
                <w:sz w:val="20"/>
              </w:rPr>
            </w:pPr>
            <w:ins w:id="2488" w:author="Jens Ohm" w:date="2018-10-04T16:08:00Z">
              <w:r w:rsidRPr="00BA10D6">
                <w:rPr>
                  <w:rFonts w:eastAsia="Times New Roman"/>
                  <w:color w:val="000000"/>
                  <w:sz w:val="20"/>
                </w:rPr>
                <w:t>-1.42%</w:t>
              </w:r>
            </w:ins>
          </w:p>
        </w:tc>
        <w:tc>
          <w:tcPr>
            <w:tcW w:w="764" w:type="dxa"/>
            <w:tcBorders>
              <w:top w:val="single" w:sz="8" w:space="0" w:color="auto"/>
              <w:bottom w:val="single" w:sz="8" w:space="0" w:color="auto"/>
            </w:tcBorders>
            <w:shd w:val="clear" w:color="auto" w:fill="auto"/>
            <w:noWrap/>
            <w:vAlign w:val="bottom"/>
          </w:tcPr>
          <w:p w:rsidR="00082A84" w:rsidRPr="00BA10D6" w:rsidRDefault="00082A84" w:rsidP="005A5C95">
            <w:pPr>
              <w:jc w:val="center"/>
              <w:rPr>
                <w:ins w:id="2489" w:author="Jens Ohm" w:date="2018-10-04T16:08:00Z"/>
                <w:rFonts w:eastAsia="Times New Roman"/>
                <w:color w:val="000000"/>
                <w:sz w:val="20"/>
              </w:rPr>
            </w:pPr>
            <w:ins w:id="2490" w:author="Jens Ohm" w:date="2018-10-04T16:08:00Z">
              <w:r w:rsidRPr="00BA10D6">
                <w:rPr>
                  <w:rFonts w:eastAsia="Times New Roman"/>
                  <w:color w:val="000000"/>
                  <w:sz w:val="20"/>
                </w:rPr>
                <w:t>103%</w:t>
              </w:r>
            </w:ins>
          </w:p>
        </w:tc>
        <w:tc>
          <w:tcPr>
            <w:tcW w:w="733" w:type="dxa"/>
            <w:tcBorders>
              <w:top w:val="single" w:sz="8" w:space="0" w:color="auto"/>
              <w:bottom w:val="single" w:sz="8" w:space="0" w:color="auto"/>
              <w:right w:val="single" w:sz="8" w:space="0" w:color="auto"/>
            </w:tcBorders>
            <w:shd w:val="clear" w:color="auto" w:fill="auto"/>
            <w:noWrap/>
            <w:vAlign w:val="bottom"/>
          </w:tcPr>
          <w:p w:rsidR="00082A84" w:rsidRPr="00BA10D6" w:rsidRDefault="00082A84" w:rsidP="005A5C95">
            <w:pPr>
              <w:jc w:val="center"/>
              <w:rPr>
                <w:ins w:id="2491" w:author="Jens Ohm" w:date="2018-10-04T16:08:00Z"/>
                <w:rFonts w:eastAsia="Times New Roman"/>
                <w:color w:val="000000"/>
                <w:sz w:val="20"/>
              </w:rPr>
            </w:pPr>
            <w:ins w:id="2492" w:author="Jens Ohm" w:date="2018-10-04T16:08:00Z">
              <w:r w:rsidRPr="00BA10D6">
                <w:rPr>
                  <w:rFonts w:eastAsia="Times New Roman"/>
                  <w:color w:val="000000"/>
                  <w:sz w:val="20"/>
                </w:rPr>
                <w:t>101%</w:t>
              </w:r>
            </w:ins>
          </w:p>
        </w:tc>
      </w:tr>
    </w:tbl>
    <w:p w:rsidR="00082A84" w:rsidRDefault="00082A84" w:rsidP="009102B3">
      <w:pPr>
        <w:rPr>
          <w:ins w:id="2493" w:author="Jens Ohm" w:date="2018-10-04T16:08:00Z"/>
          <w:lang w:eastAsia="de-DE"/>
        </w:rPr>
      </w:pPr>
    </w:p>
    <w:p w:rsidR="00082A84" w:rsidRDefault="00082A84" w:rsidP="009102B3">
      <w:pPr>
        <w:rPr>
          <w:ins w:id="2494" w:author="Jens Ohm" w:date="2018-10-04T16:08:00Z"/>
          <w:lang w:eastAsia="de-DE"/>
        </w:rPr>
      </w:pPr>
      <w:ins w:id="2495" w:author="Jens Ohm" w:date="2018-10-04T16:08:00Z">
        <w:r>
          <w:rPr>
            <w:lang w:eastAsia="de-DE"/>
          </w:rPr>
          <w:t>Additional combination results</w:t>
        </w:r>
      </w:ins>
    </w:p>
    <w:tbl>
      <w:tblPr>
        <w:tblW w:w="10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733"/>
        <w:gridCol w:w="810"/>
        <w:gridCol w:w="810"/>
        <w:gridCol w:w="810"/>
        <w:gridCol w:w="683"/>
        <w:gridCol w:w="683"/>
        <w:gridCol w:w="884"/>
        <w:gridCol w:w="810"/>
        <w:gridCol w:w="810"/>
        <w:gridCol w:w="730"/>
        <w:gridCol w:w="683"/>
      </w:tblGrid>
      <w:tr w:rsidR="00082A84" w:rsidRPr="007E582B" w:rsidTr="005A5C95">
        <w:trPr>
          <w:trHeight w:val="300"/>
          <w:ins w:id="2496" w:author="Jens Ohm" w:date="2018-10-04T16:08:00Z"/>
        </w:trPr>
        <w:tc>
          <w:tcPr>
            <w:tcW w:w="872" w:type="dxa"/>
            <w:shd w:val="clear" w:color="auto" w:fill="auto"/>
            <w:noWrap/>
          </w:tcPr>
          <w:p w:rsidR="00082A84" w:rsidRDefault="00082A84" w:rsidP="005A5C95">
            <w:pPr>
              <w:rPr>
                <w:ins w:id="2497" w:author="Jens Ohm" w:date="2018-10-04T16:08:00Z"/>
                <w:sz w:val="20"/>
              </w:rPr>
            </w:pPr>
          </w:p>
        </w:tc>
        <w:tc>
          <w:tcPr>
            <w:tcW w:w="1733" w:type="dxa"/>
            <w:tcBorders>
              <w:right w:val="single" w:sz="8" w:space="0" w:color="auto"/>
            </w:tcBorders>
            <w:shd w:val="clear" w:color="auto" w:fill="auto"/>
            <w:noWrap/>
          </w:tcPr>
          <w:p w:rsidR="00082A84" w:rsidRDefault="00082A84" w:rsidP="005A5C95">
            <w:pPr>
              <w:rPr>
                <w:ins w:id="2498" w:author="Jens Ohm" w:date="2018-10-04T16:08:00Z"/>
                <w:sz w:val="20"/>
              </w:rPr>
            </w:pPr>
          </w:p>
        </w:tc>
        <w:tc>
          <w:tcPr>
            <w:tcW w:w="3796" w:type="dxa"/>
            <w:gridSpan w:val="5"/>
            <w:tcBorders>
              <w:top w:val="single" w:sz="8" w:space="0" w:color="auto"/>
              <w:left w:val="single" w:sz="8" w:space="0" w:color="auto"/>
              <w:bottom w:val="single" w:sz="8" w:space="0" w:color="auto"/>
              <w:right w:val="single" w:sz="8" w:space="0" w:color="auto"/>
            </w:tcBorders>
            <w:shd w:val="clear" w:color="auto" w:fill="auto"/>
            <w:noWrap/>
          </w:tcPr>
          <w:p w:rsidR="00082A84" w:rsidRPr="007E582B" w:rsidRDefault="00082A84" w:rsidP="005A5C95">
            <w:pPr>
              <w:jc w:val="center"/>
              <w:rPr>
                <w:ins w:id="2499" w:author="Jens Ohm" w:date="2018-10-04T16:08:00Z"/>
                <w:rFonts w:eastAsia="Times New Roman"/>
                <w:color w:val="000000"/>
                <w:sz w:val="20"/>
              </w:rPr>
            </w:pPr>
            <w:ins w:id="2500" w:author="Jens Ohm" w:date="2018-10-04T16:08:00Z">
              <w:r w:rsidRPr="00911133">
                <w:rPr>
                  <w:b/>
                  <w:bCs/>
                  <w:sz w:val="20"/>
                </w:rPr>
                <w:t>All Intra Main10 - Over VTM</w:t>
              </w:r>
              <w:r>
                <w:rPr>
                  <w:b/>
                  <w:bCs/>
                  <w:sz w:val="20"/>
                </w:rPr>
                <w:t>-2</w:t>
              </w:r>
              <w:r w:rsidRPr="00911133">
                <w:rPr>
                  <w:b/>
                  <w:bCs/>
                  <w:sz w:val="20"/>
                </w:rPr>
                <w:t>.0</w:t>
              </w:r>
              <w:r>
                <w:rPr>
                  <w:b/>
                  <w:bCs/>
                  <w:sz w:val="20"/>
                </w:rPr>
                <w:t>.1</w:t>
              </w:r>
            </w:ins>
          </w:p>
        </w:tc>
        <w:tc>
          <w:tcPr>
            <w:tcW w:w="3917" w:type="dxa"/>
            <w:gridSpan w:val="5"/>
            <w:tcBorders>
              <w:top w:val="single" w:sz="8" w:space="0" w:color="auto"/>
              <w:left w:val="single" w:sz="8" w:space="0" w:color="auto"/>
              <w:bottom w:val="single" w:sz="8" w:space="0" w:color="auto"/>
              <w:right w:val="single" w:sz="8" w:space="0" w:color="auto"/>
            </w:tcBorders>
            <w:shd w:val="clear" w:color="auto" w:fill="auto"/>
            <w:noWrap/>
          </w:tcPr>
          <w:p w:rsidR="00082A84" w:rsidRDefault="00082A84" w:rsidP="005A5C95">
            <w:pPr>
              <w:jc w:val="center"/>
              <w:rPr>
                <w:ins w:id="2501" w:author="Jens Ohm" w:date="2018-10-04T16:08:00Z"/>
                <w:rFonts w:eastAsia="Times New Roman"/>
                <w:color w:val="000000"/>
                <w:sz w:val="20"/>
              </w:rPr>
            </w:pPr>
            <w:ins w:id="2502" w:author="Jens Ohm" w:date="2018-10-04T16:08:00Z">
              <w:r>
                <w:rPr>
                  <w:b/>
                  <w:bCs/>
                  <w:sz w:val="20"/>
                </w:rPr>
                <w:t>Random Access</w:t>
              </w:r>
              <w:r w:rsidRPr="00911133">
                <w:rPr>
                  <w:b/>
                  <w:bCs/>
                  <w:sz w:val="20"/>
                </w:rPr>
                <w:t xml:space="preserve"> Main10 - Over </w:t>
              </w:r>
              <w:r>
                <w:rPr>
                  <w:b/>
                  <w:bCs/>
                  <w:sz w:val="20"/>
                </w:rPr>
                <w:t xml:space="preserve">VTM-2.0.1 </w:t>
              </w:r>
            </w:ins>
          </w:p>
        </w:tc>
      </w:tr>
      <w:tr w:rsidR="00082A84" w:rsidRPr="007E582B" w:rsidTr="005A5C95">
        <w:trPr>
          <w:trHeight w:val="300"/>
          <w:ins w:id="2503" w:author="Jens Ohm" w:date="2018-10-04T16:08:00Z"/>
        </w:trPr>
        <w:tc>
          <w:tcPr>
            <w:tcW w:w="872" w:type="dxa"/>
            <w:shd w:val="clear" w:color="auto" w:fill="auto"/>
            <w:noWrap/>
          </w:tcPr>
          <w:p w:rsidR="00082A84" w:rsidRPr="000D3B29" w:rsidRDefault="00082A84" w:rsidP="005A5C95">
            <w:pPr>
              <w:rPr>
                <w:ins w:id="2504" w:author="Jens Ohm" w:date="2018-10-04T16:08:00Z"/>
                <w:b/>
                <w:sz w:val="20"/>
              </w:rPr>
            </w:pPr>
            <w:ins w:id="2505" w:author="Jens Ohm" w:date="2018-10-04T16:08:00Z">
              <w:r>
                <w:rPr>
                  <w:b/>
                  <w:sz w:val="20"/>
                </w:rPr>
                <w:t>T</w:t>
              </w:r>
              <w:r w:rsidRPr="000D3B29">
                <w:rPr>
                  <w:b/>
                  <w:sz w:val="20"/>
                </w:rPr>
                <w:t>est</w:t>
              </w:r>
              <w:r>
                <w:rPr>
                  <w:b/>
                  <w:sz w:val="20"/>
                </w:rPr>
                <w:t>#</w:t>
              </w:r>
            </w:ins>
          </w:p>
        </w:tc>
        <w:tc>
          <w:tcPr>
            <w:tcW w:w="1733" w:type="dxa"/>
            <w:tcBorders>
              <w:right w:val="single" w:sz="8" w:space="0" w:color="auto"/>
            </w:tcBorders>
            <w:shd w:val="clear" w:color="auto" w:fill="auto"/>
            <w:noWrap/>
          </w:tcPr>
          <w:p w:rsidR="00082A84" w:rsidRPr="000D3B29" w:rsidRDefault="00082A84" w:rsidP="005A5C95">
            <w:pPr>
              <w:rPr>
                <w:ins w:id="2506" w:author="Jens Ohm" w:date="2018-10-04T16:08:00Z"/>
                <w:b/>
                <w:sz w:val="20"/>
              </w:rPr>
            </w:pPr>
            <w:ins w:id="2507" w:author="Jens Ohm" w:date="2018-10-04T16:08:00Z">
              <w:r>
                <w:rPr>
                  <w:b/>
                  <w:sz w:val="20"/>
                </w:rPr>
                <w:t>D</w:t>
              </w:r>
              <w:r w:rsidRPr="000D3B29">
                <w:rPr>
                  <w:b/>
                  <w:sz w:val="20"/>
                </w:rPr>
                <w:t>escription</w:t>
              </w:r>
            </w:ins>
          </w:p>
        </w:tc>
        <w:tc>
          <w:tcPr>
            <w:tcW w:w="810" w:type="dxa"/>
            <w:tcBorders>
              <w:top w:val="single" w:sz="8" w:space="0" w:color="auto"/>
              <w:left w:val="single" w:sz="8" w:space="0" w:color="auto"/>
              <w:bottom w:val="single" w:sz="8" w:space="0" w:color="auto"/>
            </w:tcBorders>
            <w:shd w:val="clear" w:color="auto" w:fill="auto"/>
            <w:noWrap/>
          </w:tcPr>
          <w:p w:rsidR="00082A84" w:rsidRDefault="00082A84" w:rsidP="005A5C95">
            <w:pPr>
              <w:jc w:val="center"/>
              <w:rPr>
                <w:ins w:id="2508" w:author="Jens Ohm" w:date="2018-10-04T16:08:00Z"/>
                <w:rFonts w:eastAsia="Times New Roman"/>
                <w:color w:val="000000"/>
                <w:sz w:val="20"/>
              </w:rPr>
            </w:pPr>
            <w:ins w:id="2509" w:author="Jens Ohm" w:date="2018-10-04T16:08:00Z">
              <w:r w:rsidRPr="007E582B">
                <w:rPr>
                  <w:b/>
                  <w:bCs/>
                  <w:sz w:val="20"/>
                </w:rPr>
                <w:t>Y</w:t>
              </w:r>
            </w:ins>
          </w:p>
        </w:tc>
        <w:tc>
          <w:tcPr>
            <w:tcW w:w="810" w:type="dxa"/>
            <w:tcBorders>
              <w:top w:val="single" w:sz="8" w:space="0" w:color="auto"/>
              <w:bottom w:val="single" w:sz="8" w:space="0" w:color="auto"/>
            </w:tcBorders>
            <w:shd w:val="clear" w:color="auto" w:fill="auto"/>
            <w:noWrap/>
          </w:tcPr>
          <w:p w:rsidR="00082A84" w:rsidRPr="007E582B" w:rsidRDefault="00082A84" w:rsidP="005A5C95">
            <w:pPr>
              <w:jc w:val="center"/>
              <w:rPr>
                <w:ins w:id="2510" w:author="Jens Ohm" w:date="2018-10-04T16:08:00Z"/>
                <w:rFonts w:eastAsia="Times New Roman"/>
                <w:color w:val="000000"/>
                <w:sz w:val="20"/>
              </w:rPr>
            </w:pPr>
            <w:ins w:id="2511" w:author="Jens Ohm" w:date="2018-10-04T16:08:00Z">
              <w:r w:rsidRPr="007E582B">
                <w:rPr>
                  <w:b/>
                  <w:bCs/>
                  <w:sz w:val="20"/>
                </w:rPr>
                <w:t>U</w:t>
              </w:r>
            </w:ins>
          </w:p>
        </w:tc>
        <w:tc>
          <w:tcPr>
            <w:tcW w:w="810" w:type="dxa"/>
            <w:tcBorders>
              <w:top w:val="single" w:sz="8" w:space="0" w:color="auto"/>
              <w:bottom w:val="single" w:sz="8" w:space="0" w:color="auto"/>
            </w:tcBorders>
            <w:shd w:val="clear" w:color="auto" w:fill="auto"/>
            <w:noWrap/>
          </w:tcPr>
          <w:p w:rsidR="00082A84" w:rsidRPr="007E582B" w:rsidRDefault="00082A84" w:rsidP="005A5C95">
            <w:pPr>
              <w:jc w:val="center"/>
              <w:rPr>
                <w:ins w:id="2512" w:author="Jens Ohm" w:date="2018-10-04T16:08:00Z"/>
                <w:rFonts w:eastAsia="Times New Roman"/>
                <w:color w:val="000000"/>
                <w:sz w:val="20"/>
              </w:rPr>
            </w:pPr>
            <w:ins w:id="2513" w:author="Jens Ohm" w:date="2018-10-04T16:08:00Z">
              <w:r w:rsidRPr="007E582B">
                <w:rPr>
                  <w:b/>
                  <w:bCs/>
                  <w:sz w:val="20"/>
                </w:rPr>
                <w:t>V</w:t>
              </w:r>
            </w:ins>
          </w:p>
        </w:tc>
        <w:tc>
          <w:tcPr>
            <w:tcW w:w="683" w:type="dxa"/>
            <w:tcBorders>
              <w:top w:val="single" w:sz="8" w:space="0" w:color="auto"/>
              <w:bottom w:val="single" w:sz="8" w:space="0" w:color="auto"/>
            </w:tcBorders>
            <w:shd w:val="clear" w:color="auto" w:fill="auto"/>
            <w:noWrap/>
          </w:tcPr>
          <w:p w:rsidR="00082A84" w:rsidRPr="007E582B" w:rsidRDefault="00082A84" w:rsidP="005A5C95">
            <w:pPr>
              <w:jc w:val="center"/>
              <w:rPr>
                <w:ins w:id="2514" w:author="Jens Ohm" w:date="2018-10-04T16:08:00Z"/>
                <w:rFonts w:eastAsia="Times New Roman"/>
                <w:color w:val="000000"/>
                <w:sz w:val="20"/>
              </w:rPr>
            </w:pPr>
            <w:ins w:id="2515" w:author="Jens Ohm" w:date="2018-10-04T16:08:00Z">
              <w:r w:rsidRPr="007E582B">
                <w:rPr>
                  <w:b/>
                  <w:bCs/>
                  <w:sz w:val="20"/>
                </w:rPr>
                <w:t>EncT</w:t>
              </w:r>
            </w:ins>
          </w:p>
        </w:tc>
        <w:tc>
          <w:tcPr>
            <w:tcW w:w="683" w:type="dxa"/>
            <w:tcBorders>
              <w:top w:val="single" w:sz="8" w:space="0" w:color="auto"/>
              <w:bottom w:val="single" w:sz="8" w:space="0" w:color="auto"/>
              <w:right w:val="single" w:sz="8" w:space="0" w:color="auto"/>
            </w:tcBorders>
            <w:shd w:val="clear" w:color="auto" w:fill="auto"/>
            <w:noWrap/>
          </w:tcPr>
          <w:p w:rsidR="00082A84" w:rsidRPr="007E582B" w:rsidRDefault="00082A84" w:rsidP="005A5C95">
            <w:pPr>
              <w:jc w:val="center"/>
              <w:rPr>
                <w:ins w:id="2516" w:author="Jens Ohm" w:date="2018-10-04T16:08:00Z"/>
                <w:rFonts w:eastAsia="Times New Roman"/>
                <w:color w:val="000000"/>
                <w:sz w:val="20"/>
              </w:rPr>
            </w:pPr>
            <w:ins w:id="2517" w:author="Jens Ohm" w:date="2018-10-04T16:08:00Z">
              <w:r w:rsidRPr="007E582B">
                <w:rPr>
                  <w:b/>
                  <w:bCs/>
                  <w:sz w:val="20"/>
                </w:rPr>
                <w:t>DecT</w:t>
              </w:r>
            </w:ins>
          </w:p>
        </w:tc>
        <w:tc>
          <w:tcPr>
            <w:tcW w:w="884" w:type="dxa"/>
            <w:tcBorders>
              <w:top w:val="single" w:sz="8" w:space="0" w:color="auto"/>
              <w:left w:val="single" w:sz="8" w:space="0" w:color="auto"/>
              <w:bottom w:val="single" w:sz="8" w:space="0" w:color="auto"/>
            </w:tcBorders>
            <w:shd w:val="clear" w:color="auto" w:fill="auto"/>
            <w:noWrap/>
          </w:tcPr>
          <w:p w:rsidR="00082A84" w:rsidRPr="007E582B" w:rsidRDefault="00082A84" w:rsidP="005A5C95">
            <w:pPr>
              <w:jc w:val="center"/>
              <w:rPr>
                <w:ins w:id="2518" w:author="Jens Ohm" w:date="2018-10-04T16:08:00Z"/>
                <w:rFonts w:eastAsia="Times New Roman"/>
                <w:color w:val="000000"/>
                <w:sz w:val="20"/>
              </w:rPr>
            </w:pPr>
            <w:ins w:id="2519" w:author="Jens Ohm" w:date="2018-10-04T16:08:00Z">
              <w:r w:rsidRPr="007E582B">
                <w:rPr>
                  <w:b/>
                  <w:bCs/>
                  <w:sz w:val="20"/>
                </w:rPr>
                <w:t>Y</w:t>
              </w:r>
            </w:ins>
          </w:p>
        </w:tc>
        <w:tc>
          <w:tcPr>
            <w:tcW w:w="810" w:type="dxa"/>
            <w:tcBorders>
              <w:top w:val="single" w:sz="8" w:space="0" w:color="auto"/>
              <w:bottom w:val="single" w:sz="8" w:space="0" w:color="auto"/>
            </w:tcBorders>
            <w:shd w:val="clear" w:color="auto" w:fill="auto"/>
            <w:noWrap/>
          </w:tcPr>
          <w:p w:rsidR="00082A84" w:rsidRPr="007E582B" w:rsidRDefault="00082A84" w:rsidP="005A5C95">
            <w:pPr>
              <w:jc w:val="center"/>
              <w:rPr>
                <w:ins w:id="2520" w:author="Jens Ohm" w:date="2018-10-04T16:08:00Z"/>
                <w:rFonts w:eastAsia="Times New Roman"/>
                <w:color w:val="000000"/>
                <w:sz w:val="20"/>
              </w:rPr>
            </w:pPr>
            <w:ins w:id="2521" w:author="Jens Ohm" w:date="2018-10-04T16:08:00Z">
              <w:r w:rsidRPr="007E582B">
                <w:rPr>
                  <w:b/>
                  <w:bCs/>
                  <w:sz w:val="20"/>
                </w:rPr>
                <w:t>U</w:t>
              </w:r>
            </w:ins>
          </w:p>
        </w:tc>
        <w:tc>
          <w:tcPr>
            <w:tcW w:w="810" w:type="dxa"/>
            <w:tcBorders>
              <w:top w:val="single" w:sz="8" w:space="0" w:color="auto"/>
              <w:bottom w:val="single" w:sz="8" w:space="0" w:color="auto"/>
            </w:tcBorders>
            <w:shd w:val="clear" w:color="auto" w:fill="auto"/>
            <w:noWrap/>
          </w:tcPr>
          <w:p w:rsidR="00082A84" w:rsidRPr="007E582B" w:rsidRDefault="00082A84" w:rsidP="005A5C95">
            <w:pPr>
              <w:jc w:val="center"/>
              <w:rPr>
                <w:ins w:id="2522" w:author="Jens Ohm" w:date="2018-10-04T16:08:00Z"/>
                <w:rFonts w:eastAsia="Times New Roman"/>
                <w:color w:val="000000"/>
                <w:sz w:val="20"/>
              </w:rPr>
            </w:pPr>
            <w:ins w:id="2523" w:author="Jens Ohm" w:date="2018-10-04T16:08:00Z">
              <w:r w:rsidRPr="007E582B">
                <w:rPr>
                  <w:b/>
                  <w:bCs/>
                  <w:sz w:val="20"/>
                </w:rPr>
                <w:t>V</w:t>
              </w:r>
            </w:ins>
          </w:p>
        </w:tc>
        <w:tc>
          <w:tcPr>
            <w:tcW w:w="730" w:type="dxa"/>
            <w:tcBorders>
              <w:top w:val="single" w:sz="8" w:space="0" w:color="auto"/>
              <w:bottom w:val="single" w:sz="8" w:space="0" w:color="auto"/>
            </w:tcBorders>
            <w:shd w:val="clear" w:color="auto" w:fill="auto"/>
            <w:noWrap/>
          </w:tcPr>
          <w:p w:rsidR="00082A84" w:rsidRPr="007E582B" w:rsidRDefault="00082A84" w:rsidP="005A5C95">
            <w:pPr>
              <w:jc w:val="center"/>
              <w:rPr>
                <w:ins w:id="2524" w:author="Jens Ohm" w:date="2018-10-04T16:08:00Z"/>
                <w:rFonts w:eastAsia="Times New Roman"/>
                <w:color w:val="000000"/>
                <w:sz w:val="20"/>
              </w:rPr>
            </w:pPr>
            <w:ins w:id="2525" w:author="Jens Ohm" w:date="2018-10-04T16:08:00Z">
              <w:r w:rsidRPr="007E582B">
                <w:rPr>
                  <w:b/>
                  <w:bCs/>
                  <w:sz w:val="20"/>
                </w:rPr>
                <w:t>EncT</w:t>
              </w:r>
            </w:ins>
          </w:p>
        </w:tc>
        <w:tc>
          <w:tcPr>
            <w:tcW w:w="683" w:type="dxa"/>
            <w:tcBorders>
              <w:top w:val="single" w:sz="8" w:space="0" w:color="auto"/>
              <w:bottom w:val="single" w:sz="8" w:space="0" w:color="auto"/>
              <w:right w:val="single" w:sz="8" w:space="0" w:color="auto"/>
            </w:tcBorders>
            <w:shd w:val="clear" w:color="auto" w:fill="auto"/>
            <w:noWrap/>
          </w:tcPr>
          <w:p w:rsidR="00082A84" w:rsidRDefault="00082A84" w:rsidP="005A5C95">
            <w:pPr>
              <w:jc w:val="center"/>
              <w:rPr>
                <w:ins w:id="2526" w:author="Jens Ohm" w:date="2018-10-04T16:08:00Z"/>
                <w:rFonts w:eastAsia="Times New Roman"/>
                <w:color w:val="000000"/>
                <w:sz w:val="20"/>
              </w:rPr>
            </w:pPr>
            <w:ins w:id="2527" w:author="Jens Ohm" w:date="2018-10-04T16:08:00Z">
              <w:r w:rsidRPr="007E582B">
                <w:rPr>
                  <w:b/>
                  <w:bCs/>
                  <w:sz w:val="20"/>
                </w:rPr>
                <w:t>DecT</w:t>
              </w:r>
            </w:ins>
          </w:p>
        </w:tc>
      </w:tr>
      <w:tr w:rsidR="00082A84" w:rsidRPr="007E582B" w:rsidTr="005A5C95">
        <w:trPr>
          <w:trHeight w:val="300"/>
          <w:ins w:id="2528" w:author="Jens Ohm" w:date="2018-10-04T16:08:00Z"/>
        </w:trPr>
        <w:tc>
          <w:tcPr>
            <w:tcW w:w="872" w:type="dxa"/>
            <w:shd w:val="clear" w:color="auto" w:fill="auto"/>
            <w:noWrap/>
          </w:tcPr>
          <w:p w:rsidR="00082A84" w:rsidRPr="007E582B" w:rsidRDefault="00082A84" w:rsidP="005A5C95">
            <w:pPr>
              <w:rPr>
                <w:ins w:id="2529" w:author="Jens Ohm" w:date="2018-10-04T16:08:00Z"/>
                <w:sz w:val="20"/>
              </w:rPr>
            </w:pPr>
            <w:ins w:id="2530" w:author="Jens Ohm" w:date="2018-10-04T16:08:00Z">
              <w:r>
                <w:rPr>
                  <w:sz w:val="20"/>
                </w:rPr>
                <w:t>5.2.3.1</w:t>
              </w:r>
            </w:ins>
          </w:p>
        </w:tc>
        <w:tc>
          <w:tcPr>
            <w:tcW w:w="1733" w:type="dxa"/>
            <w:tcBorders>
              <w:right w:val="single" w:sz="8" w:space="0" w:color="auto"/>
            </w:tcBorders>
            <w:shd w:val="clear" w:color="auto" w:fill="auto"/>
            <w:noWrap/>
          </w:tcPr>
          <w:p w:rsidR="00082A84" w:rsidRPr="007E582B" w:rsidRDefault="00082A84" w:rsidP="005A5C95">
            <w:pPr>
              <w:rPr>
                <w:ins w:id="2531" w:author="Jens Ohm" w:date="2018-10-04T16:08:00Z"/>
                <w:sz w:val="20"/>
              </w:rPr>
            </w:pPr>
            <w:ins w:id="2532" w:author="Jens Ohm" w:date="2018-10-04T16:08:00Z">
              <w:r>
                <w:rPr>
                  <w:sz w:val="20"/>
                </w:rPr>
                <w:t>CCLM + MMLM (4 lines)</w:t>
              </w:r>
            </w:ins>
          </w:p>
        </w:tc>
        <w:tc>
          <w:tcPr>
            <w:tcW w:w="810" w:type="dxa"/>
            <w:tcBorders>
              <w:top w:val="single" w:sz="8" w:space="0" w:color="auto"/>
              <w:left w:val="single" w:sz="8" w:space="0" w:color="auto"/>
              <w:bottom w:val="single" w:sz="8" w:space="0" w:color="auto"/>
            </w:tcBorders>
            <w:shd w:val="clear" w:color="auto" w:fill="auto"/>
            <w:noWrap/>
            <w:vAlign w:val="center"/>
          </w:tcPr>
          <w:p w:rsidR="00082A84" w:rsidRPr="00497091" w:rsidRDefault="00082A84" w:rsidP="005A5C95">
            <w:pPr>
              <w:jc w:val="center"/>
              <w:rPr>
                <w:ins w:id="2533" w:author="Jens Ohm" w:date="2018-10-04T16:08:00Z"/>
                <w:rFonts w:eastAsia="PMingLiU"/>
                <w:color w:val="000000"/>
                <w:sz w:val="20"/>
                <w:lang w:eastAsia="zh-TW"/>
              </w:rPr>
            </w:pPr>
            <w:ins w:id="2534" w:author="Jens Ohm" w:date="2018-10-04T16:08:00Z">
              <w:r w:rsidRPr="00497091">
                <w:rPr>
                  <w:rFonts w:eastAsia="PMingLiU"/>
                  <w:color w:val="000000"/>
                  <w:sz w:val="20"/>
                  <w:lang w:eastAsia="zh-TW"/>
                </w:rPr>
                <w:t>-0.33%</w:t>
              </w:r>
            </w:ins>
          </w:p>
        </w:tc>
        <w:tc>
          <w:tcPr>
            <w:tcW w:w="810"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535" w:author="Jens Ohm" w:date="2018-10-04T16:08:00Z"/>
                <w:rFonts w:eastAsia="PMingLiU"/>
                <w:color w:val="000000"/>
                <w:sz w:val="20"/>
                <w:lang w:eastAsia="zh-TW"/>
              </w:rPr>
            </w:pPr>
            <w:ins w:id="2536" w:author="Jens Ohm" w:date="2018-10-04T16:08:00Z">
              <w:r w:rsidRPr="00497091">
                <w:rPr>
                  <w:rFonts w:eastAsia="PMingLiU"/>
                  <w:color w:val="000000"/>
                  <w:sz w:val="20"/>
                  <w:lang w:eastAsia="zh-TW"/>
                </w:rPr>
                <w:t>-2.87%</w:t>
              </w:r>
            </w:ins>
          </w:p>
        </w:tc>
        <w:tc>
          <w:tcPr>
            <w:tcW w:w="810"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537" w:author="Jens Ohm" w:date="2018-10-04T16:08:00Z"/>
                <w:rFonts w:eastAsia="PMingLiU"/>
                <w:color w:val="000000"/>
                <w:sz w:val="20"/>
                <w:lang w:eastAsia="zh-TW"/>
              </w:rPr>
            </w:pPr>
            <w:ins w:id="2538" w:author="Jens Ohm" w:date="2018-10-04T16:08:00Z">
              <w:r w:rsidRPr="00497091">
                <w:rPr>
                  <w:rFonts w:eastAsia="PMingLiU"/>
                  <w:color w:val="000000"/>
                  <w:sz w:val="20"/>
                  <w:lang w:eastAsia="zh-TW"/>
                </w:rPr>
                <w:t>-2.72%</w:t>
              </w:r>
            </w:ins>
          </w:p>
        </w:tc>
        <w:tc>
          <w:tcPr>
            <w:tcW w:w="683"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539" w:author="Jens Ohm" w:date="2018-10-04T16:08:00Z"/>
                <w:rFonts w:eastAsia="PMingLiU"/>
                <w:color w:val="000000"/>
                <w:sz w:val="20"/>
                <w:lang w:eastAsia="zh-TW"/>
              </w:rPr>
            </w:pPr>
            <w:ins w:id="2540" w:author="Jens Ohm" w:date="2018-10-04T16:08:00Z">
              <w:r w:rsidRPr="00497091">
                <w:rPr>
                  <w:rFonts w:eastAsia="PMingLiU"/>
                  <w:color w:val="000000"/>
                  <w:sz w:val="20"/>
                  <w:lang w:eastAsia="zh-TW"/>
                </w:rPr>
                <w:t>101%</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497091" w:rsidRDefault="00082A84" w:rsidP="005A5C95">
            <w:pPr>
              <w:jc w:val="center"/>
              <w:rPr>
                <w:ins w:id="2541" w:author="Jens Ohm" w:date="2018-10-04T16:08:00Z"/>
                <w:rFonts w:eastAsia="PMingLiU"/>
                <w:color w:val="000000"/>
                <w:sz w:val="20"/>
                <w:lang w:eastAsia="zh-TW"/>
              </w:rPr>
            </w:pPr>
            <w:ins w:id="2542" w:author="Jens Ohm" w:date="2018-10-04T16:08:00Z">
              <w:r w:rsidRPr="00497091">
                <w:rPr>
                  <w:rFonts w:eastAsia="PMingLiU"/>
                  <w:color w:val="000000"/>
                  <w:sz w:val="20"/>
                  <w:lang w:eastAsia="zh-TW"/>
                </w:rPr>
                <w:t>100%</w:t>
              </w:r>
            </w:ins>
          </w:p>
        </w:tc>
        <w:tc>
          <w:tcPr>
            <w:tcW w:w="884" w:type="dxa"/>
            <w:tcBorders>
              <w:top w:val="single" w:sz="8" w:space="0" w:color="auto"/>
              <w:left w:val="single" w:sz="8" w:space="0" w:color="auto"/>
              <w:bottom w:val="single" w:sz="8" w:space="0" w:color="auto"/>
            </w:tcBorders>
            <w:shd w:val="clear" w:color="auto" w:fill="auto"/>
            <w:noWrap/>
            <w:vAlign w:val="center"/>
          </w:tcPr>
          <w:p w:rsidR="00082A84" w:rsidRPr="00897D40" w:rsidRDefault="00082A84" w:rsidP="005A5C95">
            <w:pPr>
              <w:jc w:val="center"/>
              <w:rPr>
                <w:ins w:id="2543" w:author="Jens Ohm" w:date="2018-10-04T16:08:00Z"/>
                <w:rFonts w:eastAsia="PMingLiU"/>
                <w:color w:val="000000"/>
                <w:sz w:val="20"/>
                <w:lang w:eastAsia="zh-TW"/>
              </w:rPr>
            </w:pPr>
            <w:ins w:id="2544" w:author="Jens Ohm" w:date="2018-10-04T16:08:00Z">
              <w:r w:rsidRPr="00897D40">
                <w:rPr>
                  <w:rFonts w:eastAsia="PMingLiU"/>
                  <w:color w:val="000000"/>
                  <w:sz w:val="20"/>
                  <w:lang w:eastAsia="zh-TW"/>
                </w:rPr>
                <w:t>-0.17%</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45" w:author="Jens Ohm" w:date="2018-10-04T16:08:00Z"/>
                <w:rFonts w:eastAsia="PMingLiU"/>
                <w:color w:val="000000"/>
                <w:sz w:val="20"/>
                <w:lang w:eastAsia="zh-TW"/>
              </w:rPr>
            </w:pPr>
            <w:ins w:id="2546" w:author="Jens Ohm" w:date="2018-10-04T16:08:00Z">
              <w:r w:rsidRPr="00897D40">
                <w:rPr>
                  <w:rFonts w:eastAsia="PMingLiU"/>
                  <w:color w:val="000000"/>
                  <w:sz w:val="20"/>
                  <w:lang w:eastAsia="zh-TW"/>
                </w:rPr>
                <w:t>-2.55%</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47" w:author="Jens Ohm" w:date="2018-10-04T16:08:00Z"/>
                <w:rFonts w:eastAsia="PMingLiU"/>
                <w:color w:val="000000"/>
                <w:sz w:val="20"/>
                <w:lang w:eastAsia="zh-TW"/>
              </w:rPr>
            </w:pPr>
            <w:ins w:id="2548" w:author="Jens Ohm" w:date="2018-10-04T16:08:00Z">
              <w:r w:rsidRPr="00897D40">
                <w:rPr>
                  <w:rFonts w:eastAsia="PMingLiU"/>
                  <w:color w:val="000000"/>
                  <w:sz w:val="20"/>
                  <w:lang w:eastAsia="zh-TW"/>
                </w:rPr>
                <w:t>-2.20%</w:t>
              </w:r>
            </w:ins>
          </w:p>
        </w:tc>
        <w:tc>
          <w:tcPr>
            <w:tcW w:w="73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49" w:author="Jens Ohm" w:date="2018-10-04T16:08:00Z"/>
                <w:rFonts w:eastAsia="PMingLiU"/>
                <w:color w:val="000000"/>
                <w:sz w:val="20"/>
                <w:lang w:eastAsia="zh-TW"/>
              </w:rPr>
            </w:pPr>
            <w:ins w:id="2550" w:author="Jens Ohm" w:date="2018-10-04T16:08:00Z">
              <w:r w:rsidRPr="00897D40">
                <w:rPr>
                  <w:rFonts w:eastAsia="PMingLiU"/>
                  <w:color w:val="000000"/>
                  <w:sz w:val="20"/>
                  <w:lang w:eastAsia="zh-TW"/>
                </w:rPr>
                <w:t>99%</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897D40" w:rsidRDefault="00082A84" w:rsidP="005A5C95">
            <w:pPr>
              <w:jc w:val="center"/>
              <w:rPr>
                <w:ins w:id="2551" w:author="Jens Ohm" w:date="2018-10-04T16:08:00Z"/>
                <w:rFonts w:eastAsia="PMingLiU"/>
                <w:color w:val="000000"/>
                <w:sz w:val="20"/>
                <w:lang w:eastAsia="zh-TW"/>
              </w:rPr>
            </w:pPr>
            <w:ins w:id="2552" w:author="Jens Ohm" w:date="2018-10-04T16:08:00Z">
              <w:r w:rsidRPr="00897D40">
                <w:rPr>
                  <w:rFonts w:eastAsia="PMingLiU"/>
                  <w:color w:val="000000"/>
                  <w:sz w:val="20"/>
                  <w:lang w:eastAsia="zh-TW"/>
                </w:rPr>
                <w:t>97%</w:t>
              </w:r>
            </w:ins>
          </w:p>
        </w:tc>
      </w:tr>
      <w:tr w:rsidR="00082A84" w:rsidRPr="007E582B" w:rsidTr="005A5C95">
        <w:trPr>
          <w:trHeight w:val="300"/>
          <w:ins w:id="2553" w:author="Jens Ohm" w:date="2018-10-04T16:08:00Z"/>
        </w:trPr>
        <w:tc>
          <w:tcPr>
            <w:tcW w:w="872" w:type="dxa"/>
            <w:shd w:val="clear" w:color="auto" w:fill="auto"/>
            <w:noWrap/>
          </w:tcPr>
          <w:p w:rsidR="00082A84" w:rsidRDefault="00082A84" w:rsidP="005A5C95">
            <w:pPr>
              <w:rPr>
                <w:ins w:id="2554" w:author="Jens Ohm" w:date="2018-10-04T16:08:00Z"/>
                <w:sz w:val="20"/>
              </w:rPr>
            </w:pPr>
            <w:ins w:id="2555" w:author="Jens Ohm" w:date="2018-10-04T16:08:00Z">
              <w:r>
                <w:rPr>
                  <w:sz w:val="20"/>
                </w:rPr>
                <w:t>5.2.3.2</w:t>
              </w:r>
            </w:ins>
          </w:p>
        </w:tc>
        <w:tc>
          <w:tcPr>
            <w:tcW w:w="1733" w:type="dxa"/>
            <w:tcBorders>
              <w:right w:val="single" w:sz="8" w:space="0" w:color="auto"/>
            </w:tcBorders>
            <w:shd w:val="clear" w:color="auto" w:fill="auto"/>
            <w:noWrap/>
          </w:tcPr>
          <w:p w:rsidR="00082A84" w:rsidRDefault="00082A84" w:rsidP="005A5C95">
            <w:pPr>
              <w:rPr>
                <w:ins w:id="2556" w:author="Jens Ohm" w:date="2018-10-04T16:08:00Z"/>
                <w:sz w:val="20"/>
              </w:rPr>
            </w:pPr>
            <w:ins w:id="2557" w:author="Jens Ohm" w:date="2018-10-04T16:08:00Z">
              <w:r>
                <w:rPr>
                  <w:sz w:val="20"/>
                </w:rPr>
                <w:t>CCLM + MMLM (2 lines only)</w:t>
              </w:r>
            </w:ins>
          </w:p>
        </w:tc>
        <w:tc>
          <w:tcPr>
            <w:tcW w:w="810" w:type="dxa"/>
            <w:tcBorders>
              <w:top w:val="single" w:sz="8" w:space="0" w:color="auto"/>
              <w:left w:val="single" w:sz="8" w:space="0" w:color="auto"/>
              <w:bottom w:val="single" w:sz="8" w:space="0" w:color="auto"/>
            </w:tcBorders>
            <w:shd w:val="clear" w:color="auto" w:fill="auto"/>
            <w:noWrap/>
            <w:vAlign w:val="center"/>
          </w:tcPr>
          <w:p w:rsidR="00082A84" w:rsidRPr="00BE4ED8" w:rsidRDefault="00082A84" w:rsidP="005A5C95">
            <w:pPr>
              <w:jc w:val="center"/>
              <w:rPr>
                <w:ins w:id="2558" w:author="Jens Ohm" w:date="2018-10-04T16:08:00Z"/>
                <w:rFonts w:eastAsia="PMingLiU"/>
                <w:color w:val="000000"/>
                <w:sz w:val="20"/>
                <w:lang w:eastAsia="zh-TW"/>
              </w:rPr>
            </w:pPr>
            <w:ins w:id="2559" w:author="Jens Ohm" w:date="2018-10-04T16:08:00Z">
              <w:r w:rsidRPr="00497091">
                <w:rPr>
                  <w:rFonts w:eastAsia="PMingLiU"/>
                  <w:color w:val="000000"/>
                  <w:sz w:val="20"/>
                  <w:lang w:eastAsia="zh-TW"/>
                </w:rPr>
                <w:t>-0.29%</w:t>
              </w:r>
            </w:ins>
          </w:p>
        </w:tc>
        <w:tc>
          <w:tcPr>
            <w:tcW w:w="810" w:type="dxa"/>
            <w:tcBorders>
              <w:top w:val="single" w:sz="8" w:space="0" w:color="auto"/>
              <w:bottom w:val="single" w:sz="8" w:space="0" w:color="auto"/>
            </w:tcBorders>
            <w:shd w:val="clear" w:color="auto" w:fill="auto"/>
            <w:noWrap/>
            <w:vAlign w:val="center"/>
          </w:tcPr>
          <w:p w:rsidR="00082A84" w:rsidRPr="00BE4ED8" w:rsidRDefault="00082A84" w:rsidP="005A5C95">
            <w:pPr>
              <w:jc w:val="center"/>
              <w:rPr>
                <w:ins w:id="2560" w:author="Jens Ohm" w:date="2018-10-04T16:08:00Z"/>
                <w:rFonts w:eastAsia="PMingLiU"/>
                <w:color w:val="000000"/>
                <w:sz w:val="20"/>
                <w:lang w:eastAsia="zh-TW"/>
              </w:rPr>
            </w:pPr>
            <w:ins w:id="2561" w:author="Jens Ohm" w:date="2018-10-04T16:08:00Z">
              <w:r w:rsidRPr="00497091">
                <w:rPr>
                  <w:rFonts w:eastAsia="PMingLiU"/>
                  <w:color w:val="000000"/>
                  <w:sz w:val="20"/>
                  <w:lang w:eastAsia="zh-TW"/>
                </w:rPr>
                <w:t>-2.55%</w:t>
              </w:r>
            </w:ins>
          </w:p>
        </w:tc>
        <w:tc>
          <w:tcPr>
            <w:tcW w:w="810" w:type="dxa"/>
            <w:tcBorders>
              <w:top w:val="single" w:sz="8" w:space="0" w:color="auto"/>
              <w:bottom w:val="single" w:sz="8" w:space="0" w:color="auto"/>
            </w:tcBorders>
            <w:shd w:val="clear" w:color="auto" w:fill="auto"/>
            <w:noWrap/>
            <w:vAlign w:val="center"/>
          </w:tcPr>
          <w:p w:rsidR="00082A84" w:rsidRPr="00BE4ED8" w:rsidRDefault="00082A84" w:rsidP="005A5C95">
            <w:pPr>
              <w:jc w:val="center"/>
              <w:rPr>
                <w:ins w:id="2562" w:author="Jens Ohm" w:date="2018-10-04T16:08:00Z"/>
                <w:rFonts w:eastAsia="PMingLiU"/>
                <w:color w:val="000000"/>
                <w:sz w:val="20"/>
                <w:lang w:eastAsia="zh-TW"/>
              </w:rPr>
            </w:pPr>
            <w:ins w:id="2563" w:author="Jens Ohm" w:date="2018-10-04T16:08:00Z">
              <w:r w:rsidRPr="00497091">
                <w:rPr>
                  <w:rFonts w:eastAsia="PMingLiU"/>
                  <w:color w:val="000000"/>
                  <w:sz w:val="20"/>
                  <w:lang w:eastAsia="zh-TW"/>
                </w:rPr>
                <w:t>-2.35%</w:t>
              </w:r>
            </w:ins>
          </w:p>
        </w:tc>
        <w:tc>
          <w:tcPr>
            <w:tcW w:w="683" w:type="dxa"/>
            <w:tcBorders>
              <w:top w:val="single" w:sz="8" w:space="0" w:color="auto"/>
              <w:bottom w:val="single" w:sz="8" w:space="0" w:color="auto"/>
            </w:tcBorders>
            <w:shd w:val="clear" w:color="auto" w:fill="auto"/>
            <w:noWrap/>
            <w:vAlign w:val="center"/>
          </w:tcPr>
          <w:p w:rsidR="00082A84" w:rsidRPr="00BE4ED8" w:rsidRDefault="00082A84" w:rsidP="005A5C95">
            <w:pPr>
              <w:jc w:val="center"/>
              <w:rPr>
                <w:ins w:id="2564" w:author="Jens Ohm" w:date="2018-10-04T16:08:00Z"/>
                <w:rFonts w:eastAsia="PMingLiU"/>
                <w:color w:val="000000"/>
                <w:sz w:val="20"/>
                <w:lang w:eastAsia="zh-TW"/>
              </w:rPr>
            </w:pPr>
            <w:ins w:id="2565" w:author="Jens Ohm" w:date="2018-10-04T16:08:00Z">
              <w:r w:rsidRPr="00497091">
                <w:rPr>
                  <w:rFonts w:eastAsia="PMingLiU"/>
                  <w:color w:val="000000"/>
                  <w:sz w:val="20"/>
                  <w:lang w:eastAsia="zh-TW"/>
                </w:rPr>
                <w:t>102%</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BE4ED8" w:rsidRDefault="00082A84" w:rsidP="005A5C95">
            <w:pPr>
              <w:jc w:val="center"/>
              <w:rPr>
                <w:ins w:id="2566" w:author="Jens Ohm" w:date="2018-10-04T16:08:00Z"/>
                <w:rFonts w:eastAsia="PMingLiU"/>
                <w:color w:val="000000"/>
                <w:sz w:val="20"/>
                <w:lang w:eastAsia="zh-TW"/>
              </w:rPr>
            </w:pPr>
            <w:ins w:id="2567" w:author="Jens Ohm" w:date="2018-10-04T16:08:00Z">
              <w:r w:rsidRPr="00497091">
                <w:rPr>
                  <w:rFonts w:eastAsia="PMingLiU"/>
                  <w:color w:val="000000"/>
                  <w:sz w:val="20"/>
                  <w:lang w:eastAsia="zh-TW"/>
                </w:rPr>
                <w:t>99%</w:t>
              </w:r>
            </w:ins>
          </w:p>
        </w:tc>
        <w:tc>
          <w:tcPr>
            <w:tcW w:w="884" w:type="dxa"/>
            <w:tcBorders>
              <w:top w:val="single" w:sz="8" w:space="0" w:color="auto"/>
              <w:left w:val="single" w:sz="8" w:space="0" w:color="auto"/>
              <w:bottom w:val="single" w:sz="8" w:space="0" w:color="auto"/>
            </w:tcBorders>
            <w:shd w:val="clear" w:color="auto" w:fill="auto"/>
            <w:noWrap/>
            <w:vAlign w:val="center"/>
          </w:tcPr>
          <w:p w:rsidR="00082A84" w:rsidRPr="00897D40" w:rsidRDefault="00082A84" w:rsidP="005A5C95">
            <w:pPr>
              <w:jc w:val="center"/>
              <w:rPr>
                <w:ins w:id="2568" w:author="Jens Ohm" w:date="2018-10-04T16:08:00Z"/>
                <w:rFonts w:eastAsia="PMingLiU"/>
                <w:color w:val="000000"/>
                <w:sz w:val="20"/>
                <w:lang w:eastAsia="zh-TW"/>
              </w:rPr>
            </w:pPr>
            <w:ins w:id="2569" w:author="Jens Ohm" w:date="2018-10-04T16:08:00Z">
              <w:r w:rsidRPr="00897D40">
                <w:rPr>
                  <w:rFonts w:eastAsia="PMingLiU"/>
                  <w:color w:val="000000"/>
                  <w:sz w:val="20"/>
                  <w:lang w:eastAsia="zh-TW"/>
                </w:rPr>
                <w:t>-0.13%</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70" w:author="Jens Ohm" w:date="2018-10-04T16:08:00Z"/>
                <w:rFonts w:eastAsia="PMingLiU"/>
                <w:color w:val="000000"/>
                <w:sz w:val="20"/>
                <w:lang w:eastAsia="zh-TW"/>
              </w:rPr>
            </w:pPr>
            <w:ins w:id="2571" w:author="Jens Ohm" w:date="2018-10-04T16:08:00Z">
              <w:r w:rsidRPr="00897D40">
                <w:rPr>
                  <w:rFonts w:eastAsia="PMingLiU"/>
                  <w:color w:val="000000"/>
                  <w:sz w:val="20"/>
                  <w:lang w:eastAsia="zh-TW"/>
                </w:rPr>
                <w:t>-2.24%</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72" w:author="Jens Ohm" w:date="2018-10-04T16:08:00Z"/>
                <w:rFonts w:eastAsia="PMingLiU"/>
                <w:color w:val="000000"/>
                <w:sz w:val="20"/>
                <w:lang w:eastAsia="zh-TW"/>
              </w:rPr>
            </w:pPr>
            <w:ins w:id="2573" w:author="Jens Ohm" w:date="2018-10-04T16:08:00Z">
              <w:r w:rsidRPr="00897D40">
                <w:rPr>
                  <w:rFonts w:eastAsia="PMingLiU"/>
                  <w:color w:val="000000"/>
                  <w:sz w:val="20"/>
                  <w:lang w:eastAsia="zh-TW"/>
                </w:rPr>
                <w:t>-1.77%</w:t>
              </w:r>
            </w:ins>
          </w:p>
        </w:tc>
        <w:tc>
          <w:tcPr>
            <w:tcW w:w="73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74" w:author="Jens Ohm" w:date="2018-10-04T16:08:00Z"/>
                <w:rFonts w:eastAsia="PMingLiU"/>
                <w:color w:val="000000"/>
                <w:sz w:val="20"/>
                <w:lang w:eastAsia="zh-TW"/>
              </w:rPr>
            </w:pPr>
            <w:ins w:id="2575" w:author="Jens Ohm" w:date="2018-10-04T16:08:00Z">
              <w:r w:rsidRPr="00897D40">
                <w:rPr>
                  <w:rFonts w:eastAsia="PMingLiU"/>
                  <w:color w:val="000000"/>
                  <w:sz w:val="20"/>
                  <w:lang w:eastAsia="zh-TW"/>
                </w:rPr>
                <w:t>100%</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897D40" w:rsidRDefault="00082A84" w:rsidP="005A5C95">
            <w:pPr>
              <w:jc w:val="center"/>
              <w:rPr>
                <w:ins w:id="2576" w:author="Jens Ohm" w:date="2018-10-04T16:08:00Z"/>
                <w:rFonts w:eastAsia="PMingLiU"/>
                <w:color w:val="000000"/>
                <w:sz w:val="20"/>
                <w:lang w:eastAsia="zh-TW"/>
              </w:rPr>
            </w:pPr>
            <w:ins w:id="2577" w:author="Jens Ohm" w:date="2018-10-04T16:08:00Z">
              <w:r w:rsidRPr="00897D40">
                <w:rPr>
                  <w:rFonts w:eastAsia="PMingLiU"/>
                  <w:color w:val="000000"/>
                  <w:sz w:val="20"/>
                  <w:lang w:eastAsia="zh-TW"/>
                </w:rPr>
                <w:t>98%</w:t>
              </w:r>
            </w:ins>
          </w:p>
        </w:tc>
      </w:tr>
      <w:tr w:rsidR="00082A84" w:rsidRPr="007E582B" w:rsidTr="005A5C95">
        <w:trPr>
          <w:trHeight w:val="300"/>
          <w:ins w:id="2578" w:author="Jens Ohm" w:date="2018-10-04T16:08:00Z"/>
        </w:trPr>
        <w:tc>
          <w:tcPr>
            <w:tcW w:w="872" w:type="dxa"/>
            <w:shd w:val="clear" w:color="auto" w:fill="auto"/>
            <w:noWrap/>
          </w:tcPr>
          <w:p w:rsidR="00082A84" w:rsidRPr="007E582B" w:rsidRDefault="00082A84" w:rsidP="005A5C95">
            <w:pPr>
              <w:rPr>
                <w:ins w:id="2579" w:author="Jens Ohm" w:date="2018-10-04T16:08:00Z"/>
                <w:sz w:val="20"/>
              </w:rPr>
            </w:pPr>
            <w:ins w:id="2580" w:author="Jens Ohm" w:date="2018-10-04T16:08:00Z">
              <w:r>
                <w:rPr>
                  <w:sz w:val="20"/>
                </w:rPr>
                <w:t>5.2.3.3</w:t>
              </w:r>
            </w:ins>
          </w:p>
        </w:tc>
        <w:tc>
          <w:tcPr>
            <w:tcW w:w="1733" w:type="dxa"/>
            <w:tcBorders>
              <w:right w:val="single" w:sz="8" w:space="0" w:color="auto"/>
            </w:tcBorders>
            <w:shd w:val="clear" w:color="auto" w:fill="auto"/>
            <w:noWrap/>
          </w:tcPr>
          <w:p w:rsidR="00082A84" w:rsidRPr="007E582B" w:rsidRDefault="00082A84" w:rsidP="005A5C95">
            <w:pPr>
              <w:rPr>
                <w:ins w:id="2581" w:author="Jens Ohm" w:date="2018-10-04T16:08:00Z"/>
                <w:sz w:val="20"/>
              </w:rPr>
            </w:pPr>
            <w:ins w:id="2582" w:author="Jens Ohm" w:date="2018-10-04T16:08:00Z">
              <w:r>
                <w:rPr>
                  <w:sz w:val="20"/>
                </w:rPr>
                <w:t>CCLM + MMLM (2 lines only, disabled at CTU top)</w:t>
              </w:r>
            </w:ins>
          </w:p>
        </w:tc>
        <w:tc>
          <w:tcPr>
            <w:tcW w:w="810" w:type="dxa"/>
            <w:tcBorders>
              <w:top w:val="single" w:sz="8" w:space="0" w:color="auto"/>
              <w:left w:val="single" w:sz="8" w:space="0" w:color="auto"/>
              <w:bottom w:val="single" w:sz="8" w:space="0" w:color="auto"/>
            </w:tcBorders>
            <w:shd w:val="clear" w:color="auto" w:fill="auto"/>
            <w:noWrap/>
            <w:vAlign w:val="center"/>
          </w:tcPr>
          <w:p w:rsidR="00082A84" w:rsidRPr="00497091" w:rsidRDefault="00082A84" w:rsidP="005A5C95">
            <w:pPr>
              <w:jc w:val="center"/>
              <w:rPr>
                <w:ins w:id="2583" w:author="Jens Ohm" w:date="2018-10-04T16:08:00Z"/>
                <w:rFonts w:eastAsia="PMingLiU"/>
                <w:color w:val="000000"/>
                <w:sz w:val="20"/>
                <w:lang w:eastAsia="zh-TW"/>
              </w:rPr>
            </w:pPr>
            <w:ins w:id="2584" w:author="Jens Ohm" w:date="2018-10-04T16:08:00Z">
              <w:r w:rsidRPr="00497091">
                <w:rPr>
                  <w:rFonts w:eastAsia="PMingLiU"/>
                  <w:color w:val="000000"/>
                  <w:sz w:val="20"/>
                  <w:lang w:eastAsia="zh-TW"/>
                </w:rPr>
                <w:t>-0.24%</w:t>
              </w:r>
            </w:ins>
          </w:p>
        </w:tc>
        <w:tc>
          <w:tcPr>
            <w:tcW w:w="810"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585" w:author="Jens Ohm" w:date="2018-10-04T16:08:00Z"/>
                <w:rFonts w:eastAsia="PMingLiU"/>
                <w:color w:val="000000"/>
                <w:sz w:val="20"/>
                <w:lang w:eastAsia="zh-TW"/>
              </w:rPr>
            </w:pPr>
            <w:ins w:id="2586" w:author="Jens Ohm" w:date="2018-10-04T16:08:00Z">
              <w:r w:rsidRPr="00497091">
                <w:rPr>
                  <w:rFonts w:eastAsia="PMingLiU"/>
                  <w:color w:val="000000"/>
                  <w:sz w:val="20"/>
                  <w:lang w:eastAsia="zh-TW"/>
                </w:rPr>
                <w:t>-2.45%</w:t>
              </w:r>
            </w:ins>
          </w:p>
        </w:tc>
        <w:tc>
          <w:tcPr>
            <w:tcW w:w="810"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587" w:author="Jens Ohm" w:date="2018-10-04T16:08:00Z"/>
                <w:rFonts w:eastAsia="PMingLiU"/>
                <w:color w:val="000000"/>
                <w:sz w:val="20"/>
                <w:lang w:eastAsia="zh-TW"/>
              </w:rPr>
            </w:pPr>
            <w:ins w:id="2588" w:author="Jens Ohm" w:date="2018-10-04T16:08:00Z">
              <w:r w:rsidRPr="00497091">
                <w:rPr>
                  <w:rFonts w:eastAsia="PMingLiU"/>
                  <w:color w:val="000000"/>
                  <w:sz w:val="20"/>
                  <w:lang w:eastAsia="zh-TW"/>
                </w:rPr>
                <w:t>-2.28%</w:t>
              </w:r>
            </w:ins>
          </w:p>
        </w:tc>
        <w:tc>
          <w:tcPr>
            <w:tcW w:w="683"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589" w:author="Jens Ohm" w:date="2018-10-04T16:08:00Z"/>
                <w:rFonts w:eastAsia="PMingLiU"/>
                <w:color w:val="000000"/>
                <w:sz w:val="20"/>
                <w:lang w:eastAsia="zh-TW"/>
              </w:rPr>
            </w:pPr>
            <w:ins w:id="2590" w:author="Jens Ohm" w:date="2018-10-04T16:08:00Z">
              <w:r w:rsidRPr="00497091">
                <w:rPr>
                  <w:rFonts w:eastAsia="PMingLiU"/>
                  <w:color w:val="000000"/>
                  <w:sz w:val="20"/>
                  <w:lang w:eastAsia="zh-TW"/>
                </w:rPr>
                <w:t>102%</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497091" w:rsidRDefault="00082A84" w:rsidP="005A5C95">
            <w:pPr>
              <w:jc w:val="center"/>
              <w:rPr>
                <w:ins w:id="2591" w:author="Jens Ohm" w:date="2018-10-04T16:08:00Z"/>
                <w:rFonts w:eastAsia="PMingLiU"/>
                <w:color w:val="000000"/>
                <w:sz w:val="20"/>
                <w:lang w:eastAsia="zh-TW"/>
              </w:rPr>
            </w:pPr>
            <w:ins w:id="2592" w:author="Jens Ohm" w:date="2018-10-04T16:08:00Z">
              <w:r w:rsidRPr="00497091">
                <w:rPr>
                  <w:rFonts w:eastAsia="PMingLiU"/>
                  <w:color w:val="000000"/>
                  <w:sz w:val="20"/>
                  <w:lang w:eastAsia="zh-TW"/>
                </w:rPr>
                <w:t>102%</w:t>
              </w:r>
            </w:ins>
          </w:p>
        </w:tc>
        <w:tc>
          <w:tcPr>
            <w:tcW w:w="884" w:type="dxa"/>
            <w:tcBorders>
              <w:top w:val="single" w:sz="8" w:space="0" w:color="auto"/>
              <w:left w:val="single" w:sz="8" w:space="0" w:color="auto"/>
              <w:bottom w:val="single" w:sz="8" w:space="0" w:color="auto"/>
            </w:tcBorders>
            <w:shd w:val="clear" w:color="auto" w:fill="auto"/>
            <w:noWrap/>
            <w:vAlign w:val="center"/>
          </w:tcPr>
          <w:p w:rsidR="00082A84" w:rsidRPr="00897D40" w:rsidRDefault="00082A84" w:rsidP="005A5C95">
            <w:pPr>
              <w:jc w:val="center"/>
              <w:rPr>
                <w:ins w:id="2593" w:author="Jens Ohm" w:date="2018-10-04T16:08:00Z"/>
                <w:rFonts w:eastAsia="PMingLiU"/>
                <w:color w:val="000000"/>
                <w:sz w:val="20"/>
                <w:lang w:eastAsia="zh-TW"/>
              </w:rPr>
            </w:pPr>
            <w:ins w:id="2594" w:author="Jens Ohm" w:date="2018-10-04T16:08:00Z">
              <w:r w:rsidRPr="00897D40">
                <w:rPr>
                  <w:rFonts w:eastAsia="PMingLiU"/>
                  <w:color w:val="000000"/>
                  <w:sz w:val="20"/>
                  <w:lang w:eastAsia="zh-TW"/>
                </w:rPr>
                <w:t>-0.11%</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95" w:author="Jens Ohm" w:date="2018-10-04T16:08:00Z"/>
                <w:rFonts w:eastAsia="PMingLiU"/>
                <w:color w:val="000000"/>
                <w:sz w:val="20"/>
                <w:lang w:eastAsia="zh-TW"/>
              </w:rPr>
            </w:pPr>
            <w:ins w:id="2596" w:author="Jens Ohm" w:date="2018-10-04T16:08:00Z">
              <w:r w:rsidRPr="00897D40">
                <w:rPr>
                  <w:rFonts w:eastAsia="PMingLiU"/>
                  <w:color w:val="000000"/>
                  <w:sz w:val="20"/>
                  <w:lang w:eastAsia="zh-TW"/>
                </w:rPr>
                <w:t>-2.18%</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97" w:author="Jens Ohm" w:date="2018-10-04T16:08:00Z"/>
                <w:rFonts w:eastAsia="PMingLiU"/>
                <w:color w:val="000000"/>
                <w:sz w:val="20"/>
                <w:lang w:eastAsia="zh-TW"/>
              </w:rPr>
            </w:pPr>
            <w:ins w:id="2598" w:author="Jens Ohm" w:date="2018-10-04T16:08:00Z">
              <w:r w:rsidRPr="00897D40">
                <w:rPr>
                  <w:rFonts w:eastAsia="PMingLiU"/>
                  <w:color w:val="000000"/>
                  <w:sz w:val="20"/>
                  <w:lang w:eastAsia="zh-TW"/>
                </w:rPr>
                <w:t>-1.70%</w:t>
              </w:r>
            </w:ins>
          </w:p>
        </w:tc>
        <w:tc>
          <w:tcPr>
            <w:tcW w:w="73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599" w:author="Jens Ohm" w:date="2018-10-04T16:08:00Z"/>
                <w:rFonts w:eastAsia="PMingLiU"/>
                <w:color w:val="000000"/>
                <w:sz w:val="20"/>
                <w:lang w:eastAsia="zh-TW"/>
              </w:rPr>
            </w:pPr>
            <w:ins w:id="2600" w:author="Jens Ohm" w:date="2018-10-04T16:08:00Z">
              <w:r w:rsidRPr="00897D40">
                <w:rPr>
                  <w:rFonts w:eastAsia="PMingLiU"/>
                  <w:color w:val="000000"/>
                  <w:sz w:val="20"/>
                  <w:lang w:eastAsia="zh-TW"/>
                </w:rPr>
                <w:t>100%</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897D40" w:rsidRDefault="00082A84" w:rsidP="005A5C95">
            <w:pPr>
              <w:jc w:val="center"/>
              <w:rPr>
                <w:ins w:id="2601" w:author="Jens Ohm" w:date="2018-10-04T16:08:00Z"/>
                <w:rFonts w:eastAsia="PMingLiU"/>
                <w:color w:val="000000"/>
                <w:sz w:val="20"/>
                <w:lang w:eastAsia="zh-TW"/>
              </w:rPr>
            </w:pPr>
            <w:ins w:id="2602" w:author="Jens Ohm" w:date="2018-10-04T16:08:00Z">
              <w:r w:rsidRPr="00897D40">
                <w:rPr>
                  <w:rFonts w:eastAsia="PMingLiU"/>
                  <w:color w:val="000000"/>
                  <w:sz w:val="20"/>
                  <w:lang w:eastAsia="zh-TW"/>
                </w:rPr>
                <w:t>98%</w:t>
              </w:r>
            </w:ins>
          </w:p>
        </w:tc>
      </w:tr>
      <w:tr w:rsidR="00082A84" w:rsidRPr="007E582B" w:rsidTr="005A5C95">
        <w:trPr>
          <w:trHeight w:val="300"/>
          <w:ins w:id="2603" w:author="Jens Ohm" w:date="2018-10-04T16:08:00Z"/>
        </w:trPr>
        <w:tc>
          <w:tcPr>
            <w:tcW w:w="872" w:type="dxa"/>
            <w:shd w:val="clear" w:color="auto" w:fill="auto"/>
            <w:noWrap/>
          </w:tcPr>
          <w:p w:rsidR="00082A84" w:rsidRPr="007E582B" w:rsidRDefault="00082A84" w:rsidP="005A5C95">
            <w:pPr>
              <w:rPr>
                <w:ins w:id="2604" w:author="Jens Ohm" w:date="2018-10-04T16:08:00Z"/>
                <w:sz w:val="20"/>
              </w:rPr>
            </w:pPr>
            <w:ins w:id="2605" w:author="Jens Ohm" w:date="2018-10-04T16:08:00Z">
              <w:r>
                <w:rPr>
                  <w:sz w:val="20"/>
                </w:rPr>
                <w:t>5.2.3.4</w:t>
              </w:r>
            </w:ins>
          </w:p>
        </w:tc>
        <w:tc>
          <w:tcPr>
            <w:tcW w:w="1733" w:type="dxa"/>
            <w:tcBorders>
              <w:right w:val="single" w:sz="8" w:space="0" w:color="auto"/>
            </w:tcBorders>
            <w:shd w:val="clear" w:color="auto" w:fill="auto"/>
            <w:noWrap/>
          </w:tcPr>
          <w:p w:rsidR="00082A84" w:rsidRPr="007E582B" w:rsidRDefault="00082A84" w:rsidP="005A5C95">
            <w:pPr>
              <w:rPr>
                <w:ins w:id="2606" w:author="Jens Ohm" w:date="2018-10-04T16:08:00Z"/>
                <w:sz w:val="20"/>
              </w:rPr>
            </w:pPr>
            <w:ins w:id="2607" w:author="Jens Ohm" w:date="2018-10-04T16:08:00Z">
              <w:r>
                <w:rPr>
                  <w:sz w:val="20"/>
                </w:rPr>
                <w:t>CCLM + MMLM (2 lines only, 1line at CTU top)</w:t>
              </w:r>
            </w:ins>
          </w:p>
        </w:tc>
        <w:tc>
          <w:tcPr>
            <w:tcW w:w="810" w:type="dxa"/>
            <w:tcBorders>
              <w:top w:val="single" w:sz="8" w:space="0" w:color="auto"/>
              <w:left w:val="single" w:sz="8" w:space="0" w:color="auto"/>
              <w:bottom w:val="single" w:sz="8" w:space="0" w:color="auto"/>
            </w:tcBorders>
            <w:shd w:val="clear" w:color="auto" w:fill="auto"/>
            <w:noWrap/>
            <w:vAlign w:val="center"/>
          </w:tcPr>
          <w:p w:rsidR="00082A84" w:rsidRPr="00497091" w:rsidRDefault="00082A84" w:rsidP="005A5C95">
            <w:pPr>
              <w:jc w:val="center"/>
              <w:rPr>
                <w:ins w:id="2608" w:author="Jens Ohm" w:date="2018-10-04T16:08:00Z"/>
                <w:rFonts w:eastAsia="PMingLiU"/>
                <w:color w:val="000000"/>
                <w:sz w:val="20"/>
                <w:lang w:eastAsia="zh-TW"/>
              </w:rPr>
            </w:pPr>
            <w:ins w:id="2609" w:author="Jens Ohm" w:date="2018-10-04T16:08:00Z">
              <w:r w:rsidRPr="00497091">
                <w:rPr>
                  <w:rFonts w:eastAsia="PMingLiU"/>
                  <w:color w:val="000000"/>
                  <w:sz w:val="20"/>
                  <w:lang w:eastAsia="zh-TW"/>
                </w:rPr>
                <w:t>-0.29%</w:t>
              </w:r>
            </w:ins>
          </w:p>
        </w:tc>
        <w:tc>
          <w:tcPr>
            <w:tcW w:w="810"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610" w:author="Jens Ohm" w:date="2018-10-04T16:08:00Z"/>
                <w:rFonts w:eastAsia="PMingLiU"/>
                <w:color w:val="000000"/>
                <w:sz w:val="20"/>
                <w:lang w:eastAsia="zh-TW"/>
              </w:rPr>
            </w:pPr>
            <w:ins w:id="2611" w:author="Jens Ohm" w:date="2018-10-04T16:08:00Z">
              <w:r w:rsidRPr="00497091">
                <w:rPr>
                  <w:rFonts w:eastAsia="PMingLiU"/>
                  <w:color w:val="000000"/>
                  <w:sz w:val="20"/>
                  <w:lang w:eastAsia="zh-TW"/>
                </w:rPr>
                <w:t>-2.52%</w:t>
              </w:r>
            </w:ins>
          </w:p>
        </w:tc>
        <w:tc>
          <w:tcPr>
            <w:tcW w:w="810"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612" w:author="Jens Ohm" w:date="2018-10-04T16:08:00Z"/>
                <w:rFonts w:eastAsia="PMingLiU"/>
                <w:color w:val="000000"/>
                <w:sz w:val="20"/>
                <w:lang w:eastAsia="zh-TW"/>
              </w:rPr>
            </w:pPr>
            <w:ins w:id="2613" w:author="Jens Ohm" w:date="2018-10-04T16:08:00Z">
              <w:r w:rsidRPr="00497091">
                <w:rPr>
                  <w:rFonts w:eastAsia="PMingLiU"/>
                  <w:color w:val="000000"/>
                  <w:sz w:val="20"/>
                  <w:lang w:eastAsia="zh-TW"/>
                </w:rPr>
                <w:t>-2.36%</w:t>
              </w:r>
            </w:ins>
          </w:p>
        </w:tc>
        <w:tc>
          <w:tcPr>
            <w:tcW w:w="683" w:type="dxa"/>
            <w:tcBorders>
              <w:top w:val="single" w:sz="8" w:space="0" w:color="auto"/>
              <w:bottom w:val="single" w:sz="8" w:space="0" w:color="auto"/>
            </w:tcBorders>
            <w:shd w:val="clear" w:color="auto" w:fill="auto"/>
            <w:noWrap/>
            <w:vAlign w:val="center"/>
          </w:tcPr>
          <w:p w:rsidR="00082A84" w:rsidRPr="00497091" w:rsidRDefault="00082A84" w:rsidP="005A5C95">
            <w:pPr>
              <w:jc w:val="center"/>
              <w:rPr>
                <w:ins w:id="2614" w:author="Jens Ohm" w:date="2018-10-04T16:08:00Z"/>
                <w:rFonts w:eastAsia="PMingLiU"/>
                <w:color w:val="000000"/>
                <w:sz w:val="20"/>
                <w:lang w:eastAsia="zh-TW"/>
              </w:rPr>
            </w:pPr>
            <w:ins w:id="2615" w:author="Jens Ohm" w:date="2018-10-04T16:08:00Z">
              <w:r w:rsidRPr="00497091">
                <w:rPr>
                  <w:rFonts w:eastAsia="PMingLiU"/>
                  <w:color w:val="000000"/>
                  <w:sz w:val="20"/>
                  <w:lang w:eastAsia="zh-TW"/>
                </w:rPr>
                <w:t>101%</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497091" w:rsidRDefault="00082A84" w:rsidP="005A5C95">
            <w:pPr>
              <w:jc w:val="center"/>
              <w:rPr>
                <w:ins w:id="2616" w:author="Jens Ohm" w:date="2018-10-04T16:08:00Z"/>
                <w:rFonts w:eastAsia="PMingLiU"/>
                <w:color w:val="000000"/>
                <w:sz w:val="20"/>
                <w:lang w:eastAsia="zh-TW"/>
              </w:rPr>
            </w:pPr>
            <w:ins w:id="2617" w:author="Jens Ohm" w:date="2018-10-04T16:08:00Z">
              <w:r w:rsidRPr="00497091">
                <w:rPr>
                  <w:rFonts w:eastAsia="PMingLiU"/>
                  <w:color w:val="000000"/>
                  <w:sz w:val="20"/>
                  <w:lang w:eastAsia="zh-TW"/>
                </w:rPr>
                <w:t>99%</w:t>
              </w:r>
            </w:ins>
          </w:p>
        </w:tc>
        <w:tc>
          <w:tcPr>
            <w:tcW w:w="884" w:type="dxa"/>
            <w:tcBorders>
              <w:top w:val="single" w:sz="8" w:space="0" w:color="auto"/>
              <w:left w:val="single" w:sz="8" w:space="0" w:color="auto"/>
              <w:bottom w:val="single" w:sz="8" w:space="0" w:color="auto"/>
            </w:tcBorders>
            <w:shd w:val="clear" w:color="auto" w:fill="auto"/>
            <w:noWrap/>
            <w:vAlign w:val="center"/>
          </w:tcPr>
          <w:p w:rsidR="00082A84" w:rsidRPr="00897D40" w:rsidRDefault="00082A84" w:rsidP="005A5C95">
            <w:pPr>
              <w:jc w:val="center"/>
              <w:rPr>
                <w:ins w:id="2618" w:author="Jens Ohm" w:date="2018-10-04T16:08:00Z"/>
                <w:rFonts w:eastAsia="PMingLiU"/>
                <w:color w:val="000000"/>
                <w:sz w:val="20"/>
                <w:lang w:eastAsia="zh-TW"/>
              </w:rPr>
            </w:pPr>
            <w:ins w:id="2619" w:author="Jens Ohm" w:date="2018-10-04T16:08:00Z">
              <w:r w:rsidRPr="00897D40">
                <w:rPr>
                  <w:rFonts w:eastAsia="PMingLiU"/>
                  <w:color w:val="000000"/>
                  <w:sz w:val="20"/>
                  <w:lang w:eastAsia="zh-TW"/>
                </w:rPr>
                <w:t>-0.12%</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620" w:author="Jens Ohm" w:date="2018-10-04T16:08:00Z"/>
                <w:rFonts w:eastAsia="PMingLiU"/>
                <w:color w:val="000000"/>
                <w:sz w:val="20"/>
                <w:lang w:eastAsia="zh-TW"/>
              </w:rPr>
            </w:pPr>
            <w:ins w:id="2621" w:author="Jens Ohm" w:date="2018-10-04T16:08:00Z">
              <w:r w:rsidRPr="00897D40">
                <w:rPr>
                  <w:rFonts w:eastAsia="PMingLiU"/>
                  <w:color w:val="000000"/>
                  <w:sz w:val="20"/>
                  <w:lang w:eastAsia="zh-TW"/>
                </w:rPr>
                <w:t>-2.25%</w:t>
              </w:r>
            </w:ins>
          </w:p>
        </w:tc>
        <w:tc>
          <w:tcPr>
            <w:tcW w:w="81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622" w:author="Jens Ohm" w:date="2018-10-04T16:08:00Z"/>
                <w:rFonts w:eastAsia="PMingLiU"/>
                <w:color w:val="000000"/>
                <w:sz w:val="20"/>
                <w:lang w:eastAsia="zh-TW"/>
              </w:rPr>
            </w:pPr>
            <w:ins w:id="2623" w:author="Jens Ohm" w:date="2018-10-04T16:08:00Z">
              <w:r w:rsidRPr="00897D40">
                <w:rPr>
                  <w:rFonts w:eastAsia="PMingLiU"/>
                  <w:color w:val="000000"/>
                  <w:sz w:val="20"/>
                  <w:lang w:eastAsia="zh-TW"/>
                </w:rPr>
                <w:t>-1.79%</w:t>
              </w:r>
            </w:ins>
          </w:p>
        </w:tc>
        <w:tc>
          <w:tcPr>
            <w:tcW w:w="730" w:type="dxa"/>
            <w:tcBorders>
              <w:top w:val="single" w:sz="8" w:space="0" w:color="auto"/>
              <w:bottom w:val="single" w:sz="8" w:space="0" w:color="auto"/>
            </w:tcBorders>
            <w:shd w:val="clear" w:color="auto" w:fill="auto"/>
            <w:noWrap/>
            <w:vAlign w:val="center"/>
          </w:tcPr>
          <w:p w:rsidR="00082A84" w:rsidRPr="00897D40" w:rsidRDefault="00082A84" w:rsidP="005A5C95">
            <w:pPr>
              <w:jc w:val="center"/>
              <w:rPr>
                <w:ins w:id="2624" w:author="Jens Ohm" w:date="2018-10-04T16:08:00Z"/>
                <w:rFonts w:eastAsia="PMingLiU"/>
                <w:color w:val="000000"/>
                <w:sz w:val="20"/>
                <w:lang w:eastAsia="zh-TW"/>
              </w:rPr>
            </w:pPr>
            <w:ins w:id="2625" w:author="Jens Ohm" w:date="2018-10-04T16:08:00Z">
              <w:r w:rsidRPr="00897D40">
                <w:rPr>
                  <w:rFonts w:eastAsia="PMingLiU"/>
                  <w:color w:val="000000"/>
                  <w:sz w:val="20"/>
                  <w:lang w:eastAsia="zh-TW"/>
                </w:rPr>
                <w:t>100%</w:t>
              </w:r>
            </w:ins>
          </w:p>
        </w:tc>
        <w:tc>
          <w:tcPr>
            <w:tcW w:w="683" w:type="dxa"/>
            <w:tcBorders>
              <w:top w:val="single" w:sz="8" w:space="0" w:color="auto"/>
              <w:bottom w:val="single" w:sz="8" w:space="0" w:color="auto"/>
              <w:right w:val="single" w:sz="8" w:space="0" w:color="auto"/>
            </w:tcBorders>
            <w:shd w:val="clear" w:color="auto" w:fill="auto"/>
            <w:noWrap/>
            <w:vAlign w:val="center"/>
          </w:tcPr>
          <w:p w:rsidR="00082A84" w:rsidRPr="00897D40" w:rsidRDefault="00082A84" w:rsidP="005A5C95">
            <w:pPr>
              <w:jc w:val="center"/>
              <w:rPr>
                <w:ins w:id="2626" w:author="Jens Ohm" w:date="2018-10-04T16:08:00Z"/>
                <w:rFonts w:eastAsia="PMingLiU"/>
                <w:color w:val="000000"/>
                <w:sz w:val="20"/>
                <w:lang w:eastAsia="zh-TW"/>
              </w:rPr>
            </w:pPr>
            <w:ins w:id="2627" w:author="Jens Ohm" w:date="2018-10-04T16:08:00Z">
              <w:r w:rsidRPr="00897D40">
                <w:rPr>
                  <w:rFonts w:eastAsia="PMingLiU"/>
                  <w:color w:val="000000"/>
                  <w:sz w:val="20"/>
                  <w:lang w:eastAsia="zh-TW"/>
                </w:rPr>
                <w:t>99%</w:t>
              </w:r>
            </w:ins>
          </w:p>
        </w:tc>
      </w:tr>
      <w:tr w:rsidR="00082A84" w:rsidRPr="007E582B" w:rsidTr="005A5C95">
        <w:trPr>
          <w:trHeight w:val="300"/>
          <w:ins w:id="2628" w:author="Jens Ohm" w:date="2018-10-04T16:08:00Z"/>
        </w:trPr>
        <w:tc>
          <w:tcPr>
            <w:tcW w:w="872" w:type="dxa"/>
            <w:shd w:val="clear" w:color="auto" w:fill="auto"/>
            <w:noWrap/>
          </w:tcPr>
          <w:p w:rsidR="00082A84" w:rsidRPr="007979D8" w:rsidRDefault="00082A84" w:rsidP="005A5C95">
            <w:pPr>
              <w:rPr>
                <w:ins w:id="2629" w:author="Jens Ohm" w:date="2018-10-04T16:08:00Z"/>
                <w:rFonts w:eastAsia="PMingLiU"/>
                <w:sz w:val="20"/>
                <w:lang w:eastAsia="zh-TW"/>
              </w:rPr>
            </w:pPr>
            <w:ins w:id="2630" w:author="Jens Ohm" w:date="2018-10-04T16:08:00Z">
              <w:r w:rsidRPr="007E582B">
                <w:rPr>
                  <w:sz w:val="20"/>
                </w:rPr>
                <w:t>5.3.1</w:t>
              </w:r>
              <w:r>
                <w:rPr>
                  <w:sz w:val="20"/>
                </w:rPr>
                <w:t>.1</w:t>
              </w:r>
            </w:ins>
          </w:p>
          <w:p w:rsidR="00082A84" w:rsidRPr="00786F4C" w:rsidRDefault="00082A84" w:rsidP="005A5C95">
            <w:pPr>
              <w:rPr>
                <w:ins w:id="2631" w:author="Jens Ohm" w:date="2018-10-04T16:08:00Z"/>
                <w:rFonts w:eastAsia="PMingLiU"/>
                <w:sz w:val="20"/>
                <w:lang w:eastAsia="zh-TW"/>
              </w:rPr>
            </w:pPr>
          </w:p>
        </w:tc>
        <w:tc>
          <w:tcPr>
            <w:tcW w:w="1733" w:type="dxa"/>
            <w:tcBorders>
              <w:right w:val="single" w:sz="8" w:space="0" w:color="auto"/>
            </w:tcBorders>
            <w:shd w:val="clear" w:color="auto" w:fill="auto"/>
            <w:noWrap/>
          </w:tcPr>
          <w:p w:rsidR="00082A84" w:rsidRPr="00466F37" w:rsidRDefault="00082A84" w:rsidP="005A5C95">
            <w:pPr>
              <w:rPr>
                <w:ins w:id="2632" w:author="Jens Ohm" w:date="2018-10-04T16:08:00Z"/>
                <w:rFonts w:eastAsia="PMingLiU"/>
                <w:sz w:val="20"/>
                <w:lang w:eastAsia="zh-TW"/>
              </w:rPr>
            </w:pPr>
            <w:ins w:id="2633" w:author="Jens Ohm" w:date="2018-10-04T16:08:00Z">
              <w:r w:rsidRPr="007E582B">
                <w:rPr>
                  <w:sz w:val="20"/>
                </w:rPr>
                <w:t>MNLM</w:t>
              </w:r>
              <w:r>
                <w:rPr>
                  <w:rFonts w:eastAsia="PMingLiU" w:hint="eastAsia"/>
                  <w:sz w:val="20"/>
                  <w:lang w:eastAsia="zh-TW"/>
                </w:rPr>
                <w:t xml:space="preserve"> w/o CTU boundary line buffer restriction: </w:t>
              </w:r>
              <w:r>
                <w:rPr>
                  <w:rFonts w:eastAsia="PMingLiU" w:hint="eastAsia"/>
                  <w:lang w:eastAsia="zh-TW"/>
                </w:rPr>
                <w:t>CCLM + CCLM Cb-to-Cr + MMLM +   Above-MMLM + Left-MMLM</w:t>
              </w:r>
            </w:ins>
          </w:p>
        </w:tc>
        <w:tc>
          <w:tcPr>
            <w:tcW w:w="810"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634" w:author="Jens Ohm" w:date="2018-10-04T16:08:00Z"/>
                <w:sz w:val="20"/>
              </w:rPr>
            </w:pPr>
            <w:ins w:id="2635" w:author="Jens Ohm" w:date="2018-10-04T16:08:00Z">
              <w:r>
                <w:rPr>
                  <w:rFonts w:eastAsia="Times New Roman"/>
                  <w:color w:val="000000"/>
                  <w:sz w:val="20"/>
                </w:rPr>
                <w:t>-0.</w:t>
              </w:r>
              <w:r>
                <w:rPr>
                  <w:rFonts w:eastAsia="PMingLiU" w:hint="eastAsia"/>
                  <w:color w:val="000000"/>
                  <w:sz w:val="20"/>
                  <w:lang w:eastAsia="zh-TW"/>
                </w:rPr>
                <w:t>60</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636" w:author="Jens Ohm" w:date="2018-10-04T16:08:00Z"/>
                <w:sz w:val="20"/>
              </w:rPr>
            </w:pPr>
            <w:ins w:id="2637" w:author="Jens Ohm" w:date="2018-10-04T16:08:00Z">
              <w:r w:rsidRPr="007E582B">
                <w:rPr>
                  <w:rFonts w:eastAsia="Times New Roman"/>
                  <w:color w:val="000000"/>
                  <w:sz w:val="20"/>
                </w:rPr>
                <w:t>-6.</w:t>
              </w:r>
              <w:r>
                <w:rPr>
                  <w:rFonts w:eastAsia="PMingLiU" w:hint="eastAsia"/>
                  <w:color w:val="000000"/>
                  <w:sz w:val="20"/>
                  <w:lang w:eastAsia="zh-TW"/>
                </w:rPr>
                <w:t>33</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638" w:author="Jens Ohm" w:date="2018-10-04T16:08:00Z"/>
                <w:sz w:val="20"/>
              </w:rPr>
            </w:pPr>
            <w:ins w:id="2639" w:author="Jens Ohm" w:date="2018-10-04T16:08:00Z">
              <w:r w:rsidRPr="007E582B">
                <w:rPr>
                  <w:rFonts w:eastAsia="Times New Roman"/>
                  <w:color w:val="000000"/>
                  <w:sz w:val="20"/>
                </w:rPr>
                <w:t>-6.</w:t>
              </w:r>
              <w:r>
                <w:rPr>
                  <w:rFonts w:eastAsia="PMingLiU" w:hint="eastAsia"/>
                  <w:color w:val="000000"/>
                  <w:sz w:val="20"/>
                  <w:lang w:eastAsia="zh-TW"/>
                </w:rPr>
                <w:t>54</w:t>
              </w:r>
              <w:r w:rsidRPr="007E582B">
                <w:rPr>
                  <w:rFonts w:eastAsia="Times New Roman"/>
                  <w:color w:val="000000"/>
                  <w:sz w:val="20"/>
                </w:rPr>
                <w:t>%</w:t>
              </w:r>
            </w:ins>
          </w:p>
        </w:tc>
        <w:tc>
          <w:tcPr>
            <w:tcW w:w="683"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640" w:author="Jens Ohm" w:date="2018-10-04T16:08:00Z"/>
                <w:sz w:val="20"/>
              </w:rPr>
            </w:pPr>
            <w:ins w:id="2641" w:author="Jens Ohm" w:date="2018-10-04T16:08:00Z">
              <w:r w:rsidRPr="007E582B">
                <w:rPr>
                  <w:rFonts w:eastAsia="Times New Roman"/>
                  <w:color w:val="000000"/>
                  <w:sz w:val="20"/>
                </w:rPr>
                <w:t>1</w:t>
              </w:r>
              <w:r>
                <w:rPr>
                  <w:rFonts w:eastAsia="PMingLiU" w:hint="eastAsia"/>
                  <w:color w:val="000000"/>
                  <w:sz w:val="20"/>
                  <w:lang w:eastAsia="zh-TW"/>
                </w:rPr>
                <w:t>03</w:t>
              </w:r>
              <w:r w:rsidRPr="007E582B">
                <w:rPr>
                  <w:rFonts w:eastAsia="Times New Roman"/>
                  <w:color w:val="000000"/>
                  <w:sz w:val="20"/>
                </w:rPr>
                <w:t>%</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642" w:author="Jens Ohm" w:date="2018-10-04T16:08:00Z"/>
                <w:sz w:val="20"/>
              </w:rPr>
            </w:pPr>
            <w:ins w:id="2643" w:author="Jens Ohm" w:date="2018-10-04T16:08:00Z">
              <w:r w:rsidRPr="007E582B">
                <w:rPr>
                  <w:rFonts w:eastAsia="Times New Roman"/>
                  <w:color w:val="000000"/>
                  <w:sz w:val="20"/>
                </w:rPr>
                <w:t>10</w:t>
              </w:r>
              <w:r>
                <w:rPr>
                  <w:rFonts w:eastAsia="PMingLiU" w:hint="eastAsia"/>
                  <w:color w:val="000000"/>
                  <w:sz w:val="20"/>
                  <w:lang w:eastAsia="zh-TW"/>
                </w:rPr>
                <w:t>2</w:t>
              </w:r>
              <w:r w:rsidRPr="007E582B">
                <w:rPr>
                  <w:rFonts w:eastAsia="Times New Roman"/>
                  <w:color w:val="000000"/>
                  <w:sz w:val="20"/>
                </w:rPr>
                <w:t>%</w:t>
              </w:r>
            </w:ins>
          </w:p>
        </w:tc>
        <w:tc>
          <w:tcPr>
            <w:tcW w:w="884" w:type="dxa"/>
            <w:tcBorders>
              <w:top w:val="single" w:sz="8" w:space="0" w:color="auto"/>
              <w:left w:val="single" w:sz="8" w:space="0" w:color="auto"/>
              <w:bottom w:val="single" w:sz="8" w:space="0" w:color="auto"/>
            </w:tcBorders>
            <w:shd w:val="clear" w:color="auto" w:fill="auto"/>
            <w:noWrap/>
            <w:vAlign w:val="bottom"/>
          </w:tcPr>
          <w:p w:rsidR="00082A84" w:rsidRPr="007E582B" w:rsidRDefault="00082A84" w:rsidP="005A5C95">
            <w:pPr>
              <w:jc w:val="center"/>
              <w:rPr>
                <w:ins w:id="2644" w:author="Jens Ohm" w:date="2018-10-04T16:08:00Z"/>
                <w:sz w:val="20"/>
              </w:rPr>
            </w:pPr>
            <w:ins w:id="2645" w:author="Jens Ohm" w:date="2018-10-04T16:08:00Z">
              <w:r w:rsidRPr="007E582B">
                <w:rPr>
                  <w:rFonts w:eastAsia="Times New Roman"/>
                  <w:color w:val="000000"/>
                  <w:sz w:val="20"/>
                </w:rPr>
                <w:t>-0.</w:t>
              </w:r>
              <w:r>
                <w:rPr>
                  <w:rFonts w:eastAsia="PMingLiU" w:hint="eastAsia"/>
                  <w:color w:val="000000"/>
                  <w:sz w:val="20"/>
                  <w:lang w:eastAsia="zh-TW"/>
                </w:rPr>
                <w:t>30</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646" w:author="Jens Ohm" w:date="2018-10-04T16:08:00Z"/>
                <w:sz w:val="20"/>
              </w:rPr>
            </w:pPr>
            <w:ins w:id="2647" w:author="Jens Ohm" w:date="2018-10-04T16:08:00Z">
              <w:r w:rsidRPr="007E582B">
                <w:rPr>
                  <w:rFonts w:eastAsia="Times New Roman"/>
                  <w:color w:val="000000"/>
                  <w:sz w:val="20"/>
                </w:rPr>
                <w:t>-5.</w:t>
              </w:r>
              <w:r>
                <w:rPr>
                  <w:rFonts w:eastAsia="PMingLiU" w:hint="eastAsia"/>
                  <w:color w:val="000000"/>
                  <w:sz w:val="20"/>
                  <w:lang w:eastAsia="zh-TW"/>
                </w:rPr>
                <w:t>56</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648" w:author="Jens Ohm" w:date="2018-10-04T16:08:00Z"/>
                <w:sz w:val="20"/>
              </w:rPr>
            </w:pPr>
            <w:ins w:id="2649" w:author="Jens Ohm" w:date="2018-10-04T16:08:00Z">
              <w:r w:rsidRPr="007E582B">
                <w:rPr>
                  <w:rFonts w:eastAsia="Times New Roman"/>
                  <w:color w:val="000000"/>
                  <w:sz w:val="20"/>
                </w:rPr>
                <w:t>-5.</w:t>
              </w:r>
              <w:r>
                <w:rPr>
                  <w:rFonts w:eastAsia="PMingLiU" w:hint="eastAsia"/>
                  <w:color w:val="000000"/>
                  <w:sz w:val="20"/>
                  <w:lang w:eastAsia="zh-TW"/>
                </w:rPr>
                <w:t>90</w:t>
              </w:r>
              <w:r w:rsidRPr="007E582B">
                <w:rPr>
                  <w:rFonts w:eastAsia="Times New Roman"/>
                  <w:color w:val="000000"/>
                  <w:sz w:val="20"/>
                </w:rPr>
                <w:t>%</w:t>
              </w:r>
            </w:ins>
          </w:p>
        </w:tc>
        <w:tc>
          <w:tcPr>
            <w:tcW w:w="730" w:type="dxa"/>
            <w:tcBorders>
              <w:top w:val="single" w:sz="8" w:space="0" w:color="auto"/>
              <w:bottom w:val="single" w:sz="8" w:space="0" w:color="auto"/>
            </w:tcBorders>
            <w:shd w:val="clear" w:color="auto" w:fill="auto"/>
            <w:noWrap/>
            <w:vAlign w:val="bottom"/>
          </w:tcPr>
          <w:p w:rsidR="00082A84" w:rsidRPr="007E582B" w:rsidRDefault="00082A84" w:rsidP="005A5C95">
            <w:pPr>
              <w:jc w:val="center"/>
              <w:rPr>
                <w:ins w:id="2650" w:author="Jens Ohm" w:date="2018-10-04T16:08:00Z"/>
                <w:sz w:val="20"/>
              </w:rPr>
            </w:pPr>
            <w:ins w:id="2651" w:author="Jens Ohm" w:date="2018-10-04T16:08:00Z">
              <w:r w:rsidRPr="007E582B">
                <w:rPr>
                  <w:rFonts w:eastAsia="Times New Roman"/>
                  <w:color w:val="000000"/>
                  <w:sz w:val="20"/>
                </w:rPr>
                <w:t>10</w:t>
              </w:r>
              <w:r>
                <w:rPr>
                  <w:rFonts w:eastAsia="PMingLiU" w:hint="eastAsia"/>
                  <w:color w:val="000000"/>
                  <w:sz w:val="20"/>
                  <w:lang w:eastAsia="zh-TW"/>
                </w:rPr>
                <w:t>3</w:t>
              </w:r>
              <w:r w:rsidRPr="007E582B">
                <w:rPr>
                  <w:rFonts w:eastAsia="Times New Roman"/>
                  <w:color w:val="000000"/>
                  <w:sz w:val="20"/>
                </w:rPr>
                <w:t>%</w:t>
              </w:r>
            </w:ins>
          </w:p>
        </w:tc>
        <w:tc>
          <w:tcPr>
            <w:tcW w:w="683" w:type="dxa"/>
            <w:tcBorders>
              <w:top w:val="single" w:sz="8" w:space="0" w:color="auto"/>
              <w:bottom w:val="single" w:sz="8" w:space="0" w:color="auto"/>
              <w:right w:val="single" w:sz="8" w:space="0" w:color="auto"/>
            </w:tcBorders>
            <w:shd w:val="clear" w:color="auto" w:fill="auto"/>
            <w:noWrap/>
            <w:vAlign w:val="bottom"/>
          </w:tcPr>
          <w:p w:rsidR="00082A84" w:rsidRPr="007E582B" w:rsidRDefault="00082A84" w:rsidP="005A5C95">
            <w:pPr>
              <w:jc w:val="center"/>
              <w:rPr>
                <w:ins w:id="2652" w:author="Jens Ohm" w:date="2018-10-04T16:08:00Z"/>
                <w:sz w:val="20"/>
              </w:rPr>
            </w:pPr>
            <w:ins w:id="2653" w:author="Jens Ohm" w:date="2018-10-04T16:08:00Z">
              <w:r>
                <w:rPr>
                  <w:rFonts w:eastAsia="Times New Roman"/>
                  <w:color w:val="000000"/>
                  <w:sz w:val="20"/>
                </w:rPr>
                <w:t>10</w:t>
              </w:r>
              <w:r>
                <w:rPr>
                  <w:rFonts w:eastAsia="PMingLiU" w:hint="eastAsia"/>
                  <w:color w:val="000000"/>
                  <w:sz w:val="20"/>
                  <w:lang w:eastAsia="zh-TW"/>
                </w:rPr>
                <w:t>2</w:t>
              </w:r>
              <w:r w:rsidRPr="007E582B">
                <w:rPr>
                  <w:rFonts w:eastAsia="Times New Roman"/>
                  <w:color w:val="000000"/>
                  <w:sz w:val="20"/>
                </w:rPr>
                <w:t>%</w:t>
              </w:r>
            </w:ins>
          </w:p>
        </w:tc>
      </w:tr>
    </w:tbl>
    <w:p w:rsidR="00082A84" w:rsidRDefault="00082A84" w:rsidP="009102B3">
      <w:pPr>
        <w:rPr>
          <w:ins w:id="2654" w:author="Jens Ohm" w:date="2018-10-04T17:31:00Z"/>
          <w:lang w:eastAsia="de-DE"/>
        </w:rPr>
      </w:pPr>
    </w:p>
    <w:p w:rsidR="005A5C95" w:rsidRDefault="005A5C95" w:rsidP="009102B3">
      <w:pPr>
        <w:rPr>
          <w:ins w:id="2655" w:author="Jens Ohm" w:date="2018-10-04T17:31:00Z"/>
          <w:lang w:eastAsia="de-DE"/>
        </w:rPr>
      </w:pPr>
      <w:ins w:id="2656" w:author="Jens Ohm" w:date="2018-10-04T17:31:00Z">
        <w:r>
          <w:rPr>
            <w:lang w:eastAsia="de-DE"/>
          </w:rPr>
          <w:t>Additional results:</w:t>
        </w:r>
      </w:ins>
    </w:p>
    <w:tbl>
      <w:tblPr>
        <w:tblW w:w="10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733"/>
        <w:gridCol w:w="810"/>
        <w:gridCol w:w="810"/>
        <w:gridCol w:w="810"/>
        <w:gridCol w:w="683"/>
        <w:gridCol w:w="683"/>
        <w:gridCol w:w="884"/>
        <w:gridCol w:w="810"/>
        <w:gridCol w:w="810"/>
        <w:gridCol w:w="730"/>
        <w:gridCol w:w="683"/>
      </w:tblGrid>
      <w:tr w:rsidR="005A5C95" w:rsidRPr="007E582B" w:rsidTr="005A5C95">
        <w:trPr>
          <w:trHeight w:val="300"/>
          <w:ins w:id="2657" w:author="Jens Ohm" w:date="2018-10-04T17:31:00Z"/>
        </w:trPr>
        <w:tc>
          <w:tcPr>
            <w:tcW w:w="872" w:type="dxa"/>
            <w:shd w:val="clear" w:color="auto" w:fill="auto"/>
            <w:noWrap/>
          </w:tcPr>
          <w:p w:rsidR="005A5C95" w:rsidRDefault="005A5C95" w:rsidP="005A5C95">
            <w:pPr>
              <w:rPr>
                <w:ins w:id="2658" w:author="Jens Ohm" w:date="2018-10-04T17:31:00Z"/>
                <w:sz w:val="20"/>
              </w:rPr>
            </w:pPr>
          </w:p>
        </w:tc>
        <w:tc>
          <w:tcPr>
            <w:tcW w:w="1733" w:type="dxa"/>
            <w:tcBorders>
              <w:right w:val="single" w:sz="8" w:space="0" w:color="auto"/>
            </w:tcBorders>
            <w:shd w:val="clear" w:color="auto" w:fill="auto"/>
            <w:noWrap/>
          </w:tcPr>
          <w:p w:rsidR="005A5C95" w:rsidRDefault="005A5C95" w:rsidP="005A5C95">
            <w:pPr>
              <w:rPr>
                <w:ins w:id="2659" w:author="Jens Ohm" w:date="2018-10-04T17:31:00Z"/>
                <w:sz w:val="20"/>
              </w:rPr>
            </w:pPr>
          </w:p>
        </w:tc>
        <w:tc>
          <w:tcPr>
            <w:tcW w:w="3796" w:type="dxa"/>
            <w:gridSpan w:val="5"/>
            <w:tcBorders>
              <w:top w:val="single" w:sz="8" w:space="0" w:color="auto"/>
              <w:left w:val="single" w:sz="8" w:space="0" w:color="auto"/>
              <w:bottom w:val="single" w:sz="8" w:space="0" w:color="auto"/>
              <w:right w:val="single" w:sz="8" w:space="0" w:color="auto"/>
            </w:tcBorders>
            <w:shd w:val="clear" w:color="auto" w:fill="auto"/>
            <w:noWrap/>
          </w:tcPr>
          <w:p w:rsidR="005A5C95" w:rsidRPr="007E582B" w:rsidRDefault="005A5C95" w:rsidP="005A5C95">
            <w:pPr>
              <w:jc w:val="center"/>
              <w:rPr>
                <w:ins w:id="2660" w:author="Jens Ohm" w:date="2018-10-04T17:31:00Z"/>
                <w:rFonts w:eastAsia="Times New Roman"/>
                <w:color w:val="000000"/>
                <w:sz w:val="20"/>
              </w:rPr>
            </w:pPr>
            <w:ins w:id="2661" w:author="Jens Ohm" w:date="2018-10-04T17:31:00Z">
              <w:r w:rsidRPr="00911133">
                <w:rPr>
                  <w:b/>
                  <w:bCs/>
                  <w:sz w:val="20"/>
                </w:rPr>
                <w:t>All Intra Main10 - Over VTM</w:t>
              </w:r>
              <w:r>
                <w:rPr>
                  <w:b/>
                  <w:bCs/>
                  <w:sz w:val="20"/>
                </w:rPr>
                <w:t>-2</w:t>
              </w:r>
              <w:r w:rsidRPr="00911133">
                <w:rPr>
                  <w:b/>
                  <w:bCs/>
                  <w:sz w:val="20"/>
                </w:rPr>
                <w:t>.0</w:t>
              </w:r>
              <w:r>
                <w:rPr>
                  <w:b/>
                  <w:bCs/>
                  <w:sz w:val="20"/>
                </w:rPr>
                <w:t>.1</w:t>
              </w:r>
            </w:ins>
          </w:p>
        </w:tc>
        <w:tc>
          <w:tcPr>
            <w:tcW w:w="3917" w:type="dxa"/>
            <w:gridSpan w:val="5"/>
            <w:tcBorders>
              <w:top w:val="single" w:sz="8" w:space="0" w:color="auto"/>
              <w:left w:val="single" w:sz="8" w:space="0" w:color="auto"/>
              <w:bottom w:val="single" w:sz="8" w:space="0" w:color="auto"/>
              <w:right w:val="single" w:sz="8" w:space="0" w:color="auto"/>
            </w:tcBorders>
            <w:shd w:val="clear" w:color="auto" w:fill="auto"/>
            <w:noWrap/>
          </w:tcPr>
          <w:p w:rsidR="005A5C95" w:rsidRDefault="005A5C95" w:rsidP="005A5C95">
            <w:pPr>
              <w:jc w:val="center"/>
              <w:rPr>
                <w:ins w:id="2662" w:author="Jens Ohm" w:date="2018-10-04T17:31:00Z"/>
                <w:rFonts w:eastAsia="Times New Roman"/>
                <w:color w:val="000000"/>
                <w:sz w:val="20"/>
              </w:rPr>
            </w:pPr>
            <w:ins w:id="2663" w:author="Jens Ohm" w:date="2018-10-04T17:31:00Z">
              <w:r>
                <w:rPr>
                  <w:b/>
                  <w:bCs/>
                  <w:sz w:val="20"/>
                </w:rPr>
                <w:t>Random Access</w:t>
              </w:r>
              <w:r w:rsidRPr="00911133">
                <w:rPr>
                  <w:b/>
                  <w:bCs/>
                  <w:sz w:val="20"/>
                </w:rPr>
                <w:t xml:space="preserve"> Main10 - Over </w:t>
              </w:r>
              <w:r>
                <w:rPr>
                  <w:b/>
                  <w:bCs/>
                  <w:sz w:val="20"/>
                </w:rPr>
                <w:t xml:space="preserve">VTM-2.0.1 </w:t>
              </w:r>
            </w:ins>
          </w:p>
        </w:tc>
      </w:tr>
      <w:tr w:rsidR="005A5C95" w:rsidRPr="007E582B" w:rsidTr="005A5C95">
        <w:trPr>
          <w:trHeight w:val="300"/>
          <w:ins w:id="2664" w:author="Jens Ohm" w:date="2018-10-04T17:31:00Z"/>
        </w:trPr>
        <w:tc>
          <w:tcPr>
            <w:tcW w:w="872" w:type="dxa"/>
            <w:shd w:val="clear" w:color="auto" w:fill="auto"/>
            <w:noWrap/>
          </w:tcPr>
          <w:p w:rsidR="005A5C95" w:rsidRPr="000D3B29" w:rsidRDefault="005A5C95" w:rsidP="005A5C95">
            <w:pPr>
              <w:rPr>
                <w:ins w:id="2665" w:author="Jens Ohm" w:date="2018-10-04T17:31:00Z"/>
                <w:b/>
                <w:sz w:val="20"/>
              </w:rPr>
            </w:pPr>
            <w:ins w:id="2666" w:author="Jens Ohm" w:date="2018-10-04T17:31:00Z">
              <w:r>
                <w:rPr>
                  <w:b/>
                  <w:sz w:val="20"/>
                </w:rPr>
                <w:t>T</w:t>
              </w:r>
              <w:r w:rsidRPr="000D3B29">
                <w:rPr>
                  <w:b/>
                  <w:sz w:val="20"/>
                </w:rPr>
                <w:t>est</w:t>
              </w:r>
              <w:r>
                <w:rPr>
                  <w:b/>
                  <w:sz w:val="20"/>
                </w:rPr>
                <w:t>#</w:t>
              </w:r>
            </w:ins>
          </w:p>
        </w:tc>
        <w:tc>
          <w:tcPr>
            <w:tcW w:w="1733" w:type="dxa"/>
            <w:tcBorders>
              <w:right w:val="single" w:sz="8" w:space="0" w:color="auto"/>
            </w:tcBorders>
            <w:shd w:val="clear" w:color="auto" w:fill="auto"/>
            <w:noWrap/>
          </w:tcPr>
          <w:p w:rsidR="005A5C95" w:rsidRPr="000D3B29" w:rsidRDefault="005A5C95" w:rsidP="005A5C95">
            <w:pPr>
              <w:rPr>
                <w:ins w:id="2667" w:author="Jens Ohm" w:date="2018-10-04T17:31:00Z"/>
                <w:b/>
                <w:sz w:val="20"/>
              </w:rPr>
            </w:pPr>
            <w:ins w:id="2668" w:author="Jens Ohm" w:date="2018-10-04T17:31:00Z">
              <w:r>
                <w:rPr>
                  <w:b/>
                  <w:sz w:val="20"/>
                </w:rPr>
                <w:t>D</w:t>
              </w:r>
              <w:r w:rsidRPr="000D3B29">
                <w:rPr>
                  <w:b/>
                  <w:sz w:val="20"/>
                </w:rPr>
                <w:t>escription</w:t>
              </w:r>
            </w:ins>
          </w:p>
        </w:tc>
        <w:tc>
          <w:tcPr>
            <w:tcW w:w="810" w:type="dxa"/>
            <w:tcBorders>
              <w:top w:val="single" w:sz="8" w:space="0" w:color="auto"/>
              <w:left w:val="single" w:sz="8" w:space="0" w:color="auto"/>
              <w:bottom w:val="single" w:sz="8" w:space="0" w:color="auto"/>
            </w:tcBorders>
            <w:shd w:val="clear" w:color="auto" w:fill="auto"/>
            <w:noWrap/>
          </w:tcPr>
          <w:p w:rsidR="005A5C95" w:rsidRDefault="005A5C95" w:rsidP="005A5C95">
            <w:pPr>
              <w:jc w:val="center"/>
              <w:rPr>
                <w:ins w:id="2669" w:author="Jens Ohm" w:date="2018-10-04T17:31:00Z"/>
                <w:rFonts w:eastAsia="Times New Roman"/>
                <w:color w:val="000000"/>
                <w:sz w:val="20"/>
              </w:rPr>
            </w:pPr>
            <w:ins w:id="2670" w:author="Jens Ohm" w:date="2018-10-04T17:31:00Z">
              <w:r w:rsidRPr="007E582B">
                <w:rPr>
                  <w:b/>
                  <w:bCs/>
                  <w:sz w:val="20"/>
                </w:rPr>
                <w:t>Y</w:t>
              </w:r>
            </w:ins>
          </w:p>
        </w:tc>
        <w:tc>
          <w:tcPr>
            <w:tcW w:w="810" w:type="dxa"/>
            <w:tcBorders>
              <w:top w:val="single" w:sz="8" w:space="0" w:color="auto"/>
              <w:bottom w:val="single" w:sz="8" w:space="0" w:color="auto"/>
            </w:tcBorders>
            <w:shd w:val="clear" w:color="auto" w:fill="auto"/>
            <w:noWrap/>
          </w:tcPr>
          <w:p w:rsidR="005A5C95" w:rsidRPr="007E582B" w:rsidRDefault="005A5C95" w:rsidP="005A5C95">
            <w:pPr>
              <w:jc w:val="center"/>
              <w:rPr>
                <w:ins w:id="2671" w:author="Jens Ohm" w:date="2018-10-04T17:31:00Z"/>
                <w:rFonts w:eastAsia="Times New Roman"/>
                <w:color w:val="000000"/>
                <w:sz w:val="20"/>
              </w:rPr>
            </w:pPr>
            <w:ins w:id="2672" w:author="Jens Ohm" w:date="2018-10-04T17:31:00Z">
              <w:r w:rsidRPr="007E582B">
                <w:rPr>
                  <w:b/>
                  <w:bCs/>
                  <w:sz w:val="20"/>
                </w:rPr>
                <w:t>U</w:t>
              </w:r>
            </w:ins>
          </w:p>
        </w:tc>
        <w:tc>
          <w:tcPr>
            <w:tcW w:w="810" w:type="dxa"/>
            <w:tcBorders>
              <w:top w:val="single" w:sz="8" w:space="0" w:color="auto"/>
              <w:bottom w:val="single" w:sz="8" w:space="0" w:color="auto"/>
            </w:tcBorders>
            <w:shd w:val="clear" w:color="auto" w:fill="auto"/>
            <w:noWrap/>
          </w:tcPr>
          <w:p w:rsidR="005A5C95" w:rsidRPr="007E582B" w:rsidRDefault="005A5C95" w:rsidP="005A5C95">
            <w:pPr>
              <w:jc w:val="center"/>
              <w:rPr>
                <w:ins w:id="2673" w:author="Jens Ohm" w:date="2018-10-04T17:31:00Z"/>
                <w:rFonts w:eastAsia="Times New Roman"/>
                <w:color w:val="000000"/>
                <w:sz w:val="20"/>
              </w:rPr>
            </w:pPr>
            <w:ins w:id="2674" w:author="Jens Ohm" w:date="2018-10-04T17:31:00Z">
              <w:r w:rsidRPr="007E582B">
                <w:rPr>
                  <w:b/>
                  <w:bCs/>
                  <w:sz w:val="20"/>
                </w:rPr>
                <w:t>V</w:t>
              </w:r>
            </w:ins>
          </w:p>
        </w:tc>
        <w:tc>
          <w:tcPr>
            <w:tcW w:w="683" w:type="dxa"/>
            <w:tcBorders>
              <w:top w:val="single" w:sz="8" w:space="0" w:color="auto"/>
              <w:bottom w:val="single" w:sz="8" w:space="0" w:color="auto"/>
            </w:tcBorders>
            <w:shd w:val="clear" w:color="auto" w:fill="auto"/>
            <w:noWrap/>
          </w:tcPr>
          <w:p w:rsidR="005A5C95" w:rsidRPr="007E582B" w:rsidRDefault="005A5C95" w:rsidP="005A5C95">
            <w:pPr>
              <w:jc w:val="center"/>
              <w:rPr>
                <w:ins w:id="2675" w:author="Jens Ohm" w:date="2018-10-04T17:31:00Z"/>
                <w:rFonts w:eastAsia="Times New Roman"/>
                <w:color w:val="000000"/>
                <w:sz w:val="20"/>
              </w:rPr>
            </w:pPr>
            <w:ins w:id="2676" w:author="Jens Ohm" w:date="2018-10-04T17:31:00Z">
              <w:r w:rsidRPr="007E582B">
                <w:rPr>
                  <w:b/>
                  <w:bCs/>
                  <w:sz w:val="20"/>
                </w:rPr>
                <w:t>EncT</w:t>
              </w:r>
            </w:ins>
          </w:p>
        </w:tc>
        <w:tc>
          <w:tcPr>
            <w:tcW w:w="683" w:type="dxa"/>
            <w:tcBorders>
              <w:top w:val="single" w:sz="8" w:space="0" w:color="auto"/>
              <w:bottom w:val="single" w:sz="8" w:space="0" w:color="auto"/>
              <w:right w:val="single" w:sz="8" w:space="0" w:color="auto"/>
            </w:tcBorders>
            <w:shd w:val="clear" w:color="auto" w:fill="auto"/>
            <w:noWrap/>
          </w:tcPr>
          <w:p w:rsidR="005A5C95" w:rsidRPr="007E582B" w:rsidRDefault="005A5C95" w:rsidP="005A5C95">
            <w:pPr>
              <w:jc w:val="center"/>
              <w:rPr>
                <w:ins w:id="2677" w:author="Jens Ohm" w:date="2018-10-04T17:31:00Z"/>
                <w:rFonts w:eastAsia="Times New Roman"/>
                <w:color w:val="000000"/>
                <w:sz w:val="20"/>
              </w:rPr>
            </w:pPr>
            <w:ins w:id="2678" w:author="Jens Ohm" w:date="2018-10-04T17:31:00Z">
              <w:r w:rsidRPr="007E582B">
                <w:rPr>
                  <w:b/>
                  <w:bCs/>
                  <w:sz w:val="20"/>
                </w:rPr>
                <w:t>DecT</w:t>
              </w:r>
            </w:ins>
          </w:p>
        </w:tc>
        <w:tc>
          <w:tcPr>
            <w:tcW w:w="884" w:type="dxa"/>
            <w:tcBorders>
              <w:top w:val="single" w:sz="8" w:space="0" w:color="auto"/>
              <w:left w:val="single" w:sz="8" w:space="0" w:color="auto"/>
              <w:bottom w:val="single" w:sz="8" w:space="0" w:color="auto"/>
            </w:tcBorders>
            <w:shd w:val="clear" w:color="auto" w:fill="auto"/>
            <w:noWrap/>
          </w:tcPr>
          <w:p w:rsidR="005A5C95" w:rsidRPr="007E582B" w:rsidRDefault="005A5C95" w:rsidP="005A5C95">
            <w:pPr>
              <w:jc w:val="center"/>
              <w:rPr>
                <w:ins w:id="2679" w:author="Jens Ohm" w:date="2018-10-04T17:31:00Z"/>
                <w:rFonts w:eastAsia="Times New Roman"/>
                <w:color w:val="000000"/>
                <w:sz w:val="20"/>
              </w:rPr>
            </w:pPr>
            <w:ins w:id="2680" w:author="Jens Ohm" w:date="2018-10-04T17:31:00Z">
              <w:r w:rsidRPr="007E582B">
                <w:rPr>
                  <w:b/>
                  <w:bCs/>
                  <w:sz w:val="20"/>
                </w:rPr>
                <w:t>Y</w:t>
              </w:r>
            </w:ins>
          </w:p>
        </w:tc>
        <w:tc>
          <w:tcPr>
            <w:tcW w:w="810" w:type="dxa"/>
            <w:tcBorders>
              <w:top w:val="single" w:sz="8" w:space="0" w:color="auto"/>
              <w:bottom w:val="single" w:sz="8" w:space="0" w:color="auto"/>
            </w:tcBorders>
            <w:shd w:val="clear" w:color="auto" w:fill="auto"/>
            <w:noWrap/>
          </w:tcPr>
          <w:p w:rsidR="005A5C95" w:rsidRPr="007E582B" w:rsidRDefault="005A5C95" w:rsidP="005A5C95">
            <w:pPr>
              <w:jc w:val="center"/>
              <w:rPr>
                <w:ins w:id="2681" w:author="Jens Ohm" w:date="2018-10-04T17:31:00Z"/>
                <w:rFonts w:eastAsia="Times New Roman"/>
                <w:color w:val="000000"/>
                <w:sz w:val="20"/>
              </w:rPr>
            </w:pPr>
            <w:ins w:id="2682" w:author="Jens Ohm" w:date="2018-10-04T17:31:00Z">
              <w:r w:rsidRPr="007E582B">
                <w:rPr>
                  <w:b/>
                  <w:bCs/>
                  <w:sz w:val="20"/>
                </w:rPr>
                <w:t>U</w:t>
              </w:r>
            </w:ins>
          </w:p>
        </w:tc>
        <w:tc>
          <w:tcPr>
            <w:tcW w:w="810" w:type="dxa"/>
            <w:tcBorders>
              <w:top w:val="single" w:sz="8" w:space="0" w:color="auto"/>
              <w:bottom w:val="single" w:sz="8" w:space="0" w:color="auto"/>
            </w:tcBorders>
            <w:shd w:val="clear" w:color="auto" w:fill="auto"/>
            <w:noWrap/>
          </w:tcPr>
          <w:p w:rsidR="005A5C95" w:rsidRPr="007E582B" w:rsidRDefault="005A5C95" w:rsidP="005A5C95">
            <w:pPr>
              <w:jc w:val="center"/>
              <w:rPr>
                <w:ins w:id="2683" w:author="Jens Ohm" w:date="2018-10-04T17:31:00Z"/>
                <w:rFonts w:eastAsia="Times New Roman"/>
                <w:color w:val="000000"/>
                <w:sz w:val="20"/>
              </w:rPr>
            </w:pPr>
            <w:ins w:id="2684" w:author="Jens Ohm" w:date="2018-10-04T17:31:00Z">
              <w:r w:rsidRPr="007E582B">
                <w:rPr>
                  <w:b/>
                  <w:bCs/>
                  <w:sz w:val="20"/>
                </w:rPr>
                <w:t>V</w:t>
              </w:r>
            </w:ins>
          </w:p>
        </w:tc>
        <w:tc>
          <w:tcPr>
            <w:tcW w:w="730" w:type="dxa"/>
            <w:tcBorders>
              <w:top w:val="single" w:sz="8" w:space="0" w:color="auto"/>
              <w:bottom w:val="single" w:sz="8" w:space="0" w:color="auto"/>
            </w:tcBorders>
            <w:shd w:val="clear" w:color="auto" w:fill="auto"/>
            <w:noWrap/>
          </w:tcPr>
          <w:p w:rsidR="005A5C95" w:rsidRPr="007E582B" w:rsidRDefault="005A5C95" w:rsidP="005A5C95">
            <w:pPr>
              <w:jc w:val="center"/>
              <w:rPr>
                <w:ins w:id="2685" w:author="Jens Ohm" w:date="2018-10-04T17:31:00Z"/>
                <w:rFonts w:eastAsia="Times New Roman"/>
                <w:color w:val="000000"/>
                <w:sz w:val="20"/>
              </w:rPr>
            </w:pPr>
            <w:ins w:id="2686" w:author="Jens Ohm" w:date="2018-10-04T17:31:00Z">
              <w:r w:rsidRPr="007E582B">
                <w:rPr>
                  <w:b/>
                  <w:bCs/>
                  <w:sz w:val="20"/>
                </w:rPr>
                <w:t>EncT</w:t>
              </w:r>
            </w:ins>
          </w:p>
        </w:tc>
        <w:tc>
          <w:tcPr>
            <w:tcW w:w="683" w:type="dxa"/>
            <w:tcBorders>
              <w:top w:val="single" w:sz="8" w:space="0" w:color="auto"/>
              <w:bottom w:val="single" w:sz="8" w:space="0" w:color="auto"/>
              <w:right w:val="single" w:sz="8" w:space="0" w:color="auto"/>
            </w:tcBorders>
            <w:shd w:val="clear" w:color="auto" w:fill="auto"/>
            <w:noWrap/>
          </w:tcPr>
          <w:p w:rsidR="005A5C95" w:rsidRDefault="005A5C95" w:rsidP="005A5C95">
            <w:pPr>
              <w:jc w:val="center"/>
              <w:rPr>
                <w:ins w:id="2687" w:author="Jens Ohm" w:date="2018-10-04T17:31:00Z"/>
                <w:rFonts w:eastAsia="Times New Roman"/>
                <w:color w:val="000000"/>
                <w:sz w:val="20"/>
              </w:rPr>
            </w:pPr>
            <w:ins w:id="2688" w:author="Jens Ohm" w:date="2018-10-04T17:31:00Z">
              <w:r w:rsidRPr="007E582B">
                <w:rPr>
                  <w:b/>
                  <w:bCs/>
                  <w:sz w:val="20"/>
                </w:rPr>
                <w:t>DecT</w:t>
              </w:r>
            </w:ins>
          </w:p>
        </w:tc>
      </w:tr>
      <w:tr w:rsidR="005A5C95" w:rsidRPr="007E582B" w:rsidTr="005A5C95">
        <w:trPr>
          <w:trHeight w:val="300"/>
          <w:ins w:id="2689" w:author="Jens Ohm" w:date="2018-10-04T17:31:00Z"/>
        </w:trPr>
        <w:tc>
          <w:tcPr>
            <w:tcW w:w="872" w:type="dxa"/>
            <w:shd w:val="clear" w:color="auto" w:fill="auto"/>
            <w:noWrap/>
          </w:tcPr>
          <w:p w:rsidR="005A5C95" w:rsidRPr="007E582B" w:rsidRDefault="005A5C95" w:rsidP="005A5C95">
            <w:pPr>
              <w:rPr>
                <w:ins w:id="2690" w:author="Jens Ohm" w:date="2018-10-04T17:31:00Z"/>
                <w:sz w:val="20"/>
              </w:rPr>
            </w:pPr>
            <w:ins w:id="2691" w:author="Jens Ohm" w:date="2018-10-04T17:31:00Z">
              <w:r>
                <w:rPr>
                  <w:sz w:val="20"/>
                </w:rPr>
                <w:t>5.2.3.1</w:t>
              </w:r>
            </w:ins>
          </w:p>
        </w:tc>
        <w:tc>
          <w:tcPr>
            <w:tcW w:w="1733" w:type="dxa"/>
            <w:tcBorders>
              <w:right w:val="single" w:sz="8" w:space="0" w:color="auto"/>
            </w:tcBorders>
            <w:shd w:val="clear" w:color="auto" w:fill="auto"/>
            <w:noWrap/>
          </w:tcPr>
          <w:p w:rsidR="005A5C95" w:rsidRPr="007E582B" w:rsidRDefault="005A5C95" w:rsidP="005A5C95">
            <w:pPr>
              <w:rPr>
                <w:ins w:id="2692" w:author="Jens Ohm" w:date="2018-10-04T17:31:00Z"/>
                <w:sz w:val="20"/>
              </w:rPr>
            </w:pPr>
            <w:ins w:id="2693" w:author="Jens Ohm" w:date="2018-10-04T17:31:00Z">
              <w:r>
                <w:rPr>
                  <w:sz w:val="20"/>
                </w:rPr>
                <w:t>CCLM + MMLM (4 lines)</w:t>
              </w:r>
            </w:ins>
          </w:p>
        </w:tc>
        <w:tc>
          <w:tcPr>
            <w:tcW w:w="810" w:type="dxa"/>
            <w:tcBorders>
              <w:top w:val="single" w:sz="8" w:space="0" w:color="auto"/>
              <w:left w:val="single" w:sz="8" w:space="0" w:color="auto"/>
              <w:bottom w:val="single" w:sz="8" w:space="0" w:color="auto"/>
            </w:tcBorders>
            <w:shd w:val="clear" w:color="auto" w:fill="auto"/>
            <w:noWrap/>
            <w:vAlign w:val="center"/>
          </w:tcPr>
          <w:p w:rsidR="005A5C95" w:rsidRPr="00497091" w:rsidRDefault="005A5C95" w:rsidP="005A5C95">
            <w:pPr>
              <w:jc w:val="center"/>
              <w:rPr>
                <w:ins w:id="2694" w:author="Jens Ohm" w:date="2018-10-04T17:31:00Z"/>
                <w:rFonts w:eastAsia="PMingLiU"/>
                <w:color w:val="000000"/>
                <w:sz w:val="20"/>
                <w:lang w:eastAsia="zh-TW"/>
              </w:rPr>
            </w:pPr>
            <w:ins w:id="2695" w:author="Jens Ohm" w:date="2018-10-04T17:31:00Z">
              <w:r w:rsidRPr="00497091">
                <w:rPr>
                  <w:rFonts w:eastAsia="PMingLiU"/>
                  <w:color w:val="000000"/>
                  <w:sz w:val="20"/>
                  <w:lang w:eastAsia="zh-TW"/>
                </w:rPr>
                <w:t>-0.33%</w:t>
              </w:r>
            </w:ins>
          </w:p>
        </w:tc>
        <w:tc>
          <w:tcPr>
            <w:tcW w:w="810"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696" w:author="Jens Ohm" w:date="2018-10-04T17:31:00Z"/>
                <w:rFonts w:eastAsia="PMingLiU"/>
                <w:color w:val="000000"/>
                <w:sz w:val="20"/>
                <w:lang w:eastAsia="zh-TW"/>
              </w:rPr>
            </w:pPr>
            <w:ins w:id="2697" w:author="Jens Ohm" w:date="2018-10-04T17:31:00Z">
              <w:r w:rsidRPr="00497091">
                <w:rPr>
                  <w:rFonts w:eastAsia="PMingLiU"/>
                  <w:color w:val="000000"/>
                  <w:sz w:val="20"/>
                  <w:lang w:eastAsia="zh-TW"/>
                </w:rPr>
                <w:t>-2.87%</w:t>
              </w:r>
            </w:ins>
          </w:p>
        </w:tc>
        <w:tc>
          <w:tcPr>
            <w:tcW w:w="810"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698" w:author="Jens Ohm" w:date="2018-10-04T17:31:00Z"/>
                <w:rFonts w:eastAsia="PMingLiU"/>
                <w:color w:val="000000"/>
                <w:sz w:val="20"/>
                <w:lang w:eastAsia="zh-TW"/>
              </w:rPr>
            </w:pPr>
            <w:ins w:id="2699" w:author="Jens Ohm" w:date="2018-10-04T17:31:00Z">
              <w:r w:rsidRPr="00497091">
                <w:rPr>
                  <w:rFonts w:eastAsia="PMingLiU"/>
                  <w:color w:val="000000"/>
                  <w:sz w:val="20"/>
                  <w:lang w:eastAsia="zh-TW"/>
                </w:rPr>
                <w:t>-2.72%</w:t>
              </w:r>
            </w:ins>
          </w:p>
        </w:tc>
        <w:tc>
          <w:tcPr>
            <w:tcW w:w="683"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700" w:author="Jens Ohm" w:date="2018-10-04T17:31:00Z"/>
                <w:rFonts w:eastAsia="PMingLiU"/>
                <w:color w:val="000000"/>
                <w:sz w:val="20"/>
                <w:lang w:eastAsia="zh-TW"/>
              </w:rPr>
            </w:pPr>
            <w:ins w:id="2701" w:author="Jens Ohm" w:date="2018-10-04T17:31:00Z">
              <w:r w:rsidRPr="00497091">
                <w:rPr>
                  <w:rFonts w:eastAsia="PMingLiU"/>
                  <w:color w:val="000000"/>
                  <w:sz w:val="20"/>
                  <w:lang w:eastAsia="zh-TW"/>
                </w:rPr>
                <w:t>101%</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497091" w:rsidRDefault="005A5C95" w:rsidP="005A5C95">
            <w:pPr>
              <w:jc w:val="center"/>
              <w:rPr>
                <w:ins w:id="2702" w:author="Jens Ohm" w:date="2018-10-04T17:31:00Z"/>
                <w:rFonts w:eastAsia="PMingLiU"/>
                <w:color w:val="000000"/>
                <w:sz w:val="20"/>
                <w:lang w:eastAsia="zh-TW"/>
              </w:rPr>
            </w:pPr>
            <w:ins w:id="2703" w:author="Jens Ohm" w:date="2018-10-04T17:31:00Z">
              <w:r w:rsidRPr="00497091">
                <w:rPr>
                  <w:rFonts w:eastAsia="PMingLiU"/>
                  <w:color w:val="000000"/>
                  <w:sz w:val="20"/>
                  <w:lang w:eastAsia="zh-TW"/>
                </w:rPr>
                <w:t>100%</w:t>
              </w:r>
            </w:ins>
          </w:p>
        </w:tc>
        <w:tc>
          <w:tcPr>
            <w:tcW w:w="884" w:type="dxa"/>
            <w:tcBorders>
              <w:top w:val="single" w:sz="8" w:space="0" w:color="auto"/>
              <w:left w:val="single" w:sz="8" w:space="0" w:color="auto"/>
              <w:bottom w:val="single" w:sz="8" w:space="0" w:color="auto"/>
            </w:tcBorders>
            <w:shd w:val="clear" w:color="auto" w:fill="auto"/>
            <w:noWrap/>
            <w:vAlign w:val="center"/>
          </w:tcPr>
          <w:p w:rsidR="005A5C95" w:rsidRPr="00897D40" w:rsidRDefault="005A5C95" w:rsidP="005A5C95">
            <w:pPr>
              <w:jc w:val="center"/>
              <w:rPr>
                <w:ins w:id="2704" w:author="Jens Ohm" w:date="2018-10-04T17:31:00Z"/>
                <w:rFonts w:eastAsia="PMingLiU"/>
                <w:color w:val="000000"/>
                <w:sz w:val="20"/>
                <w:lang w:eastAsia="zh-TW"/>
              </w:rPr>
            </w:pPr>
            <w:ins w:id="2705" w:author="Jens Ohm" w:date="2018-10-04T17:31:00Z">
              <w:r w:rsidRPr="00897D40">
                <w:rPr>
                  <w:rFonts w:eastAsia="PMingLiU"/>
                  <w:color w:val="000000"/>
                  <w:sz w:val="20"/>
                  <w:lang w:eastAsia="zh-TW"/>
                </w:rPr>
                <w:t>-0.17%</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06" w:author="Jens Ohm" w:date="2018-10-04T17:31:00Z"/>
                <w:rFonts w:eastAsia="PMingLiU"/>
                <w:color w:val="000000"/>
                <w:sz w:val="20"/>
                <w:lang w:eastAsia="zh-TW"/>
              </w:rPr>
            </w:pPr>
            <w:ins w:id="2707" w:author="Jens Ohm" w:date="2018-10-04T17:31:00Z">
              <w:r w:rsidRPr="00897D40">
                <w:rPr>
                  <w:rFonts w:eastAsia="PMingLiU"/>
                  <w:color w:val="000000"/>
                  <w:sz w:val="20"/>
                  <w:lang w:eastAsia="zh-TW"/>
                </w:rPr>
                <w:t>-2.55%</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08" w:author="Jens Ohm" w:date="2018-10-04T17:31:00Z"/>
                <w:rFonts w:eastAsia="PMingLiU"/>
                <w:color w:val="000000"/>
                <w:sz w:val="20"/>
                <w:lang w:eastAsia="zh-TW"/>
              </w:rPr>
            </w:pPr>
            <w:ins w:id="2709" w:author="Jens Ohm" w:date="2018-10-04T17:31:00Z">
              <w:r w:rsidRPr="00897D40">
                <w:rPr>
                  <w:rFonts w:eastAsia="PMingLiU"/>
                  <w:color w:val="000000"/>
                  <w:sz w:val="20"/>
                  <w:lang w:eastAsia="zh-TW"/>
                </w:rPr>
                <w:t>-2.20%</w:t>
              </w:r>
            </w:ins>
          </w:p>
        </w:tc>
        <w:tc>
          <w:tcPr>
            <w:tcW w:w="73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10" w:author="Jens Ohm" w:date="2018-10-04T17:31:00Z"/>
                <w:rFonts w:eastAsia="PMingLiU"/>
                <w:color w:val="000000"/>
                <w:sz w:val="20"/>
                <w:lang w:eastAsia="zh-TW"/>
              </w:rPr>
            </w:pPr>
            <w:ins w:id="2711" w:author="Jens Ohm" w:date="2018-10-04T17:31:00Z">
              <w:r w:rsidRPr="00897D40">
                <w:rPr>
                  <w:rFonts w:eastAsia="PMingLiU"/>
                  <w:color w:val="000000"/>
                  <w:sz w:val="20"/>
                  <w:lang w:eastAsia="zh-TW"/>
                </w:rPr>
                <w:t>99%</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897D40" w:rsidRDefault="005A5C95" w:rsidP="005A5C95">
            <w:pPr>
              <w:jc w:val="center"/>
              <w:rPr>
                <w:ins w:id="2712" w:author="Jens Ohm" w:date="2018-10-04T17:31:00Z"/>
                <w:rFonts w:eastAsia="PMingLiU"/>
                <w:color w:val="000000"/>
                <w:sz w:val="20"/>
                <w:lang w:eastAsia="zh-TW"/>
              </w:rPr>
            </w:pPr>
            <w:ins w:id="2713" w:author="Jens Ohm" w:date="2018-10-04T17:31:00Z">
              <w:r w:rsidRPr="00897D40">
                <w:rPr>
                  <w:rFonts w:eastAsia="PMingLiU"/>
                  <w:color w:val="000000"/>
                  <w:sz w:val="20"/>
                  <w:lang w:eastAsia="zh-TW"/>
                </w:rPr>
                <w:t>97%</w:t>
              </w:r>
            </w:ins>
          </w:p>
        </w:tc>
      </w:tr>
      <w:tr w:rsidR="005A5C95" w:rsidRPr="007E582B" w:rsidTr="005A5C95">
        <w:trPr>
          <w:trHeight w:val="300"/>
          <w:ins w:id="2714" w:author="Jens Ohm" w:date="2018-10-04T17:31:00Z"/>
        </w:trPr>
        <w:tc>
          <w:tcPr>
            <w:tcW w:w="872" w:type="dxa"/>
            <w:shd w:val="clear" w:color="auto" w:fill="auto"/>
            <w:noWrap/>
          </w:tcPr>
          <w:p w:rsidR="005A5C95" w:rsidRDefault="005A5C95" w:rsidP="005A5C95">
            <w:pPr>
              <w:rPr>
                <w:ins w:id="2715" w:author="Jens Ohm" w:date="2018-10-04T17:31:00Z"/>
                <w:sz w:val="20"/>
              </w:rPr>
            </w:pPr>
            <w:ins w:id="2716" w:author="Jens Ohm" w:date="2018-10-04T17:31:00Z">
              <w:r>
                <w:rPr>
                  <w:sz w:val="20"/>
                </w:rPr>
                <w:t>5.2.3.2</w:t>
              </w:r>
            </w:ins>
          </w:p>
        </w:tc>
        <w:tc>
          <w:tcPr>
            <w:tcW w:w="1733" w:type="dxa"/>
            <w:tcBorders>
              <w:right w:val="single" w:sz="8" w:space="0" w:color="auto"/>
            </w:tcBorders>
            <w:shd w:val="clear" w:color="auto" w:fill="auto"/>
            <w:noWrap/>
          </w:tcPr>
          <w:p w:rsidR="005A5C95" w:rsidRDefault="005A5C95" w:rsidP="005A5C95">
            <w:pPr>
              <w:rPr>
                <w:ins w:id="2717" w:author="Jens Ohm" w:date="2018-10-04T17:31:00Z"/>
                <w:sz w:val="20"/>
              </w:rPr>
            </w:pPr>
            <w:ins w:id="2718" w:author="Jens Ohm" w:date="2018-10-04T17:31:00Z">
              <w:r>
                <w:rPr>
                  <w:sz w:val="20"/>
                </w:rPr>
                <w:t>CCLM + MMLM (2 lines only)</w:t>
              </w:r>
            </w:ins>
          </w:p>
        </w:tc>
        <w:tc>
          <w:tcPr>
            <w:tcW w:w="810" w:type="dxa"/>
            <w:tcBorders>
              <w:top w:val="single" w:sz="8" w:space="0" w:color="auto"/>
              <w:left w:val="single" w:sz="8" w:space="0" w:color="auto"/>
              <w:bottom w:val="single" w:sz="8" w:space="0" w:color="auto"/>
            </w:tcBorders>
            <w:shd w:val="clear" w:color="auto" w:fill="auto"/>
            <w:noWrap/>
            <w:vAlign w:val="center"/>
          </w:tcPr>
          <w:p w:rsidR="005A5C95" w:rsidRPr="00BE4ED8" w:rsidRDefault="005A5C95" w:rsidP="005A5C95">
            <w:pPr>
              <w:jc w:val="center"/>
              <w:rPr>
                <w:ins w:id="2719" w:author="Jens Ohm" w:date="2018-10-04T17:31:00Z"/>
                <w:rFonts w:eastAsia="PMingLiU"/>
                <w:color w:val="000000"/>
                <w:sz w:val="20"/>
                <w:lang w:eastAsia="zh-TW"/>
              </w:rPr>
            </w:pPr>
            <w:ins w:id="2720" w:author="Jens Ohm" w:date="2018-10-04T17:31:00Z">
              <w:r w:rsidRPr="00497091">
                <w:rPr>
                  <w:rFonts w:eastAsia="PMingLiU"/>
                  <w:color w:val="000000"/>
                  <w:sz w:val="20"/>
                  <w:lang w:eastAsia="zh-TW"/>
                </w:rPr>
                <w:t>-0.29%</w:t>
              </w:r>
            </w:ins>
          </w:p>
        </w:tc>
        <w:tc>
          <w:tcPr>
            <w:tcW w:w="810" w:type="dxa"/>
            <w:tcBorders>
              <w:top w:val="single" w:sz="8" w:space="0" w:color="auto"/>
              <w:bottom w:val="single" w:sz="8" w:space="0" w:color="auto"/>
            </w:tcBorders>
            <w:shd w:val="clear" w:color="auto" w:fill="auto"/>
            <w:noWrap/>
            <w:vAlign w:val="center"/>
          </w:tcPr>
          <w:p w:rsidR="005A5C95" w:rsidRPr="00BE4ED8" w:rsidRDefault="005A5C95" w:rsidP="005A5C95">
            <w:pPr>
              <w:jc w:val="center"/>
              <w:rPr>
                <w:ins w:id="2721" w:author="Jens Ohm" w:date="2018-10-04T17:31:00Z"/>
                <w:rFonts w:eastAsia="PMingLiU"/>
                <w:color w:val="000000"/>
                <w:sz w:val="20"/>
                <w:lang w:eastAsia="zh-TW"/>
              </w:rPr>
            </w:pPr>
            <w:ins w:id="2722" w:author="Jens Ohm" w:date="2018-10-04T17:31:00Z">
              <w:r w:rsidRPr="00497091">
                <w:rPr>
                  <w:rFonts w:eastAsia="PMingLiU"/>
                  <w:color w:val="000000"/>
                  <w:sz w:val="20"/>
                  <w:lang w:eastAsia="zh-TW"/>
                </w:rPr>
                <w:t>-2.55%</w:t>
              </w:r>
            </w:ins>
          </w:p>
        </w:tc>
        <w:tc>
          <w:tcPr>
            <w:tcW w:w="810" w:type="dxa"/>
            <w:tcBorders>
              <w:top w:val="single" w:sz="8" w:space="0" w:color="auto"/>
              <w:bottom w:val="single" w:sz="8" w:space="0" w:color="auto"/>
            </w:tcBorders>
            <w:shd w:val="clear" w:color="auto" w:fill="auto"/>
            <w:noWrap/>
            <w:vAlign w:val="center"/>
          </w:tcPr>
          <w:p w:rsidR="005A5C95" w:rsidRPr="00BE4ED8" w:rsidRDefault="005A5C95" w:rsidP="005A5C95">
            <w:pPr>
              <w:jc w:val="center"/>
              <w:rPr>
                <w:ins w:id="2723" w:author="Jens Ohm" w:date="2018-10-04T17:31:00Z"/>
                <w:rFonts w:eastAsia="PMingLiU"/>
                <w:color w:val="000000"/>
                <w:sz w:val="20"/>
                <w:lang w:eastAsia="zh-TW"/>
              </w:rPr>
            </w:pPr>
            <w:ins w:id="2724" w:author="Jens Ohm" w:date="2018-10-04T17:31:00Z">
              <w:r w:rsidRPr="00497091">
                <w:rPr>
                  <w:rFonts w:eastAsia="PMingLiU"/>
                  <w:color w:val="000000"/>
                  <w:sz w:val="20"/>
                  <w:lang w:eastAsia="zh-TW"/>
                </w:rPr>
                <w:t>-2.35%</w:t>
              </w:r>
            </w:ins>
          </w:p>
        </w:tc>
        <w:tc>
          <w:tcPr>
            <w:tcW w:w="683" w:type="dxa"/>
            <w:tcBorders>
              <w:top w:val="single" w:sz="8" w:space="0" w:color="auto"/>
              <w:bottom w:val="single" w:sz="8" w:space="0" w:color="auto"/>
            </w:tcBorders>
            <w:shd w:val="clear" w:color="auto" w:fill="auto"/>
            <w:noWrap/>
            <w:vAlign w:val="center"/>
          </w:tcPr>
          <w:p w:rsidR="005A5C95" w:rsidRPr="00BE4ED8" w:rsidRDefault="005A5C95" w:rsidP="005A5C95">
            <w:pPr>
              <w:jc w:val="center"/>
              <w:rPr>
                <w:ins w:id="2725" w:author="Jens Ohm" w:date="2018-10-04T17:31:00Z"/>
                <w:rFonts w:eastAsia="PMingLiU"/>
                <w:color w:val="000000"/>
                <w:sz w:val="20"/>
                <w:lang w:eastAsia="zh-TW"/>
              </w:rPr>
            </w:pPr>
            <w:ins w:id="2726" w:author="Jens Ohm" w:date="2018-10-04T17:31:00Z">
              <w:r w:rsidRPr="00497091">
                <w:rPr>
                  <w:rFonts w:eastAsia="PMingLiU"/>
                  <w:color w:val="000000"/>
                  <w:sz w:val="20"/>
                  <w:lang w:eastAsia="zh-TW"/>
                </w:rPr>
                <w:t>102%</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BE4ED8" w:rsidRDefault="005A5C95" w:rsidP="005A5C95">
            <w:pPr>
              <w:jc w:val="center"/>
              <w:rPr>
                <w:ins w:id="2727" w:author="Jens Ohm" w:date="2018-10-04T17:31:00Z"/>
                <w:rFonts w:eastAsia="PMingLiU"/>
                <w:color w:val="000000"/>
                <w:sz w:val="20"/>
                <w:lang w:eastAsia="zh-TW"/>
              </w:rPr>
            </w:pPr>
            <w:ins w:id="2728" w:author="Jens Ohm" w:date="2018-10-04T17:31:00Z">
              <w:r w:rsidRPr="00497091">
                <w:rPr>
                  <w:rFonts w:eastAsia="PMingLiU"/>
                  <w:color w:val="000000"/>
                  <w:sz w:val="20"/>
                  <w:lang w:eastAsia="zh-TW"/>
                </w:rPr>
                <w:t>99%</w:t>
              </w:r>
            </w:ins>
          </w:p>
        </w:tc>
        <w:tc>
          <w:tcPr>
            <w:tcW w:w="884" w:type="dxa"/>
            <w:tcBorders>
              <w:top w:val="single" w:sz="8" w:space="0" w:color="auto"/>
              <w:left w:val="single" w:sz="8" w:space="0" w:color="auto"/>
              <w:bottom w:val="single" w:sz="8" w:space="0" w:color="auto"/>
            </w:tcBorders>
            <w:shd w:val="clear" w:color="auto" w:fill="auto"/>
            <w:noWrap/>
            <w:vAlign w:val="center"/>
          </w:tcPr>
          <w:p w:rsidR="005A5C95" w:rsidRPr="00897D40" w:rsidRDefault="005A5C95" w:rsidP="005A5C95">
            <w:pPr>
              <w:jc w:val="center"/>
              <w:rPr>
                <w:ins w:id="2729" w:author="Jens Ohm" w:date="2018-10-04T17:31:00Z"/>
                <w:rFonts w:eastAsia="PMingLiU"/>
                <w:color w:val="000000"/>
                <w:sz w:val="20"/>
                <w:lang w:eastAsia="zh-TW"/>
              </w:rPr>
            </w:pPr>
            <w:ins w:id="2730" w:author="Jens Ohm" w:date="2018-10-04T17:31:00Z">
              <w:r w:rsidRPr="00897D40">
                <w:rPr>
                  <w:rFonts w:eastAsia="PMingLiU"/>
                  <w:color w:val="000000"/>
                  <w:sz w:val="20"/>
                  <w:lang w:eastAsia="zh-TW"/>
                </w:rPr>
                <w:t>-0.13%</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31" w:author="Jens Ohm" w:date="2018-10-04T17:31:00Z"/>
                <w:rFonts w:eastAsia="PMingLiU"/>
                <w:color w:val="000000"/>
                <w:sz w:val="20"/>
                <w:lang w:eastAsia="zh-TW"/>
              </w:rPr>
            </w:pPr>
            <w:ins w:id="2732" w:author="Jens Ohm" w:date="2018-10-04T17:31:00Z">
              <w:r w:rsidRPr="00897D40">
                <w:rPr>
                  <w:rFonts w:eastAsia="PMingLiU"/>
                  <w:color w:val="000000"/>
                  <w:sz w:val="20"/>
                  <w:lang w:eastAsia="zh-TW"/>
                </w:rPr>
                <w:t>-2.24%</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33" w:author="Jens Ohm" w:date="2018-10-04T17:31:00Z"/>
                <w:rFonts w:eastAsia="PMingLiU"/>
                <w:color w:val="000000"/>
                <w:sz w:val="20"/>
                <w:lang w:eastAsia="zh-TW"/>
              </w:rPr>
            </w:pPr>
            <w:ins w:id="2734" w:author="Jens Ohm" w:date="2018-10-04T17:31:00Z">
              <w:r w:rsidRPr="00897D40">
                <w:rPr>
                  <w:rFonts w:eastAsia="PMingLiU"/>
                  <w:color w:val="000000"/>
                  <w:sz w:val="20"/>
                  <w:lang w:eastAsia="zh-TW"/>
                </w:rPr>
                <w:t>-1.77%</w:t>
              </w:r>
            </w:ins>
          </w:p>
        </w:tc>
        <w:tc>
          <w:tcPr>
            <w:tcW w:w="73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35" w:author="Jens Ohm" w:date="2018-10-04T17:31:00Z"/>
                <w:rFonts w:eastAsia="PMingLiU"/>
                <w:color w:val="000000"/>
                <w:sz w:val="20"/>
                <w:lang w:eastAsia="zh-TW"/>
              </w:rPr>
            </w:pPr>
            <w:ins w:id="2736" w:author="Jens Ohm" w:date="2018-10-04T17:31:00Z">
              <w:r w:rsidRPr="00897D40">
                <w:rPr>
                  <w:rFonts w:eastAsia="PMingLiU"/>
                  <w:color w:val="000000"/>
                  <w:sz w:val="20"/>
                  <w:lang w:eastAsia="zh-TW"/>
                </w:rPr>
                <w:t>100%</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897D40" w:rsidRDefault="005A5C95" w:rsidP="005A5C95">
            <w:pPr>
              <w:jc w:val="center"/>
              <w:rPr>
                <w:ins w:id="2737" w:author="Jens Ohm" w:date="2018-10-04T17:31:00Z"/>
                <w:rFonts w:eastAsia="PMingLiU"/>
                <w:color w:val="000000"/>
                <w:sz w:val="20"/>
                <w:lang w:eastAsia="zh-TW"/>
              </w:rPr>
            </w:pPr>
            <w:ins w:id="2738" w:author="Jens Ohm" w:date="2018-10-04T17:31:00Z">
              <w:r w:rsidRPr="00897D40">
                <w:rPr>
                  <w:rFonts w:eastAsia="PMingLiU"/>
                  <w:color w:val="000000"/>
                  <w:sz w:val="20"/>
                  <w:lang w:eastAsia="zh-TW"/>
                </w:rPr>
                <w:t>98%</w:t>
              </w:r>
            </w:ins>
          </w:p>
        </w:tc>
      </w:tr>
      <w:tr w:rsidR="005A5C95" w:rsidRPr="007E582B" w:rsidTr="005A5C95">
        <w:trPr>
          <w:trHeight w:val="300"/>
          <w:ins w:id="2739" w:author="Jens Ohm" w:date="2018-10-04T17:31:00Z"/>
        </w:trPr>
        <w:tc>
          <w:tcPr>
            <w:tcW w:w="872" w:type="dxa"/>
            <w:shd w:val="clear" w:color="auto" w:fill="auto"/>
            <w:noWrap/>
          </w:tcPr>
          <w:p w:rsidR="005A5C95" w:rsidRPr="007E582B" w:rsidRDefault="005A5C95" w:rsidP="005A5C95">
            <w:pPr>
              <w:rPr>
                <w:ins w:id="2740" w:author="Jens Ohm" w:date="2018-10-04T17:31:00Z"/>
                <w:sz w:val="20"/>
              </w:rPr>
            </w:pPr>
            <w:ins w:id="2741" w:author="Jens Ohm" w:date="2018-10-04T17:31:00Z">
              <w:r>
                <w:rPr>
                  <w:sz w:val="20"/>
                </w:rPr>
                <w:t>5.2.3.3</w:t>
              </w:r>
            </w:ins>
          </w:p>
        </w:tc>
        <w:tc>
          <w:tcPr>
            <w:tcW w:w="1733" w:type="dxa"/>
            <w:tcBorders>
              <w:right w:val="single" w:sz="8" w:space="0" w:color="auto"/>
            </w:tcBorders>
            <w:shd w:val="clear" w:color="auto" w:fill="auto"/>
            <w:noWrap/>
          </w:tcPr>
          <w:p w:rsidR="005A5C95" w:rsidRPr="007E582B" w:rsidRDefault="005A5C95" w:rsidP="005A5C95">
            <w:pPr>
              <w:rPr>
                <w:ins w:id="2742" w:author="Jens Ohm" w:date="2018-10-04T17:31:00Z"/>
                <w:sz w:val="20"/>
              </w:rPr>
            </w:pPr>
            <w:ins w:id="2743" w:author="Jens Ohm" w:date="2018-10-04T17:31:00Z">
              <w:r>
                <w:rPr>
                  <w:sz w:val="20"/>
                </w:rPr>
                <w:t>CCLM + MMLM (2 lines only, disabled at CTU top)</w:t>
              </w:r>
            </w:ins>
          </w:p>
        </w:tc>
        <w:tc>
          <w:tcPr>
            <w:tcW w:w="810" w:type="dxa"/>
            <w:tcBorders>
              <w:top w:val="single" w:sz="8" w:space="0" w:color="auto"/>
              <w:left w:val="single" w:sz="8" w:space="0" w:color="auto"/>
              <w:bottom w:val="single" w:sz="8" w:space="0" w:color="auto"/>
            </w:tcBorders>
            <w:shd w:val="clear" w:color="auto" w:fill="auto"/>
            <w:noWrap/>
            <w:vAlign w:val="center"/>
          </w:tcPr>
          <w:p w:rsidR="005A5C95" w:rsidRPr="00497091" w:rsidRDefault="005A5C95" w:rsidP="005A5C95">
            <w:pPr>
              <w:jc w:val="center"/>
              <w:rPr>
                <w:ins w:id="2744" w:author="Jens Ohm" w:date="2018-10-04T17:31:00Z"/>
                <w:rFonts w:eastAsia="PMingLiU"/>
                <w:color w:val="000000"/>
                <w:sz w:val="20"/>
                <w:lang w:eastAsia="zh-TW"/>
              </w:rPr>
            </w:pPr>
            <w:ins w:id="2745" w:author="Jens Ohm" w:date="2018-10-04T17:31:00Z">
              <w:r w:rsidRPr="00497091">
                <w:rPr>
                  <w:rFonts w:eastAsia="PMingLiU"/>
                  <w:color w:val="000000"/>
                  <w:sz w:val="20"/>
                  <w:lang w:eastAsia="zh-TW"/>
                </w:rPr>
                <w:t>-0.24%</w:t>
              </w:r>
            </w:ins>
          </w:p>
        </w:tc>
        <w:tc>
          <w:tcPr>
            <w:tcW w:w="810"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746" w:author="Jens Ohm" w:date="2018-10-04T17:31:00Z"/>
                <w:rFonts w:eastAsia="PMingLiU"/>
                <w:color w:val="000000"/>
                <w:sz w:val="20"/>
                <w:lang w:eastAsia="zh-TW"/>
              </w:rPr>
            </w:pPr>
            <w:ins w:id="2747" w:author="Jens Ohm" w:date="2018-10-04T17:31:00Z">
              <w:r w:rsidRPr="00497091">
                <w:rPr>
                  <w:rFonts w:eastAsia="PMingLiU"/>
                  <w:color w:val="000000"/>
                  <w:sz w:val="20"/>
                  <w:lang w:eastAsia="zh-TW"/>
                </w:rPr>
                <w:t>-2.45%</w:t>
              </w:r>
            </w:ins>
          </w:p>
        </w:tc>
        <w:tc>
          <w:tcPr>
            <w:tcW w:w="810"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748" w:author="Jens Ohm" w:date="2018-10-04T17:31:00Z"/>
                <w:rFonts w:eastAsia="PMingLiU"/>
                <w:color w:val="000000"/>
                <w:sz w:val="20"/>
                <w:lang w:eastAsia="zh-TW"/>
              </w:rPr>
            </w:pPr>
            <w:ins w:id="2749" w:author="Jens Ohm" w:date="2018-10-04T17:31:00Z">
              <w:r w:rsidRPr="00497091">
                <w:rPr>
                  <w:rFonts w:eastAsia="PMingLiU"/>
                  <w:color w:val="000000"/>
                  <w:sz w:val="20"/>
                  <w:lang w:eastAsia="zh-TW"/>
                </w:rPr>
                <w:t>-2.28%</w:t>
              </w:r>
            </w:ins>
          </w:p>
        </w:tc>
        <w:tc>
          <w:tcPr>
            <w:tcW w:w="683"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750" w:author="Jens Ohm" w:date="2018-10-04T17:31:00Z"/>
                <w:rFonts w:eastAsia="PMingLiU"/>
                <w:color w:val="000000"/>
                <w:sz w:val="20"/>
                <w:lang w:eastAsia="zh-TW"/>
              </w:rPr>
            </w:pPr>
            <w:ins w:id="2751" w:author="Jens Ohm" w:date="2018-10-04T17:31:00Z">
              <w:r w:rsidRPr="00497091">
                <w:rPr>
                  <w:rFonts w:eastAsia="PMingLiU"/>
                  <w:color w:val="000000"/>
                  <w:sz w:val="20"/>
                  <w:lang w:eastAsia="zh-TW"/>
                </w:rPr>
                <w:t>102%</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497091" w:rsidRDefault="005A5C95" w:rsidP="005A5C95">
            <w:pPr>
              <w:jc w:val="center"/>
              <w:rPr>
                <w:ins w:id="2752" w:author="Jens Ohm" w:date="2018-10-04T17:31:00Z"/>
                <w:rFonts w:eastAsia="PMingLiU"/>
                <w:color w:val="000000"/>
                <w:sz w:val="20"/>
                <w:lang w:eastAsia="zh-TW"/>
              </w:rPr>
            </w:pPr>
            <w:ins w:id="2753" w:author="Jens Ohm" w:date="2018-10-04T17:31:00Z">
              <w:r w:rsidRPr="00497091">
                <w:rPr>
                  <w:rFonts w:eastAsia="PMingLiU"/>
                  <w:color w:val="000000"/>
                  <w:sz w:val="20"/>
                  <w:lang w:eastAsia="zh-TW"/>
                </w:rPr>
                <w:t>102%</w:t>
              </w:r>
            </w:ins>
          </w:p>
        </w:tc>
        <w:tc>
          <w:tcPr>
            <w:tcW w:w="884" w:type="dxa"/>
            <w:tcBorders>
              <w:top w:val="single" w:sz="8" w:space="0" w:color="auto"/>
              <w:left w:val="single" w:sz="8" w:space="0" w:color="auto"/>
              <w:bottom w:val="single" w:sz="8" w:space="0" w:color="auto"/>
            </w:tcBorders>
            <w:shd w:val="clear" w:color="auto" w:fill="auto"/>
            <w:noWrap/>
            <w:vAlign w:val="center"/>
          </w:tcPr>
          <w:p w:rsidR="005A5C95" w:rsidRPr="00897D40" w:rsidRDefault="005A5C95" w:rsidP="005A5C95">
            <w:pPr>
              <w:jc w:val="center"/>
              <w:rPr>
                <w:ins w:id="2754" w:author="Jens Ohm" w:date="2018-10-04T17:31:00Z"/>
                <w:rFonts w:eastAsia="PMingLiU"/>
                <w:color w:val="000000"/>
                <w:sz w:val="20"/>
                <w:lang w:eastAsia="zh-TW"/>
              </w:rPr>
            </w:pPr>
            <w:ins w:id="2755" w:author="Jens Ohm" w:date="2018-10-04T17:31:00Z">
              <w:r w:rsidRPr="00897D40">
                <w:rPr>
                  <w:rFonts w:eastAsia="PMingLiU"/>
                  <w:color w:val="000000"/>
                  <w:sz w:val="20"/>
                  <w:lang w:eastAsia="zh-TW"/>
                </w:rPr>
                <w:t>-0.11%</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56" w:author="Jens Ohm" w:date="2018-10-04T17:31:00Z"/>
                <w:rFonts w:eastAsia="PMingLiU"/>
                <w:color w:val="000000"/>
                <w:sz w:val="20"/>
                <w:lang w:eastAsia="zh-TW"/>
              </w:rPr>
            </w:pPr>
            <w:ins w:id="2757" w:author="Jens Ohm" w:date="2018-10-04T17:31:00Z">
              <w:r w:rsidRPr="00897D40">
                <w:rPr>
                  <w:rFonts w:eastAsia="PMingLiU"/>
                  <w:color w:val="000000"/>
                  <w:sz w:val="20"/>
                  <w:lang w:eastAsia="zh-TW"/>
                </w:rPr>
                <w:t>-2.18%</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58" w:author="Jens Ohm" w:date="2018-10-04T17:31:00Z"/>
                <w:rFonts w:eastAsia="PMingLiU"/>
                <w:color w:val="000000"/>
                <w:sz w:val="20"/>
                <w:lang w:eastAsia="zh-TW"/>
              </w:rPr>
            </w:pPr>
            <w:ins w:id="2759" w:author="Jens Ohm" w:date="2018-10-04T17:31:00Z">
              <w:r w:rsidRPr="00897D40">
                <w:rPr>
                  <w:rFonts w:eastAsia="PMingLiU"/>
                  <w:color w:val="000000"/>
                  <w:sz w:val="20"/>
                  <w:lang w:eastAsia="zh-TW"/>
                </w:rPr>
                <w:t>-1.70%</w:t>
              </w:r>
            </w:ins>
          </w:p>
        </w:tc>
        <w:tc>
          <w:tcPr>
            <w:tcW w:w="73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60" w:author="Jens Ohm" w:date="2018-10-04T17:31:00Z"/>
                <w:rFonts w:eastAsia="PMingLiU"/>
                <w:color w:val="000000"/>
                <w:sz w:val="20"/>
                <w:lang w:eastAsia="zh-TW"/>
              </w:rPr>
            </w:pPr>
            <w:ins w:id="2761" w:author="Jens Ohm" w:date="2018-10-04T17:31:00Z">
              <w:r w:rsidRPr="00897D40">
                <w:rPr>
                  <w:rFonts w:eastAsia="PMingLiU"/>
                  <w:color w:val="000000"/>
                  <w:sz w:val="20"/>
                  <w:lang w:eastAsia="zh-TW"/>
                </w:rPr>
                <w:t>100%</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897D40" w:rsidRDefault="005A5C95" w:rsidP="005A5C95">
            <w:pPr>
              <w:jc w:val="center"/>
              <w:rPr>
                <w:ins w:id="2762" w:author="Jens Ohm" w:date="2018-10-04T17:31:00Z"/>
                <w:rFonts w:eastAsia="PMingLiU"/>
                <w:color w:val="000000"/>
                <w:sz w:val="20"/>
                <w:lang w:eastAsia="zh-TW"/>
              </w:rPr>
            </w:pPr>
            <w:ins w:id="2763" w:author="Jens Ohm" w:date="2018-10-04T17:31:00Z">
              <w:r w:rsidRPr="00897D40">
                <w:rPr>
                  <w:rFonts w:eastAsia="PMingLiU"/>
                  <w:color w:val="000000"/>
                  <w:sz w:val="20"/>
                  <w:lang w:eastAsia="zh-TW"/>
                </w:rPr>
                <w:t>98%</w:t>
              </w:r>
            </w:ins>
          </w:p>
        </w:tc>
      </w:tr>
      <w:tr w:rsidR="005A5C95" w:rsidRPr="007E582B" w:rsidTr="005A5C95">
        <w:trPr>
          <w:trHeight w:val="300"/>
          <w:ins w:id="2764" w:author="Jens Ohm" w:date="2018-10-04T17:31:00Z"/>
        </w:trPr>
        <w:tc>
          <w:tcPr>
            <w:tcW w:w="872" w:type="dxa"/>
            <w:shd w:val="clear" w:color="auto" w:fill="auto"/>
            <w:noWrap/>
          </w:tcPr>
          <w:p w:rsidR="005A5C95" w:rsidRPr="007E582B" w:rsidRDefault="005A5C95" w:rsidP="005A5C95">
            <w:pPr>
              <w:rPr>
                <w:ins w:id="2765" w:author="Jens Ohm" w:date="2018-10-04T17:31:00Z"/>
                <w:sz w:val="20"/>
              </w:rPr>
            </w:pPr>
            <w:ins w:id="2766" w:author="Jens Ohm" w:date="2018-10-04T17:31:00Z">
              <w:r>
                <w:rPr>
                  <w:sz w:val="20"/>
                </w:rPr>
                <w:t>5.2.3.4</w:t>
              </w:r>
            </w:ins>
          </w:p>
        </w:tc>
        <w:tc>
          <w:tcPr>
            <w:tcW w:w="1733" w:type="dxa"/>
            <w:tcBorders>
              <w:right w:val="single" w:sz="8" w:space="0" w:color="auto"/>
            </w:tcBorders>
            <w:shd w:val="clear" w:color="auto" w:fill="auto"/>
            <w:noWrap/>
          </w:tcPr>
          <w:p w:rsidR="005A5C95" w:rsidRPr="007E582B" w:rsidRDefault="005A5C95" w:rsidP="005A5C95">
            <w:pPr>
              <w:rPr>
                <w:ins w:id="2767" w:author="Jens Ohm" w:date="2018-10-04T17:31:00Z"/>
                <w:sz w:val="20"/>
              </w:rPr>
            </w:pPr>
            <w:ins w:id="2768" w:author="Jens Ohm" w:date="2018-10-04T17:31:00Z">
              <w:r>
                <w:rPr>
                  <w:sz w:val="20"/>
                </w:rPr>
                <w:t>CCLM + MMLM (2 lines only, 1line at CTU top)</w:t>
              </w:r>
            </w:ins>
          </w:p>
        </w:tc>
        <w:tc>
          <w:tcPr>
            <w:tcW w:w="810" w:type="dxa"/>
            <w:tcBorders>
              <w:top w:val="single" w:sz="8" w:space="0" w:color="auto"/>
              <w:left w:val="single" w:sz="8" w:space="0" w:color="auto"/>
              <w:bottom w:val="single" w:sz="8" w:space="0" w:color="auto"/>
            </w:tcBorders>
            <w:shd w:val="clear" w:color="auto" w:fill="auto"/>
            <w:noWrap/>
            <w:vAlign w:val="center"/>
          </w:tcPr>
          <w:p w:rsidR="005A5C95" w:rsidRPr="00497091" w:rsidRDefault="005A5C95" w:rsidP="005A5C95">
            <w:pPr>
              <w:jc w:val="center"/>
              <w:rPr>
                <w:ins w:id="2769" w:author="Jens Ohm" w:date="2018-10-04T17:31:00Z"/>
                <w:rFonts w:eastAsia="PMingLiU"/>
                <w:color w:val="000000"/>
                <w:sz w:val="20"/>
                <w:lang w:eastAsia="zh-TW"/>
              </w:rPr>
            </w:pPr>
            <w:ins w:id="2770" w:author="Jens Ohm" w:date="2018-10-04T17:31:00Z">
              <w:r w:rsidRPr="00497091">
                <w:rPr>
                  <w:rFonts w:eastAsia="PMingLiU"/>
                  <w:color w:val="000000"/>
                  <w:sz w:val="20"/>
                  <w:lang w:eastAsia="zh-TW"/>
                </w:rPr>
                <w:t>-0.29%</w:t>
              </w:r>
            </w:ins>
          </w:p>
        </w:tc>
        <w:tc>
          <w:tcPr>
            <w:tcW w:w="810"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771" w:author="Jens Ohm" w:date="2018-10-04T17:31:00Z"/>
                <w:rFonts w:eastAsia="PMingLiU"/>
                <w:color w:val="000000"/>
                <w:sz w:val="20"/>
                <w:lang w:eastAsia="zh-TW"/>
              </w:rPr>
            </w:pPr>
            <w:ins w:id="2772" w:author="Jens Ohm" w:date="2018-10-04T17:31:00Z">
              <w:r w:rsidRPr="00497091">
                <w:rPr>
                  <w:rFonts w:eastAsia="PMingLiU"/>
                  <w:color w:val="000000"/>
                  <w:sz w:val="20"/>
                  <w:lang w:eastAsia="zh-TW"/>
                </w:rPr>
                <w:t>-2.52%</w:t>
              </w:r>
            </w:ins>
          </w:p>
        </w:tc>
        <w:tc>
          <w:tcPr>
            <w:tcW w:w="810"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773" w:author="Jens Ohm" w:date="2018-10-04T17:31:00Z"/>
                <w:rFonts w:eastAsia="PMingLiU"/>
                <w:color w:val="000000"/>
                <w:sz w:val="20"/>
                <w:lang w:eastAsia="zh-TW"/>
              </w:rPr>
            </w:pPr>
            <w:ins w:id="2774" w:author="Jens Ohm" w:date="2018-10-04T17:31:00Z">
              <w:r w:rsidRPr="00497091">
                <w:rPr>
                  <w:rFonts w:eastAsia="PMingLiU"/>
                  <w:color w:val="000000"/>
                  <w:sz w:val="20"/>
                  <w:lang w:eastAsia="zh-TW"/>
                </w:rPr>
                <w:t>-2.36%</w:t>
              </w:r>
            </w:ins>
          </w:p>
        </w:tc>
        <w:tc>
          <w:tcPr>
            <w:tcW w:w="683" w:type="dxa"/>
            <w:tcBorders>
              <w:top w:val="single" w:sz="8" w:space="0" w:color="auto"/>
              <w:bottom w:val="single" w:sz="8" w:space="0" w:color="auto"/>
            </w:tcBorders>
            <w:shd w:val="clear" w:color="auto" w:fill="auto"/>
            <w:noWrap/>
            <w:vAlign w:val="center"/>
          </w:tcPr>
          <w:p w:rsidR="005A5C95" w:rsidRPr="00497091" w:rsidRDefault="005A5C95" w:rsidP="005A5C95">
            <w:pPr>
              <w:jc w:val="center"/>
              <w:rPr>
                <w:ins w:id="2775" w:author="Jens Ohm" w:date="2018-10-04T17:31:00Z"/>
                <w:rFonts w:eastAsia="PMingLiU"/>
                <w:color w:val="000000"/>
                <w:sz w:val="20"/>
                <w:lang w:eastAsia="zh-TW"/>
              </w:rPr>
            </w:pPr>
            <w:ins w:id="2776" w:author="Jens Ohm" w:date="2018-10-04T17:31:00Z">
              <w:r w:rsidRPr="00497091">
                <w:rPr>
                  <w:rFonts w:eastAsia="PMingLiU"/>
                  <w:color w:val="000000"/>
                  <w:sz w:val="20"/>
                  <w:lang w:eastAsia="zh-TW"/>
                </w:rPr>
                <w:t>101%</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497091" w:rsidRDefault="005A5C95" w:rsidP="005A5C95">
            <w:pPr>
              <w:jc w:val="center"/>
              <w:rPr>
                <w:ins w:id="2777" w:author="Jens Ohm" w:date="2018-10-04T17:31:00Z"/>
                <w:rFonts w:eastAsia="PMingLiU"/>
                <w:color w:val="000000"/>
                <w:sz w:val="20"/>
                <w:lang w:eastAsia="zh-TW"/>
              </w:rPr>
            </w:pPr>
            <w:ins w:id="2778" w:author="Jens Ohm" w:date="2018-10-04T17:31:00Z">
              <w:r w:rsidRPr="00497091">
                <w:rPr>
                  <w:rFonts w:eastAsia="PMingLiU"/>
                  <w:color w:val="000000"/>
                  <w:sz w:val="20"/>
                  <w:lang w:eastAsia="zh-TW"/>
                </w:rPr>
                <w:t>99%</w:t>
              </w:r>
            </w:ins>
          </w:p>
        </w:tc>
        <w:tc>
          <w:tcPr>
            <w:tcW w:w="884" w:type="dxa"/>
            <w:tcBorders>
              <w:top w:val="single" w:sz="8" w:space="0" w:color="auto"/>
              <w:left w:val="single" w:sz="8" w:space="0" w:color="auto"/>
              <w:bottom w:val="single" w:sz="8" w:space="0" w:color="auto"/>
            </w:tcBorders>
            <w:shd w:val="clear" w:color="auto" w:fill="auto"/>
            <w:noWrap/>
            <w:vAlign w:val="center"/>
          </w:tcPr>
          <w:p w:rsidR="005A5C95" w:rsidRPr="00897D40" w:rsidRDefault="005A5C95" w:rsidP="005A5C95">
            <w:pPr>
              <w:jc w:val="center"/>
              <w:rPr>
                <w:ins w:id="2779" w:author="Jens Ohm" w:date="2018-10-04T17:31:00Z"/>
                <w:rFonts w:eastAsia="PMingLiU"/>
                <w:color w:val="000000"/>
                <w:sz w:val="20"/>
                <w:lang w:eastAsia="zh-TW"/>
              </w:rPr>
            </w:pPr>
            <w:ins w:id="2780" w:author="Jens Ohm" w:date="2018-10-04T17:31:00Z">
              <w:r w:rsidRPr="00897D40">
                <w:rPr>
                  <w:rFonts w:eastAsia="PMingLiU"/>
                  <w:color w:val="000000"/>
                  <w:sz w:val="20"/>
                  <w:lang w:eastAsia="zh-TW"/>
                </w:rPr>
                <w:t>-0.12%</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81" w:author="Jens Ohm" w:date="2018-10-04T17:31:00Z"/>
                <w:rFonts w:eastAsia="PMingLiU"/>
                <w:color w:val="000000"/>
                <w:sz w:val="20"/>
                <w:lang w:eastAsia="zh-TW"/>
              </w:rPr>
            </w:pPr>
            <w:ins w:id="2782" w:author="Jens Ohm" w:date="2018-10-04T17:31:00Z">
              <w:r w:rsidRPr="00897D40">
                <w:rPr>
                  <w:rFonts w:eastAsia="PMingLiU"/>
                  <w:color w:val="000000"/>
                  <w:sz w:val="20"/>
                  <w:lang w:eastAsia="zh-TW"/>
                </w:rPr>
                <w:t>-2.25%</w:t>
              </w:r>
            </w:ins>
          </w:p>
        </w:tc>
        <w:tc>
          <w:tcPr>
            <w:tcW w:w="81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83" w:author="Jens Ohm" w:date="2018-10-04T17:31:00Z"/>
                <w:rFonts w:eastAsia="PMingLiU"/>
                <w:color w:val="000000"/>
                <w:sz w:val="20"/>
                <w:lang w:eastAsia="zh-TW"/>
              </w:rPr>
            </w:pPr>
            <w:ins w:id="2784" w:author="Jens Ohm" w:date="2018-10-04T17:31:00Z">
              <w:r w:rsidRPr="00897D40">
                <w:rPr>
                  <w:rFonts w:eastAsia="PMingLiU"/>
                  <w:color w:val="000000"/>
                  <w:sz w:val="20"/>
                  <w:lang w:eastAsia="zh-TW"/>
                </w:rPr>
                <w:t>-1.79%</w:t>
              </w:r>
            </w:ins>
          </w:p>
        </w:tc>
        <w:tc>
          <w:tcPr>
            <w:tcW w:w="730" w:type="dxa"/>
            <w:tcBorders>
              <w:top w:val="single" w:sz="8" w:space="0" w:color="auto"/>
              <w:bottom w:val="single" w:sz="8" w:space="0" w:color="auto"/>
            </w:tcBorders>
            <w:shd w:val="clear" w:color="auto" w:fill="auto"/>
            <w:noWrap/>
            <w:vAlign w:val="center"/>
          </w:tcPr>
          <w:p w:rsidR="005A5C95" w:rsidRPr="00897D40" w:rsidRDefault="005A5C95" w:rsidP="005A5C95">
            <w:pPr>
              <w:jc w:val="center"/>
              <w:rPr>
                <w:ins w:id="2785" w:author="Jens Ohm" w:date="2018-10-04T17:31:00Z"/>
                <w:rFonts w:eastAsia="PMingLiU"/>
                <w:color w:val="000000"/>
                <w:sz w:val="20"/>
                <w:lang w:eastAsia="zh-TW"/>
              </w:rPr>
            </w:pPr>
            <w:ins w:id="2786" w:author="Jens Ohm" w:date="2018-10-04T17:31:00Z">
              <w:r w:rsidRPr="00897D40">
                <w:rPr>
                  <w:rFonts w:eastAsia="PMingLiU"/>
                  <w:color w:val="000000"/>
                  <w:sz w:val="20"/>
                  <w:lang w:eastAsia="zh-TW"/>
                </w:rPr>
                <w:t>100%</w:t>
              </w:r>
            </w:ins>
          </w:p>
        </w:tc>
        <w:tc>
          <w:tcPr>
            <w:tcW w:w="683" w:type="dxa"/>
            <w:tcBorders>
              <w:top w:val="single" w:sz="8" w:space="0" w:color="auto"/>
              <w:bottom w:val="single" w:sz="8" w:space="0" w:color="auto"/>
              <w:right w:val="single" w:sz="8" w:space="0" w:color="auto"/>
            </w:tcBorders>
            <w:shd w:val="clear" w:color="auto" w:fill="auto"/>
            <w:noWrap/>
            <w:vAlign w:val="center"/>
          </w:tcPr>
          <w:p w:rsidR="005A5C95" w:rsidRPr="00897D40" w:rsidRDefault="005A5C95" w:rsidP="005A5C95">
            <w:pPr>
              <w:jc w:val="center"/>
              <w:rPr>
                <w:ins w:id="2787" w:author="Jens Ohm" w:date="2018-10-04T17:31:00Z"/>
                <w:rFonts w:eastAsia="PMingLiU"/>
                <w:color w:val="000000"/>
                <w:sz w:val="20"/>
                <w:lang w:eastAsia="zh-TW"/>
              </w:rPr>
            </w:pPr>
            <w:ins w:id="2788" w:author="Jens Ohm" w:date="2018-10-04T17:31:00Z">
              <w:r w:rsidRPr="00897D40">
                <w:rPr>
                  <w:rFonts w:eastAsia="PMingLiU"/>
                  <w:color w:val="000000"/>
                  <w:sz w:val="20"/>
                  <w:lang w:eastAsia="zh-TW"/>
                </w:rPr>
                <w:t>99%</w:t>
              </w:r>
            </w:ins>
          </w:p>
        </w:tc>
      </w:tr>
      <w:tr w:rsidR="005A5C95" w:rsidRPr="007E582B" w:rsidTr="005A5C95">
        <w:trPr>
          <w:trHeight w:val="300"/>
          <w:ins w:id="2789" w:author="Jens Ohm" w:date="2018-10-04T17:31:00Z"/>
        </w:trPr>
        <w:tc>
          <w:tcPr>
            <w:tcW w:w="872" w:type="dxa"/>
            <w:shd w:val="clear" w:color="auto" w:fill="auto"/>
            <w:noWrap/>
          </w:tcPr>
          <w:p w:rsidR="005A5C95" w:rsidRPr="007979D8" w:rsidRDefault="005A5C95" w:rsidP="005A5C95">
            <w:pPr>
              <w:rPr>
                <w:ins w:id="2790" w:author="Jens Ohm" w:date="2018-10-04T17:31:00Z"/>
                <w:rFonts w:eastAsia="PMingLiU"/>
                <w:sz w:val="20"/>
                <w:lang w:eastAsia="zh-TW"/>
              </w:rPr>
            </w:pPr>
            <w:ins w:id="2791" w:author="Jens Ohm" w:date="2018-10-04T17:31:00Z">
              <w:r w:rsidRPr="007E582B">
                <w:rPr>
                  <w:sz w:val="20"/>
                </w:rPr>
                <w:t>5.3.1</w:t>
              </w:r>
              <w:r>
                <w:rPr>
                  <w:sz w:val="20"/>
                </w:rPr>
                <w:t>.1</w:t>
              </w:r>
            </w:ins>
          </w:p>
          <w:p w:rsidR="005A5C95" w:rsidRPr="00786F4C" w:rsidRDefault="005A5C95" w:rsidP="005A5C95">
            <w:pPr>
              <w:rPr>
                <w:ins w:id="2792" w:author="Jens Ohm" w:date="2018-10-04T17:31:00Z"/>
                <w:rFonts w:eastAsia="PMingLiU"/>
                <w:sz w:val="20"/>
                <w:lang w:eastAsia="zh-TW"/>
              </w:rPr>
            </w:pPr>
          </w:p>
        </w:tc>
        <w:tc>
          <w:tcPr>
            <w:tcW w:w="1733" w:type="dxa"/>
            <w:tcBorders>
              <w:right w:val="single" w:sz="8" w:space="0" w:color="auto"/>
            </w:tcBorders>
            <w:shd w:val="clear" w:color="auto" w:fill="auto"/>
            <w:noWrap/>
          </w:tcPr>
          <w:p w:rsidR="005A5C95" w:rsidRPr="00466F37" w:rsidRDefault="005A5C95" w:rsidP="005A5C95">
            <w:pPr>
              <w:rPr>
                <w:ins w:id="2793" w:author="Jens Ohm" w:date="2018-10-04T17:31:00Z"/>
                <w:rFonts w:eastAsia="PMingLiU"/>
                <w:sz w:val="20"/>
                <w:lang w:eastAsia="zh-TW"/>
              </w:rPr>
            </w:pPr>
            <w:ins w:id="2794" w:author="Jens Ohm" w:date="2018-10-04T17:31:00Z">
              <w:r w:rsidRPr="007E582B">
                <w:rPr>
                  <w:sz w:val="20"/>
                </w:rPr>
                <w:t>MNLM</w:t>
              </w:r>
              <w:r>
                <w:rPr>
                  <w:rFonts w:eastAsia="PMingLiU" w:hint="eastAsia"/>
                  <w:sz w:val="20"/>
                  <w:lang w:eastAsia="zh-TW"/>
                </w:rPr>
                <w:t xml:space="preserve"> w/o CTU boundary line buffer restriction: </w:t>
              </w:r>
              <w:r>
                <w:rPr>
                  <w:rFonts w:eastAsia="PMingLiU" w:hint="eastAsia"/>
                  <w:lang w:eastAsia="zh-TW"/>
                </w:rPr>
                <w:lastRenderedPageBreak/>
                <w:t>CCLM + CCLM Cb-to-Cr + MMLM +   Above-MMLM + Left-MMLM</w:t>
              </w:r>
            </w:ins>
          </w:p>
        </w:tc>
        <w:tc>
          <w:tcPr>
            <w:tcW w:w="810" w:type="dxa"/>
            <w:tcBorders>
              <w:top w:val="single" w:sz="8" w:space="0" w:color="auto"/>
              <w:left w:val="single" w:sz="8" w:space="0" w:color="auto"/>
              <w:bottom w:val="single" w:sz="8" w:space="0" w:color="auto"/>
            </w:tcBorders>
            <w:shd w:val="clear" w:color="auto" w:fill="auto"/>
            <w:noWrap/>
            <w:vAlign w:val="bottom"/>
          </w:tcPr>
          <w:p w:rsidR="005A5C95" w:rsidRPr="007E582B" w:rsidRDefault="005A5C95" w:rsidP="005A5C95">
            <w:pPr>
              <w:jc w:val="center"/>
              <w:rPr>
                <w:ins w:id="2795" w:author="Jens Ohm" w:date="2018-10-04T17:31:00Z"/>
                <w:sz w:val="20"/>
              </w:rPr>
            </w:pPr>
            <w:ins w:id="2796" w:author="Jens Ohm" w:date="2018-10-04T17:31:00Z">
              <w:r>
                <w:rPr>
                  <w:rFonts w:eastAsia="Times New Roman"/>
                  <w:color w:val="000000"/>
                  <w:sz w:val="20"/>
                </w:rPr>
                <w:lastRenderedPageBreak/>
                <w:t>-0.</w:t>
              </w:r>
              <w:r>
                <w:rPr>
                  <w:rFonts w:eastAsia="PMingLiU" w:hint="eastAsia"/>
                  <w:color w:val="000000"/>
                  <w:sz w:val="20"/>
                  <w:lang w:eastAsia="zh-TW"/>
                </w:rPr>
                <w:t>60</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5A5C95" w:rsidRPr="007E582B" w:rsidRDefault="005A5C95" w:rsidP="005A5C95">
            <w:pPr>
              <w:jc w:val="center"/>
              <w:rPr>
                <w:ins w:id="2797" w:author="Jens Ohm" w:date="2018-10-04T17:31:00Z"/>
                <w:sz w:val="20"/>
              </w:rPr>
            </w:pPr>
            <w:ins w:id="2798" w:author="Jens Ohm" w:date="2018-10-04T17:31:00Z">
              <w:r w:rsidRPr="007E582B">
                <w:rPr>
                  <w:rFonts w:eastAsia="Times New Roman"/>
                  <w:color w:val="000000"/>
                  <w:sz w:val="20"/>
                </w:rPr>
                <w:t>-6.</w:t>
              </w:r>
              <w:r>
                <w:rPr>
                  <w:rFonts w:eastAsia="PMingLiU" w:hint="eastAsia"/>
                  <w:color w:val="000000"/>
                  <w:sz w:val="20"/>
                  <w:lang w:eastAsia="zh-TW"/>
                </w:rPr>
                <w:t>33</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5A5C95" w:rsidRPr="007E582B" w:rsidRDefault="005A5C95" w:rsidP="005A5C95">
            <w:pPr>
              <w:jc w:val="center"/>
              <w:rPr>
                <w:ins w:id="2799" w:author="Jens Ohm" w:date="2018-10-04T17:31:00Z"/>
                <w:sz w:val="20"/>
              </w:rPr>
            </w:pPr>
            <w:ins w:id="2800" w:author="Jens Ohm" w:date="2018-10-04T17:31:00Z">
              <w:r w:rsidRPr="007E582B">
                <w:rPr>
                  <w:rFonts w:eastAsia="Times New Roman"/>
                  <w:color w:val="000000"/>
                  <w:sz w:val="20"/>
                </w:rPr>
                <w:t>-6.</w:t>
              </w:r>
              <w:r>
                <w:rPr>
                  <w:rFonts w:eastAsia="PMingLiU" w:hint="eastAsia"/>
                  <w:color w:val="000000"/>
                  <w:sz w:val="20"/>
                  <w:lang w:eastAsia="zh-TW"/>
                </w:rPr>
                <w:t>54</w:t>
              </w:r>
              <w:r w:rsidRPr="007E582B">
                <w:rPr>
                  <w:rFonts w:eastAsia="Times New Roman"/>
                  <w:color w:val="000000"/>
                  <w:sz w:val="20"/>
                </w:rPr>
                <w:t>%</w:t>
              </w:r>
            </w:ins>
          </w:p>
        </w:tc>
        <w:tc>
          <w:tcPr>
            <w:tcW w:w="683" w:type="dxa"/>
            <w:tcBorders>
              <w:top w:val="single" w:sz="8" w:space="0" w:color="auto"/>
              <w:bottom w:val="single" w:sz="8" w:space="0" w:color="auto"/>
            </w:tcBorders>
            <w:shd w:val="clear" w:color="auto" w:fill="auto"/>
            <w:noWrap/>
            <w:vAlign w:val="bottom"/>
          </w:tcPr>
          <w:p w:rsidR="005A5C95" w:rsidRPr="007E582B" w:rsidRDefault="005A5C95" w:rsidP="005A5C95">
            <w:pPr>
              <w:jc w:val="center"/>
              <w:rPr>
                <w:ins w:id="2801" w:author="Jens Ohm" w:date="2018-10-04T17:31:00Z"/>
                <w:sz w:val="20"/>
              </w:rPr>
            </w:pPr>
            <w:ins w:id="2802" w:author="Jens Ohm" w:date="2018-10-04T17:31:00Z">
              <w:r w:rsidRPr="007E582B">
                <w:rPr>
                  <w:rFonts w:eastAsia="Times New Roman"/>
                  <w:color w:val="000000"/>
                  <w:sz w:val="20"/>
                </w:rPr>
                <w:t>1</w:t>
              </w:r>
              <w:r>
                <w:rPr>
                  <w:rFonts w:eastAsia="PMingLiU" w:hint="eastAsia"/>
                  <w:color w:val="000000"/>
                  <w:sz w:val="20"/>
                  <w:lang w:eastAsia="zh-TW"/>
                </w:rPr>
                <w:t>03</w:t>
              </w:r>
              <w:r w:rsidRPr="007E582B">
                <w:rPr>
                  <w:rFonts w:eastAsia="Times New Roman"/>
                  <w:color w:val="000000"/>
                  <w:sz w:val="20"/>
                </w:rPr>
                <w:t>%</w:t>
              </w:r>
            </w:ins>
          </w:p>
        </w:tc>
        <w:tc>
          <w:tcPr>
            <w:tcW w:w="683" w:type="dxa"/>
            <w:tcBorders>
              <w:top w:val="single" w:sz="8" w:space="0" w:color="auto"/>
              <w:bottom w:val="single" w:sz="8" w:space="0" w:color="auto"/>
              <w:right w:val="single" w:sz="8" w:space="0" w:color="auto"/>
            </w:tcBorders>
            <w:shd w:val="clear" w:color="auto" w:fill="auto"/>
            <w:noWrap/>
            <w:vAlign w:val="bottom"/>
          </w:tcPr>
          <w:p w:rsidR="005A5C95" w:rsidRPr="007E582B" w:rsidRDefault="005A5C95" w:rsidP="005A5C95">
            <w:pPr>
              <w:jc w:val="center"/>
              <w:rPr>
                <w:ins w:id="2803" w:author="Jens Ohm" w:date="2018-10-04T17:31:00Z"/>
                <w:sz w:val="20"/>
              </w:rPr>
            </w:pPr>
            <w:ins w:id="2804" w:author="Jens Ohm" w:date="2018-10-04T17:31:00Z">
              <w:r w:rsidRPr="007E582B">
                <w:rPr>
                  <w:rFonts w:eastAsia="Times New Roman"/>
                  <w:color w:val="000000"/>
                  <w:sz w:val="20"/>
                </w:rPr>
                <w:t>10</w:t>
              </w:r>
              <w:r>
                <w:rPr>
                  <w:rFonts w:eastAsia="PMingLiU" w:hint="eastAsia"/>
                  <w:color w:val="000000"/>
                  <w:sz w:val="20"/>
                  <w:lang w:eastAsia="zh-TW"/>
                </w:rPr>
                <w:t>2</w:t>
              </w:r>
              <w:r w:rsidRPr="007E582B">
                <w:rPr>
                  <w:rFonts w:eastAsia="Times New Roman"/>
                  <w:color w:val="000000"/>
                  <w:sz w:val="20"/>
                </w:rPr>
                <w:t>%</w:t>
              </w:r>
            </w:ins>
          </w:p>
        </w:tc>
        <w:tc>
          <w:tcPr>
            <w:tcW w:w="884" w:type="dxa"/>
            <w:tcBorders>
              <w:top w:val="single" w:sz="8" w:space="0" w:color="auto"/>
              <w:left w:val="single" w:sz="8" w:space="0" w:color="auto"/>
              <w:bottom w:val="single" w:sz="8" w:space="0" w:color="auto"/>
            </w:tcBorders>
            <w:shd w:val="clear" w:color="auto" w:fill="auto"/>
            <w:noWrap/>
            <w:vAlign w:val="bottom"/>
          </w:tcPr>
          <w:p w:rsidR="005A5C95" w:rsidRPr="007E582B" w:rsidRDefault="005A5C95" w:rsidP="005A5C95">
            <w:pPr>
              <w:jc w:val="center"/>
              <w:rPr>
                <w:ins w:id="2805" w:author="Jens Ohm" w:date="2018-10-04T17:31:00Z"/>
                <w:sz w:val="20"/>
              </w:rPr>
            </w:pPr>
            <w:ins w:id="2806" w:author="Jens Ohm" w:date="2018-10-04T17:31:00Z">
              <w:r w:rsidRPr="007E582B">
                <w:rPr>
                  <w:rFonts w:eastAsia="Times New Roman"/>
                  <w:color w:val="000000"/>
                  <w:sz w:val="20"/>
                </w:rPr>
                <w:t>-0.</w:t>
              </w:r>
              <w:r>
                <w:rPr>
                  <w:rFonts w:eastAsia="PMingLiU" w:hint="eastAsia"/>
                  <w:color w:val="000000"/>
                  <w:sz w:val="20"/>
                  <w:lang w:eastAsia="zh-TW"/>
                </w:rPr>
                <w:t>30</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5A5C95" w:rsidRPr="007E582B" w:rsidRDefault="005A5C95" w:rsidP="005A5C95">
            <w:pPr>
              <w:jc w:val="center"/>
              <w:rPr>
                <w:ins w:id="2807" w:author="Jens Ohm" w:date="2018-10-04T17:31:00Z"/>
                <w:sz w:val="20"/>
              </w:rPr>
            </w:pPr>
            <w:ins w:id="2808" w:author="Jens Ohm" w:date="2018-10-04T17:31:00Z">
              <w:r w:rsidRPr="007E582B">
                <w:rPr>
                  <w:rFonts w:eastAsia="Times New Roman"/>
                  <w:color w:val="000000"/>
                  <w:sz w:val="20"/>
                </w:rPr>
                <w:t>-5.</w:t>
              </w:r>
              <w:r>
                <w:rPr>
                  <w:rFonts w:eastAsia="PMingLiU" w:hint="eastAsia"/>
                  <w:color w:val="000000"/>
                  <w:sz w:val="20"/>
                  <w:lang w:eastAsia="zh-TW"/>
                </w:rPr>
                <w:t>56</w:t>
              </w:r>
              <w:r w:rsidRPr="007E582B">
                <w:rPr>
                  <w:rFonts w:eastAsia="Times New Roman"/>
                  <w:color w:val="000000"/>
                  <w:sz w:val="20"/>
                </w:rPr>
                <w:t>%</w:t>
              </w:r>
            </w:ins>
          </w:p>
        </w:tc>
        <w:tc>
          <w:tcPr>
            <w:tcW w:w="810" w:type="dxa"/>
            <w:tcBorders>
              <w:top w:val="single" w:sz="8" w:space="0" w:color="auto"/>
              <w:bottom w:val="single" w:sz="8" w:space="0" w:color="auto"/>
            </w:tcBorders>
            <w:shd w:val="clear" w:color="auto" w:fill="auto"/>
            <w:noWrap/>
            <w:vAlign w:val="bottom"/>
          </w:tcPr>
          <w:p w:rsidR="005A5C95" w:rsidRPr="007E582B" w:rsidRDefault="005A5C95" w:rsidP="005A5C95">
            <w:pPr>
              <w:jc w:val="center"/>
              <w:rPr>
                <w:ins w:id="2809" w:author="Jens Ohm" w:date="2018-10-04T17:31:00Z"/>
                <w:sz w:val="20"/>
              </w:rPr>
            </w:pPr>
            <w:ins w:id="2810" w:author="Jens Ohm" w:date="2018-10-04T17:31:00Z">
              <w:r w:rsidRPr="007E582B">
                <w:rPr>
                  <w:rFonts w:eastAsia="Times New Roman"/>
                  <w:color w:val="000000"/>
                  <w:sz w:val="20"/>
                </w:rPr>
                <w:t>-5.</w:t>
              </w:r>
              <w:r>
                <w:rPr>
                  <w:rFonts w:eastAsia="PMingLiU" w:hint="eastAsia"/>
                  <w:color w:val="000000"/>
                  <w:sz w:val="20"/>
                  <w:lang w:eastAsia="zh-TW"/>
                </w:rPr>
                <w:t>90</w:t>
              </w:r>
              <w:r w:rsidRPr="007E582B">
                <w:rPr>
                  <w:rFonts w:eastAsia="Times New Roman"/>
                  <w:color w:val="000000"/>
                  <w:sz w:val="20"/>
                </w:rPr>
                <w:t>%</w:t>
              </w:r>
            </w:ins>
          </w:p>
        </w:tc>
        <w:tc>
          <w:tcPr>
            <w:tcW w:w="730" w:type="dxa"/>
            <w:tcBorders>
              <w:top w:val="single" w:sz="8" w:space="0" w:color="auto"/>
              <w:bottom w:val="single" w:sz="8" w:space="0" w:color="auto"/>
            </w:tcBorders>
            <w:shd w:val="clear" w:color="auto" w:fill="auto"/>
            <w:noWrap/>
            <w:vAlign w:val="bottom"/>
          </w:tcPr>
          <w:p w:rsidR="005A5C95" w:rsidRPr="007E582B" w:rsidRDefault="005A5C95" w:rsidP="005A5C95">
            <w:pPr>
              <w:jc w:val="center"/>
              <w:rPr>
                <w:ins w:id="2811" w:author="Jens Ohm" w:date="2018-10-04T17:31:00Z"/>
                <w:sz w:val="20"/>
              </w:rPr>
            </w:pPr>
            <w:ins w:id="2812" w:author="Jens Ohm" w:date="2018-10-04T17:31:00Z">
              <w:r w:rsidRPr="007E582B">
                <w:rPr>
                  <w:rFonts w:eastAsia="Times New Roman"/>
                  <w:color w:val="000000"/>
                  <w:sz w:val="20"/>
                </w:rPr>
                <w:t>10</w:t>
              </w:r>
              <w:r>
                <w:rPr>
                  <w:rFonts w:eastAsia="PMingLiU" w:hint="eastAsia"/>
                  <w:color w:val="000000"/>
                  <w:sz w:val="20"/>
                  <w:lang w:eastAsia="zh-TW"/>
                </w:rPr>
                <w:t>3</w:t>
              </w:r>
              <w:r w:rsidRPr="007E582B">
                <w:rPr>
                  <w:rFonts w:eastAsia="Times New Roman"/>
                  <w:color w:val="000000"/>
                  <w:sz w:val="20"/>
                </w:rPr>
                <w:t>%</w:t>
              </w:r>
            </w:ins>
          </w:p>
        </w:tc>
        <w:tc>
          <w:tcPr>
            <w:tcW w:w="683" w:type="dxa"/>
            <w:tcBorders>
              <w:top w:val="single" w:sz="8" w:space="0" w:color="auto"/>
              <w:bottom w:val="single" w:sz="8" w:space="0" w:color="auto"/>
              <w:right w:val="single" w:sz="8" w:space="0" w:color="auto"/>
            </w:tcBorders>
            <w:shd w:val="clear" w:color="auto" w:fill="auto"/>
            <w:noWrap/>
            <w:vAlign w:val="bottom"/>
          </w:tcPr>
          <w:p w:rsidR="005A5C95" w:rsidRPr="007E582B" w:rsidRDefault="005A5C95" w:rsidP="005A5C95">
            <w:pPr>
              <w:jc w:val="center"/>
              <w:rPr>
                <w:ins w:id="2813" w:author="Jens Ohm" w:date="2018-10-04T17:31:00Z"/>
                <w:sz w:val="20"/>
              </w:rPr>
            </w:pPr>
            <w:ins w:id="2814" w:author="Jens Ohm" w:date="2018-10-04T17:31:00Z">
              <w:r>
                <w:rPr>
                  <w:rFonts w:eastAsia="Times New Roman"/>
                  <w:color w:val="000000"/>
                  <w:sz w:val="20"/>
                </w:rPr>
                <w:t>10</w:t>
              </w:r>
              <w:r>
                <w:rPr>
                  <w:rFonts w:eastAsia="PMingLiU" w:hint="eastAsia"/>
                  <w:color w:val="000000"/>
                  <w:sz w:val="20"/>
                  <w:lang w:eastAsia="zh-TW"/>
                </w:rPr>
                <w:t>2</w:t>
              </w:r>
              <w:r w:rsidRPr="007E582B">
                <w:rPr>
                  <w:rFonts w:eastAsia="Times New Roman"/>
                  <w:color w:val="000000"/>
                  <w:sz w:val="20"/>
                </w:rPr>
                <w:t>%</w:t>
              </w:r>
            </w:ins>
          </w:p>
        </w:tc>
      </w:tr>
    </w:tbl>
    <w:p w:rsidR="005A5C95" w:rsidRDefault="005A5C95" w:rsidP="009102B3">
      <w:pPr>
        <w:rPr>
          <w:ins w:id="2815" w:author="Jens Ohm" w:date="2018-10-04T17:31:00Z"/>
          <w:lang w:eastAsia="de-DE"/>
        </w:rPr>
      </w:pPr>
    </w:p>
    <w:p w:rsidR="005A5C95" w:rsidRDefault="005A5C95" w:rsidP="009102B3">
      <w:pPr>
        <w:rPr>
          <w:ins w:id="2816" w:author="Jens Ohm" w:date="2018-10-04T16:10:00Z"/>
          <w:lang w:eastAsia="de-DE"/>
        </w:rPr>
      </w:pPr>
    </w:p>
    <w:p w:rsidR="00082A84" w:rsidRDefault="00082A84" w:rsidP="009102B3">
      <w:pPr>
        <w:rPr>
          <w:ins w:id="2817" w:author="Jens Ohm" w:date="2018-10-04T16:11:00Z"/>
          <w:lang w:eastAsia="de-DE"/>
        </w:rPr>
      </w:pPr>
      <w:ins w:id="2818" w:author="Jens Ohm" w:date="2018-10-04T16:10:00Z">
        <w:r>
          <w:rPr>
            <w:lang w:eastAsia="de-DE"/>
          </w:rPr>
          <w:t xml:space="preserve">MMLM: Multiple Model </w:t>
        </w:r>
      </w:ins>
      <w:ins w:id="2819" w:author="Jens Ohm" w:date="2018-10-04T16:11:00Z">
        <w:r>
          <w:rPr>
            <w:lang w:eastAsia="de-DE"/>
          </w:rPr>
          <w:t xml:space="preserve">LM – using </w:t>
        </w:r>
      </w:ins>
      <w:ins w:id="2820" w:author="Jens Ohm" w:date="2018-10-04T16:19:00Z">
        <w:r>
          <w:rPr>
            <w:lang w:eastAsia="de-DE"/>
          </w:rPr>
          <w:t xml:space="preserve">2 rows, classification of luma samples </w:t>
        </w:r>
      </w:ins>
      <w:ins w:id="2821" w:author="Jens Ohm" w:date="2018-10-04T17:40:00Z">
        <w:r w:rsidR="005A5C95">
          <w:rPr>
            <w:lang w:eastAsia="de-DE"/>
          </w:rPr>
          <w:t xml:space="preserve">(based on their average with thresholding) </w:t>
        </w:r>
      </w:ins>
      <w:ins w:id="2822" w:author="Jens Ohm" w:date="2018-10-04T16:19:00Z">
        <w:r>
          <w:rPr>
            <w:lang w:eastAsia="de-DE"/>
          </w:rPr>
          <w:t xml:space="preserve">to </w:t>
        </w:r>
      </w:ins>
      <w:ins w:id="2823" w:author="Jens Ohm" w:date="2018-10-04T16:20:00Z">
        <w:r>
          <w:rPr>
            <w:lang w:eastAsia="de-DE"/>
          </w:rPr>
          <w:t>use</w:t>
        </w:r>
      </w:ins>
      <w:ins w:id="2824" w:author="Jens Ohm" w:date="2018-10-04T16:19:00Z">
        <w:r>
          <w:rPr>
            <w:lang w:eastAsia="de-DE"/>
          </w:rPr>
          <w:t xml:space="preserve"> one</w:t>
        </w:r>
      </w:ins>
      <w:ins w:id="2825" w:author="Jens Ohm" w:date="2018-10-04T16:20:00Z">
        <w:r>
          <w:rPr>
            <w:lang w:eastAsia="de-DE"/>
          </w:rPr>
          <w:t xml:space="preserve"> of two models</w:t>
        </w:r>
      </w:ins>
      <w:ins w:id="2826" w:author="Jens Ohm" w:date="2018-10-04T16:19:00Z">
        <w:r>
          <w:rPr>
            <w:lang w:eastAsia="de-DE"/>
          </w:rPr>
          <w:t xml:space="preserve"> </w:t>
        </w:r>
      </w:ins>
    </w:p>
    <w:p w:rsidR="00082A84" w:rsidRDefault="00082A84" w:rsidP="009102B3">
      <w:pPr>
        <w:rPr>
          <w:ins w:id="2827" w:author="Jens Ohm" w:date="2018-10-04T16:11:00Z"/>
          <w:lang w:eastAsia="de-DE"/>
        </w:rPr>
      </w:pPr>
      <w:ins w:id="2828" w:author="Jens Ohm" w:date="2018-10-04T16:11:00Z">
        <w:r>
          <w:rPr>
            <w:lang w:eastAsia="de-DE"/>
          </w:rPr>
          <w:t>MNLM: M</w:t>
        </w:r>
      </w:ins>
      <w:ins w:id="2829" w:author="Jens Ohm" w:date="2018-10-04T16:12:00Z">
        <w:r>
          <w:rPr>
            <w:lang w:eastAsia="de-DE"/>
          </w:rPr>
          <w:t>ultiple Neighbor LM</w:t>
        </w:r>
      </w:ins>
      <w:ins w:id="2830" w:author="Jens Ohm" w:date="2018-10-04T16:16:00Z">
        <w:r>
          <w:rPr>
            <w:lang w:eastAsia="de-DE"/>
          </w:rPr>
          <w:t xml:space="preserve"> – extends MMLM by using samples </w:t>
        </w:r>
      </w:ins>
      <w:ins w:id="2831" w:author="Jens Ohm" w:date="2018-10-04T16:17:00Z">
        <w:r>
          <w:rPr>
            <w:lang w:eastAsia="de-DE"/>
          </w:rPr>
          <w:t>from left neighbor, above neighbor, or both</w:t>
        </w:r>
      </w:ins>
    </w:p>
    <w:p w:rsidR="00082A84" w:rsidRDefault="00082A84" w:rsidP="009102B3">
      <w:pPr>
        <w:rPr>
          <w:ins w:id="2832" w:author="Jens Ohm" w:date="2018-10-04T16:11:00Z"/>
          <w:lang w:eastAsia="de-DE"/>
        </w:rPr>
      </w:pPr>
      <w:ins w:id="2833" w:author="Jens Ohm" w:date="2018-10-04T16:11:00Z">
        <w:r>
          <w:rPr>
            <w:lang w:eastAsia="de-DE"/>
          </w:rPr>
          <w:t>MDLM</w:t>
        </w:r>
      </w:ins>
      <w:ins w:id="2834" w:author="Jens Ohm" w:date="2018-10-04T16:12:00Z">
        <w:r>
          <w:rPr>
            <w:lang w:eastAsia="de-DE"/>
          </w:rPr>
          <w:t xml:space="preserve">: Multi-directional LM: Uses left or top for model </w:t>
        </w:r>
      </w:ins>
      <w:ins w:id="2835" w:author="Jens Ohm" w:date="2018-10-04T16:13:00Z">
        <w:r>
          <w:rPr>
            <w:lang w:eastAsia="de-DE"/>
          </w:rPr>
          <w:t>computati</w:t>
        </w:r>
      </w:ins>
      <w:ins w:id="2836" w:author="Jens Ohm" w:date="2018-10-04T16:15:00Z">
        <w:r>
          <w:rPr>
            <w:lang w:eastAsia="de-DE"/>
          </w:rPr>
          <w:t>o</w:t>
        </w:r>
      </w:ins>
      <w:ins w:id="2837" w:author="Jens Ohm" w:date="2018-10-04T16:13:00Z">
        <w:r>
          <w:rPr>
            <w:lang w:eastAsia="de-DE"/>
          </w:rPr>
          <w:t>n</w:t>
        </w:r>
      </w:ins>
      <w:ins w:id="2838" w:author="Jens Ohm" w:date="2018-10-04T17:27:00Z">
        <w:r w:rsidR="005A5C95">
          <w:rPr>
            <w:lang w:eastAsia="de-DE"/>
          </w:rPr>
          <w:t>, only used with CCLM</w:t>
        </w:r>
      </w:ins>
      <w:ins w:id="2839" w:author="Jens Ohm" w:date="2018-10-04T17:36:00Z">
        <w:r w:rsidR="005A5C95">
          <w:rPr>
            <w:lang w:eastAsia="de-DE"/>
          </w:rPr>
          <w:t xml:space="preserve"> which can still us</w:t>
        </w:r>
      </w:ins>
      <w:ins w:id="2840" w:author="Jens Ohm" w:date="2018-10-04T17:37:00Z">
        <w:r w:rsidR="005A5C95">
          <w:rPr>
            <w:lang w:eastAsia="de-DE"/>
          </w:rPr>
          <w:t>e the combination of both left and top neighbors</w:t>
        </w:r>
      </w:ins>
    </w:p>
    <w:p w:rsidR="00082A84" w:rsidRDefault="00082A84" w:rsidP="009102B3">
      <w:pPr>
        <w:rPr>
          <w:ins w:id="2841" w:author="Jens Ohm" w:date="2018-10-04T16:10:00Z"/>
          <w:lang w:eastAsia="de-DE"/>
        </w:rPr>
      </w:pPr>
      <w:ins w:id="2842" w:author="Jens Ohm" w:date="2018-10-04T16:11:00Z">
        <w:r>
          <w:rPr>
            <w:lang w:eastAsia="de-DE"/>
          </w:rPr>
          <w:t>MFLM</w:t>
        </w:r>
      </w:ins>
      <w:ins w:id="2843" w:author="Jens Ohm" w:date="2018-10-04T16:13:00Z">
        <w:r>
          <w:rPr>
            <w:lang w:eastAsia="de-DE"/>
          </w:rPr>
          <w:t xml:space="preserve">: Multi-filter LM: </w:t>
        </w:r>
      </w:ins>
      <w:ins w:id="2844" w:author="Jens Ohm" w:date="2018-10-04T16:14:00Z">
        <w:r>
          <w:rPr>
            <w:lang w:eastAsia="de-DE"/>
          </w:rPr>
          <w:t xml:space="preserve">Uses </w:t>
        </w:r>
      </w:ins>
      <w:ins w:id="2845" w:author="Jens Ohm" w:date="2018-10-04T17:27:00Z">
        <w:r w:rsidR="005A5C95">
          <w:rPr>
            <w:lang w:eastAsia="de-DE"/>
          </w:rPr>
          <w:t xml:space="preserve">MMLM with </w:t>
        </w:r>
      </w:ins>
      <w:ins w:id="2846" w:author="Jens Ohm" w:date="2018-10-04T16:14:00Z">
        <w:r>
          <w:rPr>
            <w:lang w:eastAsia="de-DE"/>
          </w:rPr>
          <w:t>multiple filters (4 different</w:t>
        </w:r>
      </w:ins>
      <w:ins w:id="2847" w:author="Jens Ohm" w:date="2018-10-04T16:15:00Z">
        <w:r>
          <w:rPr>
            <w:lang w:eastAsia="de-DE"/>
          </w:rPr>
          <w:t xml:space="preserve">, signalled) </w:t>
        </w:r>
      </w:ins>
      <w:ins w:id="2848" w:author="Jens Ohm" w:date="2018-10-04T16:14:00Z">
        <w:r>
          <w:rPr>
            <w:lang w:eastAsia="de-DE"/>
          </w:rPr>
          <w:t>when</w:t>
        </w:r>
      </w:ins>
      <w:ins w:id="2849" w:author="Jens Ohm" w:date="2018-10-04T16:15:00Z">
        <w:r>
          <w:rPr>
            <w:lang w:eastAsia="de-DE"/>
          </w:rPr>
          <w:t xml:space="preserve"> downsampling luma aligned with chroma positions</w:t>
        </w:r>
      </w:ins>
      <w:ins w:id="2850" w:author="Jens Ohm" w:date="2018-10-04T16:14:00Z">
        <w:r w:rsidR="005A5C95">
          <w:rPr>
            <w:lang w:eastAsia="de-DE"/>
          </w:rPr>
          <w:t>.</w:t>
        </w:r>
      </w:ins>
    </w:p>
    <w:p w:rsidR="00082A84" w:rsidRDefault="005A5C95" w:rsidP="009102B3">
      <w:pPr>
        <w:rPr>
          <w:ins w:id="2851" w:author="Jens Ohm" w:date="2018-10-04T16:28:00Z"/>
          <w:lang w:eastAsia="de-DE"/>
        </w:rPr>
      </w:pPr>
      <w:ins w:id="2852" w:author="Jens Ohm" w:date="2018-10-04T17:24:00Z">
        <w:r>
          <w:rPr>
            <w:lang w:eastAsia="de-DE"/>
          </w:rPr>
          <w:t xml:space="preserve">About 5.7.2: </w:t>
        </w:r>
      </w:ins>
      <w:ins w:id="2853" w:author="Jens Ohm" w:date="2018-10-04T18:29:00Z">
        <w:r w:rsidR="007350F6">
          <w:rPr>
            <w:lang w:eastAsia="de-DE"/>
          </w:rPr>
          <w:t xml:space="preserve">This uses prediction of one from the other component </w:t>
        </w:r>
      </w:ins>
      <w:ins w:id="2854" w:author="Jens Ohm" w:date="2018-10-04T18:30:00Z">
        <w:r w:rsidR="007350F6">
          <w:rPr>
            <w:lang w:eastAsia="de-DE"/>
          </w:rPr>
          <w:t>in the residual domain. A</w:t>
        </w:r>
      </w:ins>
      <w:ins w:id="2855" w:author="Jens Ohm" w:date="2018-10-04T18:31:00Z">
        <w:r w:rsidR="007350F6">
          <w:rPr>
            <w:lang w:eastAsia="de-DE"/>
          </w:rPr>
          <w:t xml:space="preserve"> linear model is used, slightly different from CCLM </w:t>
        </w:r>
      </w:ins>
      <w:ins w:id="2856" w:author="Jens Ohm" w:date="2018-10-04T18:32:00Z">
        <w:r w:rsidR="007350F6">
          <w:rPr>
            <w:lang w:eastAsia="de-DE"/>
          </w:rPr>
          <w:t>–</w:t>
        </w:r>
      </w:ins>
      <w:ins w:id="2857" w:author="Jens Ohm" w:date="2018-10-04T18:31:00Z">
        <w:r w:rsidR="007350F6">
          <w:rPr>
            <w:lang w:eastAsia="de-DE"/>
          </w:rPr>
          <w:t xml:space="preserve"> </w:t>
        </w:r>
      </w:ins>
      <w:ins w:id="2858" w:author="Jens Ohm" w:date="2018-10-04T18:32:00Z">
        <w:r w:rsidR="007350F6">
          <w:rPr>
            <w:lang w:eastAsia="de-DE"/>
          </w:rPr>
          <w:t xml:space="preserve">only scaling, no offset. </w:t>
        </w:r>
      </w:ins>
      <w:ins w:id="2859" w:author="Jens Ohm" w:date="2018-10-04T16:26:00Z">
        <w:r w:rsidR="00082A84">
          <w:rPr>
            <w:lang w:eastAsia="de-DE"/>
          </w:rPr>
          <w:t xml:space="preserve">In case of combining CCLM </w:t>
        </w:r>
      </w:ins>
      <w:ins w:id="2860" w:author="Jens Ohm" w:date="2018-10-04T16:27:00Z">
        <w:r w:rsidR="00082A84">
          <w:rPr>
            <w:lang w:eastAsia="de-DE"/>
          </w:rPr>
          <w:t>luma to chroma with CCLM Cb-to</w:t>
        </w:r>
      </w:ins>
      <w:ins w:id="2861" w:author="Jens Ohm" w:date="2018-10-04T17:23:00Z">
        <w:r>
          <w:rPr>
            <w:lang w:eastAsia="de-DE"/>
          </w:rPr>
          <w:t>-</w:t>
        </w:r>
      </w:ins>
      <w:ins w:id="2862" w:author="Jens Ohm" w:date="2018-10-04T16:27:00Z">
        <w:r w:rsidR="00082A84">
          <w:rPr>
            <w:lang w:eastAsia="de-DE"/>
          </w:rPr>
          <w:t xml:space="preserve">Cr, only one </w:t>
        </w:r>
      </w:ins>
      <w:ins w:id="2863" w:author="Jens Ohm" w:date="2018-10-04T18:32:00Z">
        <w:r w:rsidR="007350F6">
          <w:rPr>
            <w:lang w:eastAsia="de-DE"/>
          </w:rPr>
          <w:t xml:space="preserve">of them </w:t>
        </w:r>
      </w:ins>
      <w:ins w:id="2864" w:author="Jens Ohm" w:date="2018-10-04T16:27:00Z">
        <w:r w:rsidR="00082A84">
          <w:rPr>
            <w:lang w:eastAsia="de-DE"/>
          </w:rPr>
          <w:t>is used in a current prediction</w:t>
        </w:r>
      </w:ins>
      <w:ins w:id="2865" w:author="Jens Ohm" w:date="2018-10-04T18:32:00Z">
        <w:r w:rsidR="007350F6">
          <w:rPr>
            <w:lang w:eastAsia="de-DE"/>
          </w:rPr>
          <w:t xml:space="preserve"> block</w:t>
        </w:r>
      </w:ins>
      <w:ins w:id="2866" w:author="Jens Ohm" w:date="2018-10-04T16:27:00Z">
        <w:r w:rsidR="00082A84">
          <w:rPr>
            <w:lang w:eastAsia="de-DE"/>
          </w:rPr>
          <w:t>.</w:t>
        </w:r>
      </w:ins>
      <w:ins w:id="2867" w:author="Jens Ohm" w:date="2018-10-04T17:22:00Z">
        <w:r>
          <w:rPr>
            <w:lang w:eastAsia="de-DE"/>
          </w:rPr>
          <w:t xml:space="preserve"> It is </w:t>
        </w:r>
      </w:ins>
      <w:ins w:id="2868" w:author="Jens Ohm" w:date="2018-10-04T17:23:00Z">
        <w:r>
          <w:rPr>
            <w:lang w:eastAsia="de-DE"/>
          </w:rPr>
          <w:t xml:space="preserve">mentioned that this could cause </w:t>
        </w:r>
      </w:ins>
      <w:ins w:id="2869" w:author="Jens Ohm" w:date="2018-10-04T18:16:00Z">
        <w:r w:rsidR="007350F6">
          <w:rPr>
            <w:lang w:eastAsia="de-DE"/>
          </w:rPr>
          <w:t>implementation</w:t>
        </w:r>
      </w:ins>
      <w:ins w:id="2870" w:author="Jens Ohm" w:date="2018-10-04T17:23:00Z">
        <w:r>
          <w:rPr>
            <w:lang w:eastAsia="de-DE"/>
          </w:rPr>
          <w:t xml:space="preserve"> problems, as Cb and Cr processing can no longer be parallelized</w:t>
        </w:r>
      </w:ins>
      <w:ins w:id="2871" w:author="Jens Ohm" w:date="2018-10-04T18:18:00Z">
        <w:r w:rsidR="007350F6">
          <w:rPr>
            <w:lang w:eastAsia="de-DE"/>
          </w:rPr>
          <w:t>.</w:t>
        </w:r>
      </w:ins>
      <w:ins w:id="2872" w:author="Jens Ohm" w:date="2018-10-04T18:23:00Z">
        <w:r w:rsidR="007350F6">
          <w:rPr>
            <w:lang w:eastAsia="de-DE"/>
          </w:rPr>
          <w:t xml:space="preserve"> Gain is </w:t>
        </w:r>
      </w:ins>
      <w:ins w:id="2873" w:author="Jens Ohm" w:date="2018-10-04T18:24:00Z">
        <w:r w:rsidR="007350F6">
          <w:rPr>
            <w:lang w:eastAsia="de-DE"/>
          </w:rPr>
          <w:t>0.14% luma, 2.4%/2.6% in Cb/Cr.</w:t>
        </w:r>
      </w:ins>
      <w:ins w:id="2874" w:author="Jens Ohm" w:date="2018-10-04T18:25:00Z">
        <w:r w:rsidR="007350F6">
          <w:rPr>
            <w:lang w:eastAsia="de-DE"/>
          </w:rPr>
          <w:t xml:space="preserve"> This does not justify the additional complexity</w:t>
        </w:r>
      </w:ins>
      <w:ins w:id="2875" w:author="Jens Ohm" w:date="2018-10-04T18:32:00Z">
        <w:r w:rsidR="007350F6">
          <w:rPr>
            <w:lang w:eastAsia="de-DE"/>
          </w:rPr>
          <w:t xml:space="preserve"> and additional building blocks in chroma </w:t>
        </w:r>
      </w:ins>
      <w:ins w:id="2876" w:author="Jens Ohm" w:date="2018-10-04T18:33:00Z">
        <w:r w:rsidR="007350F6">
          <w:rPr>
            <w:lang w:eastAsia="de-DE"/>
          </w:rPr>
          <w:t>processing</w:t>
        </w:r>
      </w:ins>
      <w:ins w:id="2877" w:author="Jens Ohm" w:date="2018-10-04T18:25:00Z">
        <w:r w:rsidR="007350F6">
          <w:rPr>
            <w:lang w:eastAsia="de-DE"/>
          </w:rPr>
          <w:t>.</w:t>
        </w:r>
      </w:ins>
    </w:p>
    <w:p w:rsidR="00082A84" w:rsidRDefault="00082A84" w:rsidP="009102B3">
      <w:pPr>
        <w:rPr>
          <w:ins w:id="2878" w:author="Jens Ohm" w:date="2018-10-04T17:28:00Z"/>
          <w:lang w:eastAsia="de-DE"/>
        </w:rPr>
      </w:pPr>
      <w:ins w:id="2879" w:author="Jens Ohm" w:date="2018-10-04T16:28:00Z">
        <w:r>
          <w:rPr>
            <w:lang w:eastAsia="de-DE"/>
          </w:rPr>
          <w:t>Using more than 2 lines does not provide much gain (comparing 5.2.3.1 vs. 5.2.3.2</w:t>
        </w:r>
      </w:ins>
      <w:ins w:id="2880" w:author="Jens Ohm" w:date="2018-10-04T16:29:00Z">
        <w:r>
          <w:rPr>
            <w:lang w:eastAsia="de-DE"/>
          </w:rPr>
          <w:t>)</w:t>
        </w:r>
      </w:ins>
    </w:p>
    <w:p w:rsidR="005A5C95" w:rsidRDefault="005A5C95" w:rsidP="009102B3">
      <w:pPr>
        <w:rPr>
          <w:ins w:id="2881" w:author="Jens Ohm" w:date="2018-10-04T17:33:00Z"/>
          <w:lang w:eastAsia="de-DE"/>
        </w:rPr>
      </w:pPr>
      <w:ins w:id="2882" w:author="Jens Ohm" w:date="2018-10-04T17:28:00Z">
        <w:r>
          <w:rPr>
            <w:lang w:eastAsia="de-DE"/>
          </w:rPr>
          <w:t xml:space="preserve">Highest gain seems to be in </w:t>
        </w:r>
      </w:ins>
      <w:ins w:id="2883" w:author="Jens Ohm" w:date="2018-10-04T17:29:00Z">
        <w:r>
          <w:rPr>
            <w:lang w:eastAsia="de-DE"/>
          </w:rPr>
          <w:t>the range of 0.6% for luma, 6+% for chroma</w:t>
        </w:r>
      </w:ins>
      <w:ins w:id="2884" w:author="Jens Ohm" w:date="2018-10-04T17:32:00Z">
        <w:r>
          <w:rPr>
            <w:lang w:eastAsia="de-DE"/>
          </w:rPr>
          <w:t xml:space="preserve"> (but this is only possible whe</w:t>
        </w:r>
      </w:ins>
      <w:ins w:id="2885" w:author="Jens Ohm" w:date="2018-10-04T17:33:00Z">
        <w:r>
          <w:rPr>
            <w:lang w:eastAsia="de-DE"/>
          </w:rPr>
          <w:t>n various of the above methods are combined)</w:t>
        </w:r>
      </w:ins>
    </w:p>
    <w:p w:rsidR="005A5C95" w:rsidRDefault="005A5C95" w:rsidP="009102B3">
      <w:pPr>
        <w:rPr>
          <w:ins w:id="2886" w:author="Jens Ohm" w:date="2018-10-04T18:11:00Z"/>
          <w:lang w:eastAsia="de-DE"/>
        </w:rPr>
      </w:pPr>
      <w:ins w:id="2887" w:author="Jens Ohm" w:date="2018-10-04T17:33:00Z">
        <w:r>
          <w:rPr>
            <w:lang w:eastAsia="de-DE"/>
          </w:rPr>
          <w:t>MDLM introduces only small additional complexity at the decoder (</w:t>
        </w:r>
      </w:ins>
      <w:ins w:id="2888" w:author="Jens Ohm" w:date="2018-10-04T17:34:00Z">
        <w:r>
          <w:rPr>
            <w:lang w:eastAsia="de-DE"/>
          </w:rPr>
          <w:t>switching the selection of reference samples)</w:t>
        </w:r>
      </w:ins>
      <w:ins w:id="2889" w:author="Jens Ohm" w:date="2018-10-04T17:43:00Z">
        <w:r>
          <w:rPr>
            <w:lang w:eastAsia="de-DE"/>
          </w:rPr>
          <w:t>. It is otherwise keeping CCLM as is</w:t>
        </w:r>
      </w:ins>
      <w:ins w:id="2890" w:author="Jens Ohm" w:date="2018-10-04T18:09:00Z">
        <w:r w:rsidR="007350F6">
          <w:rPr>
            <w:lang w:eastAsia="de-DE"/>
          </w:rPr>
          <w:t xml:space="preserve">, but uses different </w:t>
        </w:r>
      </w:ins>
      <w:ins w:id="2891" w:author="Jens Ohm" w:date="2018-10-04T18:10:00Z">
        <w:r w:rsidR="007350F6">
          <w:rPr>
            <w:lang w:eastAsia="de-DE"/>
          </w:rPr>
          <w:t>reference samples as input. Filters are identical, and the number of samples for LM computation is the same</w:t>
        </w:r>
      </w:ins>
      <w:ins w:id="2892" w:author="Jens Ohm" w:date="2018-10-04T18:04:00Z">
        <w:r>
          <w:rPr>
            <w:lang w:eastAsia="de-DE"/>
          </w:rPr>
          <w:t>. Provides 0.06% for luma, 2.</w:t>
        </w:r>
      </w:ins>
      <w:ins w:id="2893" w:author="Jens Ohm" w:date="2018-10-04T18:05:00Z">
        <w:r>
          <w:rPr>
            <w:lang w:eastAsia="de-DE"/>
          </w:rPr>
          <w:t>7%/3.1% for Cb/Cr.</w:t>
        </w:r>
      </w:ins>
      <w:ins w:id="2894" w:author="Jens Ohm" w:date="2018-10-04T18:10:00Z">
        <w:r w:rsidR="007350F6">
          <w:rPr>
            <w:lang w:eastAsia="de-DE"/>
          </w:rPr>
          <w:t xml:space="preserve"> Results of 5.6.1 </w:t>
        </w:r>
      </w:ins>
      <w:ins w:id="2895" w:author="Jens Ohm" w:date="2018-10-04T18:11:00Z">
        <w:r w:rsidR="007350F6">
          <w:rPr>
            <w:lang w:eastAsia="de-DE"/>
          </w:rPr>
          <w:t>show that the method still has significant gain in chroma when combined with the simplified LM computation of JVET-L0191.</w:t>
        </w:r>
      </w:ins>
    </w:p>
    <w:p w:rsidR="007350F6" w:rsidRDefault="007350F6" w:rsidP="009102B3">
      <w:pPr>
        <w:rPr>
          <w:ins w:id="2896" w:author="Jens Ohm" w:date="2018-10-04T17:43:00Z"/>
          <w:lang w:eastAsia="de-DE"/>
        </w:rPr>
      </w:pPr>
      <w:ins w:id="2897" w:author="Jens Ohm" w:date="2018-10-04T18:13:00Z">
        <w:r w:rsidRPr="007350F6">
          <w:rPr>
            <w:highlight w:val="yellow"/>
            <w:lang w:eastAsia="de-DE"/>
            <w:rPrChange w:id="2898" w:author="Jens Ohm" w:date="2018-10-04T18:15:00Z">
              <w:rPr>
                <w:lang w:eastAsia="de-DE"/>
              </w:rPr>
            </w:rPrChange>
          </w:rPr>
          <w:t>Decision:</w:t>
        </w:r>
        <w:r>
          <w:rPr>
            <w:lang w:eastAsia="de-DE"/>
          </w:rPr>
          <w:t xml:space="preserve"> Adopt JVET-L0338</w:t>
        </w:r>
      </w:ins>
      <w:ins w:id="2899" w:author="Jens Ohm" w:date="2018-10-04T18:14:00Z">
        <w:r>
          <w:rPr>
            <w:lang w:eastAsia="de-DE"/>
          </w:rPr>
          <w:t xml:space="preserve"> method 5.4.2/JVET-L0340</w:t>
        </w:r>
        <w:r w:rsidRPr="007350F6">
          <w:rPr>
            <w:lang w:eastAsia="de-DE"/>
          </w:rPr>
          <w:t xml:space="preserve"> </w:t>
        </w:r>
        <w:r>
          <w:rPr>
            <w:lang w:eastAsia="de-DE"/>
          </w:rPr>
          <w:t xml:space="preserve">method </w:t>
        </w:r>
      </w:ins>
      <w:ins w:id="2900" w:author="Jens Ohm" w:date="2018-10-04T18:15:00Z">
        <w:r>
          <w:rPr>
            <w:lang w:eastAsia="de-DE"/>
          </w:rPr>
          <w:t xml:space="preserve">5.6.1 </w:t>
        </w:r>
      </w:ins>
      <w:ins w:id="2901" w:author="Jens Ohm" w:date="2018-10-04T18:14:00Z">
        <w:r>
          <w:rPr>
            <w:lang w:eastAsia="de-DE"/>
          </w:rPr>
          <w:t xml:space="preserve">conditional on providing acceptable specification text. </w:t>
        </w:r>
        <w:r w:rsidRPr="00392E27">
          <w:rPr>
            <w:highlight w:val="yellow"/>
            <w:lang w:eastAsia="de-DE"/>
          </w:rPr>
          <w:t>Revisit</w:t>
        </w:r>
        <w:r>
          <w:rPr>
            <w:lang w:eastAsia="de-DE"/>
          </w:rPr>
          <w:t>: B. Bross to confirm.</w:t>
        </w:r>
      </w:ins>
    </w:p>
    <w:p w:rsidR="005A5C95" w:rsidRDefault="005A5C95" w:rsidP="009102B3">
      <w:pPr>
        <w:rPr>
          <w:ins w:id="2902" w:author="Jens Ohm" w:date="2018-10-04T17:50:00Z"/>
          <w:lang w:eastAsia="de-DE"/>
        </w:rPr>
      </w:pPr>
      <w:ins w:id="2903" w:author="Jens Ohm" w:date="2018-10-04T17:43:00Z">
        <w:r>
          <w:rPr>
            <w:lang w:eastAsia="de-DE"/>
          </w:rPr>
          <w:t>MMLM (and its add-ons MNLM, MF</w:t>
        </w:r>
      </w:ins>
      <w:ins w:id="2904" w:author="Jens Ohm" w:date="2018-10-04T17:44:00Z">
        <w:r>
          <w:rPr>
            <w:lang w:eastAsia="de-DE"/>
          </w:rPr>
          <w:t xml:space="preserve">LM) </w:t>
        </w:r>
      </w:ins>
      <w:ins w:id="2905" w:author="Jens Ohm" w:date="2018-10-04T17:43:00Z">
        <w:r>
          <w:rPr>
            <w:lang w:eastAsia="de-DE"/>
          </w:rPr>
          <w:t>need to determine two models</w:t>
        </w:r>
      </w:ins>
      <w:ins w:id="2906" w:author="Jens Ohm" w:date="2018-10-04T17:44:00Z">
        <w:r>
          <w:rPr>
            <w:lang w:eastAsia="de-DE"/>
          </w:rPr>
          <w:t xml:space="preserve">. Whereas the number of samples that is used to compute the models is the same in total, it cannot be </w:t>
        </w:r>
      </w:ins>
      <w:ins w:id="2907" w:author="Jens Ohm" w:date="2018-10-04T17:45:00Z">
        <w:r>
          <w:rPr>
            <w:lang w:eastAsia="de-DE"/>
          </w:rPr>
          <w:t>foreseen</w:t>
        </w:r>
      </w:ins>
      <w:ins w:id="2908" w:author="Jens Ohm" w:date="2018-10-04T17:44:00Z">
        <w:r>
          <w:rPr>
            <w:lang w:eastAsia="de-DE"/>
          </w:rPr>
          <w:t xml:space="preserve"> how many sampl</w:t>
        </w:r>
      </w:ins>
      <w:ins w:id="2909" w:author="Jens Ohm" w:date="2018-10-04T17:45:00Z">
        <w:r>
          <w:rPr>
            <w:lang w:eastAsia="de-DE"/>
          </w:rPr>
          <w:t xml:space="preserve">es fall into which class. Therefore, it is more difficult for pipeline processing than CCLM. </w:t>
        </w:r>
      </w:ins>
      <w:ins w:id="2910" w:author="Jens Ohm" w:date="2018-10-04T17:46:00Z">
        <w:r>
          <w:rPr>
            <w:lang w:eastAsia="de-DE"/>
          </w:rPr>
          <w:t>The classification step, though it is a simple averaging criterion, also may impose some additional pipelining issues</w:t>
        </w:r>
      </w:ins>
      <w:ins w:id="2911" w:author="Jens Ohm" w:date="2018-10-04T17:47:00Z">
        <w:r>
          <w:rPr>
            <w:lang w:eastAsia="de-DE"/>
          </w:rPr>
          <w:t>.</w:t>
        </w:r>
      </w:ins>
      <w:ins w:id="2912" w:author="Jens Ohm" w:date="2018-10-04T17:50:00Z">
        <w:r>
          <w:rPr>
            <w:lang w:eastAsia="de-DE"/>
          </w:rPr>
          <w:t xml:space="preserve"> Gain of MMLM standalone is 0.3% luma, approx. 2.5% for chroma.</w:t>
        </w:r>
      </w:ins>
      <w:ins w:id="2913" w:author="Jens Ohm" w:date="2018-10-04T17:58:00Z">
        <w:r>
          <w:rPr>
            <w:lang w:eastAsia="de-DE"/>
          </w:rPr>
          <w:t xml:space="preserve"> It is recommended to further study whether the complexity concerns are less valid in combina</w:t>
        </w:r>
      </w:ins>
      <w:ins w:id="2914" w:author="Jens Ohm" w:date="2018-10-04T17:59:00Z">
        <w:r>
          <w:rPr>
            <w:lang w:eastAsia="de-DE"/>
          </w:rPr>
          <w:t>tion with the LM computation of JVET-L0191, and whether the gain would still be preserved.</w:t>
        </w:r>
      </w:ins>
      <w:ins w:id="2915" w:author="Jens Ohm" w:date="2018-10-04T18:02:00Z">
        <w:r>
          <w:rPr>
            <w:lang w:eastAsia="de-DE"/>
          </w:rPr>
          <w:t xml:space="preserve"> It should also be investigated if MMLM and CCLM can use same building blocks.</w:t>
        </w:r>
      </w:ins>
    </w:p>
    <w:p w:rsidR="005A5C95" w:rsidRDefault="005A5C95" w:rsidP="009102B3">
      <w:pPr>
        <w:rPr>
          <w:ins w:id="2916" w:author="Jens Ohm" w:date="2018-10-04T17:54:00Z"/>
          <w:lang w:eastAsia="de-DE"/>
        </w:rPr>
      </w:pPr>
      <w:ins w:id="2917" w:author="Jens Ohm" w:date="2018-10-04T17:50:00Z">
        <w:r>
          <w:rPr>
            <w:lang w:eastAsia="de-DE"/>
          </w:rPr>
          <w:t xml:space="preserve">MFLM has </w:t>
        </w:r>
      </w:ins>
      <w:ins w:id="2918" w:author="Jens Ohm" w:date="2018-10-04T17:51:00Z">
        <w:r>
          <w:rPr>
            <w:lang w:eastAsia="de-DE"/>
          </w:rPr>
          <w:t>0.03% luma gain, chroma approx. 0.8%, on t</w:t>
        </w:r>
      </w:ins>
      <w:ins w:id="2919" w:author="Jens Ohm" w:date="2018-10-04T17:52:00Z">
        <w:r>
          <w:rPr>
            <w:lang w:eastAsia="de-DE"/>
          </w:rPr>
          <w:t xml:space="preserve">op of MMLM, </w:t>
        </w:r>
      </w:ins>
      <w:ins w:id="2920" w:author="Jens Ohm" w:date="2018-10-04T17:51:00Z">
        <w:r>
          <w:rPr>
            <w:lang w:eastAsia="de-DE"/>
          </w:rPr>
          <w:t>but requires additional switching of filters</w:t>
        </w:r>
      </w:ins>
      <w:ins w:id="2921" w:author="Jens Ohm" w:date="2018-10-04T17:52:00Z">
        <w:r>
          <w:rPr>
            <w:lang w:eastAsia="de-DE"/>
          </w:rPr>
          <w:t>.</w:t>
        </w:r>
      </w:ins>
      <w:ins w:id="2922" w:author="Jens Ohm" w:date="2018-10-04T18:03:00Z">
        <w:r>
          <w:rPr>
            <w:lang w:eastAsia="de-DE"/>
          </w:rPr>
          <w:t xml:space="preserve"> Not sufficient benefit.</w:t>
        </w:r>
      </w:ins>
    </w:p>
    <w:p w:rsidR="005A5C95" w:rsidRDefault="005A5C95" w:rsidP="009102B3">
      <w:pPr>
        <w:rPr>
          <w:ins w:id="2923" w:author="Jens Ohm" w:date="2018-10-04T18:03:00Z"/>
          <w:lang w:eastAsia="de-DE"/>
        </w:rPr>
      </w:pPr>
      <w:ins w:id="2924" w:author="Jens Ohm" w:date="2018-10-04T17:54:00Z">
        <w:r>
          <w:rPr>
            <w:lang w:eastAsia="de-DE"/>
          </w:rPr>
          <w:t xml:space="preserve">No results to judge the benefit of MNLM, </w:t>
        </w:r>
      </w:ins>
      <w:ins w:id="2925" w:author="Jens Ohm" w:date="2018-10-04T18:04:00Z">
        <w:r>
          <w:rPr>
            <w:lang w:eastAsia="de-DE"/>
          </w:rPr>
          <w:t>difference</w:t>
        </w:r>
      </w:ins>
      <w:ins w:id="2926" w:author="Jens Ohm" w:date="2018-10-04T18:03:00Z">
        <w:r>
          <w:rPr>
            <w:lang w:eastAsia="de-DE"/>
          </w:rPr>
          <w:t xml:space="preserve"> on top of MMLM</w:t>
        </w:r>
      </w:ins>
      <w:ins w:id="2927" w:author="Jens Ohm" w:date="2018-10-04T18:04:00Z">
        <w:r>
          <w:rPr>
            <w:lang w:eastAsia="de-DE"/>
          </w:rPr>
          <w:t xml:space="preserve"> could be similar to MDLM compared to CCLM.</w:t>
        </w:r>
      </w:ins>
    </w:p>
    <w:p w:rsidR="007350F6" w:rsidRDefault="007350F6" w:rsidP="009102B3">
      <w:pPr>
        <w:rPr>
          <w:ins w:id="2928" w:author="Jens Ohm" w:date="2018-10-04T18:33:00Z"/>
          <w:lang w:eastAsia="de-DE"/>
        </w:rPr>
      </w:pPr>
    </w:p>
    <w:p w:rsidR="007350F6" w:rsidRDefault="007350F6" w:rsidP="009102B3">
      <w:pPr>
        <w:rPr>
          <w:ins w:id="2929" w:author="Jens Ohm" w:date="2018-10-04T18:33:00Z"/>
          <w:lang w:eastAsia="de-DE"/>
        </w:rPr>
      </w:pPr>
      <w:ins w:id="2930" w:author="Jens Ohm" w:date="2018-10-04T18:33:00Z">
        <w:r>
          <w:rPr>
            <w:lang w:eastAsia="de-DE"/>
          </w:rPr>
          <w:t xml:space="preserve">CE3.6: </w:t>
        </w:r>
        <w:r w:rsidR="00961B13">
          <w:rPr>
            <w:lang w:eastAsia="de-DE"/>
          </w:rPr>
          <w:t>Intra mode coding</w:t>
        </w:r>
      </w:ins>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8"/>
        <w:gridCol w:w="6947"/>
        <w:gridCol w:w="1710"/>
      </w:tblGrid>
      <w:tr w:rsidR="00961B13" w:rsidRPr="00F32E73" w:rsidTr="00C23ADE">
        <w:trPr>
          <w:ins w:id="2931" w:author="Jens Ohm" w:date="2018-10-04T18:34:00Z"/>
        </w:trPr>
        <w:tc>
          <w:tcPr>
            <w:tcW w:w="878" w:type="dxa"/>
            <w:tcMar>
              <w:top w:w="0" w:type="dxa"/>
              <w:left w:w="108" w:type="dxa"/>
              <w:bottom w:w="0" w:type="dxa"/>
              <w:right w:w="108" w:type="dxa"/>
            </w:tcMar>
            <w:hideMark/>
          </w:tcPr>
          <w:p w:rsidR="00961B13" w:rsidRPr="00B72F5A" w:rsidRDefault="00961B13" w:rsidP="00C23ADE">
            <w:pPr>
              <w:rPr>
                <w:ins w:id="2932" w:author="Jens Ohm" w:date="2018-10-04T18:34:00Z"/>
                <w:rFonts w:eastAsia="Calibri"/>
                <w:b/>
                <w:szCs w:val="22"/>
              </w:rPr>
            </w:pPr>
            <w:ins w:id="2933" w:author="Jens Ohm" w:date="2018-10-04T18:34:00Z">
              <w:r w:rsidRPr="00B72F5A">
                <w:rPr>
                  <w:b/>
                </w:rPr>
                <w:t>Test #</w:t>
              </w:r>
            </w:ins>
          </w:p>
        </w:tc>
        <w:tc>
          <w:tcPr>
            <w:tcW w:w="6947" w:type="dxa"/>
            <w:tcMar>
              <w:top w:w="0" w:type="dxa"/>
              <w:left w:w="108" w:type="dxa"/>
              <w:bottom w:w="0" w:type="dxa"/>
              <w:right w:w="108" w:type="dxa"/>
            </w:tcMar>
            <w:hideMark/>
          </w:tcPr>
          <w:p w:rsidR="00961B13" w:rsidRPr="00B72F5A" w:rsidRDefault="00961B13" w:rsidP="00C23ADE">
            <w:pPr>
              <w:rPr>
                <w:ins w:id="2934" w:author="Jens Ohm" w:date="2018-10-04T18:34:00Z"/>
                <w:rFonts w:ascii="Calibri" w:hAnsi="Calibri" w:cs="Calibri"/>
                <w:b/>
              </w:rPr>
            </w:pPr>
            <w:ins w:id="2935" w:author="Jens Ohm" w:date="2018-10-04T18:34:00Z">
              <w:r w:rsidRPr="00B72F5A">
                <w:rPr>
                  <w:b/>
                </w:rPr>
                <w:t>Description</w:t>
              </w:r>
            </w:ins>
          </w:p>
        </w:tc>
        <w:tc>
          <w:tcPr>
            <w:tcW w:w="1710" w:type="dxa"/>
            <w:tcMar>
              <w:top w:w="0" w:type="dxa"/>
              <w:left w:w="108" w:type="dxa"/>
              <w:bottom w:w="0" w:type="dxa"/>
              <w:right w:w="108" w:type="dxa"/>
            </w:tcMar>
          </w:tcPr>
          <w:p w:rsidR="00961B13" w:rsidRPr="00B72F5A" w:rsidRDefault="00961B13" w:rsidP="00C23ADE">
            <w:pPr>
              <w:rPr>
                <w:ins w:id="2936" w:author="Jens Ohm" w:date="2018-10-04T18:34:00Z"/>
                <w:b/>
              </w:rPr>
            </w:pPr>
            <w:ins w:id="2937" w:author="Jens Ohm" w:date="2018-10-04T18:34:00Z">
              <w:r>
                <w:rPr>
                  <w:b/>
                </w:rPr>
                <w:t>Doc. #</w:t>
              </w:r>
            </w:ins>
          </w:p>
        </w:tc>
      </w:tr>
      <w:tr w:rsidR="00961B13" w:rsidTr="00C23ADE">
        <w:trPr>
          <w:ins w:id="2938" w:author="Jens Ohm" w:date="2018-10-04T18:34:00Z"/>
        </w:trPr>
        <w:tc>
          <w:tcPr>
            <w:tcW w:w="878" w:type="dxa"/>
            <w:tcMar>
              <w:top w:w="0" w:type="dxa"/>
              <w:left w:w="108" w:type="dxa"/>
              <w:bottom w:w="0" w:type="dxa"/>
              <w:right w:w="108" w:type="dxa"/>
            </w:tcMar>
          </w:tcPr>
          <w:p w:rsidR="00961B13" w:rsidRDefault="00961B13" w:rsidP="00C23ADE">
            <w:pPr>
              <w:rPr>
                <w:ins w:id="2939" w:author="Jens Ohm" w:date="2018-10-04T18:34:00Z"/>
              </w:rPr>
            </w:pPr>
            <w:ins w:id="2940" w:author="Jens Ohm" w:date="2018-10-04T18:34:00Z">
              <w:r>
                <w:lastRenderedPageBreak/>
                <w:t>6.1.1</w:t>
              </w:r>
            </w:ins>
          </w:p>
        </w:tc>
        <w:tc>
          <w:tcPr>
            <w:tcW w:w="6947" w:type="dxa"/>
            <w:tcMar>
              <w:top w:w="0" w:type="dxa"/>
              <w:left w:w="108" w:type="dxa"/>
              <w:bottom w:w="0" w:type="dxa"/>
              <w:right w:w="108" w:type="dxa"/>
            </w:tcMar>
            <w:hideMark/>
          </w:tcPr>
          <w:p w:rsidR="00961B13" w:rsidRDefault="00961B13" w:rsidP="00C23ADE">
            <w:pPr>
              <w:rPr>
                <w:ins w:id="2941" w:author="Jens Ohm" w:date="2018-10-04T18:34:00Z"/>
              </w:rPr>
            </w:pPr>
            <w:ins w:id="2942" w:author="Jens Ohm" w:date="2018-10-04T18:34:00Z">
              <w:r>
                <w:t xml:space="preserve">6 MPM (5 neighbors; order of insertion is the same as in BMS 1.0) with </w:t>
              </w:r>
              <w:r>
                <w:rPr>
                  <w:lang w:eastAsia="de-DE"/>
                </w:rPr>
                <w:t xml:space="preserve">intra mode dependent contexts for coding MPM index; </w:t>
              </w:r>
              <w:r>
                <w:t>truncated binary code for non-MPM;</w:t>
              </w:r>
              <w:r>
                <w:rPr>
                  <w:lang w:eastAsia="de-DE"/>
                </w:rPr>
                <w:t xml:space="preserve"> CTU-row constraint</w:t>
              </w:r>
            </w:ins>
          </w:p>
        </w:tc>
        <w:tc>
          <w:tcPr>
            <w:tcW w:w="1710" w:type="dxa"/>
            <w:tcMar>
              <w:top w:w="0" w:type="dxa"/>
              <w:left w:w="108" w:type="dxa"/>
              <w:bottom w:w="0" w:type="dxa"/>
              <w:right w:w="108" w:type="dxa"/>
            </w:tcMar>
          </w:tcPr>
          <w:p w:rsidR="00961B13" w:rsidRDefault="00961B13" w:rsidP="00C23ADE">
            <w:pPr>
              <w:rPr>
                <w:ins w:id="2943" w:author="Jens Ohm" w:date="2018-10-04T18:34:00Z"/>
              </w:rPr>
            </w:pPr>
            <w:ins w:id="2944" w:author="Jens Ohm" w:date="2018-10-04T18:34:00Z">
              <w:r>
                <w:t>JVET-L0250 (Qualcomm)</w:t>
              </w:r>
            </w:ins>
          </w:p>
        </w:tc>
      </w:tr>
      <w:tr w:rsidR="00961B13" w:rsidTr="00C23ADE">
        <w:trPr>
          <w:ins w:id="2945" w:author="Jens Ohm" w:date="2018-10-04T18:34:00Z"/>
        </w:trPr>
        <w:tc>
          <w:tcPr>
            <w:tcW w:w="878" w:type="dxa"/>
            <w:tcMar>
              <w:top w:w="0" w:type="dxa"/>
              <w:left w:w="108" w:type="dxa"/>
              <w:bottom w:w="0" w:type="dxa"/>
              <w:right w:w="108" w:type="dxa"/>
            </w:tcMar>
          </w:tcPr>
          <w:p w:rsidR="00961B13" w:rsidRDefault="00961B13" w:rsidP="00C23ADE">
            <w:pPr>
              <w:rPr>
                <w:ins w:id="2946" w:author="Jens Ohm" w:date="2018-10-04T18:34:00Z"/>
              </w:rPr>
            </w:pPr>
            <w:ins w:id="2947" w:author="Jens Ohm" w:date="2018-10-04T18:34:00Z">
              <w:r>
                <w:t>6.2.1</w:t>
              </w:r>
            </w:ins>
          </w:p>
        </w:tc>
        <w:tc>
          <w:tcPr>
            <w:tcW w:w="6947" w:type="dxa"/>
            <w:tcMar>
              <w:top w:w="0" w:type="dxa"/>
              <w:left w:w="108" w:type="dxa"/>
              <w:bottom w:w="0" w:type="dxa"/>
              <w:right w:w="108" w:type="dxa"/>
            </w:tcMar>
          </w:tcPr>
          <w:p w:rsidR="00961B13" w:rsidRDefault="00961B13" w:rsidP="00C23ADE">
            <w:pPr>
              <w:rPr>
                <w:ins w:id="2948" w:author="Jens Ohm" w:date="2018-10-04T18:34:00Z"/>
              </w:rPr>
            </w:pPr>
            <w:ins w:id="2949" w:author="Jens Ohm" w:date="2018-10-04T18:34:00Z">
              <w:r>
                <w:t>Extended number of MPM rather than 3</w:t>
              </w:r>
            </w:ins>
          </w:p>
        </w:tc>
        <w:tc>
          <w:tcPr>
            <w:tcW w:w="1710" w:type="dxa"/>
            <w:tcMar>
              <w:top w:w="0" w:type="dxa"/>
              <w:left w:w="108" w:type="dxa"/>
              <w:bottom w:w="0" w:type="dxa"/>
              <w:right w:w="108" w:type="dxa"/>
            </w:tcMar>
          </w:tcPr>
          <w:p w:rsidR="00961B13" w:rsidRPr="009F76BE" w:rsidRDefault="00961B13" w:rsidP="00C23ADE">
            <w:pPr>
              <w:rPr>
                <w:ins w:id="2950" w:author="Jens Ohm" w:date="2018-10-04T18:34:00Z"/>
                <w:lang w:eastAsia="ja-JP"/>
              </w:rPr>
            </w:pPr>
            <w:ins w:id="2951" w:author="Jens Ohm" w:date="2018-10-04T18:34:00Z">
              <w:r>
                <w:rPr>
                  <w:lang w:eastAsia="ja-JP"/>
                </w:rPr>
                <w:t>JVET-L0165 (LGE)</w:t>
              </w:r>
            </w:ins>
          </w:p>
        </w:tc>
      </w:tr>
      <w:tr w:rsidR="00961B13" w:rsidTr="00C23ADE">
        <w:trPr>
          <w:ins w:id="2952" w:author="Jens Ohm" w:date="2018-10-04T18:34:00Z"/>
        </w:trPr>
        <w:tc>
          <w:tcPr>
            <w:tcW w:w="878" w:type="dxa"/>
            <w:tcMar>
              <w:top w:w="0" w:type="dxa"/>
              <w:left w:w="108" w:type="dxa"/>
              <w:bottom w:w="0" w:type="dxa"/>
              <w:right w:w="108" w:type="dxa"/>
            </w:tcMar>
          </w:tcPr>
          <w:p w:rsidR="00961B13" w:rsidRDefault="00961B13" w:rsidP="00C23ADE">
            <w:pPr>
              <w:rPr>
                <w:ins w:id="2953" w:author="Jens Ohm" w:date="2018-10-04T18:34:00Z"/>
              </w:rPr>
            </w:pPr>
            <w:ins w:id="2954" w:author="Jens Ohm" w:date="2018-10-04T18:34:00Z">
              <w:r>
                <w:t>6.3.1</w:t>
              </w:r>
            </w:ins>
          </w:p>
        </w:tc>
        <w:tc>
          <w:tcPr>
            <w:tcW w:w="6947" w:type="dxa"/>
            <w:tcMar>
              <w:top w:w="0" w:type="dxa"/>
              <w:left w:w="108" w:type="dxa"/>
              <w:bottom w:w="0" w:type="dxa"/>
              <w:right w:w="108" w:type="dxa"/>
            </w:tcMar>
          </w:tcPr>
          <w:p w:rsidR="00961B13" w:rsidRDefault="00961B13" w:rsidP="00C23ADE">
            <w:pPr>
              <w:rPr>
                <w:ins w:id="2955" w:author="Jens Ohm" w:date="2018-10-04T18:34:00Z"/>
              </w:rPr>
            </w:pPr>
            <w:ins w:id="2956" w:author="Jens Ohm" w:date="2018-10-04T18:34:00Z">
              <w:r w:rsidRPr="007B5C2E">
                <w:t xml:space="preserve">Add additional intra modes in the MPM list and use truncated binarization (TB) code for signaling non-MPM modes </w:t>
              </w:r>
              <w:r>
                <w:t>(“reduced computational complexity” version)</w:t>
              </w:r>
            </w:ins>
          </w:p>
        </w:tc>
        <w:tc>
          <w:tcPr>
            <w:tcW w:w="1710" w:type="dxa"/>
            <w:tcMar>
              <w:top w:w="0" w:type="dxa"/>
              <w:left w:w="108" w:type="dxa"/>
              <w:bottom w:w="0" w:type="dxa"/>
              <w:right w:w="108" w:type="dxa"/>
            </w:tcMar>
          </w:tcPr>
          <w:p w:rsidR="00961B13" w:rsidRDefault="00961B13" w:rsidP="00C23ADE">
            <w:pPr>
              <w:rPr>
                <w:ins w:id="2957" w:author="Jens Ohm" w:date="2018-10-04T18:34:00Z"/>
                <w:lang w:eastAsia="ja-JP"/>
              </w:rPr>
            </w:pPr>
            <w:ins w:id="2958" w:author="Jens Ohm" w:date="2018-10-04T18:34:00Z">
              <w:r>
                <w:rPr>
                  <w:lang w:eastAsia="ja-JP"/>
                </w:rPr>
                <w:t>JVET-L0219 (Huawei)</w:t>
              </w:r>
            </w:ins>
          </w:p>
        </w:tc>
      </w:tr>
      <w:tr w:rsidR="00961B13" w:rsidTr="00C23ADE">
        <w:trPr>
          <w:ins w:id="2959" w:author="Jens Ohm" w:date="2018-10-04T18:34:00Z"/>
        </w:trPr>
        <w:tc>
          <w:tcPr>
            <w:tcW w:w="878" w:type="dxa"/>
            <w:tcMar>
              <w:top w:w="0" w:type="dxa"/>
              <w:left w:w="108" w:type="dxa"/>
              <w:bottom w:w="0" w:type="dxa"/>
              <w:right w:w="108" w:type="dxa"/>
            </w:tcMar>
          </w:tcPr>
          <w:p w:rsidR="00961B13" w:rsidRDefault="00961B13" w:rsidP="00C23ADE">
            <w:pPr>
              <w:rPr>
                <w:ins w:id="2960" w:author="Jens Ohm" w:date="2018-10-04T18:34:00Z"/>
              </w:rPr>
            </w:pPr>
            <w:ins w:id="2961" w:author="Jens Ohm" w:date="2018-10-04T18:34:00Z">
              <w:r>
                <w:t>6.3.2</w:t>
              </w:r>
            </w:ins>
          </w:p>
        </w:tc>
        <w:tc>
          <w:tcPr>
            <w:tcW w:w="6947" w:type="dxa"/>
            <w:tcMar>
              <w:top w:w="0" w:type="dxa"/>
              <w:left w:w="108" w:type="dxa"/>
              <w:bottom w:w="0" w:type="dxa"/>
              <w:right w:w="108" w:type="dxa"/>
            </w:tcMar>
          </w:tcPr>
          <w:p w:rsidR="00961B13" w:rsidRPr="007B5C2E" w:rsidRDefault="00961B13" w:rsidP="00C23ADE">
            <w:pPr>
              <w:rPr>
                <w:ins w:id="2962" w:author="Jens Ohm" w:date="2018-10-04T18:34:00Z"/>
              </w:rPr>
            </w:pPr>
            <w:ins w:id="2963" w:author="Jens Ohm" w:date="2018-10-04T18:34:00Z">
              <w:r w:rsidRPr="007B5C2E">
                <w:t>Add additional intra modes in the MPM list and use truncated binarization (TB) code for signaling non-MPM modes</w:t>
              </w:r>
              <w:r>
                <w:t>. (“Improved BD-Rate gain” version)</w:t>
              </w:r>
            </w:ins>
          </w:p>
        </w:tc>
        <w:tc>
          <w:tcPr>
            <w:tcW w:w="1710" w:type="dxa"/>
            <w:tcMar>
              <w:top w:w="0" w:type="dxa"/>
              <w:left w:w="108" w:type="dxa"/>
              <w:bottom w:w="0" w:type="dxa"/>
              <w:right w:w="108" w:type="dxa"/>
            </w:tcMar>
          </w:tcPr>
          <w:p w:rsidR="00961B13" w:rsidRPr="007B5C2E" w:rsidRDefault="00961B13" w:rsidP="00C23ADE">
            <w:pPr>
              <w:rPr>
                <w:ins w:id="2964" w:author="Jens Ohm" w:date="2018-10-04T18:34:00Z"/>
              </w:rPr>
            </w:pPr>
            <w:ins w:id="2965" w:author="Jens Ohm" w:date="2018-10-04T18:34:00Z">
              <w:r>
                <w:t>JVET-L0220 (Huawei)</w:t>
              </w:r>
            </w:ins>
          </w:p>
        </w:tc>
      </w:tr>
      <w:tr w:rsidR="00961B13" w:rsidTr="00C23ADE">
        <w:trPr>
          <w:ins w:id="2966" w:author="Jens Ohm" w:date="2018-10-04T18:34:00Z"/>
        </w:trPr>
        <w:tc>
          <w:tcPr>
            <w:tcW w:w="878" w:type="dxa"/>
            <w:tcMar>
              <w:top w:w="0" w:type="dxa"/>
              <w:left w:w="108" w:type="dxa"/>
              <w:bottom w:w="0" w:type="dxa"/>
              <w:right w:w="108" w:type="dxa"/>
            </w:tcMar>
          </w:tcPr>
          <w:p w:rsidR="00961B13" w:rsidRDefault="00961B13" w:rsidP="00C23ADE">
            <w:pPr>
              <w:rPr>
                <w:ins w:id="2967" w:author="Jens Ohm" w:date="2018-10-04T18:34:00Z"/>
              </w:rPr>
            </w:pPr>
            <w:ins w:id="2968" w:author="Jens Ohm" w:date="2018-10-04T18:34:00Z">
              <w:r w:rsidRPr="003408D7">
                <w:rPr>
                  <w:lang w:eastAsia="de-DE"/>
                </w:rPr>
                <w:t>6.4.</w:t>
              </w:r>
              <w:r>
                <w:rPr>
                  <w:lang w:eastAsia="de-DE"/>
                </w:rPr>
                <w:t>1</w:t>
              </w:r>
            </w:ins>
          </w:p>
        </w:tc>
        <w:tc>
          <w:tcPr>
            <w:tcW w:w="6947" w:type="dxa"/>
            <w:tcMar>
              <w:top w:w="0" w:type="dxa"/>
              <w:left w:w="108" w:type="dxa"/>
              <w:bottom w:w="0" w:type="dxa"/>
              <w:right w:w="108" w:type="dxa"/>
            </w:tcMar>
          </w:tcPr>
          <w:p w:rsidR="00961B13" w:rsidRPr="007B5C2E" w:rsidRDefault="00961B13" w:rsidP="00C23ADE">
            <w:pPr>
              <w:rPr>
                <w:ins w:id="2969" w:author="Jens Ohm" w:date="2018-10-04T18:34:00Z"/>
              </w:rPr>
            </w:pPr>
            <w:ins w:id="2970" w:author="Jens Ohm" w:date="2018-10-04T18:34:00Z">
              <w:r>
                <w:rPr>
                  <w:lang w:eastAsia="de-DE"/>
                </w:rPr>
                <w:t>More than 3 MPMs with bypass coded bin, non-MPM FLC</w:t>
              </w:r>
            </w:ins>
          </w:p>
        </w:tc>
        <w:tc>
          <w:tcPr>
            <w:tcW w:w="1710" w:type="dxa"/>
            <w:vMerge w:val="restart"/>
            <w:tcMar>
              <w:top w:w="0" w:type="dxa"/>
              <w:left w:w="108" w:type="dxa"/>
              <w:bottom w:w="0" w:type="dxa"/>
              <w:right w:w="108" w:type="dxa"/>
            </w:tcMar>
          </w:tcPr>
          <w:p w:rsidR="00961B13" w:rsidRPr="007B5C2E" w:rsidRDefault="00961B13" w:rsidP="00C23ADE">
            <w:pPr>
              <w:rPr>
                <w:ins w:id="2971" w:author="Jens Ohm" w:date="2018-10-04T18:34:00Z"/>
              </w:rPr>
            </w:pPr>
            <w:ins w:id="2972" w:author="Jens Ohm" w:date="2018-10-04T18:34:00Z">
              <w:r>
                <w:t>JVET-L0086 (MediaTek)</w:t>
              </w:r>
            </w:ins>
          </w:p>
        </w:tc>
      </w:tr>
      <w:tr w:rsidR="00961B13" w:rsidTr="00C23ADE">
        <w:trPr>
          <w:ins w:id="2973" w:author="Jens Ohm" w:date="2018-10-04T18:34:00Z"/>
        </w:trPr>
        <w:tc>
          <w:tcPr>
            <w:tcW w:w="878" w:type="dxa"/>
            <w:tcMar>
              <w:top w:w="0" w:type="dxa"/>
              <w:left w:w="108" w:type="dxa"/>
              <w:bottom w:w="0" w:type="dxa"/>
              <w:right w:w="108" w:type="dxa"/>
            </w:tcMar>
          </w:tcPr>
          <w:p w:rsidR="00961B13" w:rsidRPr="003408D7" w:rsidRDefault="00961B13" w:rsidP="00C23ADE">
            <w:pPr>
              <w:rPr>
                <w:ins w:id="2974" w:author="Jens Ohm" w:date="2018-10-04T18:34:00Z"/>
                <w:lang w:eastAsia="de-DE"/>
              </w:rPr>
            </w:pPr>
            <w:ins w:id="2975" w:author="Jens Ohm" w:date="2018-10-04T18:34:00Z">
              <w:r>
                <w:rPr>
                  <w:lang w:eastAsia="de-DE"/>
                </w:rPr>
                <w:t>6.4.2</w:t>
              </w:r>
            </w:ins>
          </w:p>
        </w:tc>
        <w:tc>
          <w:tcPr>
            <w:tcW w:w="6947" w:type="dxa"/>
            <w:tcMar>
              <w:top w:w="0" w:type="dxa"/>
              <w:left w:w="108" w:type="dxa"/>
              <w:bottom w:w="0" w:type="dxa"/>
              <w:right w:w="108" w:type="dxa"/>
            </w:tcMar>
          </w:tcPr>
          <w:p w:rsidR="00961B13" w:rsidRDefault="00961B13" w:rsidP="00C23ADE">
            <w:pPr>
              <w:rPr>
                <w:ins w:id="2976" w:author="Jens Ohm" w:date="2018-10-04T18:34:00Z"/>
                <w:lang w:eastAsia="de-DE"/>
              </w:rPr>
            </w:pPr>
            <w:ins w:id="2977" w:author="Jens Ohm" w:date="2018-10-04T18:34:00Z">
              <w:r>
                <w:rPr>
                  <w:lang w:eastAsia="de-DE"/>
                </w:rPr>
                <w:t>More than 3 MPMs with bypass coded bin, CTU-row constraint, non-MPM FLC coding</w:t>
              </w:r>
            </w:ins>
          </w:p>
        </w:tc>
        <w:tc>
          <w:tcPr>
            <w:tcW w:w="1710" w:type="dxa"/>
            <w:vMerge/>
            <w:tcMar>
              <w:top w:w="0" w:type="dxa"/>
              <w:left w:w="108" w:type="dxa"/>
              <w:bottom w:w="0" w:type="dxa"/>
              <w:right w:w="108" w:type="dxa"/>
            </w:tcMar>
          </w:tcPr>
          <w:p w:rsidR="00961B13" w:rsidRDefault="00961B13" w:rsidP="00C23ADE">
            <w:pPr>
              <w:rPr>
                <w:ins w:id="2978" w:author="Jens Ohm" w:date="2018-10-04T18:34:00Z"/>
                <w:lang w:eastAsia="de-DE"/>
              </w:rPr>
            </w:pPr>
          </w:p>
        </w:tc>
      </w:tr>
      <w:tr w:rsidR="00961B13" w:rsidTr="00C23ADE">
        <w:trPr>
          <w:ins w:id="2979" w:author="Jens Ohm" w:date="2018-10-04T18:34:00Z"/>
        </w:trPr>
        <w:tc>
          <w:tcPr>
            <w:tcW w:w="878" w:type="dxa"/>
            <w:tcMar>
              <w:top w:w="0" w:type="dxa"/>
              <w:left w:w="108" w:type="dxa"/>
              <w:bottom w:w="0" w:type="dxa"/>
              <w:right w:w="108" w:type="dxa"/>
            </w:tcMar>
          </w:tcPr>
          <w:p w:rsidR="00961B13" w:rsidRDefault="00961B13" w:rsidP="00C23ADE">
            <w:pPr>
              <w:rPr>
                <w:ins w:id="2980" w:author="Jens Ohm" w:date="2018-10-04T18:34:00Z"/>
              </w:rPr>
            </w:pPr>
            <w:ins w:id="2981" w:author="Jens Ohm" w:date="2018-10-04T18:34:00Z">
              <w:r>
                <w:t>6.5.1</w:t>
              </w:r>
            </w:ins>
          </w:p>
        </w:tc>
        <w:tc>
          <w:tcPr>
            <w:tcW w:w="6947" w:type="dxa"/>
            <w:tcMar>
              <w:top w:w="0" w:type="dxa"/>
              <w:left w:w="108" w:type="dxa"/>
              <w:bottom w:w="0" w:type="dxa"/>
              <w:right w:w="108" w:type="dxa"/>
            </w:tcMar>
            <w:hideMark/>
          </w:tcPr>
          <w:p w:rsidR="00961B13" w:rsidRDefault="00961B13" w:rsidP="00C23ADE">
            <w:pPr>
              <w:rPr>
                <w:ins w:id="2982" w:author="Jens Ohm" w:date="2018-10-04T18:34:00Z"/>
              </w:rPr>
            </w:pPr>
            <w:ins w:id="2983" w:author="Jens Ohm" w:date="2018-10-04T18:34:00Z">
              <w:r>
                <w:t>6 MPM (5 neighbors; order of insertion is the same as in BMS 1.0) with intra mode independent contexts for coding MPM index; truncated binarization to code the non-MPM modes; CTU-row constraint</w:t>
              </w:r>
            </w:ins>
          </w:p>
        </w:tc>
        <w:tc>
          <w:tcPr>
            <w:tcW w:w="1710" w:type="dxa"/>
            <w:tcMar>
              <w:top w:w="0" w:type="dxa"/>
              <w:left w:w="108" w:type="dxa"/>
              <w:bottom w:w="0" w:type="dxa"/>
              <w:right w:w="108" w:type="dxa"/>
            </w:tcMar>
          </w:tcPr>
          <w:p w:rsidR="00961B13" w:rsidRDefault="00961B13" w:rsidP="00C23ADE">
            <w:pPr>
              <w:rPr>
                <w:ins w:id="2984" w:author="Jens Ohm" w:date="2018-10-04T18:34:00Z"/>
              </w:rPr>
            </w:pPr>
            <w:ins w:id="2985" w:author="Jens Ohm" w:date="2018-10-04T18:34:00Z">
              <w:r>
                <w:t>JVET-L0221 (Huawei, MediaTek, LGE, Qualcomm)</w:t>
              </w:r>
            </w:ins>
          </w:p>
        </w:tc>
      </w:tr>
    </w:tbl>
    <w:p w:rsidR="00961B13" w:rsidRDefault="00961B13" w:rsidP="009102B3">
      <w:pPr>
        <w:rPr>
          <w:ins w:id="2986" w:author="Jens Ohm" w:date="2018-10-04T18:36:00Z"/>
          <w:lang w:eastAsia="de-DE"/>
        </w:rPr>
      </w:pPr>
    </w:p>
    <w:tbl>
      <w:tblPr>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1945"/>
        <w:gridCol w:w="812"/>
        <w:gridCol w:w="812"/>
        <w:gridCol w:w="812"/>
        <w:gridCol w:w="764"/>
        <w:gridCol w:w="683"/>
        <w:gridCol w:w="884"/>
        <w:gridCol w:w="812"/>
        <w:gridCol w:w="812"/>
        <w:gridCol w:w="764"/>
        <w:gridCol w:w="683"/>
      </w:tblGrid>
      <w:tr w:rsidR="00961B13" w:rsidRPr="009853A3" w:rsidTr="00C23ADE">
        <w:trPr>
          <w:trHeight w:val="300"/>
          <w:ins w:id="2987" w:author="Jens Ohm" w:date="2018-10-04T18:35:00Z"/>
        </w:trPr>
        <w:tc>
          <w:tcPr>
            <w:tcW w:w="729" w:type="dxa"/>
            <w:shd w:val="clear" w:color="auto" w:fill="auto"/>
            <w:noWrap/>
            <w:hideMark/>
          </w:tcPr>
          <w:p w:rsidR="00961B13" w:rsidRPr="009853A3" w:rsidRDefault="00961B13" w:rsidP="00C23ADE">
            <w:pPr>
              <w:rPr>
                <w:ins w:id="2988" w:author="Jens Ohm" w:date="2018-10-04T18:35:00Z"/>
                <w:sz w:val="20"/>
              </w:rPr>
            </w:pPr>
          </w:p>
        </w:tc>
        <w:tc>
          <w:tcPr>
            <w:tcW w:w="1945" w:type="dxa"/>
            <w:tcBorders>
              <w:right w:val="single" w:sz="8" w:space="0" w:color="auto"/>
            </w:tcBorders>
            <w:shd w:val="clear" w:color="auto" w:fill="auto"/>
            <w:noWrap/>
            <w:hideMark/>
          </w:tcPr>
          <w:p w:rsidR="00961B13" w:rsidRPr="009853A3" w:rsidRDefault="00961B13" w:rsidP="00C23ADE">
            <w:pPr>
              <w:rPr>
                <w:ins w:id="2989" w:author="Jens Ohm" w:date="2018-10-04T18:35:00Z"/>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2990" w:author="Jens Ohm" w:date="2018-10-04T18:35:00Z"/>
                <w:b/>
                <w:bCs/>
                <w:sz w:val="20"/>
              </w:rPr>
            </w:pPr>
            <w:ins w:id="2991" w:author="Jens Ohm" w:date="2018-10-04T18:35:00Z">
              <w:r w:rsidRPr="00911133">
                <w:rPr>
                  <w:b/>
                  <w:bCs/>
                  <w:sz w:val="20"/>
                </w:rPr>
                <w:t>All Intra Main10 - Over VTM</w:t>
              </w:r>
              <w:r>
                <w:rPr>
                  <w:b/>
                  <w:bCs/>
                  <w:sz w:val="20"/>
                </w:rPr>
                <w:t>-2</w:t>
              </w:r>
              <w:r w:rsidRPr="00911133">
                <w:rPr>
                  <w:b/>
                  <w:bCs/>
                  <w:sz w:val="20"/>
                </w:rPr>
                <w:t>.0</w:t>
              </w:r>
              <w:r>
                <w:rPr>
                  <w:b/>
                  <w:bCs/>
                  <w:sz w:val="20"/>
                </w:rPr>
                <w:t>.1</w:t>
              </w:r>
            </w:ins>
          </w:p>
        </w:tc>
        <w:tc>
          <w:tcPr>
            <w:tcW w:w="3955" w:type="dxa"/>
            <w:gridSpan w:val="5"/>
            <w:tcBorders>
              <w:top w:val="single" w:sz="8" w:space="0" w:color="auto"/>
              <w:left w:val="single" w:sz="8" w:space="0" w:color="auto"/>
              <w:right w:val="single" w:sz="8" w:space="0" w:color="auto"/>
            </w:tcBorders>
            <w:shd w:val="clear" w:color="auto" w:fill="auto"/>
            <w:noWrap/>
            <w:hideMark/>
          </w:tcPr>
          <w:p w:rsidR="00961B13" w:rsidRPr="009853A3" w:rsidRDefault="00961B13" w:rsidP="00C23ADE">
            <w:pPr>
              <w:jc w:val="center"/>
              <w:rPr>
                <w:ins w:id="2992" w:author="Jens Ohm" w:date="2018-10-04T18:35:00Z"/>
                <w:b/>
                <w:bCs/>
                <w:sz w:val="20"/>
              </w:rPr>
            </w:pPr>
            <w:ins w:id="2993" w:author="Jens Ohm" w:date="2018-10-04T18:35:00Z">
              <w:r>
                <w:rPr>
                  <w:b/>
                  <w:bCs/>
                  <w:sz w:val="20"/>
                </w:rPr>
                <w:t>Random Access</w:t>
              </w:r>
              <w:r w:rsidRPr="00911133">
                <w:rPr>
                  <w:b/>
                  <w:bCs/>
                  <w:sz w:val="20"/>
                </w:rPr>
                <w:t xml:space="preserve"> Main10 - Over </w:t>
              </w:r>
              <w:r>
                <w:rPr>
                  <w:b/>
                  <w:bCs/>
                  <w:sz w:val="20"/>
                </w:rPr>
                <w:t xml:space="preserve">VTM-2.0.1 </w:t>
              </w:r>
            </w:ins>
          </w:p>
        </w:tc>
      </w:tr>
      <w:tr w:rsidR="00961B13" w:rsidRPr="009853A3" w:rsidTr="00C23ADE">
        <w:trPr>
          <w:trHeight w:val="300"/>
          <w:ins w:id="2994" w:author="Jens Ohm" w:date="2018-10-04T18:35:00Z"/>
        </w:trPr>
        <w:tc>
          <w:tcPr>
            <w:tcW w:w="729" w:type="dxa"/>
            <w:shd w:val="clear" w:color="auto" w:fill="auto"/>
            <w:noWrap/>
            <w:hideMark/>
          </w:tcPr>
          <w:p w:rsidR="00961B13" w:rsidRPr="009853A3" w:rsidRDefault="00961B13" w:rsidP="00C23ADE">
            <w:pPr>
              <w:rPr>
                <w:ins w:id="2995" w:author="Jens Ohm" w:date="2018-10-04T18:35:00Z"/>
                <w:b/>
                <w:bCs/>
                <w:sz w:val="20"/>
              </w:rPr>
            </w:pPr>
            <w:ins w:id="2996" w:author="Jens Ohm" w:date="2018-10-04T18:35:00Z">
              <w:r w:rsidRPr="009853A3">
                <w:rPr>
                  <w:b/>
                  <w:bCs/>
                  <w:sz w:val="20"/>
                </w:rPr>
                <w:t>Test#</w:t>
              </w:r>
            </w:ins>
          </w:p>
        </w:tc>
        <w:tc>
          <w:tcPr>
            <w:tcW w:w="1945" w:type="dxa"/>
            <w:tcBorders>
              <w:right w:val="single" w:sz="8" w:space="0" w:color="auto"/>
            </w:tcBorders>
            <w:shd w:val="clear" w:color="auto" w:fill="auto"/>
            <w:noWrap/>
            <w:hideMark/>
          </w:tcPr>
          <w:p w:rsidR="00961B13" w:rsidRPr="009853A3" w:rsidRDefault="00961B13" w:rsidP="00C23ADE">
            <w:pPr>
              <w:rPr>
                <w:ins w:id="2997" w:author="Jens Ohm" w:date="2018-10-04T18:35:00Z"/>
                <w:b/>
                <w:bCs/>
                <w:sz w:val="20"/>
              </w:rPr>
            </w:pPr>
            <w:ins w:id="2998" w:author="Jens Ohm" w:date="2018-10-04T18:35:00Z">
              <w:r w:rsidRPr="009853A3">
                <w:rPr>
                  <w:b/>
                  <w:bCs/>
                  <w:sz w:val="20"/>
                </w:rPr>
                <w:t>Description</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2999" w:author="Jens Ohm" w:date="2018-10-04T18:35:00Z"/>
                <w:b/>
                <w:bCs/>
                <w:sz w:val="20"/>
              </w:rPr>
            </w:pPr>
            <w:ins w:id="3000" w:author="Jens Ohm" w:date="2018-10-04T18:35:00Z">
              <w:r w:rsidRPr="009853A3">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01" w:author="Jens Ohm" w:date="2018-10-04T18:35:00Z"/>
                <w:b/>
                <w:bCs/>
                <w:sz w:val="20"/>
              </w:rPr>
            </w:pPr>
            <w:ins w:id="3002" w:author="Jens Ohm" w:date="2018-10-04T18:35:00Z">
              <w:r w:rsidRPr="009853A3">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03" w:author="Jens Ohm" w:date="2018-10-04T18:35:00Z"/>
                <w:b/>
                <w:bCs/>
                <w:sz w:val="20"/>
              </w:rPr>
            </w:pPr>
            <w:ins w:id="3004" w:author="Jens Ohm" w:date="2018-10-04T18:35:00Z">
              <w:r w:rsidRPr="009853A3">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05" w:author="Jens Ohm" w:date="2018-10-04T18:35:00Z"/>
                <w:b/>
                <w:bCs/>
                <w:sz w:val="20"/>
              </w:rPr>
            </w:pPr>
            <w:ins w:id="3006" w:author="Jens Ohm" w:date="2018-10-04T18:35:00Z">
              <w:r w:rsidRPr="009853A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07" w:author="Jens Ohm" w:date="2018-10-04T18:35:00Z"/>
                <w:b/>
                <w:bCs/>
                <w:sz w:val="20"/>
              </w:rPr>
            </w:pPr>
            <w:ins w:id="3008" w:author="Jens Ohm" w:date="2018-10-04T18:35:00Z">
              <w:r w:rsidRPr="009853A3">
                <w:rPr>
                  <w:b/>
                  <w:bCs/>
                  <w:sz w:val="20"/>
                </w:rPr>
                <w:t>DecT</w:t>
              </w:r>
            </w:ins>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09" w:author="Jens Ohm" w:date="2018-10-04T18:35:00Z"/>
                <w:b/>
                <w:bCs/>
                <w:sz w:val="20"/>
              </w:rPr>
            </w:pPr>
            <w:ins w:id="3010" w:author="Jens Ohm" w:date="2018-10-04T18:35:00Z">
              <w:r w:rsidRPr="009853A3">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11" w:author="Jens Ohm" w:date="2018-10-04T18:35:00Z"/>
                <w:b/>
                <w:bCs/>
                <w:sz w:val="20"/>
              </w:rPr>
            </w:pPr>
            <w:ins w:id="3012" w:author="Jens Ohm" w:date="2018-10-04T18:35:00Z">
              <w:r w:rsidRPr="009853A3">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13" w:author="Jens Ohm" w:date="2018-10-04T18:35:00Z"/>
                <w:b/>
                <w:bCs/>
                <w:sz w:val="20"/>
              </w:rPr>
            </w:pPr>
            <w:ins w:id="3014" w:author="Jens Ohm" w:date="2018-10-04T18:35:00Z">
              <w:r w:rsidRPr="009853A3">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15" w:author="Jens Ohm" w:date="2018-10-04T18:35:00Z"/>
                <w:b/>
                <w:bCs/>
                <w:sz w:val="20"/>
              </w:rPr>
            </w:pPr>
            <w:ins w:id="3016" w:author="Jens Ohm" w:date="2018-10-04T18:35:00Z">
              <w:r w:rsidRPr="009853A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017" w:author="Jens Ohm" w:date="2018-10-04T18:35:00Z"/>
                <w:b/>
                <w:bCs/>
                <w:sz w:val="20"/>
              </w:rPr>
            </w:pPr>
            <w:ins w:id="3018" w:author="Jens Ohm" w:date="2018-10-04T18:35:00Z">
              <w:r w:rsidRPr="009853A3">
                <w:rPr>
                  <w:b/>
                  <w:bCs/>
                  <w:sz w:val="20"/>
                </w:rPr>
                <w:t>DecT</w:t>
              </w:r>
            </w:ins>
          </w:p>
        </w:tc>
      </w:tr>
      <w:tr w:rsidR="00961B13" w:rsidRPr="009853A3" w:rsidTr="00C23ADE">
        <w:trPr>
          <w:trHeight w:val="300"/>
          <w:ins w:id="3019" w:author="Jens Ohm" w:date="2018-10-04T18:35:00Z"/>
        </w:trPr>
        <w:tc>
          <w:tcPr>
            <w:tcW w:w="729" w:type="dxa"/>
            <w:shd w:val="clear" w:color="auto" w:fill="auto"/>
            <w:noWrap/>
          </w:tcPr>
          <w:p w:rsidR="00961B13" w:rsidRPr="009853A3" w:rsidRDefault="00961B13" w:rsidP="00C23ADE">
            <w:pPr>
              <w:rPr>
                <w:ins w:id="3020" w:author="Jens Ohm" w:date="2018-10-04T18:35:00Z"/>
                <w:sz w:val="20"/>
              </w:rPr>
            </w:pPr>
            <w:ins w:id="3021" w:author="Jens Ohm" w:date="2018-10-04T18:35:00Z">
              <w:r w:rsidRPr="009853A3">
                <w:rPr>
                  <w:sz w:val="20"/>
                </w:rPr>
                <w:t>6.1.1</w:t>
              </w:r>
            </w:ins>
          </w:p>
        </w:tc>
        <w:tc>
          <w:tcPr>
            <w:tcW w:w="1945" w:type="dxa"/>
            <w:tcBorders>
              <w:right w:val="single" w:sz="8" w:space="0" w:color="auto"/>
            </w:tcBorders>
            <w:shd w:val="clear" w:color="auto" w:fill="auto"/>
            <w:noWrap/>
          </w:tcPr>
          <w:p w:rsidR="00961B13" w:rsidRPr="009853A3" w:rsidRDefault="00961B13" w:rsidP="00C23ADE">
            <w:pPr>
              <w:rPr>
                <w:ins w:id="3022" w:author="Jens Ohm" w:date="2018-10-04T18:35:00Z"/>
                <w:sz w:val="20"/>
              </w:rPr>
            </w:pPr>
            <w:ins w:id="3023" w:author="Jens Ohm" w:date="2018-10-04T18:35:00Z">
              <w:r w:rsidRPr="00497091">
                <w:rPr>
                  <w:sz w:val="20"/>
                </w:rPr>
                <w:t xml:space="preserve">6 MPM (5 neighbors; order of insertion is the same as in BMS 1.0) with </w:t>
              </w:r>
              <w:r w:rsidRPr="00497091">
                <w:rPr>
                  <w:sz w:val="20"/>
                  <w:lang w:eastAsia="de-DE"/>
                </w:rPr>
                <w:t xml:space="preserve">intra mode dependent contexts for coding MPM index; </w:t>
              </w:r>
              <w:r w:rsidRPr="00497091">
                <w:rPr>
                  <w:sz w:val="20"/>
                </w:rPr>
                <w:t>truncated binary code for non-MPM;</w:t>
              </w:r>
              <w:r w:rsidRPr="00497091">
                <w:rPr>
                  <w:sz w:val="20"/>
                  <w:lang w:eastAsia="de-DE"/>
                </w:rPr>
                <w:t xml:space="preserve"> CTU-row constraint</w:t>
              </w:r>
            </w:ins>
          </w:p>
        </w:tc>
        <w:tc>
          <w:tcPr>
            <w:tcW w:w="812"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024" w:author="Jens Ohm" w:date="2018-10-04T18:35:00Z"/>
                <w:sz w:val="20"/>
              </w:rPr>
            </w:pPr>
            <w:ins w:id="3025" w:author="Jens Ohm" w:date="2018-10-04T18:35:00Z">
              <w:r w:rsidRPr="009853A3">
                <w:rPr>
                  <w:rFonts w:eastAsia="Times New Roman"/>
                  <w:color w:val="000000"/>
                  <w:sz w:val="20"/>
                </w:rPr>
                <w:t>-0.42%</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26" w:author="Jens Ohm" w:date="2018-10-04T18:35:00Z"/>
                <w:sz w:val="20"/>
              </w:rPr>
            </w:pPr>
            <w:ins w:id="3027" w:author="Jens Ohm" w:date="2018-10-04T18:35:00Z">
              <w:r w:rsidRPr="009853A3">
                <w:rPr>
                  <w:rFonts w:eastAsia="Times New Roman"/>
                  <w:color w:val="000000"/>
                  <w:sz w:val="20"/>
                </w:rPr>
                <w:t>-0.40%</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28" w:author="Jens Ohm" w:date="2018-10-04T18:35:00Z"/>
                <w:sz w:val="20"/>
              </w:rPr>
            </w:pPr>
            <w:ins w:id="3029" w:author="Jens Ohm" w:date="2018-10-04T18:35:00Z">
              <w:r w:rsidRPr="009853A3">
                <w:rPr>
                  <w:rFonts w:eastAsia="Times New Roman"/>
                  <w:color w:val="000000"/>
                  <w:sz w:val="20"/>
                </w:rPr>
                <w:t>-0.35%</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030" w:author="Jens Ohm" w:date="2018-10-04T18:35:00Z"/>
                <w:sz w:val="20"/>
              </w:rPr>
            </w:pPr>
            <w:ins w:id="3031" w:author="Jens Ohm" w:date="2018-10-04T18:35:00Z">
              <w:r w:rsidRPr="009853A3">
                <w:rPr>
                  <w:rFonts w:eastAsia="Times New Roman"/>
                  <w:color w:val="000000"/>
                  <w:sz w:val="20"/>
                </w:rPr>
                <w:t>102%</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032" w:author="Jens Ohm" w:date="2018-10-04T18:35:00Z"/>
                <w:sz w:val="20"/>
              </w:rPr>
            </w:pPr>
            <w:ins w:id="3033" w:author="Jens Ohm" w:date="2018-10-04T18:35:00Z">
              <w:r w:rsidRPr="009853A3">
                <w:rPr>
                  <w:rFonts w:eastAsia="Times New Roman"/>
                  <w:color w:val="000000"/>
                  <w:sz w:val="20"/>
                </w:rPr>
                <w:t>102%</w:t>
              </w:r>
            </w:ins>
          </w:p>
        </w:tc>
        <w:tc>
          <w:tcPr>
            <w:tcW w:w="884"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034" w:author="Jens Ohm" w:date="2018-10-04T18:35:00Z"/>
                <w:sz w:val="20"/>
              </w:rPr>
            </w:pPr>
            <w:ins w:id="3035" w:author="Jens Ohm" w:date="2018-10-04T18:35:00Z">
              <w:r w:rsidRPr="009853A3">
                <w:rPr>
                  <w:rFonts w:eastAsia="Times New Roman"/>
                  <w:color w:val="000000"/>
                  <w:sz w:val="20"/>
                </w:rPr>
                <w:t>-0.17%</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36" w:author="Jens Ohm" w:date="2018-10-04T18:35:00Z"/>
                <w:sz w:val="20"/>
              </w:rPr>
            </w:pPr>
            <w:ins w:id="3037" w:author="Jens Ohm" w:date="2018-10-04T18:35:00Z">
              <w:r w:rsidRPr="009853A3">
                <w:rPr>
                  <w:rFonts w:eastAsia="Times New Roman"/>
                  <w:color w:val="000000"/>
                  <w:sz w:val="20"/>
                </w:rPr>
                <w:t>-0.13%</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38" w:author="Jens Ohm" w:date="2018-10-04T18:35:00Z"/>
                <w:sz w:val="20"/>
              </w:rPr>
            </w:pPr>
            <w:ins w:id="3039" w:author="Jens Ohm" w:date="2018-10-04T18:35:00Z">
              <w:r w:rsidRPr="009853A3">
                <w:rPr>
                  <w:rFonts w:eastAsia="Times New Roman"/>
                  <w:color w:val="000000"/>
                  <w:sz w:val="20"/>
                </w:rPr>
                <w:t>-0.16%</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040" w:author="Jens Ohm" w:date="2018-10-04T18:35:00Z"/>
                <w:sz w:val="20"/>
              </w:rPr>
            </w:pPr>
            <w:ins w:id="3041" w:author="Jens Ohm" w:date="2018-10-04T18:35:00Z">
              <w:r w:rsidRPr="009853A3">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042" w:author="Jens Ohm" w:date="2018-10-04T18:35:00Z"/>
                <w:sz w:val="20"/>
              </w:rPr>
            </w:pPr>
            <w:ins w:id="3043" w:author="Jens Ohm" w:date="2018-10-04T18:35:00Z">
              <w:r w:rsidRPr="009853A3">
                <w:rPr>
                  <w:rFonts w:eastAsia="Times New Roman"/>
                  <w:color w:val="000000"/>
                  <w:sz w:val="20"/>
                </w:rPr>
                <w:t>99%</w:t>
              </w:r>
            </w:ins>
          </w:p>
        </w:tc>
      </w:tr>
      <w:tr w:rsidR="00961B13" w:rsidRPr="009853A3" w:rsidTr="00C23ADE">
        <w:trPr>
          <w:trHeight w:val="300"/>
          <w:ins w:id="3044" w:author="Jens Ohm" w:date="2018-10-04T18:35:00Z"/>
        </w:trPr>
        <w:tc>
          <w:tcPr>
            <w:tcW w:w="729" w:type="dxa"/>
            <w:shd w:val="clear" w:color="auto" w:fill="auto"/>
            <w:noWrap/>
          </w:tcPr>
          <w:p w:rsidR="00961B13" w:rsidRPr="009853A3" w:rsidRDefault="00961B13" w:rsidP="00C23ADE">
            <w:pPr>
              <w:rPr>
                <w:ins w:id="3045" w:author="Jens Ohm" w:date="2018-10-04T18:35:00Z"/>
                <w:sz w:val="20"/>
              </w:rPr>
            </w:pPr>
            <w:ins w:id="3046" w:author="Jens Ohm" w:date="2018-10-04T18:35:00Z">
              <w:r w:rsidRPr="009853A3">
                <w:rPr>
                  <w:sz w:val="20"/>
                </w:rPr>
                <w:t>6.2.1</w:t>
              </w:r>
            </w:ins>
          </w:p>
        </w:tc>
        <w:tc>
          <w:tcPr>
            <w:tcW w:w="1945" w:type="dxa"/>
            <w:tcBorders>
              <w:right w:val="single" w:sz="8" w:space="0" w:color="auto"/>
            </w:tcBorders>
            <w:shd w:val="clear" w:color="auto" w:fill="auto"/>
            <w:noWrap/>
          </w:tcPr>
          <w:p w:rsidR="00961B13" w:rsidRPr="009853A3" w:rsidRDefault="00961B13" w:rsidP="00C23ADE">
            <w:pPr>
              <w:rPr>
                <w:ins w:id="3047" w:author="Jens Ohm" w:date="2018-10-04T18:35:00Z"/>
                <w:sz w:val="20"/>
              </w:rPr>
            </w:pPr>
            <w:ins w:id="3048" w:author="Jens Ohm" w:date="2018-10-04T18:35:00Z">
              <w:r w:rsidRPr="009853A3">
                <w:rPr>
                  <w:sz w:val="20"/>
                </w:rPr>
                <w:t>Extended number of MPM rather than 3</w:t>
              </w:r>
            </w:ins>
          </w:p>
        </w:tc>
        <w:tc>
          <w:tcPr>
            <w:tcW w:w="812"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049" w:author="Jens Ohm" w:date="2018-10-04T18:35:00Z"/>
                <w:sz w:val="20"/>
              </w:rPr>
            </w:pPr>
            <w:ins w:id="3050" w:author="Jens Ohm" w:date="2018-10-04T18:35:00Z">
              <w:r w:rsidRPr="009853A3">
                <w:rPr>
                  <w:rFonts w:eastAsia="Times New Roman"/>
                  <w:color w:val="000000"/>
                  <w:sz w:val="20"/>
                </w:rPr>
                <w:t>-0.29%</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51" w:author="Jens Ohm" w:date="2018-10-04T18:35:00Z"/>
                <w:sz w:val="20"/>
              </w:rPr>
            </w:pPr>
            <w:ins w:id="3052" w:author="Jens Ohm" w:date="2018-10-04T18:35:00Z">
              <w:r w:rsidRPr="009853A3">
                <w:rPr>
                  <w:rFonts w:eastAsia="Times New Roman"/>
                  <w:color w:val="000000"/>
                  <w:sz w:val="20"/>
                </w:rPr>
                <w:t>-0.24%</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53" w:author="Jens Ohm" w:date="2018-10-04T18:35:00Z"/>
                <w:sz w:val="20"/>
              </w:rPr>
            </w:pPr>
            <w:ins w:id="3054" w:author="Jens Ohm" w:date="2018-10-04T18:35:00Z">
              <w:r w:rsidRPr="009853A3">
                <w:rPr>
                  <w:rFonts w:eastAsia="Times New Roman"/>
                  <w:color w:val="000000"/>
                  <w:sz w:val="20"/>
                </w:rPr>
                <w:t>-0.21%</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055" w:author="Jens Ohm" w:date="2018-10-04T18:35:00Z"/>
                <w:sz w:val="20"/>
              </w:rPr>
            </w:pPr>
            <w:ins w:id="3056" w:author="Jens Ohm" w:date="2018-10-04T18:35:00Z">
              <w:r w:rsidRPr="009853A3">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057" w:author="Jens Ohm" w:date="2018-10-04T18:35:00Z"/>
                <w:sz w:val="20"/>
              </w:rPr>
            </w:pPr>
            <w:ins w:id="3058" w:author="Jens Ohm" w:date="2018-10-04T18:35:00Z">
              <w:r w:rsidRPr="009853A3">
                <w:rPr>
                  <w:rFonts w:eastAsia="Times New Roman"/>
                  <w:color w:val="000000"/>
                  <w:sz w:val="20"/>
                </w:rPr>
                <w:t>100%</w:t>
              </w:r>
            </w:ins>
          </w:p>
        </w:tc>
        <w:tc>
          <w:tcPr>
            <w:tcW w:w="884"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059" w:author="Jens Ohm" w:date="2018-10-04T18:35:00Z"/>
                <w:sz w:val="20"/>
              </w:rPr>
            </w:pPr>
            <w:ins w:id="3060" w:author="Jens Ohm" w:date="2018-10-04T18:35:00Z">
              <w:r w:rsidRPr="009853A3">
                <w:rPr>
                  <w:rFonts w:eastAsia="Times New Roman"/>
                  <w:color w:val="000000"/>
                  <w:sz w:val="20"/>
                </w:rPr>
                <w:t>-0.11%</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61" w:author="Jens Ohm" w:date="2018-10-04T18:35:00Z"/>
                <w:sz w:val="20"/>
              </w:rPr>
            </w:pPr>
            <w:ins w:id="3062" w:author="Jens Ohm" w:date="2018-10-04T18:35:00Z">
              <w:r w:rsidRPr="009853A3">
                <w:rPr>
                  <w:rFonts w:eastAsia="Times New Roman"/>
                  <w:color w:val="000000"/>
                  <w:sz w:val="20"/>
                </w:rPr>
                <w:t>-0.05%</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063" w:author="Jens Ohm" w:date="2018-10-04T18:35:00Z"/>
                <w:sz w:val="20"/>
              </w:rPr>
            </w:pPr>
            <w:ins w:id="3064" w:author="Jens Ohm" w:date="2018-10-04T18:35:00Z">
              <w:r w:rsidRPr="009853A3">
                <w:rPr>
                  <w:rFonts w:eastAsia="Times New Roman"/>
                  <w:color w:val="000000"/>
                  <w:sz w:val="20"/>
                </w:rPr>
                <w:t>0.01%</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065" w:author="Jens Ohm" w:date="2018-10-04T18:35:00Z"/>
                <w:sz w:val="20"/>
              </w:rPr>
            </w:pPr>
            <w:ins w:id="3066" w:author="Jens Ohm" w:date="2018-10-04T18:35:00Z">
              <w:r w:rsidRPr="009853A3">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067" w:author="Jens Ohm" w:date="2018-10-04T18:35:00Z"/>
                <w:sz w:val="20"/>
              </w:rPr>
            </w:pPr>
            <w:ins w:id="3068" w:author="Jens Ohm" w:date="2018-10-04T18:35:00Z">
              <w:r w:rsidRPr="009853A3">
                <w:rPr>
                  <w:rFonts w:eastAsia="Times New Roman"/>
                  <w:color w:val="000000"/>
                  <w:sz w:val="20"/>
                </w:rPr>
                <w:t>100%</w:t>
              </w:r>
            </w:ins>
          </w:p>
        </w:tc>
      </w:tr>
      <w:tr w:rsidR="00961B13" w:rsidRPr="009853A3" w:rsidTr="00C23ADE">
        <w:trPr>
          <w:trHeight w:val="300"/>
          <w:ins w:id="3069" w:author="Jens Ohm" w:date="2018-10-04T18:35:00Z"/>
        </w:trPr>
        <w:tc>
          <w:tcPr>
            <w:tcW w:w="729" w:type="dxa"/>
            <w:shd w:val="clear" w:color="auto" w:fill="auto"/>
            <w:noWrap/>
          </w:tcPr>
          <w:p w:rsidR="00961B13" w:rsidRPr="009853A3" w:rsidRDefault="00961B13" w:rsidP="00C23ADE">
            <w:pPr>
              <w:rPr>
                <w:ins w:id="3070" w:author="Jens Ohm" w:date="2018-10-04T18:35:00Z"/>
                <w:sz w:val="20"/>
              </w:rPr>
            </w:pPr>
            <w:ins w:id="3071" w:author="Jens Ohm" w:date="2018-10-04T18:35:00Z">
              <w:r w:rsidRPr="009853A3">
                <w:rPr>
                  <w:sz w:val="20"/>
                </w:rPr>
                <w:t>6.3.1</w:t>
              </w:r>
            </w:ins>
          </w:p>
        </w:tc>
        <w:tc>
          <w:tcPr>
            <w:tcW w:w="1945" w:type="dxa"/>
            <w:tcBorders>
              <w:right w:val="single" w:sz="8" w:space="0" w:color="auto"/>
            </w:tcBorders>
            <w:shd w:val="clear" w:color="auto" w:fill="auto"/>
            <w:noWrap/>
          </w:tcPr>
          <w:p w:rsidR="00961B13" w:rsidRPr="009853A3" w:rsidRDefault="00961B13" w:rsidP="00C23ADE">
            <w:pPr>
              <w:rPr>
                <w:ins w:id="3072" w:author="Jens Ohm" w:date="2018-10-04T18:35:00Z"/>
                <w:sz w:val="20"/>
              </w:rPr>
            </w:pPr>
            <w:ins w:id="3073" w:author="Jens Ohm" w:date="2018-10-04T18:35:00Z">
              <w:r w:rsidRPr="009853A3">
                <w:rPr>
                  <w:sz w:val="20"/>
                </w:rPr>
                <w:t>Add additional intra modes in the MPM list and use truncated binarization (TB) code for signaling non-MPM modes (“reduced computational complexity” version)</w:t>
              </w:r>
            </w:ins>
          </w:p>
        </w:tc>
        <w:tc>
          <w:tcPr>
            <w:tcW w:w="812" w:type="dxa"/>
            <w:tcBorders>
              <w:top w:val="single" w:sz="8" w:space="0" w:color="auto"/>
              <w:left w:val="single" w:sz="8" w:space="0" w:color="auto"/>
            </w:tcBorders>
            <w:shd w:val="clear" w:color="auto" w:fill="auto"/>
            <w:noWrap/>
            <w:vAlign w:val="bottom"/>
          </w:tcPr>
          <w:p w:rsidR="00961B13" w:rsidRPr="00BA10D6" w:rsidRDefault="00961B13" w:rsidP="00C23ADE">
            <w:pPr>
              <w:jc w:val="center"/>
              <w:rPr>
                <w:ins w:id="3074" w:author="Jens Ohm" w:date="2018-10-04T18:35:00Z"/>
                <w:rFonts w:eastAsia="Times New Roman"/>
                <w:color w:val="000000"/>
                <w:sz w:val="20"/>
              </w:rPr>
            </w:pPr>
            <w:ins w:id="3075" w:author="Jens Ohm" w:date="2018-10-04T18:35:00Z">
              <w:r w:rsidRPr="00BA10D6">
                <w:rPr>
                  <w:rFonts w:eastAsia="Times New Roman"/>
                  <w:color w:val="000000"/>
                  <w:sz w:val="20"/>
                </w:rPr>
                <w:t>-0.31%</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076" w:author="Jens Ohm" w:date="2018-10-04T18:35:00Z"/>
                <w:rFonts w:eastAsia="Times New Roman"/>
                <w:color w:val="000000"/>
                <w:sz w:val="20"/>
              </w:rPr>
            </w:pPr>
            <w:ins w:id="3077" w:author="Jens Ohm" w:date="2018-10-04T18:35:00Z">
              <w:r w:rsidRPr="00BA10D6">
                <w:rPr>
                  <w:rFonts w:eastAsia="Times New Roman"/>
                  <w:color w:val="000000"/>
                  <w:sz w:val="20"/>
                </w:rPr>
                <w:t>-0.25%</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078" w:author="Jens Ohm" w:date="2018-10-04T18:35:00Z"/>
                <w:rFonts w:eastAsia="Times New Roman"/>
                <w:color w:val="000000"/>
                <w:sz w:val="20"/>
              </w:rPr>
            </w:pPr>
            <w:ins w:id="3079" w:author="Jens Ohm" w:date="2018-10-04T18:35:00Z">
              <w:r w:rsidRPr="00BA10D6">
                <w:rPr>
                  <w:rFonts w:eastAsia="Times New Roman"/>
                  <w:color w:val="000000"/>
                  <w:sz w:val="20"/>
                </w:rPr>
                <w:t>-0.24%</w:t>
              </w:r>
            </w:ins>
          </w:p>
        </w:tc>
        <w:tc>
          <w:tcPr>
            <w:tcW w:w="764" w:type="dxa"/>
            <w:tcBorders>
              <w:top w:val="single" w:sz="8" w:space="0" w:color="auto"/>
            </w:tcBorders>
            <w:shd w:val="clear" w:color="auto" w:fill="auto"/>
            <w:noWrap/>
            <w:vAlign w:val="bottom"/>
          </w:tcPr>
          <w:p w:rsidR="00961B13" w:rsidRPr="00BA10D6" w:rsidRDefault="00961B13" w:rsidP="00C23ADE">
            <w:pPr>
              <w:jc w:val="center"/>
              <w:rPr>
                <w:ins w:id="3080" w:author="Jens Ohm" w:date="2018-10-04T18:35:00Z"/>
                <w:rFonts w:eastAsia="Times New Roman"/>
                <w:color w:val="000000"/>
                <w:sz w:val="20"/>
              </w:rPr>
            </w:pPr>
            <w:ins w:id="3081" w:author="Jens Ohm" w:date="2018-10-04T18:35:00Z">
              <w:r w:rsidRPr="00BA10D6">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BA10D6" w:rsidRDefault="00961B13" w:rsidP="00C23ADE">
            <w:pPr>
              <w:jc w:val="center"/>
              <w:rPr>
                <w:ins w:id="3082" w:author="Jens Ohm" w:date="2018-10-04T18:35:00Z"/>
                <w:rFonts w:eastAsia="Times New Roman"/>
                <w:color w:val="000000"/>
                <w:sz w:val="20"/>
              </w:rPr>
            </w:pPr>
            <w:ins w:id="3083" w:author="Jens Ohm" w:date="2018-10-04T18:35:00Z">
              <w:r w:rsidRPr="00BA10D6">
                <w:rPr>
                  <w:rFonts w:eastAsia="Times New Roman"/>
                  <w:color w:val="000000"/>
                  <w:sz w:val="20"/>
                </w:rPr>
                <w:t>99%</w:t>
              </w:r>
            </w:ins>
          </w:p>
        </w:tc>
        <w:tc>
          <w:tcPr>
            <w:tcW w:w="884" w:type="dxa"/>
            <w:tcBorders>
              <w:top w:val="single" w:sz="8" w:space="0" w:color="auto"/>
              <w:left w:val="single" w:sz="8" w:space="0" w:color="auto"/>
            </w:tcBorders>
            <w:shd w:val="clear" w:color="auto" w:fill="auto"/>
            <w:noWrap/>
            <w:vAlign w:val="bottom"/>
          </w:tcPr>
          <w:p w:rsidR="00961B13" w:rsidRPr="00BA10D6" w:rsidRDefault="00961B13" w:rsidP="00C23ADE">
            <w:pPr>
              <w:jc w:val="center"/>
              <w:rPr>
                <w:ins w:id="3084" w:author="Jens Ohm" w:date="2018-10-04T18:35:00Z"/>
                <w:rFonts w:eastAsia="Times New Roman"/>
                <w:color w:val="000000"/>
                <w:sz w:val="20"/>
              </w:rPr>
            </w:pPr>
            <w:ins w:id="3085" w:author="Jens Ohm" w:date="2018-10-04T18:35:00Z">
              <w:r w:rsidRPr="00BA10D6">
                <w:rPr>
                  <w:rFonts w:eastAsia="Times New Roman"/>
                  <w:color w:val="000000"/>
                  <w:sz w:val="20"/>
                </w:rPr>
                <w:t>-0.12%</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086" w:author="Jens Ohm" w:date="2018-10-04T18:35:00Z"/>
                <w:rFonts w:eastAsia="Times New Roman"/>
                <w:color w:val="000000"/>
                <w:sz w:val="20"/>
              </w:rPr>
            </w:pPr>
            <w:ins w:id="3087" w:author="Jens Ohm" w:date="2018-10-04T18:35:00Z">
              <w:r w:rsidRPr="00BA10D6">
                <w:rPr>
                  <w:rFonts w:eastAsia="Times New Roman"/>
                  <w:color w:val="000000"/>
                  <w:sz w:val="20"/>
                </w:rPr>
                <w:t>-0.11%</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088" w:author="Jens Ohm" w:date="2018-10-04T18:35:00Z"/>
                <w:rFonts w:eastAsia="Times New Roman"/>
                <w:color w:val="000000"/>
                <w:sz w:val="20"/>
              </w:rPr>
            </w:pPr>
            <w:ins w:id="3089" w:author="Jens Ohm" w:date="2018-10-04T18:35:00Z">
              <w:r w:rsidRPr="00BA10D6">
                <w:rPr>
                  <w:rFonts w:eastAsia="Times New Roman"/>
                  <w:color w:val="000000"/>
                  <w:sz w:val="20"/>
                </w:rPr>
                <w:t>-0.07%</w:t>
              </w:r>
            </w:ins>
          </w:p>
        </w:tc>
        <w:tc>
          <w:tcPr>
            <w:tcW w:w="764" w:type="dxa"/>
            <w:tcBorders>
              <w:top w:val="single" w:sz="8" w:space="0" w:color="auto"/>
            </w:tcBorders>
            <w:shd w:val="clear" w:color="auto" w:fill="auto"/>
            <w:noWrap/>
            <w:vAlign w:val="bottom"/>
          </w:tcPr>
          <w:p w:rsidR="00961B13" w:rsidRPr="00BA10D6" w:rsidRDefault="00961B13" w:rsidP="00C23ADE">
            <w:pPr>
              <w:jc w:val="center"/>
              <w:rPr>
                <w:ins w:id="3090" w:author="Jens Ohm" w:date="2018-10-04T18:35:00Z"/>
                <w:rFonts w:eastAsia="Times New Roman"/>
                <w:color w:val="000000"/>
                <w:sz w:val="20"/>
              </w:rPr>
            </w:pPr>
            <w:ins w:id="3091" w:author="Jens Ohm" w:date="2018-10-04T18:35:00Z">
              <w:r w:rsidRPr="00BA10D6">
                <w:rPr>
                  <w:rFonts w:eastAsia="Times New Roman"/>
                  <w:color w:val="000000"/>
                  <w:sz w:val="20"/>
                </w:rPr>
                <w:t>101%</w:t>
              </w:r>
            </w:ins>
          </w:p>
        </w:tc>
        <w:tc>
          <w:tcPr>
            <w:tcW w:w="683" w:type="dxa"/>
            <w:tcBorders>
              <w:top w:val="single" w:sz="8" w:space="0" w:color="auto"/>
              <w:right w:val="single" w:sz="8" w:space="0" w:color="auto"/>
            </w:tcBorders>
            <w:shd w:val="clear" w:color="auto" w:fill="auto"/>
            <w:noWrap/>
            <w:vAlign w:val="bottom"/>
          </w:tcPr>
          <w:p w:rsidR="00961B13" w:rsidRPr="00BA10D6" w:rsidRDefault="00961B13" w:rsidP="00C23ADE">
            <w:pPr>
              <w:jc w:val="center"/>
              <w:rPr>
                <w:ins w:id="3092" w:author="Jens Ohm" w:date="2018-10-04T18:35:00Z"/>
                <w:rFonts w:eastAsia="Times New Roman"/>
                <w:color w:val="000000"/>
                <w:sz w:val="20"/>
              </w:rPr>
            </w:pPr>
            <w:ins w:id="3093" w:author="Jens Ohm" w:date="2018-10-04T18:35:00Z">
              <w:r w:rsidRPr="00BA10D6">
                <w:rPr>
                  <w:rFonts w:eastAsia="Times New Roman"/>
                  <w:color w:val="000000"/>
                  <w:sz w:val="20"/>
                </w:rPr>
                <w:t>101%</w:t>
              </w:r>
            </w:ins>
          </w:p>
        </w:tc>
      </w:tr>
      <w:tr w:rsidR="00961B13" w:rsidRPr="009853A3" w:rsidTr="00C23ADE">
        <w:trPr>
          <w:trHeight w:val="300"/>
          <w:ins w:id="3094" w:author="Jens Ohm" w:date="2018-10-04T18:35:00Z"/>
        </w:trPr>
        <w:tc>
          <w:tcPr>
            <w:tcW w:w="729" w:type="dxa"/>
            <w:shd w:val="clear" w:color="auto" w:fill="auto"/>
            <w:noWrap/>
          </w:tcPr>
          <w:p w:rsidR="00961B13" w:rsidRPr="009853A3" w:rsidRDefault="00961B13" w:rsidP="00C23ADE">
            <w:pPr>
              <w:rPr>
                <w:ins w:id="3095" w:author="Jens Ohm" w:date="2018-10-04T18:35:00Z"/>
                <w:sz w:val="20"/>
              </w:rPr>
            </w:pPr>
            <w:ins w:id="3096" w:author="Jens Ohm" w:date="2018-10-04T18:35:00Z">
              <w:r w:rsidRPr="009853A3">
                <w:rPr>
                  <w:sz w:val="20"/>
                </w:rPr>
                <w:t>6.3.2</w:t>
              </w:r>
            </w:ins>
          </w:p>
        </w:tc>
        <w:tc>
          <w:tcPr>
            <w:tcW w:w="1945" w:type="dxa"/>
            <w:tcBorders>
              <w:right w:val="single" w:sz="8" w:space="0" w:color="auto"/>
            </w:tcBorders>
            <w:shd w:val="clear" w:color="auto" w:fill="auto"/>
            <w:noWrap/>
          </w:tcPr>
          <w:p w:rsidR="00961B13" w:rsidRPr="009853A3" w:rsidRDefault="00961B13" w:rsidP="00C23ADE">
            <w:pPr>
              <w:rPr>
                <w:ins w:id="3097" w:author="Jens Ohm" w:date="2018-10-04T18:35:00Z"/>
                <w:sz w:val="20"/>
              </w:rPr>
            </w:pPr>
            <w:ins w:id="3098" w:author="Jens Ohm" w:date="2018-10-04T18:35:00Z">
              <w:r w:rsidRPr="009853A3">
                <w:rPr>
                  <w:sz w:val="20"/>
                </w:rPr>
                <w:t xml:space="preserve">Add additional intra modes in the MPM list and use truncated binarization (TB) code for signaling non-MPM modes. </w:t>
              </w:r>
              <w:r w:rsidRPr="009853A3">
                <w:rPr>
                  <w:sz w:val="20"/>
                </w:rPr>
                <w:lastRenderedPageBreak/>
                <w:t>(“Improved BD-Rate gain” version)</w:t>
              </w:r>
            </w:ins>
          </w:p>
        </w:tc>
        <w:tc>
          <w:tcPr>
            <w:tcW w:w="812" w:type="dxa"/>
            <w:tcBorders>
              <w:top w:val="single" w:sz="8" w:space="0" w:color="auto"/>
              <w:left w:val="single" w:sz="8" w:space="0" w:color="auto"/>
            </w:tcBorders>
            <w:shd w:val="clear" w:color="auto" w:fill="auto"/>
            <w:noWrap/>
            <w:vAlign w:val="bottom"/>
          </w:tcPr>
          <w:p w:rsidR="00961B13" w:rsidRPr="00BA10D6" w:rsidRDefault="00961B13" w:rsidP="00C23ADE">
            <w:pPr>
              <w:jc w:val="center"/>
              <w:rPr>
                <w:ins w:id="3099" w:author="Jens Ohm" w:date="2018-10-04T18:35:00Z"/>
                <w:rFonts w:eastAsia="Times New Roman"/>
                <w:color w:val="000000"/>
                <w:sz w:val="20"/>
              </w:rPr>
            </w:pPr>
            <w:ins w:id="3100" w:author="Jens Ohm" w:date="2018-10-04T18:35:00Z">
              <w:r w:rsidRPr="00BA10D6">
                <w:rPr>
                  <w:rFonts w:eastAsia="Times New Roman"/>
                  <w:color w:val="000000"/>
                  <w:sz w:val="20"/>
                </w:rPr>
                <w:lastRenderedPageBreak/>
                <w:t>-0.34%</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101" w:author="Jens Ohm" w:date="2018-10-04T18:35:00Z"/>
                <w:rFonts w:eastAsia="Times New Roman"/>
                <w:color w:val="000000"/>
                <w:sz w:val="20"/>
              </w:rPr>
            </w:pPr>
            <w:ins w:id="3102" w:author="Jens Ohm" w:date="2018-10-04T18:35:00Z">
              <w:r w:rsidRPr="00BA10D6">
                <w:rPr>
                  <w:rFonts w:eastAsia="Times New Roman"/>
                  <w:color w:val="000000"/>
                  <w:sz w:val="20"/>
                </w:rPr>
                <w:t>-0.28%</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103" w:author="Jens Ohm" w:date="2018-10-04T18:35:00Z"/>
                <w:rFonts w:eastAsia="Times New Roman"/>
                <w:color w:val="000000"/>
                <w:sz w:val="20"/>
              </w:rPr>
            </w:pPr>
            <w:ins w:id="3104" w:author="Jens Ohm" w:date="2018-10-04T18:35:00Z">
              <w:r w:rsidRPr="00BA10D6">
                <w:rPr>
                  <w:rFonts w:eastAsia="Times New Roman"/>
                  <w:color w:val="000000"/>
                  <w:sz w:val="20"/>
                </w:rPr>
                <w:t>-0.25%</w:t>
              </w:r>
            </w:ins>
          </w:p>
        </w:tc>
        <w:tc>
          <w:tcPr>
            <w:tcW w:w="764" w:type="dxa"/>
            <w:tcBorders>
              <w:top w:val="single" w:sz="8" w:space="0" w:color="auto"/>
            </w:tcBorders>
            <w:shd w:val="clear" w:color="auto" w:fill="auto"/>
            <w:noWrap/>
            <w:vAlign w:val="bottom"/>
          </w:tcPr>
          <w:p w:rsidR="00961B13" w:rsidRPr="00BA10D6" w:rsidRDefault="00961B13" w:rsidP="00C23ADE">
            <w:pPr>
              <w:jc w:val="center"/>
              <w:rPr>
                <w:ins w:id="3105" w:author="Jens Ohm" w:date="2018-10-04T18:35:00Z"/>
                <w:rFonts w:eastAsia="Times New Roman"/>
                <w:color w:val="000000"/>
                <w:sz w:val="20"/>
              </w:rPr>
            </w:pPr>
            <w:ins w:id="3106" w:author="Jens Ohm" w:date="2018-10-04T18:35:00Z">
              <w:r w:rsidRPr="00BA10D6">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BA10D6" w:rsidRDefault="00961B13" w:rsidP="00C23ADE">
            <w:pPr>
              <w:jc w:val="center"/>
              <w:rPr>
                <w:ins w:id="3107" w:author="Jens Ohm" w:date="2018-10-04T18:35:00Z"/>
                <w:rFonts w:eastAsia="Times New Roman"/>
                <w:color w:val="000000"/>
                <w:sz w:val="20"/>
              </w:rPr>
            </w:pPr>
            <w:ins w:id="3108" w:author="Jens Ohm" w:date="2018-10-04T18:35:00Z">
              <w:r w:rsidRPr="00BA10D6">
                <w:rPr>
                  <w:rFonts w:eastAsia="Times New Roman"/>
                  <w:color w:val="000000"/>
                  <w:sz w:val="20"/>
                </w:rPr>
                <w:t>99%</w:t>
              </w:r>
            </w:ins>
          </w:p>
        </w:tc>
        <w:tc>
          <w:tcPr>
            <w:tcW w:w="884" w:type="dxa"/>
            <w:tcBorders>
              <w:top w:val="single" w:sz="8" w:space="0" w:color="auto"/>
              <w:left w:val="single" w:sz="8" w:space="0" w:color="auto"/>
            </w:tcBorders>
            <w:shd w:val="clear" w:color="auto" w:fill="auto"/>
            <w:noWrap/>
            <w:vAlign w:val="bottom"/>
          </w:tcPr>
          <w:p w:rsidR="00961B13" w:rsidRPr="00BA10D6" w:rsidRDefault="00961B13" w:rsidP="00C23ADE">
            <w:pPr>
              <w:jc w:val="center"/>
              <w:rPr>
                <w:ins w:id="3109" w:author="Jens Ohm" w:date="2018-10-04T18:35:00Z"/>
                <w:rFonts w:eastAsia="Times New Roman"/>
                <w:color w:val="000000"/>
                <w:sz w:val="20"/>
              </w:rPr>
            </w:pPr>
            <w:ins w:id="3110" w:author="Jens Ohm" w:date="2018-10-04T18:35:00Z">
              <w:r w:rsidRPr="00BA10D6">
                <w:rPr>
                  <w:rFonts w:eastAsia="Times New Roman"/>
                  <w:color w:val="000000"/>
                  <w:sz w:val="20"/>
                </w:rPr>
                <w:t>-0.13%</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111" w:author="Jens Ohm" w:date="2018-10-04T18:35:00Z"/>
                <w:rFonts w:eastAsia="Times New Roman"/>
                <w:color w:val="000000"/>
                <w:sz w:val="20"/>
              </w:rPr>
            </w:pPr>
            <w:ins w:id="3112" w:author="Jens Ohm" w:date="2018-10-04T18:35:00Z">
              <w:r w:rsidRPr="00BA10D6">
                <w:rPr>
                  <w:rFonts w:eastAsia="Times New Roman"/>
                  <w:color w:val="000000"/>
                  <w:sz w:val="20"/>
                </w:rPr>
                <w:t>-0.04%</w:t>
              </w:r>
            </w:ins>
          </w:p>
        </w:tc>
        <w:tc>
          <w:tcPr>
            <w:tcW w:w="812" w:type="dxa"/>
            <w:tcBorders>
              <w:top w:val="single" w:sz="8" w:space="0" w:color="auto"/>
            </w:tcBorders>
            <w:shd w:val="clear" w:color="auto" w:fill="auto"/>
            <w:noWrap/>
            <w:vAlign w:val="bottom"/>
          </w:tcPr>
          <w:p w:rsidR="00961B13" w:rsidRPr="00BA10D6" w:rsidRDefault="00961B13" w:rsidP="00C23ADE">
            <w:pPr>
              <w:jc w:val="center"/>
              <w:rPr>
                <w:ins w:id="3113" w:author="Jens Ohm" w:date="2018-10-04T18:35:00Z"/>
                <w:rFonts w:eastAsia="Times New Roman"/>
                <w:color w:val="000000"/>
                <w:sz w:val="20"/>
              </w:rPr>
            </w:pPr>
            <w:ins w:id="3114" w:author="Jens Ohm" w:date="2018-10-04T18:35:00Z">
              <w:r w:rsidRPr="00BA10D6">
                <w:rPr>
                  <w:rFonts w:eastAsia="Times New Roman"/>
                  <w:color w:val="000000"/>
                  <w:sz w:val="20"/>
                </w:rPr>
                <w:t>-0.03%</w:t>
              </w:r>
            </w:ins>
          </w:p>
        </w:tc>
        <w:tc>
          <w:tcPr>
            <w:tcW w:w="764" w:type="dxa"/>
            <w:tcBorders>
              <w:top w:val="single" w:sz="8" w:space="0" w:color="auto"/>
            </w:tcBorders>
            <w:shd w:val="clear" w:color="auto" w:fill="auto"/>
            <w:noWrap/>
            <w:vAlign w:val="bottom"/>
          </w:tcPr>
          <w:p w:rsidR="00961B13" w:rsidRPr="00BA10D6" w:rsidRDefault="00961B13" w:rsidP="00C23ADE">
            <w:pPr>
              <w:jc w:val="center"/>
              <w:rPr>
                <w:ins w:id="3115" w:author="Jens Ohm" w:date="2018-10-04T18:35:00Z"/>
                <w:rFonts w:eastAsia="Times New Roman"/>
                <w:color w:val="000000"/>
                <w:sz w:val="20"/>
              </w:rPr>
            </w:pPr>
            <w:ins w:id="3116" w:author="Jens Ohm" w:date="2018-10-04T18:35:00Z">
              <w:r w:rsidRPr="00BA10D6">
                <w:rPr>
                  <w:rFonts w:eastAsia="Times New Roman"/>
                  <w:color w:val="000000"/>
                  <w:sz w:val="20"/>
                </w:rPr>
                <w:t>101%</w:t>
              </w:r>
            </w:ins>
          </w:p>
        </w:tc>
        <w:tc>
          <w:tcPr>
            <w:tcW w:w="683" w:type="dxa"/>
            <w:tcBorders>
              <w:top w:val="single" w:sz="8" w:space="0" w:color="auto"/>
              <w:right w:val="single" w:sz="8" w:space="0" w:color="auto"/>
            </w:tcBorders>
            <w:shd w:val="clear" w:color="auto" w:fill="auto"/>
            <w:noWrap/>
            <w:vAlign w:val="bottom"/>
          </w:tcPr>
          <w:p w:rsidR="00961B13" w:rsidRPr="00BA10D6" w:rsidRDefault="00961B13" w:rsidP="00C23ADE">
            <w:pPr>
              <w:jc w:val="center"/>
              <w:rPr>
                <w:ins w:id="3117" w:author="Jens Ohm" w:date="2018-10-04T18:35:00Z"/>
                <w:rFonts w:eastAsia="Times New Roman"/>
                <w:color w:val="000000"/>
                <w:sz w:val="20"/>
              </w:rPr>
            </w:pPr>
            <w:ins w:id="3118" w:author="Jens Ohm" w:date="2018-10-04T18:35:00Z">
              <w:r w:rsidRPr="00BA10D6">
                <w:rPr>
                  <w:rFonts w:eastAsia="Times New Roman"/>
                  <w:color w:val="000000"/>
                  <w:sz w:val="20"/>
                </w:rPr>
                <w:t>101%</w:t>
              </w:r>
            </w:ins>
          </w:p>
        </w:tc>
      </w:tr>
      <w:tr w:rsidR="00961B13" w:rsidRPr="009853A3" w:rsidTr="00C23ADE">
        <w:trPr>
          <w:trHeight w:val="300"/>
          <w:ins w:id="3119" w:author="Jens Ohm" w:date="2018-10-04T18:35:00Z"/>
        </w:trPr>
        <w:tc>
          <w:tcPr>
            <w:tcW w:w="729" w:type="dxa"/>
            <w:shd w:val="clear" w:color="auto" w:fill="auto"/>
            <w:noWrap/>
          </w:tcPr>
          <w:p w:rsidR="00961B13" w:rsidRPr="009853A3" w:rsidRDefault="00961B13" w:rsidP="00C23ADE">
            <w:pPr>
              <w:rPr>
                <w:ins w:id="3120" w:author="Jens Ohm" w:date="2018-10-04T18:35:00Z"/>
                <w:sz w:val="20"/>
              </w:rPr>
            </w:pPr>
            <w:ins w:id="3121" w:author="Jens Ohm" w:date="2018-10-04T18:35:00Z">
              <w:r w:rsidRPr="009853A3">
                <w:rPr>
                  <w:sz w:val="20"/>
                  <w:lang w:eastAsia="de-DE"/>
                </w:rPr>
                <w:lastRenderedPageBreak/>
                <w:t>6.4.1</w:t>
              </w:r>
            </w:ins>
          </w:p>
        </w:tc>
        <w:tc>
          <w:tcPr>
            <w:tcW w:w="1945" w:type="dxa"/>
            <w:tcBorders>
              <w:right w:val="single" w:sz="8" w:space="0" w:color="auto"/>
            </w:tcBorders>
            <w:shd w:val="clear" w:color="auto" w:fill="auto"/>
            <w:noWrap/>
          </w:tcPr>
          <w:p w:rsidR="00961B13" w:rsidRPr="009853A3" w:rsidRDefault="00961B13" w:rsidP="00C23ADE">
            <w:pPr>
              <w:rPr>
                <w:ins w:id="3122" w:author="Jens Ohm" w:date="2018-10-04T18:35:00Z"/>
                <w:sz w:val="20"/>
              </w:rPr>
            </w:pPr>
            <w:ins w:id="3123" w:author="Jens Ohm" w:date="2018-10-04T18:35:00Z">
              <w:r w:rsidRPr="009853A3">
                <w:rPr>
                  <w:sz w:val="20"/>
                  <w:lang w:eastAsia="de-DE"/>
                </w:rPr>
                <w:t>More than 3 MPMs with bypass coded bin, non-MPM FLC</w:t>
              </w:r>
            </w:ins>
          </w:p>
        </w:tc>
        <w:tc>
          <w:tcPr>
            <w:tcW w:w="812"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124" w:author="Jens Ohm" w:date="2018-10-04T18:35:00Z"/>
                <w:sz w:val="20"/>
              </w:rPr>
            </w:pPr>
            <w:ins w:id="3125" w:author="Jens Ohm" w:date="2018-10-04T18:35:00Z">
              <w:r w:rsidRPr="009853A3">
                <w:rPr>
                  <w:rFonts w:eastAsia="Times New Roman"/>
                  <w:color w:val="000000"/>
                  <w:sz w:val="20"/>
                </w:rPr>
                <w:t>-0.33%</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26" w:author="Jens Ohm" w:date="2018-10-04T18:35:00Z"/>
                <w:sz w:val="20"/>
              </w:rPr>
            </w:pPr>
            <w:ins w:id="3127" w:author="Jens Ohm" w:date="2018-10-04T18:35:00Z">
              <w:r w:rsidRPr="009853A3">
                <w:rPr>
                  <w:rFonts w:eastAsia="Times New Roman"/>
                  <w:color w:val="000000"/>
                  <w:sz w:val="20"/>
                </w:rPr>
                <w:t>-0.30%</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28" w:author="Jens Ohm" w:date="2018-10-04T18:35:00Z"/>
                <w:sz w:val="20"/>
              </w:rPr>
            </w:pPr>
            <w:ins w:id="3129" w:author="Jens Ohm" w:date="2018-10-04T18:35:00Z">
              <w:r w:rsidRPr="009853A3">
                <w:rPr>
                  <w:rFonts w:eastAsia="Times New Roman"/>
                  <w:color w:val="000000"/>
                  <w:sz w:val="20"/>
                </w:rPr>
                <w:t>-0.27%</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130" w:author="Jens Ohm" w:date="2018-10-04T18:35:00Z"/>
                <w:sz w:val="20"/>
              </w:rPr>
            </w:pPr>
            <w:ins w:id="3131" w:author="Jens Ohm" w:date="2018-10-04T18:35:00Z">
              <w:r w:rsidRPr="009853A3">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132" w:author="Jens Ohm" w:date="2018-10-04T18:35:00Z"/>
                <w:sz w:val="20"/>
              </w:rPr>
            </w:pPr>
            <w:ins w:id="3133" w:author="Jens Ohm" w:date="2018-10-04T18:35:00Z">
              <w:r w:rsidRPr="009853A3">
                <w:rPr>
                  <w:rFonts w:eastAsia="Times New Roman"/>
                  <w:color w:val="000000"/>
                  <w:sz w:val="20"/>
                </w:rPr>
                <w:t>98%</w:t>
              </w:r>
            </w:ins>
          </w:p>
        </w:tc>
        <w:tc>
          <w:tcPr>
            <w:tcW w:w="884"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134" w:author="Jens Ohm" w:date="2018-10-04T18:35:00Z"/>
                <w:sz w:val="20"/>
              </w:rPr>
            </w:pPr>
            <w:ins w:id="3135" w:author="Jens Ohm" w:date="2018-10-04T18:35:00Z">
              <w:r w:rsidRPr="009853A3">
                <w:rPr>
                  <w:rFonts w:eastAsia="Times New Roman"/>
                  <w:color w:val="000000"/>
                  <w:sz w:val="20"/>
                </w:rPr>
                <w:t>-0.12%</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36" w:author="Jens Ohm" w:date="2018-10-04T18:35:00Z"/>
                <w:sz w:val="20"/>
              </w:rPr>
            </w:pPr>
            <w:ins w:id="3137" w:author="Jens Ohm" w:date="2018-10-04T18:35:00Z">
              <w:r w:rsidRPr="009853A3">
                <w:rPr>
                  <w:rFonts w:eastAsia="Times New Roman"/>
                  <w:color w:val="000000"/>
                  <w:sz w:val="20"/>
                </w:rPr>
                <w:t>-0.05%</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38" w:author="Jens Ohm" w:date="2018-10-04T18:35:00Z"/>
                <w:sz w:val="20"/>
              </w:rPr>
            </w:pPr>
            <w:ins w:id="3139" w:author="Jens Ohm" w:date="2018-10-04T18:35:00Z">
              <w:r w:rsidRPr="009853A3">
                <w:rPr>
                  <w:rFonts w:eastAsia="Times New Roman"/>
                  <w:color w:val="000000"/>
                  <w:sz w:val="20"/>
                </w:rPr>
                <w:t>0.01%</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140" w:author="Jens Ohm" w:date="2018-10-04T18:35:00Z"/>
                <w:sz w:val="20"/>
              </w:rPr>
            </w:pPr>
            <w:ins w:id="3141" w:author="Jens Ohm" w:date="2018-10-04T18:35:00Z">
              <w:r w:rsidRPr="009853A3">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142" w:author="Jens Ohm" w:date="2018-10-04T18:35:00Z"/>
                <w:sz w:val="20"/>
              </w:rPr>
            </w:pPr>
            <w:ins w:id="3143" w:author="Jens Ohm" w:date="2018-10-04T18:35:00Z">
              <w:r w:rsidRPr="009853A3">
                <w:rPr>
                  <w:rFonts w:eastAsia="Times New Roman"/>
                  <w:color w:val="000000"/>
                  <w:sz w:val="20"/>
                </w:rPr>
                <w:t>98%</w:t>
              </w:r>
            </w:ins>
          </w:p>
        </w:tc>
      </w:tr>
      <w:tr w:rsidR="00961B13" w:rsidRPr="009853A3" w:rsidTr="00C23ADE">
        <w:trPr>
          <w:trHeight w:val="300"/>
          <w:ins w:id="3144" w:author="Jens Ohm" w:date="2018-10-04T18:35:00Z"/>
        </w:trPr>
        <w:tc>
          <w:tcPr>
            <w:tcW w:w="729" w:type="dxa"/>
            <w:shd w:val="clear" w:color="auto" w:fill="auto"/>
            <w:noWrap/>
          </w:tcPr>
          <w:p w:rsidR="00961B13" w:rsidRPr="009853A3" w:rsidRDefault="00961B13" w:rsidP="00C23ADE">
            <w:pPr>
              <w:rPr>
                <w:ins w:id="3145" w:author="Jens Ohm" w:date="2018-10-04T18:35:00Z"/>
                <w:sz w:val="20"/>
                <w:lang w:eastAsia="de-DE"/>
              </w:rPr>
            </w:pPr>
            <w:ins w:id="3146" w:author="Jens Ohm" w:date="2018-10-04T18:35:00Z">
              <w:r w:rsidRPr="009853A3">
                <w:rPr>
                  <w:sz w:val="20"/>
                  <w:lang w:eastAsia="de-DE"/>
                </w:rPr>
                <w:t>6.4.2</w:t>
              </w:r>
            </w:ins>
          </w:p>
        </w:tc>
        <w:tc>
          <w:tcPr>
            <w:tcW w:w="1945" w:type="dxa"/>
            <w:tcBorders>
              <w:right w:val="single" w:sz="8" w:space="0" w:color="auto"/>
            </w:tcBorders>
            <w:shd w:val="clear" w:color="auto" w:fill="auto"/>
            <w:noWrap/>
          </w:tcPr>
          <w:p w:rsidR="00961B13" w:rsidRPr="009853A3" w:rsidRDefault="00961B13" w:rsidP="00C23ADE">
            <w:pPr>
              <w:rPr>
                <w:ins w:id="3147" w:author="Jens Ohm" w:date="2018-10-04T18:35:00Z"/>
                <w:sz w:val="20"/>
                <w:lang w:eastAsia="de-DE"/>
              </w:rPr>
            </w:pPr>
            <w:ins w:id="3148" w:author="Jens Ohm" w:date="2018-10-04T18:35:00Z">
              <w:r w:rsidRPr="009853A3">
                <w:rPr>
                  <w:sz w:val="20"/>
                  <w:lang w:eastAsia="de-DE"/>
                </w:rPr>
                <w:t>More than 3 MPMs with bypass coded bin, CTU-row constraint, non-MPM FLC coding</w:t>
              </w:r>
            </w:ins>
          </w:p>
        </w:tc>
        <w:tc>
          <w:tcPr>
            <w:tcW w:w="812"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149" w:author="Jens Ohm" w:date="2018-10-04T18:35:00Z"/>
                <w:sz w:val="20"/>
              </w:rPr>
            </w:pPr>
            <w:ins w:id="3150" w:author="Jens Ohm" w:date="2018-10-04T18:35:00Z">
              <w:r w:rsidRPr="009853A3">
                <w:rPr>
                  <w:rFonts w:eastAsia="Times New Roman"/>
                  <w:color w:val="000000"/>
                  <w:sz w:val="20"/>
                </w:rPr>
                <w:t>-0.29%</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51" w:author="Jens Ohm" w:date="2018-10-04T18:35:00Z"/>
                <w:sz w:val="20"/>
              </w:rPr>
            </w:pPr>
            <w:ins w:id="3152" w:author="Jens Ohm" w:date="2018-10-04T18:35:00Z">
              <w:r w:rsidRPr="009853A3">
                <w:rPr>
                  <w:rFonts w:eastAsia="Times New Roman"/>
                  <w:color w:val="000000"/>
                  <w:sz w:val="20"/>
                </w:rPr>
                <w:t>-0.24%</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53" w:author="Jens Ohm" w:date="2018-10-04T18:35:00Z"/>
                <w:sz w:val="20"/>
              </w:rPr>
            </w:pPr>
            <w:ins w:id="3154" w:author="Jens Ohm" w:date="2018-10-04T18:35:00Z">
              <w:r w:rsidRPr="009853A3">
                <w:rPr>
                  <w:rFonts w:eastAsia="Times New Roman"/>
                  <w:color w:val="000000"/>
                  <w:sz w:val="20"/>
                </w:rPr>
                <w:t>-0.21%</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155" w:author="Jens Ohm" w:date="2018-10-04T18:35:00Z"/>
                <w:sz w:val="20"/>
              </w:rPr>
            </w:pPr>
            <w:ins w:id="3156" w:author="Jens Ohm" w:date="2018-10-04T18:35:00Z">
              <w:r w:rsidRPr="009853A3">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157" w:author="Jens Ohm" w:date="2018-10-04T18:35:00Z"/>
                <w:sz w:val="20"/>
              </w:rPr>
            </w:pPr>
            <w:ins w:id="3158" w:author="Jens Ohm" w:date="2018-10-04T18:35:00Z">
              <w:r w:rsidRPr="009853A3">
                <w:rPr>
                  <w:rFonts w:eastAsia="Times New Roman"/>
                  <w:color w:val="000000"/>
                  <w:sz w:val="20"/>
                </w:rPr>
                <w:t>99%</w:t>
              </w:r>
            </w:ins>
          </w:p>
        </w:tc>
        <w:tc>
          <w:tcPr>
            <w:tcW w:w="884" w:type="dxa"/>
            <w:tcBorders>
              <w:top w:val="single" w:sz="8" w:space="0" w:color="auto"/>
              <w:left w:val="single" w:sz="8" w:space="0" w:color="auto"/>
            </w:tcBorders>
            <w:shd w:val="clear" w:color="auto" w:fill="auto"/>
            <w:noWrap/>
            <w:vAlign w:val="bottom"/>
          </w:tcPr>
          <w:p w:rsidR="00961B13" w:rsidRPr="009853A3" w:rsidRDefault="00961B13" w:rsidP="00C23ADE">
            <w:pPr>
              <w:jc w:val="center"/>
              <w:rPr>
                <w:ins w:id="3159" w:author="Jens Ohm" w:date="2018-10-04T18:35:00Z"/>
                <w:sz w:val="20"/>
              </w:rPr>
            </w:pPr>
            <w:ins w:id="3160" w:author="Jens Ohm" w:date="2018-10-04T18:35:00Z">
              <w:r w:rsidRPr="009853A3">
                <w:rPr>
                  <w:rFonts w:eastAsia="Times New Roman"/>
                  <w:color w:val="000000"/>
                  <w:sz w:val="20"/>
                </w:rPr>
                <w:t>-0.10%</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61" w:author="Jens Ohm" w:date="2018-10-04T18:35:00Z"/>
                <w:sz w:val="20"/>
              </w:rPr>
            </w:pPr>
            <w:ins w:id="3162" w:author="Jens Ohm" w:date="2018-10-04T18:35:00Z">
              <w:r w:rsidRPr="009853A3">
                <w:rPr>
                  <w:rFonts w:eastAsia="Times New Roman"/>
                  <w:color w:val="000000"/>
                  <w:sz w:val="20"/>
                </w:rPr>
                <w:t>-0.04%</w:t>
              </w:r>
            </w:ins>
          </w:p>
        </w:tc>
        <w:tc>
          <w:tcPr>
            <w:tcW w:w="812" w:type="dxa"/>
            <w:tcBorders>
              <w:top w:val="single" w:sz="8" w:space="0" w:color="auto"/>
            </w:tcBorders>
            <w:shd w:val="clear" w:color="auto" w:fill="auto"/>
            <w:noWrap/>
            <w:vAlign w:val="bottom"/>
          </w:tcPr>
          <w:p w:rsidR="00961B13" w:rsidRPr="009853A3" w:rsidRDefault="00961B13" w:rsidP="00C23ADE">
            <w:pPr>
              <w:jc w:val="center"/>
              <w:rPr>
                <w:ins w:id="3163" w:author="Jens Ohm" w:date="2018-10-04T18:35:00Z"/>
                <w:sz w:val="20"/>
              </w:rPr>
            </w:pPr>
            <w:ins w:id="3164" w:author="Jens Ohm" w:date="2018-10-04T18:35:00Z">
              <w:r w:rsidRPr="009853A3">
                <w:rPr>
                  <w:rFonts w:eastAsia="Times New Roman"/>
                  <w:color w:val="000000"/>
                  <w:sz w:val="20"/>
                </w:rPr>
                <w:t>-0.06%</w:t>
              </w:r>
            </w:ins>
          </w:p>
        </w:tc>
        <w:tc>
          <w:tcPr>
            <w:tcW w:w="764" w:type="dxa"/>
            <w:tcBorders>
              <w:top w:val="single" w:sz="8" w:space="0" w:color="auto"/>
            </w:tcBorders>
            <w:shd w:val="clear" w:color="auto" w:fill="auto"/>
            <w:noWrap/>
            <w:vAlign w:val="bottom"/>
          </w:tcPr>
          <w:p w:rsidR="00961B13" w:rsidRPr="009853A3" w:rsidRDefault="00961B13" w:rsidP="00C23ADE">
            <w:pPr>
              <w:jc w:val="center"/>
              <w:rPr>
                <w:ins w:id="3165" w:author="Jens Ohm" w:date="2018-10-04T18:35:00Z"/>
                <w:sz w:val="20"/>
              </w:rPr>
            </w:pPr>
            <w:ins w:id="3166" w:author="Jens Ohm" w:date="2018-10-04T18:35:00Z">
              <w:r w:rsidRPr="009853A3">
                <w:rPr>
                  <w:rFonts w:eastAsia="Times New Roman"/>
                  <w:color w:val="000000"/>
                  <w:sz w:val="20"/>
                </w:rPr>
                <w:t>100%</w:t>
              </w:r>
            </w:ins>
          </w:p>
        </w:tc>
        <w:tc>
          <w:tcPr>
            <w:tcW w:w="683" w:type="dxa"/>
            <w:tcBorders>
              <w:top w:val="single" w:sz="8" w:space="0" w:color="auto"/>
              <w:right w:val="single" w:sz="8" w:space="0" w:color="auto"/>
            </w:tcBorders>
            <w:shd w:val="clear" w:color="auto" w:fill="auto"/>
            <w:noWrap/>
            <w:vAlign w:val="bottom"/>
          </w:tcPr>
          <w:p w:rsidR="00961B13" w:rsidRPr="009853A3" w:rsidRDefault="00961B13" w:rsidP="00C23ADE">
            <w:pPr>
              <w:jc w:val="center"/>
              <w:rPr>
                <w:ins w:id="3167" w:author="Jens Ohm" w:date="2018-10-04T18:35:00Z"/>
                <w:sz w:val="20"/>
              </w:rPr>
            </w:pPr>
            <w:ins w:id="3168" w:author="Jens Ohm" w:date="2018-10-04T18:35:00Z">
              <w:r w:rsidRPr="009853A3">
                <w:rPr>
                  <w:rFonts w:eastAsia="Times New Roman"/>
                  <w:color w:val="000000"/>
                  <w:sz w:val="20"/>
                </w:rPr>
                <w:t>98%</w:t>
              </w:r>
            </w:ins>
          </w:p>
        </w:tc>
      </w:tr>
      <w:tr w:rsidR="00961B13" w:rsidRPr="009853A3" w:rsidTr="00C23ADE">
        <w:trPr>
          <w:trHeight w:val="300"/>
          <w:ins w:id="3169" w:author="Jens Ohm" w:date="2018-10-04T18:35:00Z"/>
        </w:trPr>
        <w:tc>
          <w:tcPr>
            <w:tcW w:w="729" w:type="dxa"/>
            <w:shd w:val="clear" w:color="auto" w:fill="auto"/>
            <w:noWrap/>
          </w:tcPr>
          <w:p w:rsidR="00961B13" w:rsidRPr="009853A3" w:rsidRDefault="00961B13" w:rsidP="00C23ADE">
            <w:pPr>
              <w:rPr>
                <w:ins w:id="3170" w:author="Jens Ohm" w:date="2018-10-04T18:35:00Z"/>
                <w:sz w:val="20"/>
                <w:lang w:eastAsia="de-DE"/>
              </w:rPr>
            </w:pPr>
            <w:ins w:id="3171" w:author="Jens Ohm" w:date="2018-10-04T18:35:00Z">
              <w:r w:rsidRPr="009853A3">
                <w:rPr>
                  <w:sz w:val="20"/>
                </w:rPr>
                <w:t>6.5.1</w:t>
              </w:r>
            </w:ins>
          </w:p>
        </w:tc>
        <w:tc>
          <w:tcPr>
            <w:tcW w:w="1945" w:type="dxa"/>
            <w:tcBorders>
              <w:right w:val="single" w:sz="8" w:space="0" w:color="auto"/>
            </w:tcBorders>
            <w:shd w:val="clear" w:color="auto" w:fill="auto"/>
            <w:noWrap/>
          </w:tcPr>
          <w:p w:rsidR="00961B13" w:rsidRPr="009853A3" w:rsidRDefault="00961B13" w:rsidP="00C23ADE">
            <w:pPr>
              <w:rPr>
                <w:ins w:id="3172" w:author="Jens Ohm" w:date="2018-10-04T18:35:00Z"/>
                <w:sz w:val="20"/>
                <w:lang w:eastAsia="de-DE"/>
              </w:rPr>
            </w:pPr>
            <w:ins w:id="3173" w:author="Jens Ohm" w:date="2018-10-04T18:35:00Z">
              <w:r w:rsidRPr="00497091">
                <w:rPr>
                  <w:sz w:val="20"/>
                </w:rPr>
                <w:t>6 MPM (5 neighbors; order of insertion is the same as in BMS 1.0) with intra mode independent contexts for coding MPM index; truncated binarization to code the non-MPM modes; CTU-row constraint</w:t>
              </w:r>
            </w:ins>
          </w:p>
        </w:tc>
        <w:tc>
          <w:tcPr>
            <w:tcW w:w="812" w:type="dxa"/>
            <w:tcBorders>
              <w:top w:val="single" w:sz="8" w:space="0" w:color="auto"/>
              <w:left w:val="single" w:sz="8" w:space="0" w:color="auto"/>
              <w:bottom w:val="single" w:sz="8" w:space="0" w:color="auto"/>
            </w:tcBorders>
            <w:shd w:val="clear" w:color="auto" w:fill="auto"/>
            <w:noWrap/>
            <w:vAlign w:val="bottom"/>
          </w:tcPr>
          <w:p w:rsidR="00961B13" w:rsidRPr="009853A3" w:rsidRDefault="00961B13" w:rsidP="00C23ADE">
            <w:pPr>
              <w:jc w:val="center"/>
              <w:rPr>
                <w:ins w:id="3174" w:author="Jens Ohm" w:date="2018-10-04T18:35:00Z"/>
                <w:sz w:val="20"/>
              </w:rPr>
            </w:pPr>
            <w:ins w:id="3175" w:author="Jens Ohm" w:date="2018-10-04T18:35:00Z">
              <w:r w:rsidRPr="00C30377">
                <w:rPr>
                  <w:rFonts w:eastAsia="Times New Roman"/>
                  <w:color w:val="000000"/>
                  <w:sz w:val="20"/>
                </w:rPr>
                <w:t>-0.35%</w:t>
              </w:r>
            </w:ins>
          </w:p>
        </w:tc>
        <w:tc>
          <w:tcPr>
            <w:tcW w:w="812" w:type="dxa"/>
            <w:tcBorders>
              <w:top w:val="single" w:sz="8" w:space="0" w:color="auto"/>
              <w:bottom w:val="single" w:sz="8" w:space="0" w:color="auto"/>
            </w:tcBorders>
            <w:shd w:val="clear" w:color="auto" w:fill="auto"/>
            <w:noWrap/>
            <w:vAlign w:val="bottom"/>
          </w:tcPr>
          <w:p w:rsidR="00961B13" w:rsidRPr="009853A3" w:rsidRDefault="00961B13" w:rsidP="00C23ADE">
            <w:pPr>
              <w:jc w:val="center"/>
              <w:rPr>
                <w:ins w:id="3176" w:author="Jens Ohm" w:date="2018-10-04T18:35:00Z"/>
                <w:sz w:val="20"/>
              </w:rPr>
            </w:pPr>
            <w:ins w:id="3177" w:author="Jens Ohm" w:date="2018-10-04T18:35:00Z">
              <w:r w:rsidRPr="00C30377">
                <w:rPr>
                  <w:rFonts w:eastAsia="Times New Roman"/>
                  <w:color w:val="000000"/>
                  <w:sz w:val="20"/>
                </w:rPr>
                <w:t>-0.34%</w:t>
              </w:r>
            </w:ins>
          </w:p>
        </w:tc>
        <w:tc>
          <w:tcPr>
            <w:tcW w:w="812" w:type="dxa"/>
            <w:tcBorders>
              <w:top w:val="single" w:sz="8" w:space="0" w:color="auto"/>
              <w:bottom w:val="single" w:sz="8" w:space="0" w:color="auto"/>
            </w:tcBorders>
            <w:shd w:val="clear" w:color="auto" w:fill="auto"/>
            <w:noWrap/>
            <w:vAlign w:val="bottom"/>
          </w:tcPr>
          <w:p w:rsidR="00961B13" w:rsidRPr="009853A3" w:rsidRDefault="00961B13" w:rsidP="00C23ADE">
            <w:pPr>
              <w:jc w:val="center"/>
              <w:rPr>
                <w:ins w:id="3178" w:author="Jens Ohm" w:date="2018-10-04T18:35:00Z"/>
                <w:sz w:val="20"/>
              </w:rPr>
            </w:pPr>
            <w:ins w:id="3179" w:author="Jens Ohm" w:date="2018-10-04T18:35:00Z">
              <w:r w:rsidRPr="00C30377">
                <w:rPr>
                  <w:rFonts w:eastAsia="Times New Roman"/>
                  <w:color w:val="000000"/>
                  <w:sz w:val="20"/>
                </w:rPr>
                <w:t>-0.29%</w:t>
              </w:r>
            </w:ins>
          </w:p>
        </w:tc>
        <w:tc>
          <w:tcPr>
            <w:tcW w:w="764" w:type="dxa"/>
            <w:tcBorders>
              <w:top w:val="single" w:sz="8" w:space="0" w:color="auto"/>
              <w:bottom w:val="single" w:sz="8" w:space="0" w:color="auto"/>
            </w:tcBorders>
            <w:shd w:val="clear" w:color="auto" w:fill="auto"/>
            <w:noWrap/>
            <w:vAlign w:val="bottom"/>
          </w:tcPr>
          <w:p w:rsidR="00961B13" w:rsidRPr="009853A3" w:rsidRDefault="00961B13" w:rsidP="00C23ADE">
            <w:pPr>
              <w:jc w:val="center"/>
              <w:rPr>
                <w:ins w:id="3180" w:author="Jens Ohm" w:date="2018-10-04T18:35:00Z"/>
                <w:sz w:val="20"/>
              </w:rPr>
            </w:pPr>
            <w:ins w:id="3181" w:author="Jens Ohm" w:date="2018-10-04T18:35:00Z">
              <w:r w:rsidRPr="00C30377">
                <w:rPr>
                  <w:rFonts w:eastAsia="Times New Roman"/>
                  <w:color w:val="000000"/>
                  <w:sz w:val="20"/>
                </w:rPr>
                <w:t>103%</w:t>
              </w:r>
            </w:ins>
          </w:p>
        </w:tc>
        <w:tc>
          <w:tcPr>
            <w:tcW w:w="683" w:type="dxa"/>
            <w:tcBorders>
              <w:top w:val="single" w:sz="8" w:space="0" w:color="auto"/>
              <w:bottom w:val="single" w:sz="8" w:space="0" w:color="auto"/>
              <w:right w:val="single" w:sz="8" w:space="0" w:color="auto"/>
            </w:tcBorders>
            <w:shd w:val="clear" w:color="auto" w:fill="auto"/>
            <w:noWrap/>
            <w:vAlign w:val="bottom"/>
          </w:tcPr>
          <w:p w:rsidR="00961B13" w:rsidRPr="009853A3" w:rsidRDefault="00961B13" w:rsidP="00C23ADE">
            <w:pPr>
              <w:jc w:val="center"/>
              <w:rPr>
                <w:ins w:id="3182" w:author="Jens Ohm" w:date="2018-10-04T18:35:00Z"/>
                <w:sz w:val="20"/>
              </w:rPr>
            </w:pPr>
            <w:ins w:id="3183" w:author="Jens Ohm" w:date="2018-10-04T18:35:00Z">
              <w:r w:rsidRPr="00C30377">
                <w:rPr>
                  <w:rFonts w:eastAsia="Times New Roman"/>
                  <w:color w:val="000000"/>
                  <w:sz w:val="20"/>
                </w:rPr>
                <w:t>99%</w:t>
              </w:r>
            </w:ins>
          </w:p>
        </w:tc>
        <w:tc>
          <w:tcPr>
            <w:tcW w:w="884" w:type="dxa"/>
            <w:tcBorders>
              <w:top w:val="single" w:sz="8" w:space="0" w:color="auto"/>
              <w:left w:val="single" w:sz="8" w:space="0" w:color="auto"/>
              <w:bottom w:val="single" w:sz="8" w:space="0" w:color="auto"/>
            </w:tcBorders>
            <w:shd w:val="clear" w:color="auto" w:fill="auto"/>
            <w:noWrap/>
            <w:vAlign w:val="bottom"/>
          </w:tcPr>
          <w:p w:rsidR="00961B13" w:rsidRPr="009853A3" w:rsidRDefault="00961B13" w:rsidP="00C23ADE">
            <w:pPr>
              <w:jc w:val="center"/>
              <w:rPr>
                <w:ins w:id="3184" w:author="Jens Ohm" w:date="2018-10-04T18:35:00Z"/>
                <w:sz w:val="20"/>
              </w:rPr>
            </w:pPr>
            <w:ins w:id="3185" w:author="Jens Ohm" w:date="2018-10-04T18:35:00Z">
              <w:r w:rsidRPr="00C30377">
                <w:rPr>
                  <w:rFonts w:eastAsia="Times New Roman"/>
                  <w:color w:val="000000"/>
                  <w:sz w:val="20"/>
                </w:rPr>
                <w:t>-0.13%</w:t>
              </w:r>
            </w:ins>
          </w:p>
        </w:tc>
        <w:tc>
          <w:tcPr>
            <w:tcW w:w="812" w:type="dxa"/>
            <w:tcBorders>
              <w:top w:val="single" w:sz="8" w:space="0" w:color="auto"/>
              <w:bottom w:val="single" w:sz="8" w:space="0" w:color="auto"/>
            </w:tcBorders>
            <w:shd w:val="clear" w:color="auto" w:fill="auto"/>
            <w:noWrap/>
            <w:vAlign w:val="bottom"/>
          </w:tcPr>
          <w:p w:rsidR="00961B13" w:rsidRPr="009853A3" w:rsidRDefault="00961B13" w:rsidP="00C23ADE">
            <w:pPr>
              <w:jc w:val="center"/>
              <w:rPr>
                <w:ins w:id="3186" w:author="Jens Ohm" w:date="2018-10-04T18:35:00Z"/>
                <w:sz w:val="20"/>
              </w:rPr>
            </w:pPr>
            <w:ins w:id="3187" w:author="Jens Ohm" w:date="2018-10-04T18:35:00Z">
              <w:r w:rsidRPr="00C30377">
                <w:rPr>
                  <w:rFonts w:eastAsia="Times New Roman"/>
                  <w:color w:val="000000"/>
                  <w:sz w:val="20"/>
                </w:rPr>
                <w:t>-0.17%</w:t>
              </w:r>
            </w:ins>
          </w:p>
        </w:tc>
        <w:tc>
          <w:tcPr>
            <w:tcW w:w="812" w:type="dxa"/>
            <w:tcBorders>
              <w:top w:val="single" w:sz="8" w:space="0" w:color="auto"/>
              <w:bottom w:val="single" w:sz="8" w:space="0" w:color="auto"/>
            </w:tcBorders>
            <w:shd w:val="clear" w:color="auto" w:fill="auto"/>
            <w:noWrap/>
            <w:vAlign w:val="bottom"/>
          </w:tcPr>
          <w:p w:rsidR="00961B13" w:rsidRPr="009853A3" w:rsidRDefault="00961B13" w:rsidP="00C23ADE">
            <w:pPr>
              <w:jc w:val="center"/>
              <w:rPr>
                <w:ins w:id="3188" w:author="Jens Ohm" w:date="2018-10-04T18:35:00Z"/>
                <w:sz w:val="20"/>
              </w:rPr>
            </w:pPr>
            <w:ins w:id="3189" w:author="Jens Ohm" w:date="2018-10-04T18:35:00Z">
              <w:r w:rsidRPr="00C30377">
                <w:rPr>
                  <w:rFonts w:eastAsia="Times New Roman"/>
                  <w:color w:val="000000"/>
                  <w:sz w:val="20"/>
                </w:rPr>
                <w:t>-0.07%</w:t>
              </w:r>
            </w:ins>
          </w:p>
        </w:tc>
        <w:tc>
          <w:tcPr>
            <w:tcW w:w="764" w:type="dxa"/>
            <w:tcBorders>
              <w:top w:val="single" w:sz="8" w:space="0" w:color="auto"/>
              <w:bottom w:val="single" w:sz="8" w:space="0" w:color="auto"/>
            </w:tcBorders>
            <w:shd w:val="clear" w:color="auto" w:fill="auto"/>
            <w:noWrap/>
            <w:vAlign w:val="bottom"/>
          </w:tcPr>
          <w:p w:rsidR="00961B13" w:rsidRPr="009853A3" w:rsidRDefault="00961B13" w:rsidP="00C23ADE">
            <w:pPr>
              <w:jc w:val="center"/>
              <w:rPr>
                <w:ins w:id="3190" w:author="Jens Ohm" w:date="2018-10-04T18:35:00Z"/>
                <w:sz w:val="20"/>
              </w:rPr>
            </w:pPr>
            <w:ins w:id="3191" w:author="Jens Ohm" w:date="2018-10-04T18:35:00Z">
              <w:r w:rsidRPr="00C30377">
                <w:rPr>
                  <w:rFonts w:eastAsia="Times New Roman"/>
                  <w:color w:val="000000"/>
                  <w:sz w:val="20"/>
                </w:rPr>
                <w:t>101%</w:t>
              </w:r>
            </w:ins>
          </w:p>
        </w:tc>
        <w:tc>
          <w:tcPr>
            <w:tcW w:w="683" w:type="dxa"/>
            <w:tcBorders>
              <w:top w:val="single" w:sz="8" w:space="0" w:color="auto"/>
              <w:bottom w:val="single" w:sz="8" w:space="0" w:color="auto"/>
              <w:right w:val="single" w:sz="8" w:space="0" w:color="auto"/>
            </w:tcBorders>
            <w:shd w:val="clear" w:color="auto" w:fill="auto"/>
            <w:noWrap/>
            <w:vAlign w:val="bottom"/>
          </w:tcPr>
          <w:p w:rsidR="00961B13" w:rsidRPr="009853A3" w:rsidRDefault="00961B13" w:rsidP="00C23ADE">
            <w:pPr>
              <w:jc w:val="center"/>
              <w:rPr>
                <w:ins w:id="3192" w:author="Jens Ohm" w:date="2018-10-04T18:35:00Z"/>
                <w:sz w:val="20"/>
              </w:rPr>
            </w:pPr>
            <w:ins w:id="3193" w:author="Jens Ohm" w:date="2018-10-04T18:35:00Z">
              <w:r w:rsidRPr="00C30377">
                <w:rPr>
                  <w:rFonts w:eastAsia="Times New Roman"/>
                  <w:color w:val="000000"/>
                  <w:sz w:val="20"/>
                </w:rPr>
                <w:t>99%</w:t>
              </w:r>
            </w:ins>
          </w:p>
        </w:tc>
      </w:tr>
    </w:tbl>
    <w:p w:rsidR="00961B13" w:rsidRDefault="00961B13" w:rsidP="009102B3">
      <w:pPr>
        <w:rPr>
          <w:ins w:id="3194" w:author="Jens Ohm" w:date="2018-10-04T18:38:00Z"/>
          <w:lang w:eastAsia="de-DE"/>
        </w:rPr>
      </w:pPr>
    </w:p>
    <w:p w:rsidR="00961B13" w:rsidRDefault="00961B13" w:rsidP="00961B13">
      <w:pPr>
        <w:rPr>
          <w:ins w:id="3195" w:author="Jens Ohm" w:date="2018-10-04T18:38:00Z"/>
          <w:lang w:eastAsia="de-DE"/>
        </w:rPr>
      </w:pPr>
      <w:ins w:id="3196" w:author="Jens Ohm" w:date="2018-10-04T18:38:00Z">
        <w:r>
          <w:rPr>
            <w:lang w:eastAsia="de-DE"/>
          </w:rPr>
          <w:t>6.1.1 is also closest to JEM7, which has a parsing dependency. 6.5.1 is correcting that.</w:t>
        </w:r>
      </w:ins>
    </w:p>
    <w:p w:rsidR="00961B13" w:rsidRDefault="00961B13" w:rsidP="00961B13">
      <w:pPr>
        <w:rPr>
          <w:ins w:id="3197" w:author="Jens Ohm" w:date="2018-10-04T18:49:00Z"/>
          <w:lang w:eastAsia="de-DE"/>
        </w:rPr>
      </w:pPr>
    </w:p>
    <w:p w:rsidR="00961B13" w:rsidRDefault="00961B13" w:rsidP="00961B13">
      <w:pPr>
        <w:rPr>
          <w:ins w:id="3198" w:author="Jens Ohm" w:date="2018-10-04T18:38:00Z"/>
          <w:lang w:eastAsia="de-DE"/>
        </w:rPr>
      </w:pPr>
      <w:ins w:id="3199" w:author="Jens Ohm" w:date="2018-10-04T18:49:00Z">
        <w:r>
          <w:rPr>
            <w:lang w:eastAsia="de-DE"/>
          </w:rPr>
          <w:t>Additional results are provided as follows:</w:t>
        </w:r>
      </w:ins>
    </w:p>
    <w:tbl>
      <w:tblPr>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5"/>
        <w:gridCol w:w="1816"/>
        <w:gridCol w:w="812"/>
        <w:gridCol w:w="812"/>
        <w:gridCol w:w="812"/>
        <w:gridCol w:w="764"/>
        <w:gridCol w:w="683"/>
        <w:gridCol w:w="884"/>
        <w:gridCol w:w="812"/>
        <w:gridCol w:w="812"/>
        <w:gridCol w:w="764"/>
        <w:gridCol w:w="683"/>
      </w:tblGrid>
      <w:tr w:rsidR="00961B13" w:rsidTr="00C23ADE">
        <w:trPr>
          <w:ins w:id="3200" w:author="Jens Ohm" w:date="2018-10-04T18:48:00Z"/>
        </w:trPr>
        <w:tc>
          <w:tcPr>
            <w:tcW w:w="2711" w:type="dxa"/>
            <w:gridSpan w:val="2"/>
            <w:tcMar>
              <w:top w:w="0" w:type="dxa"/>
              <w:left w:w="108" w:type="dxa"/>
              <w:bottom w:w="0" w:type="dxa"/>
              <w:right w:w="108" w:type="dxa"/>
            </w:tcMar>
          </w:tcPr>
          <w:p w:rsidR="00961B13" w:rsidRPr="00897D40" w:rsidRDefault="00961B13" w:rsidP="00C23ADE">
            <w:pPr>
              <w:rPr>
                <w:ins w:id="3201" w:author="Jens Ohm" w:date="2018-10-04T18:48:00Z"/>
                <w:b/>
              </w:rPr>
            </w:pPr>
            <w:ins w:id="3202" w:author="Jens Ohm" w:date="2018-10-04T18:48:00Z">
              <w:r w:rsidRPr="00897D40">
                <w:rPr>
                  <w:b/>
                </w:rPr>
                <w:t>Combined test of CE3.6</w:t>
              </w:r>
            </w:ins>
          </w:p>
        </w:tc>
        <w:tc>
          <w:tcPr>
            <w:tcW w:w="7838" w:type="dxa"/>
            <w:gridSpan w:val="10"/>
            <w:tcMar>
              <w:top w:w="0" w:type="dxa"/>
              <w:left w:w="108" w:type="dxa"/>
              <w:bottom w:w="0" w:type="dxa"/>
              <w:right w:w="108" w:type="dxa"/>
            </w:tcMar>
          </w:tcPr>
          <w:p w:rsidR="00961B13" w:rsidRDefault="00961B13" w:rsidP="00C23ADE">
            <w:pPr>
              <w:rPr>
                <w:ins w:id="3203" w:author="Jens Ohm" w:date="2018-10-04T18:48:00Z"/>
              </w:rPr>
            </w:pPr>
            <w:ins w:id="3204" w:author="Jens Ohm" w:date="2018-10-04T18:48:00Z">
              <w:r>
                <w:t>JVET-L0222 (Huawei, MediaTek, LGE, Qualcomm)</w:t>
              </w:r>
            </w:ins>
          </w:p>
        </w:tc>
      </w:tr>
      <w:tr w:rsidR="00961B13" w:rsidRPr="009853A3" w:rsidTr="00C23ADE">
        <w:tblPrEx>
          <w:tblCellMar>
            <w:left w:w="108" w:type="dxa"/>
            <w:right w:w="108" w:type="dxa"/>
          </w:tblCellMar>
        </w:tblPrEx>
        <w:trPr>
          <w:trHeight w:val="300"/>
          <w:ins w:id="3205" w:author="Jens Ohm" w:date="2018-10-04T18:48:00Z"/>
        </w:trPr>
        <w:tc>
          <w:tcPr>
            <w:tcW w:w="895" w:type="dxa"/>
            <w:shd w:val="clear" w:color="auto" w:fill="auto"/>
            <w:noWrap/>
            <w:hideMark/>
          </w:tcPr>
          <w:p w:rsidR="00961B13" w:rsidRPr="009853A3" w:rsidRDefault="00961B13" w:rsidP="00C23ADE">
            <w:pPr>
              <w:rPr>
                <w:ins w:id="3206" w:author="Jens Ohm" w:date="2018-10-04T18:48:00Z"/>
                <w:sz w:val="20"/>
              </w:rPr>
            </w:pPr>
          </w:p>
        </w:tc>
        <w:tc>
          <w:tcPr>
            <w:tcW w:w="1816" w:type="dxa"/>
            <w:tcBorders>
              <w:right w:val="single" w:sz="8" w:space="0" w:color="auto"/>
            </w:tcBorders>
            <w:shd w:val="clear" w:color="auto" w:fill="auto"/>
            <w:noWrap/>
            <w:hideMark/>
          </w:tcPr>
          <w:p w:rsidR="00961B13" w:rsidRPr="009853A3" w:rsidRDefault="00961B13" w:rsidP="00C23ADE">
            <w:pPr>
              <w:rPr>
                <w:ins w:id="3207" w:author="Jens Ohm" w:date="2018-10-04T18:48:00Z"/>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08" w:author="Jens Ohm" w:date="2018-10-04T18:48:00Z"/>
                <w:b/>
                <w:bCs/>
                <w:sz w:val="20"/>
              </w:rPr>
            </w:pPr>
            <w:ins w:id="3209" w:author="Jens Ohm" w:date="2018-10-04T18:48:00Z">
              <w:r w:rsidRPr="00911133">
                <w:rPr>
                  <w:b/>
                  <w:bCs/>
                  <w:sz w:val="20"/>
                </w:rPr>
                <w:t>All Intra Main10 - Over VTM</w:t>
              </w:r>
              <w:r>
                <w:rPr>
                  <w:b/>
                  <w:bCs/>
                  <w:sz w:val="20"/>
                </w:rPr>
                <w:t>-2</w:t>
              </w:r>
              <w:r w:rsidRPr="00911133">
                <w:rPr>
                  <w:b/>
                  <w:bCs/>
                  <w:sz w:val="20"/>
                </w:rPr>
                <w:t>.0</w:t>
              </w:r>
              <w:r>
                <w:rPr>
                  <w:b/>
                  <w:bCs/>
                  <w:sz w:val="20"/>
                </w:rPr>
                <w:t>.1</w:t>
              </w:r>
            </w:ins>
          </w:p>
        </w:tc>
        <w:tc>
          <w:tcPr>
            <w:tcW w:w="3955" w:type="dxa"/>
            <w:gridSpan w:val="5"/>
            <w:tcBorders>
              <w:top w:val="single" w:sz="8" w:space="0" w:color="auto"/>
              <w:left w:val="single" w:sz="8" w:space="0" w:color="auto"/>
              <w:right w:val="single" w:sz="8" w:space="0" w:color="auto"/>
            </w:tcBorders>
            <w:shd w:val="clear" w:color="auto" w:fill="auto"/>
            <w:noWrap/>
            <w:hideMark/>
          </w:tcPr>
          <w:p w:rsidR="00961B13" w:rsidRPr="009853A3" w:rsidRDefault="00961B13" w:rsidP="00C23ADE">
            <w:pPr>
              <w:jc w:val="center"/>
              <w:rPr>
                <w:ins w:id="3210" w:author="Jens Ohm" w:date="2018-10-04T18:48:00Z"/>
                <w:b/>
                <w:bCs/>
                <w:sz w:val="20"/>
              </w:rPr>
            </w:pPr>
            <w:ins w:id="3211" w:author="Jens Ohm" w:date="2018-10-04T18:48:00Z">
              <w:r>
                <w:rPr>
                  <w:b/>
                  <w:bCs/>
                  <w:sz w:val="20"/>
                </w:rPr>
                <w:t>Random Access</w:t>
              </w:r>
              <w:r w:rsidRPr="00911133">
                <w:rPr>
                  <w:b/>
                  <w:bCs/>
                  <w:sz w:val="20"/>
                </w:rPr>
                <w:t xml:space="preserve"> Main10 - Over </w:t>
              </w:r>
              <w:r>
                <w:rPr>
                  <w:b/>
                  <w:bCs/>
                  <w:sz w:val="20"/>
                </w:rPr>
                <w:t xml:space="preserve">VTM-2.0.1 </w:t>
              </w:r>
            </w:ins>
          </w:p>
        </w:tc>
      </w:tr>
      <w:tr w:rsidR="00961B13" w:rsidRPr="009853A3" w:rsidTr="00C23ADE">
        <w:tblPrEx>
          <w:tblCellMar>
            <w:left w:w="108" w:type="dxa"/>
            <w:right w:w="108" w:type="dxa"/>
          </w:tblCellMar>
        </w:tblPrEx>
        <w:trPr>
          <w:trHeight w:val="300"/>
          <w:ins w:id="3212" w:author="Jens Ohm" w:date="2018-10-04T18:48:00Z"/>
        </w:trPr>
        <w:tc>
          <w:tcPr>
            <w:tcW w:w="895" w:type="dxa"/>
            <w:shd w:val="clear" w:color="auto" w:fill="auto"/>
            <w:noWrap/>
            <w:hideMark/>
          </w:tcPr>
          <w:p w:rsidR="00961B13" w:rsidRPr="009853A3" w:rsidRDefault="00961B13" w:rsidP="00C23ADE">
            <w:pPr>
              <w:rPr>
                <w:ins w:id="3213" w:author="Jens Ohm" w:date="2018-10-04T18:48:00Z"/>
                <w:b/>
                <w:bCs/>
                <w:sz w:val="20"/>
              </w:rPr>
            </w:pPr>
            <w:ins w:id="3214" w:author="Jens Ohm" w:date="2018-10-04T18:48:00Z">
              <w:r w:rsidRPr="009853A3">
                <w:rPr>
                  <w:b/>
                  <w:bCs/>
                  <w:sz w:val="20"/>
                </w:rPr>
                <w:t>Test#</w:t>
              </w:r>
            </w:ins>
          </w:p>
        </w:tc>
        <w:tc>
          <w:tcPr>
            <w:tcW w:w="1816" w:type="dxa"/>
            <w:tcBorders>
              <w:right w:val="single" w:sz="8" w:space="0" w:color="auto"/>
            </w:tcBorders>
            <w:shd w:val="clear" w:color="auto" w:fill="auto"/>
            <w:noWrap/>
            <w:hideMark/>
          </w:tcPr>
          <w:p w:rsidR="00961B13" w:rsidRPr="009853A3" w:rsidRDefault="00961B13" w:rsidP="00C23ADE">
            <w:pPr>
              <w:rPr>
                <w:ins w:id="3215" w:author="Jens Ohm" w:date="2018-10-04T18:48:00Z"/>
                <w:b/>
                <w:bCs/>
                <w:sz w:val="20"/>
              </w:rPr>
            </w:pPr>
            <w:ins w:id="3216" w:author="Jens Ohm" w:date="2018-10-04T18:48:00Z">
              <w:r w:rsidRPr="009853A3">
                <w:rPr>
                  <w:b/>
                  <w:bCs/>
                  <w:sz w:val="20"/>
                </w:rPr>
                <w:t>Description</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17" w:author="Jens Ohm" w:date="2018-10-04T18:48:00Z"/>
                <w:b/>
                <w:bCs/>
                <w:sz w:val="20"/>
              </w:rPr>
            </w:pPr>
            <w:ins w:id="3218" w:author="Jens Ohm" w:date="2018-10-04T18:48:00Z">
              <w:r w:rsidRPr="009853A3">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19" w:author="Jens Ohm" w:date="2018-10-04T18:48:00Z"/>
                <w:b/>
                <w:bCs/>
                <w:sz w:val="20"/>
              </w:rPr>
            </w:pPr>
            <w:ins w:id="3220" w:author="Jens Ohm" w:date="2018-10-04T18:48:00Z">
              <w:r w:rsidRPr="009853A3">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21" w:author="Jens Ohm" w:date="2018-10-04T18:48:00Z"/>
                <w:b/>
                <w:bCs/>
                <w:sz w:val="20"/>
              </w:rPr>
            </w:pPr>
            <w:ins w:id="3222" w:author="Jens Ohm" w:date="2018-10-04T18:48:00Z">
              <w:r w:rsidRPr="009853A3">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23" w:author="Jens Ohm" w:date="2018-10-04T18:48:00Z"/>
                <w:b/>
                <w:bCs/>
                <w:sz w:val="20"/>
              </w:rPr>
            </w:pPr>
            <w:ins w:id="3224" w:author="Jens Ohm" w:date="2018-10-04T18:48:00Z">
              <w:r w:rsidRPr="009853A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25" w:author="Jens Ohm" w:date="2018-10-04T18:48:00Z"/>
                <w:b/>
                <w:bCs/>
                <w:sz w:val="20"/>
              </w:rPr>
            </w:pPr>
            <w:ins w:id="3226" w:author="Jens Ohm" w:date="2018-10-04T18:48:00Z">
              <w:r w:rsidRPr="009853A3">
                <w:rPr>
                  <w:b/>
                  <w:bCs/>
                  <w:sz w:val="20"/>
                </w:rPr>
                <w:t>DecT</w:t>
              </w:r>
            </w:ins>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27" w:author="Jens Ohm" w:date="2018-10-04T18:48:00Z"/>
                <w:b/>
                <w:bCs/>
                <w:sz w:val="20"/>
              </w:rPr>
            </w:pPr>
            <w:ins w:id="3228" w:author="Jens Ohm" w:date="2018-10-04T18:48:00Z">
              <w:r w:rsidRPr="009853A3">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29" w:author="Jens Ohm" w:date="2018-10-04T18:48:00Z"/>
                <w:b/>
                <w:bCs/>
                <w:sz w:val="20"/>
              </w:rPr>
            </w:pPr>
            <w:ins w:id="3230" w:author="Jens Ohm" w:date="2018-10-04T18:48:00Z">
              <w:r w:rsidRPr="009853A3">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31" w:author="Jens Ohm" w:date="2018-10-04T18:48:00Z"/>
                <w:b/>
                <w:bCs/>
                <w:sz w:val="20"/>
              </w:rPr>
            </w:pPr>
            <w:ins w:id="3232" w:author="Jens Ohm" w:date="2018-10-04T18:48:00Z">
              <w:r w:rsidRPr="009853A3">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33" w:author="Jens Ohm" w:date="2018-10-04T18:48:00Z"/>
                <w:b/>
                <w:bCs/>
                <w:sz w:val="20"/>
              </w:rPr>
            </w:pPr>
            <w:ins w:id="3234" w:author="Jens Ohm" w:date="2018-10-04T18:48:00Z">
              <w:r w:rsidRPr="009853A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35" w:author="Jens Ohm" w:date="2018-10-04T18:48:00Z"/>
                <w:b/>
                <w:bCs/>
                <w:sz w:val="20"/>
              </w:rPr>
            </w:pPr>
            <w:ins w:id="3236" w:author="Jens Ohm" w:date="2018-10-04T18:48:00Z">
              <w:r w:rsidRPr="009853A3">
                <w:rPr>
                  <w:b/>
                  <w:bCs/>
                  <w:sz w:val="20"/>
                </w:rPr>
                <w:t>DecT</w:t>
              </w:r>
            </w:ins>
          </w:p>
        </w:tc>
      </w:tr>
      <w:tr w:rsidR="00961B13" w:rsidRPr="009853A3" w:rsidTr="00C23ADE">
        <w:tblPrEx>
          <w:tblCellMar>
            <w:left w:w="108" w:type="dxa"/>
            <w:right w:w="108" w:type="dxa"/>
          </w:tblCellMar>
        </w:tblPrEx>
        <w:trPr>
          <w:trHeight w:val="300"/>
          <w:ins w:id="3237" w:author="Jens Ohm" w:date="2018-10-04T18:48:00Z"/>
        </w:trPr>
        <w:tc>
          <w:tcPr>
            <w:tcW w:w="895" w:type="dxa"/>
            <w:shd w:val="clear" w:color="auto" w:fill="auto"/>
            <w:noWrap/>
          </w:tcPr>
          <w:p w:rsidR="00961B13" w:rsidRDefault="00961B13" w:rsidP="00C23ADE">
            <w:pPr>
              <w:rPr>
                <w:ins w:id="3238" w:author="Jens Ohm" w:date="2018-10-04T18:48:00Z"/>
                <w:sz w:val="20"/>
                <w:lang w:eastAsia="de-DE"/>
              </w:rPr>
            </w:pPr>
            <w:ins w:id="3239" w:author="Jens Ohm" w:date="2018-10-04T18:48:00Z">
              <w:r>
                <w:rPr>
                  <w:sz w:val="20"/>
                  <w:lang w:eastAsia="de-DE"/>
                </w:rPr>
                <w:t xml:space="preserve">6.1, 6.2, 6.3, 6.4, 6.5 </w:t>
              </w:r>
            </w:ins>
          </w:p>
        </w:tc>
        <w:tc>
          <w:tcPr>
            <w:tcW w:w="1816" w:type="dxa"/>
            <w:tcBorders>
              <w:right w:val="single" w:sz="8" w:space="0" w:color="auto"/>
            </w:tcBorders>
            <w:shd w:val="clear" w:color="auto" w:fill="auto"/>
            <w:noWrap/>
          </w:tcPr>
          <w:p w:rsidR="00961B13" w:rsidRDefault="00961B13" w:rsidP="00C23ADE">
            <w:pPr>
              <w:rPr>
                <w:ins w:id="3240" w:author="Jens Ohm" w:date="2018-10-04T18:48:00Z"/>
                <w:sz w:val="20"/>
                <w:lang w:eastAsia="de-DE"/>
              </w:rPr>
            </w:pPr>
            <w:ins w:id="3241" w:author="Jens Ohm" w:date="2018-10-04T18:48:00Z">
              <w:r>
                <w:t>Combined proposal of CE3.6</w:t>
              </w:r>
            </w:ins>
          </w:p>
        </w:tc>
        <w:tc>
          <w:tcPr>
            <w:tcW w:w="812" w:type="dxa"/>
            <w:tcBorders>
              <w:top w:val="single" w:sz="8" w:space="0" w:color="auto"/>
              <w:left w:val="single" w:sz="8" w:space="0" w:color="auto"/>
            </w:tcBorders>
            <w:shd w:val="clear" w:color="auto" w:fill="auto"/>
            <w:noWrap/>
            <w:vAlign w:val="center"/>
          </w:tcPr>
          <w:p w:rsidR="00961B13" w:rsidRDefault="00961B13" w:rsidP="00C23ADE">
            <w:pPr>
              <w:jc w:val="center"/>
              <w:rPr>
                <w:ins w:id="3242" w:author="Jens Ohm" w:date="2018-10-04T18:48:00Z"/>
                <w:sz w:val="20"/>
              </w:rPr>
            </w:pPr>
            <w:ins w:id="3243" w:author="Jens Ohm" w:date="2018-10-04T18:48:00Z">
              <w:r w:rsidRPr="00BA10D6">
                <w:rPr>
                  <w:rFonts w:eastAsia="Times New Roman"/>
                  <w:color w:val="000000"/>
                  <w:sz w:val="20"/>
                </w:rPr>
                <w:t>-0.32%</w:t>
              </w:r>
            </w:ins>
          </w:p>
        </w:tc>
        <w:tc>
          <w:tcPr>
            <w:tcW w:w="812" w:type="dxa"/>
            <w:tcBorders>
              <w:top w:val="single" w:sz="8" w:space="0" w:color="auto"/>
            </w:tcBorders>
            <w:shd w:val="clear" w:color="auto" w:fill="auto"/>
            <w:noWrap/>
            <w:vAlign w:val="center"/>
          </w:tcPr>
          <w:p w:rsidR="00961B13" w:rsidRDefault="00961B13" w:rsidP="00C23ADE">
            <w:pPr>
              <w:jc w:val="center"/>
              <w:rPr>
                <w:ins w:id="3244" w:author="Jens Ohm" w:date="2018-10-04T18:48:00Z"/>
                <w:sz w:val="20"/>
              </w:rPr>
            </w:pPr>
            <w:ins w:id="3245" w:author="Jens Ohm" w:date="2018-10-04T18:48:00Z">
              <w:r w:rsidRPr="00BA10D6">
                <w:rPr>
                  <w:rFonts w:eastAsia="Times New Roman"/>
                  <w:color w:val="000000"/>
                  <w:sz w:val="20"/>
                </w:rPr>
                <w:t>-0.26%</w:t>
              </w:r>
            </w:ins>
          </w:p>
        </w:tc>
        <w:tc>
          <w:tcPr>
            <w:tcW w:w="812" w:type="dxa"/>
            <w:tcBorders>
              <w:top w:val="single" w:sz="8" w:space="0" w:color="auto"/>
            </w:tcBorders>
            <w:shd w:val="clear" w:color="auto" w:fill="auto"/>
            <w:noWrap/>
            <w:vAlign w:val="center"/>
          </w:tcPr>
          <w:p w:rsidR="00961B13" w:rsidRDefault="00961B13" w:rsidP="00C23ADE">
            <w:pPr>
              <w:jc w:val="center"/>
              <w:rPr>
                <w:ins w:id="3246" w:author="Jens Ohm" w:date="2018-10-04T18:48:00Z"/>
                <w:sz w:val="20"/>
              </w:rPr>
            </w:pPr>
            <w:ins w:id="3247" w:author="Jens Ohm" w:date="2018-10-04T18:48:00Z">
              <w:r w:rsidRPr="00BA10D6">
                <w:rPr>
                  <w:rFonts w:eastAsia="Times New Roman"/>
                  <w:color w:val="000000"/>
                  <w:sz w:val="20"/>
                </w:rPr>
                <w:t>-0.24%</w:t>
              </w:r>
            </w:ins>
          </w:p>
        </w:tc>
        <w:tc>
          <w:tcPr>
            <w:tcW w:w="764" w:type="dxa"/>
            <w:tcBorders>
              <w:top w:val="single" w:sz="8" w:space="0" w:color="auto"/>
            </w:tcBorders>
            <w:shd w:val="clear" w:color="auto" w:fill="auto"/>
            <w:noWrap/>
            <w:vAlign w:val="center"/>
          </w:tcPr>
          <w:p w:rsidR="00961B13" w:rsidRDefault="00961B13" w:rsidP="00C23ADE">
            <w:pPr>
              <w:jc w:val="center"/>
              <w:rPr>
                <w:ins w:id="3248" w:author="Jens Ohm" w:date="2018-10-04T18:48:00Z"/>
                <w:sz w:val="20"/>
              </w:rPr>
            </w:pPr>
            <w:ins w:id="3249" w:author="Jens Ohm" w:date="2018-10-04T18:48:00Z">
              <w:r w:rsidRPr="00BA10D6">
                <w:rPr>
                  <w:rFonts w:eastAsia="Times New Roman"/>
                  <w:color w:val="000000"/>
                  <w:sz w:val="20"/>
                </w:rPr>
                <w:t>101%</w:t>
              </w:r>
            </w:ins>
          </w:p>
        </w:tc>
        <w:tc>
          <w:tcPr>
            <w:tcW w:w="683" w:type="dxa"/>
            <w:tcBorders>
              <w:top w:val="single" w:sz="8" w:space="0" w:color="auto"/>
              <w:right w:val="single" w:sz="8" w:space="0" w:color="auto"/>
            </w:tcBorders>
            <w:shd w:val="clear" w:color="auto" w:fill="auto"/>
            <w:noWrap/>
            <w:vAlign w:val="center"/>
          </w:tcPr>
          <w:p w:rsidR="00961B13" w:rsidRDefault="00961B13" w:rsidP="00C23ADE">
            <w:pPr>
              <w:jc w:val="center"/>
              <w:rPr>
                <w:ins w:id="3250" w:author="Jens Ohm" w:date="2018-10-04T18:48:00Z"/>
                <w:sz w:val="20"/>
              </w:rPr>
            </w:pPr>
            <w:ins w:id="3251" w:author="Jens Ohm" w:date="2018-10-04T18:48:00Z">
              <w:r w:rsidRPr="00BA10D6">
                <w:rPr>
                  <w:rFonts w:eastAsia="Times New Roman"/>
                  <w:color w:val="000000"/>
                  <w:sz w:val="20"/>
                </w:rPr>
                <w:t>99%</w:t>
              </w:r>
            </w:ins>
          </w:p>
        </w:tc>
        <w:tc>
          <w:tcPr>
            <w:tcW w:w="884" w:type="dxa"/>
            <w:tcBorders>
              <w:top w:val="single" w:sz="8" w:space="0" w:color="auto"/>
              <w:left w:val="single" w:sz="8" w:space="0" w:color="auto"/>
            </w:tcBorders>
            <w:shd w:val="clear" w:color="auto" w:fill="auto"/>
            <w:noWrap/>
            <w:vAlign w:val="center"/>
          </w:tcPr>
          <w:p w:rsidR="00961B13" w:rsidRDefault="00961B13" w:rsidP="00C23ADE">
            <w:pPr>
              <w:jc w:val="center"/>
              <w:rPr>
                <w:ins w:id="3252" w:author="Jens Ohm" w:date="2018-10-04T18:48:00Z"/>
                <w:sz w:val="20"/>
              </w:rPr>
            </w:pPr>
            <w:ins w:id="3253" w:author="Jens Ohm" w:date="2018-10-04T18:48:00Z">
              <w:r w:rsidRPr="00BA10D6">
                <w:rPr>
                  <w:rFonts w:eastAsia="Times New Roman"/>
                  <w:color w:val="000000"/>
                  <w:sz w:val="20"/>
                </w:rPr>
                <w:t>-0.13%</w:t>
              </w:r>
            </w:ins>
          </w:p>
        </w:tc>
        <w:tc>
          <w:tcPr>
            <w:tcW w:w="812" w:type="dxa"/>
            <w:tcBorders>
              <w:top w:val="single" w:sz="8" w:space="0" w:color="auto"/>
            </w:tcBorders>
            <w:shd w:val="clear" w:color="auto" w:fill="auto"/>
            <w:noWrap/>
            <w:vAlign w:val="center"/>
          </w:tcPr>
          <w:p w:rsidR="00961B13" w:rsidRDefault="00961B13" w:rsidP="00C23ADE">
            <w:pPr>
              <w:jc w:val="center"/>
              <w:rPr>
                <w:ins w:id="3254" w:author="Jens Ohm" w:date="2018-10-04T18:48:00Z"/>
                <w:sz w:val="20"/>
              </w:rPr>
            </w:pPr>
            <w:ins w:id="3255" w:author="Jens Ohm" w:date="2018-10-04T18:48:00Z">
              <w:r w:rsidRPr="00BA10D6">
                <w:rPr>
                  <w:rFonts w:eastAsia="Times New Roman"/>
                  <w:color w:val="000000"/>
                  <w:sz w:val="20"/>
                </w:rPr>
                <w:t>-0.09%</w:t>
              </w:r>
            </w:ins>
          </w:p>
        </w:tc>
        <w:tc>
          <w:tcPr>
            <w:tcW w:w="812" w:type="dxa"/>
            <w:tcBorders>
              <w:top w:val="single" w:sz="8" w:space="0" w:color="auto"/>
            </w:tcBorders>
            <w:shd w:val="clear" w:color="auto" w:fill="auto"/>
            <w:noWrap/>
            <w:vAlign w:val="center"/>
          </w:tcPr>
          <w:p w:rsidR="00961B13" w:rsidRDefault="00961B13" w:rsidP="00C23ADE">
            <w:pPr>
              <w:jc w:val="center"/>
              <w:rPr>
                <w:ins w:id="3256" w:author="Jens Ohm" w:date="2018-10-04T18:48:00Z"/>
                <w:sz w:val="20"/>
              </w:rPr>
            </w:pPr>
            <w:ins w:id="3257" w:author="Jens Ohm" w:date="2018-10-04T18:48:00Z">
              <w:r w:rsidRPr="00BA10D6">
                <w:rPr>
                  <w:rFonts w:eastAsia="Times New Roman"/>
                  <w:color w:val="000000"/>
                  <w:sz w:val="20"/>
                </w:rPr>
                <w:t>-0.09%</w:t>
              </w:r>
            </w:ins>
          </w:p>
        </w:tc>
        <w:tc>
          <w:tcPr>
            <w:tcW w:w="764" w:type="dxa"/>
            <w:tcBorders>
              <w:top w:val="single" w:sz="8" w:space="0" w:color="auto"/>
            </w:tcBorders>
            <w:shd w:val="clear" w:color="auto" w:fill="auto"/>
            <w:noWrap/>
            <w:vAlign w:val="center"/>
          </w:tcPr>
          <w:p w:rsidR="00961B13" w:rsidRDefault="00961B13" w:rsidP="00C23ADE">
            <w:pPr>
              <w:jc w:val="center"/>
              <w:rPr>
                <w:ins w:id="3258" w:author="Jens Ohm" w:date="2018-10-04T18:48:00Z"/>
                <w:sz w:val="20"/>
              </w:rPr>
            </w:pPr>
            <w:ins w:id="3259" w:author="Jens Ohm" w:date="2018-10-04T18:48:00Z">
              <w:r w:rsidRPr="00BA10D6">
                <w:rPr>
                  <w:rFonts w:eastAsia="Times New Roman"/>
                  <w:color w:val="000000"/>
                  <w:sz w:val="20"/>
                </w:rPr>
                <w:t>101%</w:t>
              </w:r>
            </w:ins>
          </w:p>
        </w:tc>
        <w:tc>
          <w:tcPr>
            <w:tcW w:w="683" w:type="dxa"/>
            <w:tcBorders>
              <w:top w:val="single" w:sz="8" w:space="0" w:color="auto"/>
              <w:right w:val="single" w:sz="8" w:space="0" w:color="auto"/>
            </w:tcBorders>
            <w:shd w:val="clear" w:color="auto" w:fill="auto"/>
            <w:noWrap/>
            <w:vAlign w:val="center"/>
          </w:tcPr>
          <w:p w:rsidR="00961B13" w:rsidRDefault="00961B13" w:rsidP="00C23ADE">
            <w:pPr>
              <w:jc w:val="center"/>
              <w:rPr>
                <w:ins w:id="3260" w:author="Jens Ohm" w:date="2018-10-04T18:48:00Z"/>
                <w:sz w:val="20"/>
              </w:rPr>
            </w:pPr>
            <w:ins w:id="3261" w:author="Jens Ohm" w:date="2018-10-04T18:48:00Z">
              <w:r w:rsidRPr="00BA10D6">
                <w:rPr>
                  <w:rFonts w:eastAsia="Times New Roman"/>
                  <w:color w:val="000000"/>
                  <w:sz w:val="20"/>
                </w:rPr>
                <w:t>101%</w:t>
              </w:r>
            </w:ins>
          </w:p>
        </w:tc>
      </w:tr>
    </w:tbl>
    <w:p w:rsidR="00961B13" w:rsidRDefault="00961B13" w:rsidP="00961B13">
      <w:pPr>
        <w:rPr>
          <w:ins w:id="3262" w:author="Jens Ohm" w:date="2018-10-04T18:49:00Z"/>
          <w:lang w:eastAsia="ko-KR"/>
        </w:rPr>
      </w:pPr>
    </w:p>
    <w:p w:rsidR="00961B13" w:rsidRDefault="00961B13" w:rsidP="00961B13">
      <w:pPr>
        <w:rPr>
          <w:ins w:id="3263" w:author="Jens Ohm" w:date="2018-10-04T18:49:00Z"/>
          <w:lang w:eastAsia="ko-KR"/>
        </w:rPr>
      </w:pPr>
      <w:ins w:id="3264" w:author="Jens Ohm" w:date="2018-10-04T18:49:00Z">
        <w:r>
          <w:rPr>
            <w:lang w:eastAsia="ko-KR"/>
          </w:rPr>
          <w:t>It is noted that the combined proposal should rather be regarded as a new proposal, as it</w:t>
        </w:r>
      </w:ins>
      <w:ins w:id="3265" w:author="Jens Ohm" w:date="2018-10-04T18:50:00Z">
        <w:r>
          <w:rPr>
            <w:lang w:eastAsia="ko-KR"/>
          </w:rPr>
          <w:t xml:space="preserve"> was not originally planned in the CE plan. It was not extensively studied in the CE process</w:t>
        </w:r>
      </w:ins>
      <w:ins w:id="3266" w:author="Jens Ohm" w:date="2018-10-04T18:51:00Z">
        <w:r>
          <w:rPr>
            <w:lang w:eastAsia="ko-KR"/>
          </w:rPr>
          <w:t>.</w:t>
        </w:r>
      </w:ins>
    </w:p>
    <w:p w:rsidR="00961B13" w:rsidRDefault="00961B13" w:rsidP="00961B13">
      <w:pPr>
        <w:rPr>
          <w:ins w:id="3267" w:author="Jens Ohm" w:date="2018-10-04T18:48:00Z"/>
          <w:lang w:eastAsia="ko-KR"/>
        </w:rPr>
      </w:pPr>
    </w:p>
    <w:p w:rsidR="00961B13" w:rsidRDefault="00961B13" w:rsidP="00961B13">
      <w:pPr>
        <w:rPr>
          <w:ins w:id="3268" w:author="Jens Ohm" w:date="2018-10-04T18:48:00Z"/>
          <w:lang w:eastAsia="ko-KR"/>
        </w:rPr>
      </w:pPr>
    </w:p>
    <w:tbl>
      <w:tblPr>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816"/>
        <w:gridCol w:w="812"/>
        <w:gridCol w:w="812"/>
        <w:gridCol w:w="812"/>
        <w:gridCol w:w="764"/>
        <w:gridCol w:w="683"/>
        <w:gridCol w:w="884"/>
        <w:gridCol w:w="812"/>
        <w:gridCol w:w="812"/>
        <w:gridCol w:w="764"/>
        <w:gridCol w:w="683"/>
      </w:tblGrid>
      <w:tr w:rsidR="00961B13" w:rsidRPr="009853A3" w:rsidTr="00C23ADE">
        <w:trPr>
          <w:trHeight w:val="300"/>
          <w:ins w:id="3269" w:author="Jens Ohm" w:date="2018-10-04T18:48:00Z"/>
        </w:trPr>
        <w:tc>
          <w:tcPr>
            <w:tcW w:w="895" w:type="dxa"/>
            <w:shd w:val="clear" w:color="auto" w:fill="auto"/>
            <w:noWrap/>
            <w:hideMark/>
          </w:tcPr>
          <w:p w:rsidR="00961B13" w:rsidRPr="009853A3" w:rsidRDefault="00961B13" w:rsidP="00C23ADE">
            <w:pPr>
              <w:rPr>
                <w:ins w:id="3270" w:author="Jens Ohm" w:date="2018-10-04T18:48:00Z"/>
                <w:sz w:val="20"/>
              </w:rPr>
            </w:pPr>
          </w:p>
        </w:tc>
        <w:tc>
          <w:tcPr>
            <w:tcW w:w="1816" w:type="dxa"/>
            <w:tcBorders>
              <w:right w:val="single" w:sz="8" w:space="0" w:color="auto"/>
            </w:tcBorders>
            <w:shd w:val="clear" w:color="auto" w:fill="auto"/>
            <w:noWrap/>
            <w:hideMark/>
          </w:tcPr>
          <w:p w:rsidR="00961B13" w:rsidRPr="009853A3" w:rsidRDefault="00961B13" w:rsidP="00C23ADE">
            <w:pPr>
              <w:rPr>
                <w:ins w:id="3271" w:author="Jens Ohm" w:date="2018-10-04T18:48:00Z"/>
                <w:sz w:val="20"/>
              </w:rPr>
            </w:pPr>
          </w:p>
        </w:tc>
        <w:tc>
          <w:tcPr>
            <w:tcW w:w="3883" w:type="dxa"/>
            <w:gridSpan w:val="5"/>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72" w:author="Jens Ohm" w:date="2018-10-04T18:48:00Z"/>
                <w:b/>
                <w:bCs/>
                <w:sz w:val="20"/>
              </w:rPr>
            </w:pPr>
            <w:ins w:id="3273" w:author="Jens Ohm" w:date="2018-10-04T18:48:00Z">
              <w:r w:rsidRPr="00911133">
                <w:rPr>
                  <w:b/>
                  <w:bCs/>
                  <w:sz w:val="20"/>
                </w:rPr>
                <w:t>All Intra Main10 - Over VTM</w:t>
              </w:r>
              <w:r>
                <w:rPr>
                  <w:b/>
                  <w:bCs/>
                  <w:sz w:val="20"/>
                </w:rPr>
                <w:t>-2</w:t>
              </w:r>
              <w:r w:rsidRPr="00911133">
                <w:rPr>
                  <w:b/>
                  <w:bCs/>
                  <w:sz w:val="20"/>
                </w:rPr>
                <w:t>.0</w:t>
              </w:r>
              <w:r>
                <w:rPr>
                  <w:b/>
                  <w:bCs/>
                  <w:sz w:val="20"/>
                </w:rPr>
                <w:t>.1</w:t>
              </w:r>
            </w:ins>
          </w:p>
        </w:tc>
        <w:tc>
          <w:tcPr>
            <w:tcW w:w="3955" w:type="dxa"/>
            <w:gridSpan w:val="5"/>
            <w:tcBorders>
              <w:top w:val="single" w:sz="8" w:space="0" w:color="auto"/>
              <w:left w:val="single" w:sz="8" w:space="0" w:color="auto"/>
              <w:right w:val="single" w:sz="8" w:space="0" w:color="auto"/>
            </w:tcBorders>
            <w:shd w:val="clear" w:color="auto" w:fill="auto"/>
            <w:noWrap/>
            <w:hideMark/>
          </w:tcPr>
          <w:p w:rsidR="00961B13" w:rsidRPr="009853A3" w:rsidRDefault="00961B13" w:rsidP="00C23ADE">
            <w:pPr>
              <w:jc w:val="center"/>
              <w:rPr>
                <w:ins w:id="3274" w:author="Jens Ohm" w:date="2018-10-04T18:48:00Z"/>
                <w:b/>
                <w:bCs/>
                <w:sz w:val="20"/>
              </w:rPr>
            </w:pPr>
            <w:ins w:id="3275" w:author="Jens Ohm" w:date="2018-10-04T18:48:00Z">
              <w:r>
                <w:rPr>
                  <w:b/>
                  <w:bCs/>
                  <w:sz w:val="20"/>
                </w:rPr>
                <w:t>Random Access</w:t>
              </w:r>
              <w:r w:rsidRPr="00911133">
                <w:rPr>
                  <w:b/>
                  <w:bCs/>
                  <w:sz w:val="20"/>
                </w:rPr>
                <w:t xml:space="preserve"> Main10 - Over </w:t>
              </w:r>
              <w:r>
                <w:rPr>
                  <w:b/>
                  <w:bCs/>
                  <w:sz w:val="20"/>
                </w:rPr>
                <w:t xml:space="preserve">VTM-2.0.1 </w:t>
              </w:r>
            </w:ins>
          </w:p>
        </w:tc>
      </w:tr>
      <w:tr w:rsidR="00961B13" w:rsidRPr="009853A3" w:rsidTr="00C23ADE">
        <w:trPr>
          <w:trHeight w:val="300"/>
          <w:ins w:id="3276" w:author="Jens Ohm" w:date="2018-10-04T18:48:00Z"/>
        </w:trPr>
        <w:tc>
          <w:tcPr>
            <w:tcW w:w="895" w:type="dxa"/>
            <w:shd w:val="clear" w:color="auto" w:fill="auto"/>
            <w:noWrap/>
            <w:hideMark/>
          </w:tcPr>
          <w:p w:rsidR="00961B13" w:rsidRPr="009853A3" w:rsidRDefault="00961B13" w:rsidP="00C23ADE">
            <w:pPr>
              <w:rPr>
                <w:ins w:id="3277" w:author="Jens Ohm" w:date="2018-10-04T18:48:00Z"/>
                <w:b/>
                <w:bCs/>
                <w:sz w:val="20"/>
              </w:rPr>
            </w:pPr>
            <w:ins w:id="3278" w:author="Jens Ohm" w:date="2018-10-04T18:48:00Z">
              <w:r w:rsidRPr="009853A3">
                <w:rPr>
                  <w:b/>
                  <w:bCs/>
                  <w:sz w:val="20"/>
                </w:rPr>
                <w:t>Test#</w:t>
              </w:r>
            </w:ins>
          </w:p>
        </w:tc>
        <w:tc>
          <w:tcPr>
            <w:tcW w:w="1816" w:type="dxa"/>
            <w:tcBorders>
              <w:right w:val="single" w:sz="8" w:space="0" w:color="auto"/>
            </w:tcBorders>
            <w:shd w:val="clear" w:color="auto" w:fill="auto"/>
            <w:noWrap/>
            <w:hideMark/>
          </w:tcPr>
          <w:p w:rsidR="00961B13" w:rsidRPr="009853A3" w:rsidRDefault="00961B13" w:rsidP="00C23ADE">
            <w:pPr>
              <w:rPr>
                <w:ins w:id="3279" w:author="Jens Ohm" w:date="2018-10-04T18:48:00Z"/>
                <w:b/>
                <w:bCs/>
                <w:sz w:val="20"/>
              </w:rPr>
            </w:pPr>
            <w:ins w:id="3280" w:author="Jens Ohm" w:date="2018-10-04T18:48:00Z">
              <w:r w:rsidRPr="009853A3">
                <w:rPr>
                  <w:b/>
                  <w:bCs/>
                  <w:sz w:val="20"/>
                </w:rPr>
                <w:t>Description</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81" w:author="Jens Ohm" w:date="2018-10-04T18:48:00Z"/>
                <w:b/>
                <w:bCs/>
                <w:sz w:val="20"/>
              </w:rPr>
            </w:pPr>
            <w:ins w:id="3282" w:author="Jens Ohm" w:date="2018-10-04T18:48:00Z">
              <w:r w:rsidRPr="009853A3">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83" w:author="Jens Ohm" w:date="2018-10-04T18:48:00Z"/>
                <w:b/>
                <w:bCs/>
                <w:sz w:val="20"/>
              </w:rPr>
            </w:pPr>
            <w:ins w:id="3284" w:author="Jens Ohm" w:date="2018-10-04T18:48:00Z">
              <w:r w:rsidRPr="009853A3">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85" w:author="Jens Ohm" w:date="2018-10-04T18:48:00Z"/>
                <w:b/>
                <w:bCs/>
                <w:sz w:val="20"/>
              </w:rPr>
            </w:pPr>
            <w:ins w:id="3286" w:author="Jens Ohm" w:date="2018-10-04T18:48:00Z">
              <w:r w:rsidRPr="009853A3">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87" w:author="Jens Ohm" w:date="2018-10-04T18:48:00Z"/>
                <w:b/>
                <w:bCs/>
                <w:sz w:val="20"/>
              </w:rPr>
            </w:pPr>
            <w:ins w:id="3288" w:author="Jens Ohm" w:date="2018-10-04T18:48:00Z">
              <w:r w:rsidRPr="009853A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89" w:author="Jens Ohm" w:date="2018-10-04T18:48:00Z"/>
                <w:b/>
                <w:bCs/>
                <w:sz w:val="20"/>
              </w:rPr>
            </w:pPr>
            <w:ins w:id="3290" w:author="Jens Ohm" w:date="2018-10-04T18:48:00Z">
              <w:r w:rsidRPr="009853A3">
                <w:rPr>
                  <w:b/>
                  <w:bCs/>
                  <w:sz w:val="20"/>
                </w:rPr>
                <w:t>DecT</w:t>
              </w:r>
            </w:ins>
          </w:p>
        </w:tc>
        <w:tc>
          <w:tcPr>
            <w:tcW w:w="88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91" w:author="Jens Ohm" w:date="2018-10-04T18:48:00Z"/>
                <w:b/>
                <w:bCs/>
                <w:sz w:val="20"/>
              </w:rPr>
            </w:pPr>
            <w:ins w:id="3292" w:author="Jens Ohm" w:date="2018-10-04T18:48:00Z">
              <w:r w:rsidRPr="009853A3">
                <w:rPr>
                  <w:b/>
                  <w:bCs/>
                  <w:sz w:val="20"/>
                </w:rPr>
                <w:t>Y</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93" w:author="Jens Ohm" w:date="2018-10-04T18:48:00Z"/>
                <w:b/>
                <w:bCs/>
                <w:sz w:val="20"/>
              </w:rPr>
            </w:pPr>
            <w:ins w:id="3294" w:author="Jens Ohm" w:date="2018-10-04T18:48:00Z">
              <w:r w:rsidRPr="009853A3">
                <w:rPr>
                  <w:b/>
                  <w:bCs/>
                  <w:sz w:val="20"/>
                </w:rPr>
                <w:t>U</w:t>
              </w:r>
            </w:ins>
          </w:p>
        </w:tc>
        <w:tc>
          <w:tcPr>
            <w:tcW w:w="812"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95" w:author="Jens Ohm" w:date="2018-10-04T18:48:00Z"/>
                <w:b/>
                <w:bCs/>
                <w:sz w:val="20"/>
              </w:rPr>
            </w:pPr>
            <w:ins w:id="3296" w:author="Jens Ohm" w:date="2018-10-04T18:48:00Z">
              <w:r w:rsidRPr="009853A3">
                <w:rPr>
                  <w:b/>
                  <w:bCs/>
                  <w:sz w:val="20"/>
                </w:rPr>
                <w:t>V</w:t>
              </w:r>
            </w:ins>
          </w:p>
        </w:tc>
        <w:tc>
          <w:tcPr>
            <w:tcW w:w="764"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97" w:author="Jens Ohm" w:date="2018-10-04T18:48:00Z"/>
                <w:b/>
                <w:bCs/>
                <w:sz w:val="20"/>
              </w:rPr>
            </w:pPr>
            <w:ins w:id="3298" w:author="Jens Ohm" w:date="2018-10-04T18:48:00Z">
              <w:r w:rsidRPr="009853A3">
                <w:rPr>
                  <w:b/>
                  <w:bCs/>
                  <w:sz w:val="20"/>
                </w:rPr>
                <w:t>EncT</w:t>
              </w:r>
            </w:ins>
          </w:p>
        </w:tc>
        <w:tc>
          <w:tcPr>
            <w:tcW w:w="683" w:type="dxa"/>
            <w:tcBorders>
              <w:top w:val="single" w:sz="8" w:space="0" w:color="auto"/>
              <w:left w:val="single" w:sz="8" w:space="0" w:color="auto"/>
              <w:bottom w:val="single" w:sz="8" w:space="0" w:color="auto"/>
              <w:right w:val="single" w:sz="8" w:space="0" w:color="auto"/>
            </w:tcBorders>
            <w:shd w:val="clear" w:color="auto" w:fill="auto"/>
            <w:noWrap/>
            <w:hideMark/>
          </w:tcPr>
          <w:p w:rsidR="00961B13" w:rsidRPr="009853A3" w:rsidRDefault="00961B13" w:rsidP="00C23ADE">
            <w:pPr>
              <w:jc w:val="center"/>
              <w:rPr>
                <w:ins w:id="3299" w:author="Jens Ohm" w:date="2018-10-04T18:48:00Z"/>
                <w:b/>
                <w:bCs/>
                <w:sz w:val="20"/>
              </w:rPr>
            </w:pPr>
            <w:ins w:id="3300" w:author="Jens Ohm" w:date="2018-10-04T18:48:00Z">
              <w:r w:rsidRPr="009853A3">
                <w:rPr>
                  <w:b/>
                  <w:bCs/>
                  <w:sz w:val="20"/>
                </w:rPr>
                <w:t>DecT</w:t>
              </w:r>
            </w:ins>
          </w:p>
        </w:tc>
      </w:tr>
      <w:tr w:rsidR="00961B13" w:rsidRPr="009853A3" w:rsidTr="00C23ADE">
        <w:trPr>
          <w:trHeight w:val="300"/>
          <w:ins w:id="3301" w:author="Jens Ohm" w:date="2018-10-04T18:48:00Z"/>
        </w:trPr>
        <w:tc>
          <w:tcPr>
            <w:tcW w:w="895" w:type="dxa"/>
            <w:shd w:val="clear" w:color="auto" w:fill="auto"/>
            <w:noWrap/>
          </w:tcPr>
          <w:p w:rsidR="00961B13" w:rsidRPr="009853A3" w:rsidRDefault="00961B13" w:rsidP="00C23ADE">
            <w:pPr>
              <w:rPr>
                <w:ins w:id="3302" w:author="Jens Ohm" w:date="2018-10-04T18:48:00Z"/>
                <w:sz w:val="20"/>
              </w:rPr>
            </w:pPr>
            <w:ins w:id="3303" w:author="Jens Ohm" w:date="2018-10-04T18:48:00Z">
              <w:r>
                <w:rPr>
                  <w:sz w:val="20"/>
                  <w:lang w:eastAsia="de-DE"/>
                </w:rPr>
                <w:t>6.4.1.1</w:t>
              </w:r>
            </w:ins>
          </w:p>
        </w:tc>
        <w:tc>
          <w:tcPr>
            <w:tcW w:w="1816" w:type="dxa"/>
            <w:tcBorders>
              <w:right w:val="single" w:sz="8" w:space="0" w:color="auto"/>
            </w:tcBorders>
            <w:shd w:val="clear" w:color="auto" w:fill="auto"/>
            <w:noWrap/>
          </w:tcPr>
          <w:p w:rsidR="00961B13" w:rsidRPr="009853A3" w:rsidRDefault="00961B13" w:rsidP="00C23ADE">
            <w:pPr>
              <w:rPr>
                <w:ins w:id="3304" w:author="Jens Ohm" w:date="2018-10-04T18:48:00Z"/>
                <w:sz w:val="20"/>
              </w:rPr>
            </w:pPr>
            <w:ins w:id="3305" w:author="Jens Ohm" w:date="2018-10-04T18:48:00Z">
              <w:r>
                <w:rPr>
                  <w:sz w:val="20"/>
                  <w:lang w:eastAsia="de-DE"/>
                </w:rPr>
                <w:t>More than 3 MPMs with bypass coded bin, non-MPM Truncated Binary</w:t>
              </w:r>
            </w:ins>
          </w:p>
        </w:tc>
        <w:tc>
          <w:tcPr>
            <w:tcW w:w="812" w:type="dxa"/>
            <w:tcBorders>
              <w:top w:val="single" w:sz="8" w:space="0" w:color="auto"/>
              <w:left w:val="single" w:sz="8" w:space="0" w:color="auto"/>
            </w:tcBorders>
            <w:shd w:val="clear" w:color="auto" w:fill="auto"/>
            <w:noWrap/>
          </w:tcPr>
          <w:p w:rsidR="00961B13" w:rsidRPr="009853A3" w:rsidRDefault="00961B13" w:rsidP="00C23ADE">
            <w:pPr>
              <w:jc w:val="center"/>
              <w:rPr>
                <w:ins w:id="3306" w:author="Jens Ohm" w:date="2018-10-04T18:48:00Z"/>
                <w:sz w:val="20"/>
              </w:rPr>
            </w:pPr>
            <w:ins w:id="3307" w:author="Jens Ohm" w:date="2018-10-04T18:48:00Z">
              <w:r>
                <w:rPr>
                  <w:sz w:val="20"/>
                </w:rPr>
                <w:t>-0.36%</w:t>
              </w:r>
            </w:ins>
          </w:p>
        </w:tc>
        <w:tc>
          <w:tcPr>
            <w:tcW w:w="812" w:type="dxa"/>
            <w:tcBorders>
              <w:top w:val="single" w:sz="8" w:space="0" w:color="auto"/>
            </w:tcBorders>
            <w:shd w:val="clear" w:color="auto" w:fill="auto"/>
            <w:noWrap/>
          </w:tcPr>
          <w:p w:rsidR="00961B13" w:rsidRPr="009853A3" w:rsidRDefault="00961B13" w:rsidP="00C23ADE">
            <w:pPr>
              <w:jc w:val="center"/>
              <w:rPr>
                <w:ins w:id="3308" w:author="Jens Ohm" w:date="2018-10-04T18:48:00Z"/>
                <w:sz w:val="20"/>
              </w:rPr>
            </w:pPr>
            <w:ins w:id="3309" w:author="Jens Ohm" w:date="2018-10-04T18:48:00Z">
              <w:r>
                <w:rPr>
                  <w:sz w:val="20"/>
                </w:rPr>
                <w:t>-0.31%</w:t>
              </w:r>
            </w:ins>
          </w:p>
        </w:tc>
        <w:tc>
          <w:tcPr>
            <w:tcW w:w="812" w:type="dxa"/>
            <w:tcBorders>
              <w:top w:val="single" w:sz="8" w:space="0" w:color="auto"/>
            </w:tcBorders>
            <w:shd w:val="clear" w:color="auto" w:fill="auto"/>
            <w:noWrap/>
          </w:tcPr>
          <w:p w:rsidR="00961B13" w:rsidRPr="009853A3" w:rsidRDefault="00961B13" w:rsidP="00C23ADE">
            <w:pPr>
              <w:jc w:val="center"/>
              <w:rPr>
                <w:ins w:id="3310" w:author="Jens Ohm" w:date="2018-10-04T18:48:00Z"/>
                <w:sz w:val="20"/>
              </w:rPr>
            </w:pPr>
            <w:ins w:id="3311" w:author="Jens Ohm" w:date="2018-10-04T18:48:00Z">
              <w:r>
                <w:rPr>
                  <w:sz w:val="20"/>
                </w:rPr>
                <w:t>-0.30%</w:t>
              </w:r>
            </w:ins>
          </w:p>
        </w:tc>
        <w:tc>
          <w:tcPr>
            <w:tcW w:w="764" w:type="dxa"/>
            <w:tcBorders>
              <w:top w:val="single" w:sz="8" w:space="0" w:color="auto"/>
            </w:tcBorders>
            <w:shd w:val="clear" w:color="auto" w:fill="auto"/>
            <w:noWrap/>
          </w:tcPr>
          <w:p w:rsidR="00961B13" w:rsidRPr="009853A3" w:rsidRDefault="00961B13" w:rsidP="00C23ADE">
            <w:pPr>
              <w:jc w:val="center"/>
              <w:rPr>
                <w:ins w:id="3312" w:author="Jens Ohm" w:date="2018-10-04T18:48:00Z"/>
                <w:sz w:val="20"/>
              </w:rPr>
            </w:pPr>
            <w:ins w:id="3313" w:author="Jens Ohm" w:date="2018-10-04T18:48:00Z">
              <w:r>
                <w:rPr>
                  <w:sz w:val="20"/>
                </w:rPr>
                <w:t>100%</w:t>
              </w:r>
            </w:ins>
          </w:p>
        </w:tc>
        <w:tc>
          <w:tcPr>
            <w:tcW w:w="683" w:type="dxa"/>
            <w:tcBorders>
              <w:top w:val="single" w:sz="8" w:space="0" w:color="auto"/>
              <w:right w:val="single" w:sz="8" w:space="0" w:color="auto"/>
            </w:tcBorders>
            <w:shd w:val="clear" w:color="auto" w:fill="auto"/>
            <w:noWrap/>
          </w:tcPr>
          <w:p w:rsidR="00961B13" w:rsidRPr="009853A3" w:rsidRDefault="00961B13" w:rsidP="00C23ADE">
            <w:pPr>
              <w:jc w:val="center"/>
              <w:rPr>
                <w:ins w:id="3314" w:author="Jens Ohm" w:date="2018-10-04T18:48:00Z"/>
                <w:sz w:val="20"/>
              </w:rPr>
            </w:pPr>
            <w:ins w:id="3315" w:author="Jens Ohm" w:date="2018-10-04T18:48:00Z">
              <w:r>
                <w:rPr>
                  <w:sz w:val="20"/>
                </w:rPr>
                <w:t>101%</w:t>
              </w:r>
            </w:ins>
          </w:p>
        </w:tc>
        <w:tc>
          <w:tcPr>
            <w:tcW w:w="884" w:type="dxa"/>
            <w:tcBorders>
              <w:top w:val="single" w:sz="8" w:space="0" w:color="auto"/>
              <w:left w:val="single" w:sz="8" w:space="0" w:color="auto"/>
            </w:tcBorders>
            <w:shd w:val="clear" w:color="auto" w:fill="auto"/>
            <w:noWrap/>
          </w:tcPr>
          <w:p w:rsidR="00961B13" w:rsidRPr="009853A3" w:rsidRDefault="00961B13" w:rsidP="00C23ADE">
            <w:pPr>
              <w:jc w:val="center"/>
              <w:rPr>
                <w:ins w:id="3316" w:author="Jens Ohm" w:date="2018-10-04T18:48:00Z"/>
                <w:sz w:val="20"/>
              </w:rPr>
            </w:pPr>
            <w:ins w:id="3317" w:author="Jens Ohm" w:date="2018-10-04T18:48:00Z">
              <w:r>
                <w:rPr>
                  <w:sz w:val="20"/>
                </w:rPr>
                <w:t>-0.14%</w:t>
              </w:r>
            </w:ins>
          </w:p>
        </w:tc>
        <w:tc>
          <w:tcPr>
            <w:tcW w:w="812" w:type="dxa"/>
            <w:tcBorders>
              <w:top w:val="single" w:sz="8" w:space="0" w:color="auto"/>
            </w:tcBorders>
            <w:shd w:val="clear" w:color="auto" w:fill="auto"/>
            <w:noWrap/>
          </w:tcPr>
          <w:p w:rsidR="00961B13" w:rsidRPr="009853A3" w:rsidRDefault="00961B13" w:rsidP="00C23ADE">
            <w:pPr>
              <w:jc w:val="center"/>
              <w:rPr>
                <w:ins w:id="3318" w:author="Jens Ohm" w:date="2018-10-04T18:48:00Z"/>
                <w:sz w:val="20"/>
              </w:rPr>
            </w:pPr>
            <w:ins w:id="3319" w:author="Jens Ohm" w:date="2018-10-04T18:48:00Z">
              <w:r>
                <w:rPr>
                  <w:sz w:val="20"/>
                </w:rPr>
                <w:t>-0.11%</w:t>
              </w:r>
            </w:ins>
          </w:p>
        </w:tc>
        <w:tc>
          <w:tcPr>
            <w:tcW w:w="812" w:type="dxa"/>
            <w:tcBorders>
              <w:top w:val="single" w:sz="8" w:space="0" w:color="auto"/>
            </w:tcBorders>
            <w:shd w:val="clear" w:color="auto" w:fill="auto"/>
            <w:noWrap/>
          </w:tcPr>
          <w:p w:rsidR="00961B13" w:rsidRPr="009853A3" w:rsidRDefault="00961B13" w:rsidP="00C23ADE">
            <w:pPr>
              <w:jc w:val="center"/>
              <w:rPr>
                <w:ins w:id="3320" w:author="Jens Ohm" w:date="2018-10-04T18:48:00Z"/>
                <w:sz w:val="20"/>
              </w:rPr>
            </w:pPr>
            <w:ins w:id="3321" w:author="Jens Ohm" w:date="2018-10-04T18:48:00Z">
              <w:r>
                <w:rPr>
                  <w:sz w:val="20"/>
                </w:rPr>
                <w:t>-0.08%</w:t>
              </w:r>
            </w:ins>
          </w:p>
        </w:tc>
        <w:tc>
          <w:tcPr>
            <w:tcW w:w="764" w:type="dxa"/>
            <w:tcBorders>
              <w:top w:val="single" w:sz="8" w:space="0" w:color="auto"/>
            </w:tcBorders>
            <w:shd w:val="clear" w:color="auto" w:fill="auto"/>
            <w:noWrap/>
          </w:tcPr>
          <w:p w:rsidR="00961B13" w:rsidRPr="009853A3" w:rsidRDefault="00961B13" w:rsidP="00C23ADE">
            <w:pPr>
              <w:jc w:val="center"/>
              <w:rPr>
                <w:ins w:id="3322" w:author="Jens Ohm" w:date="2018-10-04T18:48:00Z"/>
                <w:sz w:val="20"/>
              </w:rPr>
            </w:pPr>
            <w:ins w:id="3323" w:author="Jens Ohm" w:date="2018-10-04T18:48:00Z">
              <w:r>
                <w:rPr>
                  <w:sz w:val="20"/>
                </w:rPr>
                <w:t>100%</w:t>
              </w:r>
            </w:ins>
          </w:p>
        </w:tc>
        <w:tc>
          <w:tcPr>
            <w:tcW w:w="683" w:type="dxa"/>
            <w:tcBorders>
              <w:top w:val="single" w:sz="8" w:space="0" w:color="auto"/>
              <w:right w:val="single" w:sz="8" w:space="0" w:color="auto"/>
            </w:tcBorders>
            <w:shd w:val="clear" w:color="auto" w:fill="auto"/>
            <w:noWrap/>
          </w:tcPr>
          <w:p w:rsidR="00961B13" w:rsidRPr="009853A3" w:rsidRDefault="00961B13" w:rsidP="00C23ADE">
            <w:pPr>
              <w:jc w:val="center"/>
              <w:rPr>
                <w:ins w:id="3324" w:author="Jens Ohm" w:date="2018-10-04T18:48:00Z"/>
                <w:sz w:val="20"/>
              </w:rPr>
            </w:pPr>
            <w:ins w:id="3325" w:author="Jens Ohm" w:date="2018-10-04T18:48:00Z">
              <w:r>
                <w:rPr>
                  <w:sz w:val="20"/>
                </w:rPr>
                <w:t>101%</w:t>
              </w:r>
            </w:ins>
          </w:p>
        </w:tc>
      </w:tr>
      <w:tr w:rsidR="00961B13" w:rsidRPr="009853A3" w:rsidTr="00C23ADE">
        <w:trPr>
          <w:trHeight w:val="300"/>
          <w:ins w:id="3326" w:author="Jens Ohm" w:date="2018-10-04T18:48:00Z"/>
        </w:trPr>
        <w:tc>
          <w:tcPr>
            <w:tcW w:w="895" w:type="dxa"/>
            <w:shd w:val="clear" w:color="auto" w:fill="auto"/>
            <w:noWrap/>
          </w:tcPr>
          <w:p w:rsidR="00961B13" w:rsidRDefault="00961B13" w:rsidP="00C23ADE">
            <w:pPr>
              <w:rPr>
                <w:ins w:id="3327" w:author="Jens Ohm" w:date="2018-10-04T18:48:00Z"/>
                <w:sz w:val="20"/>
                <w:lang w:eastAsia="de-DE"/>
              </w:rPr>
            </w:pPr>
            <w:ins w:id="3328" w:author="Jens Ohm" w:date="2018-10-04T18:48:00Z">
              <w:r>
                <w:rPr>
                  <w:sz w:val="20"/>
                  <w:lang w:eastAsia="de-DE"/>
                </w:rPr>
                <w:t>6.4.2.1</w:t>
              </w:r>
            </w:ins>
          </w:p>
        </w:tc>
        <w:tc>
          <w:tcPr>
            <w:tcW w:w="1816" w:type="dxa"/>
            <w:tcBorders>
              <w:right w:val="single" w:sz="8" w:space="0" w:color="auto"/>
            </w:tcBorders>
            <w:shd w:val="clear" w:color="auto" w:fill="auto"/>
            <w:noWrap/>
          </w:tcPr>
          <w:p w:rsidR="00961B13" w:rsidRDefault="00961B13" w:rsidP="00C23ADE">
            <w:pPr>
              <w:rPr>
                <w:ins w:id="3329" w:author="Jens Ohm" w:date="2018-10-04T18:48:00Z"/>
                <w:sz w:val="20"/>
                <w:lang w:eastAsia="de-DE"/>
              </w:rPr>
            </w:pPr>
            <w:ins w:id="3330" w:author="Jens Ohm" w:date="2018-10-04T18:48:00Z">
              <w:r>
                <w:rPr>
                  <w:sz w:val="20"/>
                  <w:lang w:eastAsia="de-DE"/>
                </w:rPr>
                <w:t>More than 3 MPMs with bypass coded bin, CTU-row constraint, non-</w:t>
              </w:r>
              <w:r>
                <w:rPr>
                  <w:sz w:val="20"/>
                  <w:lang w:eastAsia="de-DE"/>
                </w:rPr>
                <w:lastRenderedPageBreak/>
                <w:t>MPM Truncated Binary</w:t>
              </w:r>
            </w:ins>
          </w:p>
        </w:tc>
        <w:tc>
          <w:tcPr>
            <w:tcW w:w="812" w:type="dxa"/>
            <w:tcBorders>
              <w:top w:val="single" w:sz="8" w:space="0" w:color="auto"/>
              <w:left w:val="single" w:sz="8" w:space="0" w:color="auto"/>
            </w:tcBorders>
            <w:shd w:val="clear" w:color="auto" w:fill="auto"/>
            <w:noWrap/>
          </w:tcPr>
          <w:p w:rsidR="00961B13" w:rsidRDefault="00961B13" w:rsidP="00C23ADE">
            <w:pPr>
              <w:jc w:val="center"/>
              <w:rPr>
                <w:ins w:id="3331" w:author="Jens Ohm" w:date="2018-10-04T18:48:00Z"/>
                <w:sz w:val="20"/>
              </w:rPr>
            </w:pPr>
            <w:ins w:id="3332" w:author="Jens Ohm" w:date="2018-10-04T18:48:00Z">
              <w:r>
                <w:rPr>
                  <w:sz w:val="20"/>
                </w:rPr>
                <w:lastRenderedPageBreak/>
                <w:t>-0.32%</w:t>
              </w:r>
            </w:ins>
          </w:p>
        </w:tc>
        <w:tc>
          <w:tcPr>
            <w:tcW w:w="812" w:type="dxa"/>
            <w:tcBorders>
              <w:top w:val="single" w:sz="8" w:space="0" w:color="auto"/>
            </w:tcBorders>
            <w:shd w:val="clear" w:color="auto" w:fill="auto"/>
            <w:noWrap/>
          </w:tcPr>
          <w:p w:rsidR="00961B13" w:rsidRDefault="00961B13" w:rsidP="00C23ADE">
            <w:pPr>
              <w:jc w:val="center"/>
              <w:rPr>
                <w:ins w:id="3333" w:author="Jens Ohm" w:date="2018-10-04T18:48:00Z"/>
                <w:sz w:val="20"/>
              </w:rPr>
            </w:pPr>
            <w:ins w:id="3334" w:author="Jens Ohm" w:date="2018-10-04T18:48:00Z">
              <w:r>
                <w:rPr>
                  <w:sz w:val="20"/>
                </w:rPr>
                <w:t>-0.26%</w:t>
              </w:r>
            </w:ins>
          </w:p>
        </w:tc>
        <w:tc>
          <w:tcPr>
            <w:tcW w:w="812" w:type="dxa"/>
            <w:tcBorders>
              <w:top w:val="single" w:sz="8" w:space="0" w:color="auto"/>
            </w:tcBorders>
            <w:shd w:val="clear" w:color="auto" w:fill="auto"/>
            <w:noWrap/>
          </w:tcPr>
          <w:p w:rsidR="00961B13" w:rsidRDefault="00961B13" w:rsidP="00C23ADE">
            <w:pPr>
              <w:jc w:val="center"/>
              <w:rPr>
                <w:ins w:id="3335" w:author="Jens Ohm" w:date="2018-10-04T18:48:00Z"/>
                <w:sz w:val="20"/>
              </w:rPr>
            </w:pPr>
            <w:ins w:id="3336" w:author="Jens Ohm" w:date="2018-10-04T18:48:00Z">
              <w:r>
                <w:rPr>
                  <w:sz w:val="20"/>
                </w:rPr>
                <w:t>-0.22%</w:t>
              </w:r>
            </w:ins>
          </w:p>
        </w:tc>
        <w:tc>
          <w:tcPr>
            <w:tcW w:w="764" w:type="dxa"/>
            <w:tcBorders>
              <w:top w:val="single" w:sz="8" w:space="0" w:color="auto"/>
            </w:tcBorders>
            <w:shd w:val="clear" w:color="auto" w:fill="auto"/>
            <w:noWrap/>
          </w:tcPr>
          <w:p w:rsidR="00961B13" w:rsidRDefault="00961B13" w:rsidP="00C23ADE">
            <w:pPr>
              <w:jc w:val="center"/>
              <w:rPr>
                <w:ins w:id="3337" w:author="Jens Ohm" w:date="2018-10-04T18:48:00Z"/>
                <w:sz w:val="20"/>
              </w:rPr>
            </w:pPr>
            <w:ins w:id="3338" w:author="Jens Ohm" w:date="2018-10-04T18:48:00Z">
              <w:r>
                <w:rPr>
                  <w:sz w:val="20"/>
                </w:rPr>
                <w:t>100%</w:t>
              </w:r>
            </w:ins>
          </w:p>
        </w:tc>
        <w:tc>
          <w:tcPr>
            <w:tcW w:w="683" w:type="dxa"/>
            <w:tcBorders>
              <w:top w:val="single" w:sz="8" w:space="0" w:color="auto"/>
              <w:right w:val="single" w:sz="8" w:space="0" w:color="auto"/>
            </w:tcBorders>
            <w:shd w:val="clear" w:color="auto" w:fill="auto"/>
            <w:noWrap/>
          </w:tcPr>
          <w:p w:rsidR="00961B13" w:rsidRDefault="00961B13" w:rsidP="00C23ADE">
            <w:pPr>
              <w:jc w:val="center"/>
              <w:rPr>
                <w:ins w:id="3339" w:author="Jens Ohm" w:date="2018-10-04T18:48:00Z"/>
                <w:sz w:val="20"/>
              </w:rPr>
            </w:pPr>
            <w:ins w:id="3340" w:author="Jens Ohm" w:date="2018-10-04T18:48:00Z">
              <w:r>
                <w:rPr>
                  <w:sz w:val="20"/>
                </w:rPr>
                <w:t>101%</w:t>
              </w:r>
            </w:ins>
          </w:p>
        </w:tc>
        <w:tc>
          <w:tcPr>
            <w:tcW w:w="884" w:type="dxa"/>
            <w:tcBorders>
              <w:top w:val="single" w:sz="8" w:space="0" w:color="auto"/>
              <w:left w:val="single" w:sz="8" w:space="0" w:color="auto"/>
            </w:tcBorders>
            <w:shd w:val="clear" w:color="auto" w:fill="auto"/>
            <w:noWrap/>
          </w:tcPr>
          <w:p w:rsidR="00961B13" w:rsidRDefault="00961B13" w:rsidP="00C23ADE">
            <w:pPr>
              <w:jc w:val="center"/>
              <w:rPr>
                <w:ins w:id="3341" w:author="Jens Ohm" w:date="2018-10-04T18:48:00Z"/>
                <w:sz w:val="20"/>
              </w:rPr>
            </w:pPr>
            <w:ins w:id="3342" w:author="Jens Ohm" w:date="2018-10-04T18:48:00Z">
              <w:r>
                <w:rPr>
                  <w:sz w:val="20"/>
                </w:rPr>
                <w:t>-0.13%</w:t>
              </w:r>
            </w:ins>
          </w:p>
        </w:tc>
        <w:tc>
          <w:tcPr>
            <w:tcW w:w="812" w:type="dxa"/>
            <w:tcBorders>
              <w:top w:val="single" w:sz="8" w:space="0" w:color="auto"/>
            </w:tcBorders>
            <w:shd w:val="clear" w:color="auto" w:fill="auto"/>
            <w:noWrap/>
          </w:tcPr>
          <w:p w:rsidR="00961B13" w:rsidRDefault="00961B13" w:rsidP="00C23ADE">
            <w:pPr>
              <w:jc w:val="center"/>
              <w:rPr>
                <w:ins w:id="3343" w:author="Jens Ohm" w:date="2018-10-04T18:48:00Z"/>
                <w:sz w:val="20"/>
              </w:rPr>
            </w:pPr>
            <w:ins w:id="3344" w:author="Jens Ohm" w:date="2018-10-04T18:48:00Z">
              <w:r>
                <w:rPr>
                  <w:sz w:val="20"/>
                </w:rPr>
                <w:t>0.00%</w:t>
              </w:r>
            </w:ins>
          </w:p>
        </w:tc>
        <w:tc>
          <w:tcPr>
            <w:tcW w:w="812" w:type="dxa"/>
            <w:tcBorders>
              <w:top w:val="single" w:sz="8" w:space="0" w:color="auto"/>
            </w:tcBorders>
            <w:shd w:val="clear" w:color="auto" w:fill="auto"/>
            <w:noWrap/>
          </w:tcPr>
          <w:p w:rsidR="00961B13" w:rsidRDefault="00961B13" w:rsidP="00C23ADE">
            <w:pPr>
              <w:jc w:val="center"/>
              <w:rPr>
                <w:ins w:id="3345" w:author="Jens Ohm" w:date="2018-10-04T18:48:00Z"/>
                <w:sz w:val="20"/>
              </w:rPr>
            </w:pPr>
            <w:ins w:id="3346" w:author="Jens Ohm" w:date="2018-10-04T18:48:00Z">
              <w:r>
                <w:rPr>
                  <w:sz w:val="20"/>
                </w:rPr>
                <w:t>-0.01%</w:t>
              </w:r>
            </w:ins>
          </w:p>
        </w:tc>
        <w:tc>
          <w:tcPr>
            <w:tcW w:w="764" w:type="dxa"/>
            <w:tcBorders>
              <w:top w:val="single" w:sz="8" w:space="0" w:color="auto"/>
            </w:tcBorders>
            <w:shd w:val="clear" w:color="auto" w:fill="auto"/>
            <w:noWrap/>
          </w:tcPr>
          <w:p w:rsidR="00961B13" w:rsidRDefault="00961B13" w:rsidP="00C23ADE">
            <w:pPr>
              <w:jc w:val="center"/>
              <w:rPr>
                <w:ins w:id="3347" w:author="Jens Ohm" w:date="2018-10-04T18:48:00Z"/>
                <w:sz w:val="20"/>
              </w:rPr>
            </w:pPr>
            <w:ins w:id="3348" w:author="Jens Ohm" w:date="2018-10-04T18:48:00Z">
              <w:r>
                <w:rPr>
                  <w:sz w:val="20"/>
                </w:rPr>
                <w:t>100%</w:t>
              </w:r>
            </w:ins>
          </w:p>
        </w:tc>
        <w:tc>
          <w:tcPr>
            <w:tcW w:w="683" w:type="dxa"/>
            <w:tcBorders>
              <w:top w:val="single" w:sz="8" w:space="0" w:color="auto"/>
              <w:right w:val="single" w:sz="8" w:space="0" w:color="auto"/>
            </w:tcBorders>
            <w:shd w:val="clear" w:color="auto" w:fill="auto"/>
            <w:noWrap/>
          </w:tcPr>
          <w:p w:rsidR="00961B13" w:rsidRDefault="00961B13" w:rsidP="00C23ADE">
            <w:pPr>
              <w:jc w:val="center"/>
              <w:rPr>
                <w:ins w:id="3349" w:author="Jens Ohm" w:date="2018-10-04T18:48:00Z"/>
                <w:sz w:val="20"/>
              </w:rPr>
            </w:pPr>
            <w:ins w:id="3350" w:author="Jens Ohm" w:date="2018-10-04T18:48:00Z">
              <w:r>
                <w:rPr>
                  <w:sz w:val="20"/>
                </w:rPr>
                <w:t>101%</w:t>
              </w:r>
            </w:ins>
          </w:p>
        </w:tc>
      </w:tr>
    </w:tbl>
    <w:p w:rsidR="00961B13" w:rsidRDefault="00961B13" w:rsidP="009102B3">
      <w:pPr>
        <w:rPr>
          <w:ins w:id="3351" w:author="Jens Ohm" w:date="2018-10-04T19:06:00Z"/>
          <w:lang w:eastAsia="de-DE"/>
        </w:rPr>
      </w:pPr>
    </w:p>
    <w:p w:rsidR="00961B13" w:rsidRDefault="00961B13" w:rsidP="009102B3">
      <w:pPr>
        <w:rPr>
          <w:ins w:id="3352" w:author="Jens Ohm" w:date="2018-10-04T19:06:00Z"/>
          <w:lang w:eastAsia="de-DE"/>
        </w:rPr>
      </w:pPr>
    </w:p>
    <w:p w:rsidR="00961B13" w:rsidRDefault="00961B13" w:rsidP="009102B3">
      <w:pPr>
        <w:rPr>
          <w:ins w:id="3353" w:author="Jens Ohm" w:date="2018-10-04T19:06:00Z"/>
          <w:lang w:eastAsia="de-DE"/>
        </w:rPr>
      </w:pPr>
      <w:ins w:id="3354" w:author="Jens Ohm" w:date="2018-10-04T19:06:00Z">
        <w:r>
          <w:rPr>
            <w:lang w:eastAsia="de-DE"/>
          </w:rPr>
          <w:t>Complexity analysis:</w:t>
        </w:r>
      </w:ins>
    </w:p>
    <w:tbl>
      <w:tblPr>
        <w:tblW w:w="10780" w:type="dxa"/>
        <w:tblInd w:w="-726" w:type="dxa"/>
        <w:tblLayout w:type="fixed"/>
        <w:tblCellMar>
          <w:left w:w="0" w:type="dxa"/>
          <w:right w:w="0" w:type="dxa"/>
        </w:tblCellMar>
        <w:tblLook w:val="04A0" w:firstRow="1" w:lastRow="0" w:firstColumn="1" w:lastColumn="0" w:noHBand="0" w:noVBand="1"/>
      </w:tblPr>
      <w:tblGrid>
        <w:gridCol w:w="629"/>
        <w:gridCol w:w="691"/>
        <w:gridCol w:w="635"/>
        <w:gridCol w:w="687"/>
        <w:gridCol w:w="807"/>
        <w:gridCol w:w="654"/>
        <w:gridCol w:w="781"/>
        <w:gridCol w:w="751"/>
        <w:gridCol w:w="658"/>
        <w:gridCol w:w="876"/>
        <w:gridCol w:w="679"/>
        <w:gridCol w:w="543"/>
        <w:gridCol w:w="418"/>
        <w:gridCol w:w="430"/>
        <w:gridCol w:w="669"/>
        <w:gridCol w:w="872"/>
      </w:tblGrid>
      <w:tr w:rsidR="00961B13" w:rsidTr="00C23ADE">
        <w:trPr>
          <w:trHeight w:val="510"/>
          <w:ins w:id="3355" w:author="Jens Ohm" w:date="2018-10-04T19:06:00Z"/>
        </w:trPr>
        <w:tc>
          <w:tcPr>
            <w:tcW w:w="62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tabs>
                <w:tab w:val="clear" w:pos="360"/>
                <w:tab w:val="clear" w:pos="720"/>
                <w:tab w:val="clear" w:pos="1080"/>
                <w:tab w:val="clear" w:pos="1440"/>
              </w:tabs>
              <w:overflowPunct/>
              <w:autoSpaceDE/>
              <w:autoSpaceDN/>
              <w:adjustRightInd/>
              <w:spacing w:before="0"/>
              <w:textAlignment w:val="auto"/>
              <w:rPr>
                <w:ins w:id="3356" w:author="Jens Ohm" w:date="2018-10-04T19:06:00Z"/>
                <w:sz w:val="20"/>
              </w:rPr>
            </w:pPr>
          </w:p>
        </w:tc>
        <w:tc>
          <w:tcPr>
            <w:tcW w:w="69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57" w:author="Jens Ohm" w:date="2018-10-04T19:06:00Z"/>
                <w:rFonts w:ascii="Calibri" w:eastAsiaTheme="minorHAnsi" w:hAnsi="Calibri" w:cs="Calibri"/>
                <w:sz w:val="16"/>
                <w:szCs w:val="16"/>
              </w:rPr>
            </w:pPr>
            <w:ins w:id="3358" w:author="Jens Ohm" w:date="2018-10-04T19:06:00Z">
              <w:r>
                <w:rPr>
                  <w:sz w:val="16"/>
                  <w:szCs w:val="16"/>
                </w:rPr>
                <w:t>Max number of neighbors to access</w:t>
              </w:r>
            </w:ins>
          </w:p>
        </w:tc>
        <w:tc>
          <w:tcPr>
            <w:tcW w:w="635"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59" w:author="Jens Ohm" w:date="2018-10-04T19:06:00Z"/>
                <w:sz w:val="16"/>
                <w:szCs w:val="16"/>
              </w:rPr>
            </w:pPr>
            <w:ins w:id="3360" w:author="Jens Ohm" w:date="2018-10-04T19:06:00Z">
              <w:r>
                <w:rPr>
                  <w:sz w:val="16"/>
                  <w:szCs w:val="16"/>
                </w:rPr>
                <w:t>Line buffer required?</w:t>
              </w:r>
            </w:ins>
          </w:p>
        </w:tc>
        <w:tc>
          <w:tcPr>
            <w:tcW w:w="687" w:type="dxa"/>
            <w:tcBorders>
              <w:top w:val="single" w:sz="8" w:space="0" w:color="000000"/>
              <w:left w:val="nil"/>
              <w:bottom w:val="single" w:sz="8" w:space="0" w:color="000000"/>
              <w:right w:val="single" w:sz="8" w:space="0" w:color="000000"/>
            </w:tcBorders>
            <w:hideMark/>
          </w:tcPr>
          <w:p w:rsidR="00961B13" w:rsidRDefault="00961B13" w:rsidP="00C23ADE">
            <w:pPr>
              <w:rPr>
                <w:ins w:id="3361" w:author="Jens Ohm" w:date="2018-10-04T19:06:00Z"/>
                <w:sz w:val="16"/>
                <w:szCs w:val="16"/>
              </w:rPr>
            </w:pPr>
            <w:ins w:id="3362" w:author="Jens Ohm" w:date="2018-10-04T19:06:00Z">
              <w:r>
                <w:rPr>
                  <w:sz w:val="16"/>
                  <w:szCs w:val="16"/>
                </w:rPr>
                <w:t>Max layers of if conditions</w:t>
              </w:r>
            </w:ins>
          </w:p>
        </w:tc>
        <w:tc>
          <w:tcPr>
            <w:tcW w:w="807"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63" w:author="Jens Ohm" w:date="2018-10-04T19:06:00Z"/>
                <w:sz w:val="16"/>
                <w:szCs w:val="16"/>
              </w:rPr>
            </w:pPr>
            <w:ins w:id="3364" w:author="Jens Ohm" w:date="2018-10-04T19:06:00Z">
              <w:r>
                <w:rPr>
                  <w:sz w:val="16"/>
                  <w:szCs w:val="16"/>
                </w:rPr>
                <w:t>Max number of comparison operator</w:t>
              </w:r>
            </w:ins>
          </w:p>
        </w:tc>
        <w:tc>
          <w:tcPr>
            <w:tcW w:w="654"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65" w:author="Jens Ohm" w:date="2018-10-04T19:06:00Z"/>
                <w:sz w:val="16"/>
                <w:szCs w:val="16"/>
              </w:rPr>
            </w:pPr>
            <w:ins w:id="3366" w:author="Jens Ohm" w:date="2018-10-04T19:06:00Z">
              <w:r>
                <w:rPr>
                  <w:sz w:val="16"/>
                  <w:szCs w:val="16"/>
                </w:rPr>
                <w:t>Max number of logical operators</w:t>
              </w:r>
            </w:ins>
          </w:p>
        </w:tc>
        <w:tc>
          <w:tcPr>
            <w:tcW w:w="78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67" w:author="Jens Ohm" w:date="2018-10-04T19:06:00Z"/>
                <w:sz w:val="16"/>
                <w:szCs w:val="16"/>
              </w:rPr>
            </w:pPr>
            <w:ins w:id="3368" w:author="Jens Ohm" w:date="2018-10-04T19:06:00Z">
              <w:r>
                <w:rPr>
                  <w:sz w:val="16"/>
                  <w:szCs w:val="16"/>
                </w:rPr>
                <w:t>Max number of assignment operators</w:t>
              </w:r>
            </w:ins>
          </w:p>
        </w:tc>
        <w:tc>
          <w:tcPr>
            <w:tcW w:w="75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69" w:author="Jens Ohm" w:date="2018-10-04T19:06:00Z"/>
                <w:sz w:val="16"/>
                <w:szCs w:val="16"/>
              </w:rPr>
            </w:pPr>
            <w:ins w:id="3370" w:author="Jens Ohm" w:date="2018-10-04T19:06:00Z">
              <w:r>
                <w:rPr>
                  <w:sz w:val="16"/>
                  <w:szCs w:val="16"/>
                </w:rPr>
                <w:t>Max number of increments</w:t>
              </w:r>
            </w:ins>
          </w:p>
        </w:tc>
        <w:tc>
          <w:tcPr>
            <w:tcW w:w="65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71" w:author="Jens Ohm" w:date="2018-10-04T19:06:00Z"/>
                <w:sz w:val="16"/>
                <w:szCs w:val="16"/>
              </w:rPr>
            </w:pPr>
            <w:ins w:id="3372" w:author="Jens Ohm" w:date="2018-10-04T19:06:00Z">
              <w:r>
                <w:rPr>
                  <w:sz w:val="16"/>
                  <w:szCs w:val="16"/>
                </w:rPr>
                <w:t>Max number of bit operation</w:t>
              </w:r>
            </w:ins>
          </w:p>
        </w:tc>
        <w:tc>
          <w:tcPr>
            <w:tcW w:w="876"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73" w:author="Jens Ohm" w:date="2018-10-04T19:06:00Z"/>
                <w:sz w:val="16"/>
                <w:szCs w:val="16"/>
              </w:rPr>
            </w:pPr>
            <w:ins w:id="3374" w:author="Jens Ohm" w:date="2018-10-04T19:06:00Z">
              <w:r>
                <w:rPr>
                  <w:sz w:val="16"/>
                  <w:szCs w:val="16"/>
                </w:rPr>
                <w:t>Parsing dependency?</w:t>
              </w:r>
            </w:ins>
          </w:p>
        </w:tc>
        <w:tc>
          <w:tcPr>
            <w:tcW w:w="679"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75" w:author="Jens Ohm" w:date="2018-10-04T19:06:00Z"/>
                <w:sz w:val="16"/>
                <w:szCs w:val="16"/>
              </w:rPr>
            </w:pPr>
            <w:ins w:id="3376" w:author="Jens Ohm" w:date="2018-10-04T19:06:00Z">
              <w:r>
                <w:rPr>
                  <w:sz w:val="16"/>
                  <w:szCs w:val="16"/>
                </w:rPr>
                <w:t>Number of Context modeling for MPM coding</w:t>
              </w:r>
            </w:ins>
          </w:p>
        </w:tc>
        <w:tc>
          <w:tcPr>
            <w:tcW w:w="543"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77" w:author="Jens Ohm" w:date="2018-10-04T19:06:00Z"/>
                <w:sz w:val="16"/>
                <w:szCs w:val="16"/>
              </w:rPr>
            </w:pPr>
            <w:ins w:id="3378" w:author="Jens Ohm" w:date="2018-10-04T19:06:00Z">
              <w:r>
                <w:rPr>
                  <w:sz w:val="16"/>
                  <w:szCs w:val="16"/>
                </w:rPr>
                <w:t>number of full RDO checks</w:t>
              </w:r>
            </w:ins>
          </w:p>
        </w:tc>
        <w:tc>
          <w:tcPr>
            <w:tcW w:w="41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79" w:author="Jens Ohm" w:date="2018-10-04T19:06:00Z"/>
                <w:sz w:val="16"/>
                <w:szCs w:val="16"/>
              </w:rPr>
            </w:pPr>
            <w:ins w:id="3380" w:author="Jens Ohm" w:date="2018-10-04T19:06:00Z">
              <w:r>
                <w:rPr>
                  <w:sz w:val="16"/>
                  <w:szCs w:val="16"/>
                </w:rPr>
                <w:t>Has LUT?</w:t>
              </w:r>
            </w:ins>
          </w:p>
        </w:tc>
        <w:tc>
          <w:tcPr>
            <w:tcW w:w="430"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hideMark/>
          </w:tcPr>
          <w:p w:rsidR="00961B13" w:rsidRDefault="00961B13" w:rsidP="00C23ADE">
            <w:pPr>
              <w:rPr>
                <w:ins w:id="3381" w:author="Jens Ohm" w:date="2018-10-04T19:06:00Z"/>
                <w:sz w:val="16"/>
                <w:szCs w:val="16"/>
              </w:rPr>
            </w:pPr>
            <w:ins w:id="3382" w:author="Jens Ohm" w:date="2018-10-04T19:06:00Z">
              <w:r>
                <w:rPr>
                  <w:sz w:val="16"/>
                  <w:szCs w:val="16"/>
                </w:rPr>
                <w:t>LUT size</w:t>
              </w:r>
            </w:ins>
          </w:p>
        </w:tc>
        <w:tc>
          <w:tcPr>
            <w:tcW w:w="669" w:type="dxa"/>
            <w:tcBorders>
              <w:top w:val="single" w:sz="8" w:space="0" w:color="000000"/>
              <w:left w:val="nil"/>
              <w:bottom w:val="single" w:sz="8" w:space="0" w:color="000000"/>
              <w:right w:val="single" w:sz="8" w:space="0" w:color="000000"/>
            </w:tcBorders>
            <w:hideMark/>
          </w:tcPr>
          <w:p w:rsidR="00961B13" w:rsidRDefault="00961B13" w:rsidP="00C23ADE">
            <w:pPr>
              <w:rPr>
                <w:ins w:id="3383" w:author="Jens Ohm" w:date="2018-10-04T19:06:00Z"/>
                <w:sz w:val="16"/>
                <w:szCs w:val="16"/>
              </w:rPr>
            </w:pPr>
            <w:ins w:id="3384" w:author="Jens Ohm" w:date="2018-10-04T19:06:00Z">
              <w:r>
                <w:rPr>
                  <w:sz w:val="16"/>
                  <w:szCs w:val="16"/>
                </w:rPr>
                <w:t>Number of condition check for remaining modes</w:t>
              </w:r>
            </w:ins>
          </w:p>
        </w:tc>
        <w:tc>
          <w:tcPr>
            <w:tcW w:w="872" w:type="dxa"/>
            <w:tcBorders>
              <w:top w:val="single" w:sz="8" w:space="0" w:color="000000"/>
              <w:left w:val="nil"/>
              <w:bottom w:val="single" w:sz="8" w:space="0" w:color="000000"/>
              <w:right w:val="single" w:sz="8" w:space="0" w:color="000000"/>
            </w:tcBorders>
            <w:hideMark/>
          </w:tcPr>
          <w:p w:rsidR="00961B13" w:rsidRDefault="00961B13" w:rsidP="00C23ADE">
            <w:pPr>
              <w:rPr>
                <w:ins w:id="3385" w:author="Jens Ohm" w:date="2018-10-04T19:06:00Z"/>
                <w:sz w:val="16"/>
                <w:szCs w:val="16"/>
              </w:rPr>
            </w:pPr>
            <w:ins w:id="3386" w:author="Jens Ohm" w:date="2018-10-04T19:06:00Z">
              <w:r>
                <w:rPr>
                  <w:sz w:val="16"/>
                  <w:szCs w:val="16"/>
                </w:rPr>
                <w:t xml:space="preserve">Non-MPM coding </w:t>
              </w:r>
            </w:ins>
          </w:p>
        </w:tc>
      </w:tr>
      <w:tr w:rsidR="00961B13" w:rsidTr="00C23ADE">
        <w:trPr>
          <w:trHeight w:val="281"/>
          <w:ins w:id="3387" w:author="Jens Ohm" w:date="2018-10-04T19:06:00Z"/>
        </w:trPr>
        <w:tc>
          <w:tcPr>
            <w:tcW w:w="629"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388" w:author="Jens Ohm" w:date="2018-10-04T19:06:00Z"/>
                <w:sz w:val="20"/>
                <w:szCs w:val="22"/>
              </w:rPr>
            </w:pPr>
            <w:bookmarkStart w:id="3389" w:name="_Hlk526347173"/>
            <w:ins w:id="3390" w:author="Jens Ohm" w:date="2018-10-04T19:06:00Z">
              <w:r>
                <w:rPr>
                  <w:sz w:val="20"/>
                </w:rPr>
                <w:t xml:space="preserve">VTM2 </w:t>
              </w:r>
              <w:r w:rsidRPr="00497091">
                <w:rPr>
                  <w:sz w:val="20"/>
                </w:rPr>
                <w:t>3MPM</w:t>
              </w:r>
            </w:ins>
          </w:p>
        </w:tc>
        <w:tc>
          <w:tcPr>
            <w:tcW w:w="69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391" w:author="Jens Ohm" w:date="2018-10-04T19:06:00Z"/>
                <w:sz w:val="20"/>
              </w:rPr>
            </w:pPr>
            <w:ins w:id="3392" w:author="Jens Ohm" w:date="2018-10-04T19:06:00Z">
              <w:r w:rsidRPr="00497091">
                <w:rPr>
                  <w:sz w:val="20"/>
                </w:rPr>
                <w:t>2</w:t>
              </w:r>
            </w:ins>
          </w:p>
        </w:tc>
        <w:tc>
          <w:tcPr>
            <w:tcW w:w="635"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393" w:author="Jens Ohm" w:date="2018-10-04T19:06:00Z"/>
                <w:sz w:val="20"/>
              </w:rPr>
            </w:pPr>
            <w:ins w:id="3394" w:author="Jens Ohm" w:date="2018-10-04T19:06:00Z">
              <w:r w:rsidRPr="00497091">
                <w:rPr>
                  <w:sz w:val="20"/>
                </w:rPr>
                <w:t>N</w:t>
              </w:r>
            </w:ins>
          </w:p>
        </w:tc>
        <w:tc>
          <w:tcPr>
            <w:tcW w:w="687" w:type="dxa"/>
            <w:tcBorders>
              <w:top w:val="nil"/>
              <w:left w:val="nil"/>
              <w:bottom w:val="single" w:sz="8" w:space="0" w:color="000000"/>
              <w:right w:val="single" w:sz="8" w:space="0" w:color="000000"/>
            </w:tcBorders>
            <w:hideMark/>
          </w:tcPr>
          <w:p w:rsidR="00961B13" w:rsidRPr="00497091" w:rsidRDefault="00961B13" w:rsidP="00C23ADE">
            <w:pPr>
              <w:rPr>
                <w:ins w:id="3395" w:author="Jens Ohm" w:date="2018-10-04T19:06:00Z"/>
                <w:sz w:val="20"/>
              </w:rPr>
            </w:pPr>
            <w:ins w:id="3396" w:author="Jens Ohm" w:date="2018-10-04T19:06:00Z">
              <w:r w:rsidRPr="00497091">
                <w:rPr>
                  <w:sz w:val="20"/>
                </w:rPr>
                <w:t>2</w:t>
              </w:r>
            </w:ins>
          </w:p>
        </w:tc>
        <w:tc>
          <w:tcPr>
            <w:tcW w:w="807"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397" w:author="Jens Ohm" w:date="2018-10-04T19:06:00Z"/>
                <w:sz w:val="20"/>
              </w:rPr>
            </w:pPr>
            <w:ins w:id="3398" w:author="Jens Ohm" w:date="2018-10-04T19:06:00Z">
              <w:r>
                <w:rPr>
                  <w:sz w:val="20"/>
                </w:rPr>
                <w:t>5</w:t>
              </w:r>
            </w:ins>
          </w:p>
        </w:tc>
        <w:tc>
          <w:tcPr>
            <w:tcW w:w="654"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399" w:author="Jens Ohm" w:date="2018-10-04T19:06:00Z"/>
                <w:sz w:val="20"/>
              </w:rPr>
            </w:pPr>
            <w:ins w:id="3400" w:author="Jens Ohm" w:date="2018-10-04T19:06:00Z">
              <w:r w:rsidRPr="00497091">
                <w:rPr>
                  <w:sz w:val="20"/>
                </w:rPr>
                <w:t>4</w:t>
              </w:r>
            </w:ins>
          </w:p>
        </w:tc>
        <w:tc>
          <w:tcPr>
            <w:tcW w:w="78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01" w:author="Jens Ohm" w:date="2018-10-04T19:06:00Z"/>
                <w:sz w:val="20"/>
              </w:rPr>
            </w:pPr>
            <w:ins w:id="3402" w:author="Jens Ohm" w:date="2018-10-04T19:06:00Z">
              <w:r w:rsidRPr="00497091">
                <w:rPr>
                  <w:sz w:val="20"/>
                </w:rPr>
                <w:t>15</w:t>
              </w:r>
            </w:ins>
          </w:p>
        </w:tc>
        <w:tc>
          <w:tcPr>
            <w:tcW w:w="75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03" w:author="Jens Ohm" w:date="2018-10-04T19:06:00Z"/>
                <w:sz w:val="20"/>
              </w:rPr>
            </w:pPr>
            <w:ins w:id="3404" w:author="Jens Ohm" w:date="2018-10-04T19:06:00Z">
              <w:r w:rsidRPr="00497091">
                <w:rPr>
                  <w:sz w:val="20"/>
                </w:rPr>
                <w:t>0</w:t>
              </w:r>
            </w:ins>
          </w:p>
        </w:tc>
        <w:tc>
          <w:tcPr>
            <w:tcW w:w="65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05" w:author="Jens Ohm" w:date="2018-10-04T19:06:00Z"/>
                <w:sz w:val="20"/>
              </w:rPr>
            </w:pPr>
            <w:ins w:id="3406" w:author="Jens Ohm" w:date="2018-10-04T19:06:00Z">
              <w:r w:rsidRPr="00497091">
                <w:rPr>
                  <w:sz w:val="20"/>
                </w:rPr>
                <w:t>0</w:t>
              </w:r>
            </w:ins>
          </w:p>
        </w:tc>
        <w:tc>
          <w:tcPr>
            <w:tcW w:w="876"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07" w:author="Jens Ohm" w:date="2018-10-04T19:06:00Z"/>
                <w:sz w:val="20"/>
              </w:rPr>
            </w:pPr>
            <w:ins w:id="3408" w:author="Jens Ohm" w:date="2018-10-04T19:06:00Z">
              <w:r w:rsidRPr="00497091">
                <w:rPr>
                  <w:sz w:val="20"/>
                </w:rPr>
                <w:t>N</w:t>
              </w:r>
            </w:ins>
          </w:p>
        </w:tc>
        <w:tc>
          <w:tcPr>
            <w:tcW w:w="679"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09" w:author="Jens Ohm" w:date="2018-10-04T19:06:00Z"/>
                <w:sz w:val="20"/>
              </w:rPr>
            </w:pPr>
            <w:ins w:id="3410" w:author="Jens Ohm" w:date="2018-10-04T19:06:00Z">
              <w:r w:rsidRPr="00497091">
                <w:rPr>
                  <w:sz w:val="20"/>
                </w:rPr>
                <w:t>1</w:t>
              </w:r>
            </w:ins>
          </w:p>
        </w:tc>
        <w:tc>
          <w:tcPr>
            <w:tcW w:w="543"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11" w:author="Jens Ohm" w:date="2018-10-04T19:06:00Z"/>
                <w:sz w:val="20"/>
              </w:rPr>
            </w:pPr>
            <w:ins w:id="3412" w:author="Jens Ohm" w:date="2018-10-04T19:06:00Z">
              <w:r w:rsidRPr="00497091">
                <w:rPr>
                  <w:sz w:val="20"/>
                </w:rPr>
                <w:t>1 or 2</w:t>
              </w:r>
            </w:ins>
          </w:p>
        </w:tc>
        <w:tc>
          <w:tcPr>
            <w:tcW w:w="41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13" w:author="Jens Ohm" w:date="2018-10-04T19:06:00Z"/>
                <w:sz w:val="20"/>
              </w:rPr>
            </w:pPr>
            <w:ins w:id="3414" w:author="Jens Ohm" w:date="2018-10-04T19:06:00Z">
              <w:r w:rsidRPr="00497091">
                <w:rPr>
                  <w:sz w:val="20"/>
                </w:rPr>
                <w:t>N</w:t>
              </w:r>
            </w:ins>
          </w:p>
        </w:tc>
        <w:tc>
          <w:tcPr>
            <w:tcW w:w="430"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415" w:author="Jens Ohm" w:date="2018-10-04T19:06:00Z"/>
                <w:sz w:val="20"/>
              </w:rPr>
            </w:pPr>
            <w:ins w:id="3416" w:author="Jens Ohm" w:date="2018-10-04T19:06:00Z">
              <w:r w:rsidRPr="00497091">
                <w:rPr>
                  <w:sz w:val="20"/>
                </w:rPr>
                <w:t>-</w:t>
              </w:r>
            </w:ins>
          </w:p>
        </w:tc>
        <w:tc>
          <w:tcPr>
            <w:tcW w:w="669" w:type="dxa"/>
            <w:tcBorders>
              <w:top w:val="nil"/>
              <w:left w:val="nil"/>
              <w:bottom w:val="single" w:sz="8" w:space="0" w:color="000000"/>
              <w:right w:val="single" w:sz="8" w:space="0" w:color="000000"/>
            </w:tcBorders>
            <w:hideMark/>
          </w:tcPr>
          <w:p w:rsidR="00961B13" w:rsidRPr="00497091" w:rsidRDefault="00961B13" w:rsidP="00C23ADE">
            <w:pPr>
              <w:rPr>
                <w:ins w:id="3417" w:author="Jens Ohm" w:date="2018-10-04T19:06:00Z"/>
                <w:sz w:val="20"/>
              </w:rPr>
            </w:pPr>
            <w:ins w:id="3418" w:author="Jens Ohm" w:date="2018-10-04T19:06:00Z">
              <w:r w:rsidRPr="00497091">
                <w:rPr>
                  <w:sz w:val="20"/>
                </w:rPr>
                <w:t>0</w:t>
              </w:r>
            </w:ins>
          </w:p>
        </w:tc>
        <w:tc>
          <w:tcPr>
            <w:tcW w:w="872" w:type="dxa"/>
            <w:tcBorders>
              <w:top w:val="nil"/>
              <w:left w:val="nil"/>
              <w:bottom w:val="single" w:sz="8" w:space="0" w:color="000000"/>
              <w:right w:val="single" w:sz="8" w:space="0" w:color="000000"/>
            </w:tcBorders>
            <w:hideMark/>
          </w:tcPr>
          <w:p w:rsidR="00961B13" w:rsidRPr="00497091" w:rsidRDefault="00961B13" w:rsidP="00C23ADE">
            <w:pPr>
              <w:rPr>
                <w:ins w:id="3419" w:author="Jens Ohm" w:date="2018-10-04T19:06:00Z"/>
                <w:sz w:val="20"/>
              </w:rPr>
            </w:pPr>
            <w:ins w:id="3420" w:author="Jens Ohm" w:date="2018-10-04T19:06:00Z">
              <w:r w:rsidRPr="00497091">
                <w:rPr>
                  <w:sz w:val="20"/>
                </w:rPr>
                <w:t>6-bit FLC</w:t>
              </w:r>
            </w:ins>
          </w:p>
        </w:tc>
      </w:tr>
      <w:bookmarkEnd w:id="3389"/>
      <w:tr w:rsidR="00961B13" w:rsidTr="00C23ADE">
        <w:trPr>
          <w:trHeight w:val="281"/>
          <w:ins w:id="3421" w:author="Jens Ohm" w:date="2018-10-04T19:06:00Z"/>
        </w:trPr>
        <w:tc>
          <w:tcPr>
            <w:tcW w:w="629" w:type="dxa"/>
            <w:tcBorders>
              <w:top w:val="nil"/>
              <w:left w:val="single" w:sz="8" w:space="0" w:color="000000"/>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22" w:author="Jens Ohm" w:date="2018-10-04T19:06:00Z"/>
                <w:sz w:val="20"/>
              </w:rPr>
            </w:pPr>
            <w:ins w:id="3423" w:author="Jens Ohm" w:date="2018-10-04T19:06:00Z">
              <w:r>
                <w:rPr>
                  <w:sz w:val="20"/>
                </w:rPr>
                <w:t>6.1.1</w:t>
              </w:r>
            </w:ins>
          </w:p>
        </w:tc>
        <w:tc>
          <w:tcPr>
            <w:tcW w:w="691"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24" w:author="Jens Ohm" w:date="2018-10-04T19:06:00Z"/>
                <w:sz w:val="20"/>
              </w:rPr>
            </w:pPr>
            <w:ins w:id="3425" w:author="Jens Ohm" w:date="2018-10-04T19:06:00Z">
              <w:r>
                <w:rPr>
                  <w:sz w:val="20"/>
                </w:rPr>
                <w:t>5</w:t>
              </w:r>
            </w:ins>
          </w:p>
        </w:tc>
        <w:tc>
          <w:tcPr>
            <w:tcW w:w="635"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26" w:author="Jens Ohm" w:date="2018-10-04T19:06:00Z"/>
                <w:sz w:val="20"/>
              </w:rPr>
            </w:pPr>
            <w:ins w:id="3427" w:author="Jens Ohm" w:date="2018-10-04T19:06:00Z">
              <w:r>
                <w:rPr>
                  <w:sz w:val="20"/>
                </w:rPr>
                <w:t>N</w:t>
              </w:r>
            </w:ins>
          </w:p>
        </w:tc>
        <w:tc>
          <w:tcPr>
            <w:tcW w:w="687" w:type="dxa"/>
            <w:tcBorders>
              <w:top w:val="nil"/>
              <w:left w:val="nil"/>
              <w:bottom w:val="single" w:sz="8" w:space="0" w:color="auto"/>
              <w:right w:val="single" w:sz="8" w:space="0" w:color="000000"/>
            </w:tcBorders>
          </w:tcPr>
          <w:p w:rsidR="00961B13" w:rsidRPr="00497091" w:rsidRDefault="00961B13" w:rsidP="00C23ADE">
            <w:pPr>
              <w:rPr>
                <w:ins w:id="3428" w:author="Jens Ohm" w:date="2018-10-04T19:06:00Z"/>
                <w:sz w:val="20"/>
              </w:rPr>
            </w:pPr>
            <w:ins w:id="3429" w:author="Jens Ohm" w:date="2018-10-04T19:06:00Z">
              <w:r>
                <w:rPr>
                  <w:sz w:val="20"/>
                </w:rPr>
                <w:t>4</w:t>
              </w:r>
            </w:ins>
          </w:p>
        </w:tc>
        <w:tc>
          <w:tcPr>
            <w:tcW w:w="807"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30" w:author="Jens Ohm" w:date="2018-10-04T19:06:00Z"/>
                <w:sz w:val="20"/>
              </w:rPr>
            </w:pPr>
            <w:ins w:id="3431" w:author="Jens Ohm" w:date="2018-10-04T19:06:00Z">
              <w:r>
                <w:rPr>
                  <w:sz w:val="20"/>
                </w:rPr>
                <w:t>33</w:t>
              </w:r>
            </w:ins>
          </w:p>
        </w:tc>
        <w:tc>
          <w:tcPr>
            <w:tcW w:w="654"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32" w:author="Jens Ohm" w:date="2018-10-04T19:06:00Z"/>
                <w:sz w:val="20"/>
              </w:rPr>
            </w:pPr>
            <w:ins w:id="3433" w:author="Jens Ohm" w:date="2018-10-04T19:06:00Z">
              <w:r>
                <w:rPr>
                  <w:sz w:val="20"/>
                </w:rPr>
                <w:t>11</w:t>
              </w:r>
            </w:ins>
          </w:p>
        </w:tc>
        <w:tc>
          <w:tcPr>
            <w:tcW w:w="781"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34" w:author="Jens Ohm" w:date="2018-10-04T19:06:00Z"/>
                <w:sz w:val="20"/>
              </w:rPr>
            </w:pPr>
            <w:ins w:id="3435" w:author="Jens Ohm" w:date="2018-10-04T19:06:00Z">
              <w:r>
                <w:rPr>
                  <w:sz w:val="20"/>
                </w:rPr>
                <w:t>35</w:t>
              </w:r>
            </w:ins>
          </w:p>
        </w:tc>
        <w:tc>
          <w:tcPr>
            <w:tcW w:w="751"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36" w:author="Jens Ohm" w:date="2018-10-04T19:06:00Z"/>
                <w:sz w:val="20"/>
              </w:rPr>
            </w:pPr>
            <w:ins w:id="3437" w:author="Jens Ohm" w:date="2018-10-04T19:06:00Z">
              <w:r>
                <w:rPr>
                  <w:sz w:val="20"/>
                </w:rPr>
                <w:t>6</w:t>
              </w:r>
            </w:ins>
          </w:p>
        </w:tc>
        <w:tc>
          <w:tcPr>
            <w:tcW w:w="658"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38" w:author="Jens Ohm" w:date="2018-10-04T19:06:00Z"/>
                <w:sz w:val="20"/>
              </w:rPr>
            </w:pPr>
            <w:ins w:id="3439" w:author="Jens Ohm" w:date="2018-10-04T19:06:00Z">
              <w:r>
                <w:rPr>
                  <w:sz w:val="20"/>
                </w:rPr>
                <w:t>0</w:t>
              </w:r>
            </w:ins>
          </w:p>
        </w:tc>
        <w:tc>
          <w:tcPr>
            <w:tcW w:w="876"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40" w:author="Jens Ohm" w:date="2018-10-04T19:06:00Z"/>
                <w:sz w:val="20"/>
              </w:rPr>
            </w:pPr>
            <w:ins w:id="3441" w:author="Jens Ohm" w:date="2018-10-04T19:06:00Z">
              <w:r>
                <w:rPr>
                  <w:sz w:val="20"/>
                </w:rPr>
                <w:t>Y</w:t>
              </w:r>
            </w:ins>
          </w:p>
        </w:tc>
        <w:tc>
          <w:tcPr>
            <w:tcW w:w="679"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42" w:author="Jens Ohm" w:date="2018-10-04T19:06:00Z"/>
                <w:sz w:val="20"/>
              </w:rPr>
            </w:pPr>
            <w:ins w:id="3443" w:author="Jens Ohm" w:date="2018-10-04T19:06:00Z">
              <w:r>
                <w:rPr>
                  <w:sz w:val="20"/>
                </w:rPr>
                <w:t>4</w:t>
              </w:r>
            </w:ins>
          </w:p>
        </w:tc>
        <w:tc>
          <w:tcPr>
            <w:tcW w:w="543"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44" w:author="Jens Ohm" w:date="2018-10-04T19:06:00Z"/>
                <w:sz w:val="20"/>
              </w:rPr>
            </w:pPr>
            <w:ins w:id="3445" w:author="Jens Ohm" w:date="2018-10-04T19:06:00Z">
              <w:r>
                <w:rPr>
                  <w:sz w:val="20"/>
                </w:rPr>
                <w:t>1 or 2</w:t>
              </w:r>
            </w:ins>
          </w:p>
        </w:tc>
        <w:tc>
          <w:tcPr>
            <w:tcW w:w="418"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46" w:author="Jens Ohm" w:date="2018-10-04T19:06:00Z"/>
                <w:sz w:val="20"/>
              </w:rPr>
            </w:pPr>
            <w:ins w:id="3447" w:author="Jens Ohm" w:date="2018-10-04T19:06:00Z">
              <w:r>
                <w:rPr>
                  <w:sz w:val="20"/>
                </w:rPr>
                <w:t>Y</w:t>
              </w:r>
            </w:ins>
          </w:p>
        </w:tc>
        <w:tc>
          <w:tcPr>
            <w:tcW w:w="430"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48" w:author="Jens Ohm" w:date="2018-10-04T19:06:00Z"/>
                <w:sz w:val="20"/>
              </w:rPr>
            </w:pPr>
            <w:ins w:id="3449" w:author="Jens Ohm" w:date="2018-10-04T19:06:00Z">
              <w:r>
                <w:rPr>
                  <w:sz w:val="20"/>
                </w:rPr>
                <w:t>68</w:t>
              </w:r>
            </w:ins>
          </w:p>
        </w:tc>
        <w:tc>
          <w:tcPr>
            <w:tcW w:w="669" w:type="dxa"/>
            <w:tcBorders>
              <w:top w:val="nil"/>
              <w:left w:val="nil"/>
              <w:bottom w:val="single" w:sz="8" w:space="0" w:color="auto"/>
              <w:right w:val="single" w:sz="8" w:space="0" w:color="000000"/>
            </w:tcBorders>
          </w:tcPr>
          <w:p w:rsidR="00961B13" w:rsidRPr="00497091" w:rsidRDefault="00961B13" w:rsidP="00C23ADE">
            <w:pPr>
              <w:rPr>
                <w:ins w:id="3450" w:author="Jens Ohm" w:date="2018-10-04T19:06:00Z"/>
                <w:sz w:val="20"/>
              </w:rPr>
            </w:pPr>
            <w:ins w:id="3451" w:author="Jens Ohm" w:date="2018-10-04T19:06:00Z">
              <w:r>
                <w:rPr>
                  <w:sz w:val="20"/>
                </w:rPr>
                <w:t>1</w:t>
              </w:r>
            </w:ins>
          </w:p>
        </w:tc>
        <w:tc>
          <w:tcPr>
            <w:tcW w:w="872" w:type="dxa"/>
            <w:tcBorders>
              <w:top w:val="nil"/>
              <w:left w:val="nil"/>
              <w:bottom w:val="single" w:sz="8" w:space="0" w:color="auto"/>
              <w:right w:val="single" w:sz="8" w:space="0" w:color="000000"/>
            </w:tcBorders>
          </w:tcPr>
          <w:p w:rsidR="00961B13" w:rsidRPr="00497091" w:rsidRDefault="00961B13" w:rsidP="00C23ADE">
            <w:pPr>
              <w:rPr>
                <w:ins w:id="3452" w:author="Jens Ohm" w:date="2018-10-04T19:06:00Z"/>
                <w:sz w:val="20"/>
              </w:rPr>
            </w:pPr>
            <w:ins w:id="3453" w:author="Jens Ohm" w:date="2018-10-04T19:06:00Z">
              <w:r>
                <w:rPr>
                  <w:sz w:val="20"/>
                </w:rPr>
                <w:t>TB</w:t>
              </w:r>
            </w:ins>
          </w:p>
        </w:tc>
      </w:tr>
      <w:tr w:rsidR="00961B13" w:rsidTr="00C23ADE">
        <w:trPr>
          <w:trHeight w:val="281"/>
          <w:ins w:id="3454" w:author="Jens Ohm" w:date="2018-10-04T19:06:00Z"/>
        </w:trPr>
        <w:tc>
          <w:tcPr>
            <w:tcW w:w="629" w:type="dxa"/>
            <w:tcBorders>
              <w:top w:val="nil"/>
              <w:left w:val="single" w:sz="8" w:space="0" w:color="000000"/>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55" w:author="Jens Ohm" w:date="2018-10-04T19:06:00Z"/>
                <w:sz w:val="20"/>
              </w:rPr>
            </w:pPr>
            <w:ins w:id="3456" w:author="Jens Ohm" w:date="2018-10-04T19:06:00Z">
              <w:r>
                <w:rPr>
                  <w:sz w:val="20"/>
                </w:rPr>
                <w:t>6.2.1a</w:t>
              </w:r>
            </w:ins>
          </w:p>
        </w:tc>
        <w:tc>
          <w:tcPr>
            <w:tcW w:w="691"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57" w:author="Jens Ohm" w:date="2018-10-04T19:06:00Z"/>
                <w:sz w:val="20"/>
              </w:rPr>
            </w:pPr>
            <w:ins w:id="3458" w:author="Jens Ohm" w:date="2018-10-04T19:06:00Z">
              <w:r>
                <w:rPr>
                  <w:sz w:val="20"/>
                </w:rPr>
                <w:t>2</w:t>
              </w:r>
            </w:ins>
          </w:p>
        </w:tc>
        <w:tc>
          <w:tcPr>
            <w:tcW w:w="635"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59" w:author="Jens Ohm" w:date="2018-10-04T19:06:00Z"/>
                <w:sz w:val="20"/>
              </w:rPr>
            </w:pPr>
            <w:ins w:id="3460" w:author="Jens Ohm" w:date="2018-10-04T19:06:00Z">
              <w:r>
                <w:rPr>
                  <w:sz w:val="20"/>
                </w:rPr>
                <w:t>N</w:t>
              </w:r>
            </w:ins>
          </w:p>
        </w:tc>
        <w:tc>
          <w:tcPr>
            <w:tcW w:w="687" w:type="dxa"/>
            <w:tcBorders>
              <w:top w:val="nil"/>
              <w:left w:val="nil"/>
              <w:bottom w:val="single" w:sz="8" w:space="0" w:color="auto"/>
              <w:right w:val="single" w:sz="8" w:space="0" w:color="000000"/>
            </w:tcBorders>
          </w:tcPr>
          <w:p w:rsidR="00961B13" w:rsidRPr="00497091" w:rsidRDefault="00961B13" w:rsidP="00C23ADE">
            <w:pPr>
              <w:rPr>
                <w:ins w:id="3461" w:author="Jens Ohm" w:date="2018-10-04T19:06:00Z"/>
                <w:sz w:val="20"/>
              </w:rPr>
            </w:pPr>
            <w:ins w:id="3462" w:author="Jens Ohm" w:date="2018-10-04T19:06:00Z">
              <w:r>
                <w:rPr>
                  <w:sz w:val="20"/>
                </w:rPr>
                <w:t>3</w:t>
              </w:r>
            </w:ins>
          </w:p>
        </w:tc>
        <w:tc>
          <w:tcPr>
            <w:tcW w:w="807"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63" w:author="Jens Ohm" w:date="2018-10-04T19:06:00Z"/>
                <w:sz w:val="20"/>
              </w:rPr>
            </w:pPr>
            <w:ins w:id="3464" w:author="Jens Ohm" w:date="2018-10-04T19:06:00Z">
              <w:r>
                <w:rPr>
                  <w:sz w:val="20"/>
                </w:rPr>
                <w:t>6</w:t>
              </w:r>
            </w:ins>
          </w:p>
        </w:tc>
        <w:tc>
          <w:tcPr>
            <w:tcW w:w="654"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65" w:author="Jens Ohm" w:date="2018-10-04T19:06:00Z"/>
                <w:sz w:val="20"/>
              </w:rPr>
            </w:pPr>
            <w:ins w:id="3466" w:author="Jens Ohm" w:date="2018-10-04T19:06:00Z">
              <w:r>
                <w:rPr>
                  <w:sz w:val="20"/>
                </w:rPr>
                <w:t>8</w:t>
              </w:r>
            </w:ins>
          </w:p>
        </w:tc>
        <w:tc>
          <w:tcPr>
            <w:tcW w:w="781"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67" w:author="Jens Ohm" w:date="2018-10-04T19:06:00Z"/>
                <w:sz w:val="20"/>
              </w:rPr>
            </w:pPr>
            <w:ins w:id="3468" w:author="Jens Ohm" w:date="2018-10-04T19:06:00Z">
              <w:r>
                <w:rPr>
                  <w:sz w:val="20"/>
                </w:rPr>
                <w:t>26</w:t>
              </w:r>
            </w:ins>
          </w:p>
        </w:tc>
        <w:tc>
          <w:tcPr>
            <w:tcW w:w="751"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69" w:author="Jens Ohm" w:date="2018-10-04T19:06:00Z"/>
                <w:sz w:val="20"/>
              </w:rPr>
            </w:pPr>
            <w:ins w:id="3470" w:author="Jens Ohm" w:date="2018-10-04T19:06:00Z">
              <w:r>
                <w:rPr>
                  <w:sz w:val="20"/>
                </w:rPr>
                <w:t>0</w:t>
              </w:r>
            </w:ins>
          </w:p>
        </w:tc>
        <w:tc>
          <w:tcPr>
            <w:tcW w:w="658"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71" w:author="Jens Ohm" w:date="2018-10-04T19:06:00Z"/>
                <w:sz w:val="20"/>
              </w:rPr>
            </w:pPr>
            <w:ins w:id="3472" w:author="Jens Ohm" w:date="2018-10-04T19:06:00Z">
              <w:r>
                <w:rPr>
                  <w:sz w:val="20"/>
                </w:rPr>
                <w:t>0</w:t>
              </w:r>
            </w:ins>
          </w:p>
        </w:tc>
        <w:tc>
          <w:tcPr>
            <w:tcW w:w="876"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73" w:author="Jens Ohm" w:date="2018-10-04T19:06:00Z"/>
                <w:sz w:val="20"/>
              </w:rPr>
            </w:pPr>
            <w:ins w:id="3474" w:author="Jens Ohm" w:date="2018-10-04T19:06:00Z">
              <w:r>
                <w:rPr>
                  <w:sz w:val="20"/>
                </w:rPr>
                <w:t>N</w:t>
              </w:r>
            </w:ins>
          </w:p>
        </w:tc>
        <w:tc>
          <w:tcPr>
            <w:tcW w:w="679"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75" w:author="Jens Ohm" w:date="2018-10-04T19:06:00Z"/>
                <w:sz w:val="20"/>
              </w:rPr>
            </w:pPr>
            <w:ins w:id="3476" w:author="Jens Ohm" w:date="2018-10-04T19:06:00Z">
              <w:r>
                <w:rPr>
                  <w:sz w:val="20"/>
                </w:rPr>
                <w:t>1</w:t>
              </w:r>
            </w:ins>
          </w:p>
        </w:tc>
        <w:tc>
          <w:tcPr>
            <w:tcW w:w="543"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77" w:author="Jens Ohm" w:date="2018-10-04T19:06:00Z"/>
                <w:sz w:val="20"/>
              </w:rPr>
            </w:pPr>
            <w:ins w:id="3478" w:author="Jens Ohm" w:date="2018-10-04T19:06:00Z">
              <w:r>
                <w:rPr>
                  <w:sz w:val="20"/>
                </w:rPr>
                <w:t>1 or 2</w:t>
              </w:r>
            </w:ins>
          </w:p>
        </w:tc>
        <w:tc>
          <w:tcPr>
            <w:tcW w:w="418"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79" w:author="Jens Ohm" w:date="2018-10-04T19:06:00Z"/>
                <w:sz w:val="20"/>
              </w:rPr>
            </w:pPr>
            <w:ins w:id="3480" w:author="Jens Ohm" w:date="2018-10-04T19:06:00Z">
              <w:r>
                <w:rPr>
                  <w:sz w:val="20"/>
                </w:rPr>
                <w:t>N</w:t>
              </w:r>
            </w:ins>
          </w:p>
        </w:tc>
        <w:tc>
          <w:tcPr>
            <w:tcW w:w="430" w:type="dxa"/>
            <w:tcBorders>
              <w:top w:val="nil"/>
              <w:left w:val="nil"/>
              <w:bottom w:val="single" w:sz="8" w:space="0" w:color="auto"/>
              <w:right w:val="single" w:sz="8" w:space="0" w:color="000000"/>
            </w:tcBorders>
            <w:tcMar>
              <w:top w:w="15" w:type="dxa"/>
              <w:left w:w="15" w:type="dxa"/>
              <w:bottom w:w="0" w:type="dxa"/>
              <w:right w:w="15" w:type="dxa"/>
            </w:tcMar>
            <w:vAlign w:val="center"/>
          </w:tcPr>
          <w:p w:rsidR="00961B13" w:rsidRPr="00497091" w:rsidRDefault="00961B13" w:rsidP="00C23ADE">
            <w:pPr>
              <w:rPr>
                <w:ins w:id="3481" w:author="Jens Ohm" w:date="2018-10-04T19:06:00Z"/>
                <w:sz w:val="20"/>
              </w:rPr>
            </w:pPr>
            <w:ins w:id="3482" w:author="Jens Ohm" w:date="2018-10-04T19:06:00Z">
              <w:r>
                <w:rPr>
                  <w:sz w:val="20"/>
                </w:rPr>
                <w:t>-</w:t>
              </w:r>
            </w:ins>
          </w:p>
        </w:tc>
        <w:tc>
          <w:tcPr>
            <w:tcW w:w="669" w:type="dxa"/>
            <w:tcBorders>
              <w:top w:val="nil"/>
              <w:left w:val="nil"/>
              <w:bottom w:val="single" w:sz="8" w:space="0" w:color="auto"/>
              <w:right w:val="single" w:sz="8" w:space="0" w:color="000000"/>
            </w:tcBorders>
          </w:tcPr>
          <w:p w:rsidR="00961B13" w:rsidRPr="00497091" w:rsidRDefault="00961B13" w:rsidP="00C23ADE">
            <w:pPr>
              <w:rPr>
                <w:ins w:id="3483" w:author="Jens Ohm" w:date="2018-10-04T19:06:00Z"/>
                <w:sz w:val="20"/>
              </w:rPr>
            </w:pPr>
            <w:ins w:id="3484" w:author="Jens Ohm" w:date="2018-10-04T19:06:00Z">
              <w:r>
                <w:rPr>
                  <w:sz w:val="20"/>
                </w:rPr>
                <w:t>1</w:t>
              </w:r>
            </w:ins>
          </w:p>
        </w:tc>
        <w:tc>
          <w:tcPr>
            <w:tcW w:w="872" w:type="dxa"/>
            <w:tcBorders>
              <w:top w:val="nil"/>
              <w:left w:val="nil"/>
              <w:bottom w:val="single" w:sz="8" w:space="0" w:color="auto"/>
              <w:right w:val="single" w:sz="8" w:space="0" w:color="000000"/>
            </w:tcBorders>
          </w:tcPr>
          <w:p w:rsidR="00961B13" w:rsidRPr="00497091" w:rsidRDefault="00961B13" w:rsidP="00C23ADE">
            <w:pPr>
              <w:rPr>
                <w:ins w:id="3485" w:author="Jens Ohm" w:date="2018-10-04T19:06:00Z"/>
                <w:sz w:val="20"/>
              </w:rPr>
            </w:pPr>
            <w:ins w:id="3486" w:author="Jens Ohm" w:date="2018-10-04T19:06:00Z">
              <w:r>
                <w:rPr>
                  <w:sz w:val="20"/>
                </w:rPr>
                <w:t>TB</w:t>
              </w:r>
            </w:ins>
          </w:p>
        </w:tc>
      </w:tr>
      <w:tr w:rsidR="00961B13" w:rsidTr="00C23ADE">
        <w:trPr>
          <w:trHeight w:val="281"/>
          <w:ins w:id="3487" w:author="Jens Ohm" w:date="2018-10-04T19:06:00Z"/>
        </w:trPr>
        <w:tc>
          <w:tcPr>
            <w:tcW w:w="629" w:type="dxa"/>
            <w:tcBorders>
              <w:top w:val="nil"/>
              <w:left w:val="single" w:sz="8" w:space="0" w:color="000000"/>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488" w:author="Jens Ohm" w:date="2018-10-04T19:06:00Z"/>
                <w:sz w:val="20"/>
              </w:rPr>
            </w:pPr>
            <w:ins w:id="3489" w:author="Jens Ohm" w:date="2018-10-04T19:06:00Z">
              <w:r w:rsidRPr="00497091">
                <w:rPr>
                  <w:sz w:val="20"/>
                </w:rPr>
                <w:t>6.3.1</w:t>
              </w:r>
            </w:ins>
          </w:p>
        </w:tc>
        <w:tc>
          <w:tcPr>
            <w:tcW w:w="691"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490" w:author="Jens Ohm" w:date="2018-10-04T19:06:00Z"/>
                <w:sz w:val="20"/>
              </w:rPr>
            </w:pPr>
            <w:ins w:id="3491" w:author="Jens Ohm" w:date="2018-10-04T19:06:00Z">
              <w:r w:rsidRPr="00497091">
                <w:rPr>
                  <w:sz w:val="20"/>
                </w:rPr>
                <w:t>2</w:t>
              </w:r>
            </w:ins>
          </w:p>
        </w:tc>
        <w:tc>
          <w:tcPr>
            <w:tcW w:w="635"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492" w:author="Jens Ohm" w:date="2018-10-04T19:06:00Z"/>
                <w:sz w:val="20"/>
              </w:rPr>
            </w:pPr>
            <w:ins w:id="3493" w:author="Jens Ohm" w:date="2018-10-04T19:06:00Z">
              <w:r w:rsidRPr="00497091">
                <w:rPr>
                  <w:sz w:val="20"/>
                </w:rPr>
                <w:t>N</w:t>
              </w:r>
            </w:ins>
          </w:p>
        </w:tc>
        <w:tc>
          <w:tcPr>
            <w:tcW w:w="687" w:type="dxa"/>
            <w:tcBorders>
              <w:top w:val="nil"/>
              <w:left w:val="nil"/>
              <w:bottom w:val="single" w:sz="8" w:space="0" w:color="auto"/>
              <w:right w:val="single" w:sz="8" w:space="0" w:color="000000"/>
            </w:tcBorders>
            <w:hideMark/>
          </w:tcPr>
          <w:p w:rsidR="00961B13" w:rsidRPr="00497091" w:rsidRDefault="00961B13" w:rsidP="00C23ADE">
            <w:pPr>
              <w:rPr>
                <w:ins w:id="3494" w:author="Jens Ohm" w:date="2018-10-04T19:06:00Z"/>
                <w:sz w:val="20"/>
              </w:rPr>
            </w:pPr>
            <w:ins w:id="3495" w:author="Jens Ohm" w:date="2018-10-04T19:06:00Z">
              <w:r w:rsidRPr="00497091">
                <w:rPr>
                  <w:sz w:val="20"/>
                </w:rPr>
                <w:t>4</w:t>
              </w:r>
            </w:ins>
          </w:p>
        </w:tc>
        <w:tc>
          <w:tcPr>
            <w:tcW w:w="807"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496" w:author="Jens Ohm" w:date="2018-10-04T19:06:00Z"/>
                <w:sz w:val="20"/>
              </w:rPr>
            </w:pPr>
            <w:ins w:id="3497" w:author="Jens Ohm" w:date="2018-10-04T19:06:00Z">
              <w:r w:rsidRPr="00497091">
                <w:rPr>
                  <w:sz w:val="20"/>
                </w:rPr>
                <w:t>9</w:t>
              </w:r>
            </w:ins>
          </w:p>
        </w:tc>
        <w:tc>
          <w:tcPr>
            <w:tcW w:w="654"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498" w:author="Jens Ohm" w:date="2018-10-04T19:06:00Z"/>
                <w:sz w:val="20"/>
              </w:rPr>
            </w:pPr>
            <w:ins w:id="3499" w:author="Jens Ohm" w:date="2018-10-04T19:06:00Z">
              <w:r w:rsidRPr="00497091">
                <w:rPr>
                  <w:sz w:val="20"/>
                </w:rPr>
                <w:t>5</w:t>
              </w:r>
            </w:ins>
          </w:p>
        </w:tc>
        <w:tc>
          <w:tcPr>
            <w:tcW w:w="781"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00" w:author="Jens Ohm" w:date="2018-10-04T19:06:00Z"/>
                <w:sz w:val="20"/>
              </w:rPr>
            </w:pPr>
            <w:ins w:id="3501" w:author="Jens Ohm" w:date="2018-10-04T19:06:00Z">
              <w:r w:rsidRPr="00497091">
                <w:rPr>
                  <w:sz w:val="20"/>
                </w:rPr>
                <w:t>33</w:t>
              </w:r>
            </w:ins>
          </w:p>
        </w:tc>
        <w:tc>
          <w:tcPr>
            <w:tcW w:w="751"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02" w:author="Jens Ohm" w:date="2018-10-04T19:06:00Z"/>
                <w:sz w:val="20"/>
              </w:rPr>
            </w:pPr>
            <w:ins w:id="3503" w:author="Jens Ohm" w:date="2018-10-04T19:06:00Z">
              <w:r w:rsidRPr="00497091">
                <w:rPr>
                  <w:sz w:val="20"/>
                </w:rPr>
                <w:t>4</w:t>
              </w:r>
            </w:ins>
          </w:p>
        </w:tc>
        <w:tc>
          <w:tcPr>
            <w:tcW w:w="658"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04" w:author="Jens Ohm" w:date="2018-10-04T19:06:00Z"/>
                <w:sz w:val="20"/>
              </w:rPr>
            </w:pPr>
            <w:ins w:id="3505" w:author="Jens Ohm" w:date="2018-10-04T19:06:00Z">
              <w:r w:rsidRPr="00497091">
                <w:rPr>
                  <w:sz w:val="20"/>
                </w:rPr>
                <w:t>2</w:t>
              </w:r>
            </w:ins>
          </w:p>
        </w:tc>
        <w:tc>
          <w:tcPr>
            <w:tcW w:w="876"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06" w:author="Jens Ohm" w:date="2018-10-04T19:06:00Z"/>
                <w:sz w:val="20"/>
              </w:rPr>
            </w:pPr>
            <w:ins w:id="3507" w:author="Jens Ohm" w:date="2018-10-04T19:06:00Z">
              <w:r w:rsidRPr="00497091">
                <w:rPr>
                  <w:sz w:val="20"/>
                </w:rPr>
                <w:t>N</w:t>
              </w:r>
            </w:ins>
          </w:p>
        </w:tc>
        <w:tc>
          <w:tcPr>
            <w:tcW w:w="679"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08" w:author="Jens Ohm" w:date="2018-10-04T19:06:00Z"/>
                <w:sz w:val="20"/>
              </w:rPr>
            </w:pPr>
            <w:ins w:id="3509" w:author="Jens Ohm" w:date="2018-10-04T19:06:00Z">
              <w:r w:rsidRPr="00497091">
                <w:rPr>
                  <w:sz w:val="20"/>
                </w:rPr>
                <w:t>0</w:t>
              </w:r>
            </w:ins>
          </w:p>
        </w:tc>
        <w:tc>
          <w:tcPr>
            <w:tcW w:w="543"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10" w:author="Jens Ohm" w:date="2018-10-04T19:06:00Z"/>
                <w:sz w:val="20"/>
              </w:rPr>
            </w:pPr>
            <w:ins w:id="3511" w:author="Jens Ohm" w:date="2018-10-04T19:06:00Z">
              <w:r w:rsidRPr="00497091">
                <w:rPr>
                  <w:sz w:val="20"/>
                </w:rPr>
                <w:t xml:space="preserve">1 or 2 </w:t>
              </w:r>
            </w:ins>
          </w:p>
        </w:tc>
        <w:tc>
          <w:tcPr>
            <w:tcW w:w="418"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12" w:author="Jens Ohm" w:date="2018-10-04T19:06:00Z"/>
                <w:sz w:val="20"/>
              </w:rPr>
            </w:pPr>
            <w:ins w:id="3513" w:author="Jens Ohm" w:date="2018-10-04T19:06:00Z">
              <w:r w:rsidRPr="00497091">
                <w:rPr>
                  <w:sz w:val="20"/>
                </w:rPr>
                <w:t>N</w:t>
              </w:r>
            </w:ins>
          </w:p>
        </w:tc>
        <w:tc>
          <w:tcPr>
            <w:tcW w:w="430" w:type="dxa"/>
            <w:tcBorders>
              <w:top w:val="nil"/>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14" w:author="Jens Ohm" w:date="2018-10-04T19:06:00Z"/>
                <w:sz w:val="20"/>
              </w:rPr>
            </w:pPr>
            <w:ins w:id="3515" w:author="Jens Ohm" w:date="2018-10-04T19:06:00Z">
              <w:r w:rsidRPr="00497091">
                <w:rPr>
                  <w:sz w:val="20"/>
                </w:rPr>
                <w:t>-</w:t>
              </w:r>
            </w:ins>
          </w:p>
        </w:tc>
        <w:tc>
          <w:tcPr>
            <w:tcW w:w="669" w:type="dxa"/>
            <w:tcBorders>
              <w:top w:val="nil"/>
              <w:left w:val="nil"/>
              <w:bottom w:val="single" w:sz="8" w:space="0" w:color="auto"/>
              <w:right w:val="single" w:sz="8" w:space="0" w:color="000000"/>
            </w:tcBorders>
            <w:hideMark/>
          </w:tcPr>
          <w:p w:rsidR="00961B13" w:rsidRPr="00497091" w:rsidRDefault="00961B13" w:rsidP="00C23ADE">
            <w:pPr>
              <w:rPr>
                <w:ins w:id="3516" w:author="Jens Ohm" w:date="2018-10-04T19:06:00Z"/>
                <w:sz w:val="20"/>
              </w:rPr>
            </w:pPr>
            <w:ins w:id="3517" w:author="Jens Ohm" w:date="2018-10-04T19:06:00Z">
              <w:r w:rsidRPr="00497091">
                <w:rPr>
                  <w:sz w:val="20"/>
                </w:rPr>
                <w:t>1</w:t>
              </w:r>
            </w:ins>
          </w:p>
        </w:tc>
        <w:tc>
          <w:tcPr>
            <w:tcW w:w="872" w:type="dxa"/>
            <w:tcBorders>
              <w:top w:val="nil"/>
              <w:left w:val="nil"/>
              <w:bottom w:val="single" w:sz="8" w:space="0" w:color="auto"/>
              <w:right w:val="single" w:sz="8" w:space="0" w:color="000000"/>
            </w:tcBorders>
            <w:hideMark/>
          </w:tcPr>
          <w:p w:rsidR="00961B13" w:rsidRPr="00497091" w:rsidRDefault="00961B13" w:rsidP="00C23ADE">
            <w:pPr>
              <w:rPr>
                <w:ins w:id="3518" w:author="Jens Ohm" w:date="2018-10-04T19:06:00Z"/>
                <w:sz w:val="20"/>
              </w:rPr>
            </w:pPr>
            <w:ins w:id="3519" w:author="Jens Ohm" w:date="2018-10-04T19:06:00Z">
              <w:r w:rsidRPr="00497091">
                <w:rPr>
                  <w:sz w:val="20"/>
                </w:rPr>
                <w:t>TB</w:t>
              </w:r>
            </w:ins>
          </w:p>
        </w:tc>
      </w:tr>
      <w:tr w:rsidR="00961B13" w:rsidTr="00C23ADE">
        <w:trPr>
          <w:trHeight w:val="281"/>
          <w:ins w:id="3520" w:author="Jens Ohm" w:date="2018-10-04T19:06:00Z"/>
        </w:trPr>
        <w:tc>
          <w:tcPr>
            <w:tcW w:w="629" w:type="dxa"/>
            <w:tcBorders>
              <w:top w:val="single" w:sz="8" w:space="0" w:color="auto"/>
              <w:left w:val="single" w:sz="8" w:space="0" w:color="000000"/>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21" w:author="Jens Ohm" w:date="2018-10-04T19:06:00Z"/>
                <w:sz w:val="20"/>
              </w:rPr>
            </w:pPr>
            <w:ins w:id="3522" w:author="Jens Ohm" w:date="2018-10-04T19:06:00Z">
              <w:r w:rsidRPr="00497091">
                <w:rPr>
                  <w:sz w:val="20"/>
                </w:rPr>
                <w:t>6.3.2</w:t>
              </w:r>
            </w:ins>
          </w:p>
        </w:tc>
        <w:tc>
          <w:tcPr>
            <w:tcW w:w="691"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23" w:author="Jens Ohm" w:date="2018-10-04T19:06:00Z"/>
                <w:sz w:val="20"/>
              </w:rPr>
            </w:pPr>
            <w:ins w:id="3524" w:author="Jens Ohm" w:date="2018-10-04T19:06:00Z">
              <w:r w:rsidRPr="00497091">
                <w:rPr>
                  <w:sz w:val="20"/>
                </w:rPr>
                <w:t>2</w:t>
              </w:r>
            </w:ins>
          </w:p>
        </w:tc>
        <w:tc>
          <w:tcPr>
            <w:tcW w:w="635"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25" w:author="Jens Ohm" w:date="2018-10-04T19:06:00Z"/>
                <w:sz w:val="20"/>
              </w:rPr>
            </w:pPr>
            <w:ins w:id="3526" w:author="Jens Ohm" w:date="2018-10-04T19:06:00Z">
              <w:r w:rsidRPr="00497091">
                <w:rPr>
                  <w:sz w:val="20"/>
                </w:rPr>
                <w:t>N</w:t>
              </w:r>
            </w:ins>
          </w:p>
        </w:tc>
        <w:tc>
          <w:tcPr>
            <w:tcW w:w="687" w:type="dxa"/>
            <w:tcBorders>
              <w:top w:val="single" w:sz="8" w:space="0" w:color="auto"/>
              <w:left w:val="nil"/>
              <w:bottom w:val="single" w:sz="8" w:space="0" w:color="auto"/>
              <w:right w:val="single" w:sz="8" w:space="0" w:color="000000"/>
            </w:tcBorders>
            <w:hideMark/>
          </w:tcPr>
          <w:p w:rsidR="00961B13" w:rsidRPr="00497091" w:rsidRDefault="00961B13" w:rsidP="00C23ADE">
            <w:pPr>
              <w:rPr>
                <w:ins w:id="3527" w:author="Jens Ohm" w:date="2018-10-04T19:06:00Z"/>
                <w:sz w:val="20"/>
              </w:rPr>
            </w:pPr>
            <w:ins w:id="3528" w:author="Jens Ohm" w:date="2018-10-04T19:06:00Z">
              <w:r w:rsidRPr="00497091">
                <w:rPr>
                  <w:sz w:val="20"/>
                </w:rPr>
                <w:t>3</w:t>
              </w:r>
            </w:ins>
          </w:p>
        </w:tc>
        <w:tc>
          <w:tcPr>
            <w:tcW w:w="807"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29" w:author="Jens Ohm" w:date="2018-10-04T19:06:00Z"/>
                <w:sz w:val="20"/>
              </w:rPr>
            </w:pPr>
            <w:ins w:id="3530" w:author="Jens Ohm" w:date="2018-10-04T19:06:00Z">
              <w:r w:rsidRPr="00497091">
                <w:rPr>
                  <w:sz w:val="20"/>
                </w:rPr>
                <w:t>23</w:t>
              </w:r>
            </w:ins>
          </w:p>
        </w:tc>
        <w:tc>
          <w:tcPr>
            <w:tcW w:w="654"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31" w:author="Jens Ohm" w:date="2018-10-04T19:06:00Z"/>
                <w:sz w:val="20"/>
              </w:rPr>
            </w:pPr>
            <w:ins w:id="3532" w:author="Jens Ohm" w:date="2018-10-04T19:06:00Z">
              <w:r w:rsidRPr="00497091">
                <w:rPr>
                  <w:sz w:val="20"/>
                </w:rPr>
                <w:t>4</w:t>
              </w:r>
            </w:ins>
          </w:p>
        </w:tc>
        <w:tc>
          <w:tcPr>
            <w:tcW w:w="781"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33" w:author="Jens Ohm" w:date="2018-10-04T19:06:00Z"/>
                <w:sz w:val="20"/>
              </w:rPr>
            </w:pPr>
            <w:ins w:id="3534" w:author="Jens Ohm" w:date="2018-10-04T19:06:00Z">
              <w:r w:rsidRPr="00497091">
                <w:rPr>
                  <w:sz w:val="20"/>
                </w:rPr>
                <w:t>46</w:t>
              </w:r>
            </w:ins>
          </w:p>
        </w:tc>
        <w:tc>
          <w:tcPr>
            <w:tcW w:w="751"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35" w:author="Jens Ohm" w:date="2018-10-04T19:06:00Z"/>
                <w:sz w:val="20"/>
              </w:rPr>
            </w:pPr>
            <w:ins w:id="3536" w:author="Jens Ohm" w:date="2018-10-04T19:06:00Z">
              <w:r w:rsidRPr="00497091">
                <w:rPr>
                  <w:sz w:val="20"/>
                </w:rPr>
                <w:t>18</w:t>
              </w:r>
            </w:ins>
          </w:p>
        </w:tc>
        <w:tc>
          <w:tcPr>
            <w:tcW w:w="658"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37" w:author="Jens Ohm" w:date="2018-10-04T19:06:00Z"/>
                <w:sz w:val="20"/>
              </w:rPr>
            </w:pPr>
            <w:ins w:id="3538" w:author="Jens Ohm" w:date="2018-10-04T19:06:00Z">
              <w:r w:rsidRPr="00497091">
                <w:rPr>
                  <w:sz w:val="20"/>
                </w:rPr>
                <w:t>2</w:t>
              </w:r>
            </w:ins>
          </w:p>
        </w:tc>
        <w:tc>
          <w:tcPr>
            <w:tcW w:w="876"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39" w:author="Jens Ohm" w:date="2018-10-04T19:06:00Z"/>
                <w:sz w:val="20"/>
              </w:rPr>
            </w:pPr>
            <w:ins w:id="3540" w:author="Jens Ohm" w:date="2018-10-04T19:06:00Z">
              <w:r w:rsidRPr="00497091">
                <w:rPr>
                  <w:sz w:val="20"/>
                </w:rPr>
                <w:t>N</w:t>
              </w:r>
            </w:ins>
          </w:p>
        </w:tc>
        <w:tc>
          <w:tcPr>
            <w:tcW w:w="679"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41" w:author="Jens Ohm" w:date="2018-10-04T19:06:00Z"/>
                <w:sz w:val="20"/>
              </w:rPr>
            </w:pPr>
            <w:ins w:id="3542" w:author="Jens Ohm" w:date="2018-10-04T19:06:00Z">
              <w:r w:rsidRPr="00497091">
                <w:rPr>
                  <w:sz w:val="20"/>
                </w:rPr>
                <w:t>0</w:t>
              </w:r>
            </w:ins>
          </w:p>
        </w:tc>
        <w:tc>
          <w:tcPr>
            <w:tcW w:w="543"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43" w:author="Jens Ohm" w:date="2018-10-04T19:06:00Z"/>
                <w:sz w:val="20"/>
              </w:rPr>
            </w:pPr>
            <w:ins w:id="3544" w:author="Jens Ohm" w:date="2018-10-04T19:06:00Z">
              <w:r w:rsidRPr="00497091">
                <w:rPr>
                  <w:sz w:val="20"/>
                </w:rPr>
                <w:t>1 or 2</w:t>
              </w:r>
            </w:ins>
          </w:p>
        </w:tc>
        <w:tc>
          <w:tcPr>
            <w:tcW w:w="418"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45" w:author="Jens Ohm" w:date="2018-10-04T19:06:00Z"/>
                <w:sz w:val="20"/>
              </w:rPr>
            </w:pPr>
            <w:ins w:id="3546" w:author="Jens Ohm" w:date="2018-10-04T19:06:00Z">
              <w:r w:rsidRPr="00497091">
                <w:rPr>
                  <w:sz w:val="20"/>
                </w:rPr>
                <w:t>Y</w:t>
              </w:r>
            </w:ins>
          </w:p>
        </w:tc>
        <w:tc>
          <w:tcPr>
            <w:tcW w:w="430"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hideMark/>
          </w:tcPr>
          <w:p w:rsidR="00961B13" w:rsidRPr="00497091" w:rsidRDefault="00961B13" w:rsidP="00C23ADE">
            <w:pPr>
              <w:rPr>
                <w:ins w:id="3547" w:author="Jens Ohm" w:date="2018-10-04T19:06:00Z"/>
                <w:sz w:val="20"/>
              </w:rPr>
            </w:pPr>
            <w:ins w:id="3548" w:author="Jens Ohm" w:date="2018-10-04T19:06:00Z">
              <w:r w:rsidRPr="00497091">
                <w:rPr>
                  <w:sz w:val="20"/>
                </w:rPr>
                <w:t>68</w:t>
              </w:r>
            </w:ins>
          </w:p>
        </w:tc>
        <w:tc>
          <w:tcPr>
            <w:tcW w:w="669" w:type="dxa"/>
            <w:tcBorders>
              <w:top w:val="single" w:sz="8" w:space="0" w:color="auto"/>
              <w:left w:val="nil"/>
              <w:bottom w:val="single" w:sz="8" w:space="0" w:color="auto"/>
              <w:right w:val="single" w:sz="8" w:space="0" w:color="000000"/>
            </w:tcBorders>
            <w:hideMark/>
          </w:tcPr>
          <w:p w:rsidR="00961B13" w:rsidRPr="00497091" w:rsidRDefault="00961B13" w:rsidP="00C23ADE">
            <w:pPr>
              <w:rPr>
                <w:ins w:id="3549" w:author="Jens Ohm" w:date="2018-10-04T19:06:00Z"/>
                <w:sz w:val="20"/>
              </w:rPr>
            </w:pPr>
            <w:ins w:id="3550" w:author="Jens Ohm" w:date="2018-10-04T19:06:00Z">
              <w:r w:rsidRPr="00497091">
                <w:rPr>
                  <w:sz w:val="20"/>
                </w:rPr>
                <w:t>1</w:t>
              </w:r>
            </w:ins>
          </w:p>
        </w:tc>
        <w:tc>
          <w:tcPr>
            <w:tcW w:w="872" w:type="dxa"/>
            <w:tcBorders>
              <w:top w:val="single" w:sz="8" w:space="0" w:color="auto"/>
              <w:left w:val="nil"/>
              <w:bottom w:val="single" w:sz="8" w:space="0" w:color="auto"/>
              <w:right w:val="single" w:sz="8" w:space="0" w:color="000000"/>
            </w:tcBorders>
            <w:hideMark/>
          </w:tcPr>
          <w:p w:rsidR="00961B13" w:rsidRPr="00497091" w:rsidRDefault="00961B13" w:rsidP="00C23ADE">
            <w:pPr>
              <w:rPr>
                <w:ins w:id="3551" w:author="Jens Ohm" w:date="2018-10-04T19:06:00Z"/>
                <w:sz w:val="20"/>
              </w:rPr>
            </w:pPr>
            <w:ins w:id="3552" w:author="Jens Ohm" w:date="2018-10-04T19:06:00Z">
              <w:r w:rsidRPr="00497091">
                <w:rPr>
                  <w:sz w:val="20"/>
                </w:rPr>
                <w:t>TB</w:t>
              </w:r>
            </w:ins>
          </w:p>
        </w:tc>
      </w:tr>
      <w:tr w:rsidR="00961B13" w:rsidTr="00C23ADE">
        <w:trPr>
          <w:trHeight w:val="281"/>
          <w:ins w:id="3553" w:author="Jens Ohm" w:date="2018-10-04T19:06:00Z"/>
        </w:trPr>
        <w:tc>
          <w:tcPr>
            <w:tcW w:w="629" w:type="dxa"/>
            <w:tcBorders>
              <w:top w:val="single" w:sz="8" w:space="0" w:color="auto"/>
              <w:left w:val="single" w:sz="8" w:space="0" w:color="000000"/>
              <w:bottom w:val="single" w:sz="8" w:space="0" w:color="000000"/>
              <w:right w:val="single" w:sz="8" w:space="0" w:color="000000"/>
            </w:tcBorders>
            <w:tcMar>
              <w:top w:w="15" w:type="dxa"/>
              <w:left w:w="15" w:type="dxa"/>
              <w:bottom w:w="0" w:type="dxa"/>
              <w:right w:w="15" w:type="dxa"/>
            </w:tcMar>
            <w:vAlign w:val="center"/>
          </w:tcPr>
          <w:p w:rsidR="00961B13" w:rsidRPr="004C690E" w:rsidRDefault="00961B13" w:rsidP="00C23ADE">
            <w:pPr>
              <w:rPr>
                <w:ins w:id="3554" w:author="Jens Ohm" w:date="2018-10-04T19:06:00Z"/>
                <w:sz w:val="20"/>
              </w:rPr>
            </w:pPr>
            <w:ins w:id="3555" w:author="Jens Ohm" w:date="2018-10-04T19:06:00Z">
              <w:r>
                <w:rPr>
                  <w:sz w:val="20"/>
                </w:rPr>
                <w:t>6.4.1</w:t>
              </w:r>
            </w:ins>
          </w:p>
        </w:tc>
        <w:tc>
          <w:tcPr>
            <w:tcW w:w="691"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56" w:author="Jens Ohm" w:date="2018-10-04T19:06:00Z"/>
                <w:sz w:val="20"/>
              </w:rPr>
            </w:pPr>
            <w:ins w:id="3557" w:author="Jens Ohm" w:date="2018-10-04T19:06:00Z">
              <w:r w:rsidRPr="00497091">
                <w:rPr>
                  <w:sz w:val="20"/>
                </w:rPr>
                <w:t>2</w:t>
              </w:r>
            </w:ins>
          </w:p>
        </w:tc>
        <w:tc>
          <w:tcPr>
            <w:tcW w:w="635"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58" w:author="Jens Ohm" w:date="2018-10-04T19:06:00Z"/>
                <w:sz w:val="20"/>
              </w:rPr>
            </w:pPr>
            <w:ins w:id="3559" w:author="Jens Ohm" w:date="2018-10-04T19:06:00Z">
              <w:r w:rsidRPr="00497091">
                <w:rPr>
                  <w:sz w:val="20"/>
                </w:rPr>
                <w:t>Y</w:t>
              </w:r>
            </w:ins>
          </w:p>
        </w:tc>
        <w:tc>
          <w:tcPr>
            <w:tcW w:w="687" w:type="dxa"/>
            <w:tcBorders>
              <w:top w:val="single" w:sz="8" w:space="0" w:color="auto"/>
              <w:left w:val="nil"/>
              <w:bottom w:val="single" w:sz="8" w:space="0" w:color="000000"/>
              <w:right w:val="single" w:sz="8" w:space="0" w:color="000000"/>
            </w:tcBorders>
          </w:tcPr>
          <w:p w:rsidR="00961B13" w:rsidRPr="00EE6312" w:rsidRDefault="00961B13" w:rsidP="00C23ADE">
            <w:pPr>
              <w:rPr>
                <w:ins w:id="3560" w:author="Jens Ohm" w:date="2018-10-04T19:06:00Z"/>
                <w:sz w:val="20"/>
              </w:rPr>
            </w:pPr>
            <w:ins w:id="3561" w:author="Jens Ohm" w:date="2018-10-04T19:06:00Z">
              <w:r w:rsidRPr="00497091">
                <w:rPr>
                  <w:sz w:val="20"/>
                </w:rPr>
                <w:t>3</w:t>
              </w:r>
            </w:ins>
          </w:p>
        </w:tc>
        <w:tc>
          <w:tcPr>
            <w:tcW w:w="807"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62" w:author="Jens Ohm" w:date="2018-10-04T19:06:00Z"/>
                <w:sz w:val="20"/>
              </w:rPr>
            </w:pPr>
            <w:ins w:id="3563" w:author="Jens Ohm" w:date="2018-10-04T19:06:00Z">
              <w:r w:rsidRPr="00497091">
                <w:rPr>
                  <w:sz w:val="20"/>
                </w:rPr>
                <w:t>8</w:t>
              </w:r>
            </w:ins>
          </w:p>
        </w:tc>
        <w:tc>
          <w:tcPr>
            <w:tcW w:w="654"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64" w:author="Jens Ohm" w:date="2018-10-04T19:06:00Z"/>
                <w:sz w:val="20"/>
              </w:rPr>
            </w:pPr>
            <w:ins w:id="3565" w:author="Jens Ohm" w:date="2018-10-04T19:06:00Z">
              <w:r w:rsidRPr="00497091">
                <w:rPr>
                  <w:sz w:val="20"/>
                </w:rPr>
                <w:t>6</w:t>
              </w:r>
            </w:ins>
          </w:p>
        </w:tc>
        <w:tc>
          <w:tcPr>
            <w:tcW w:w="781"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66" w:author="Jens Ohm" w:date="2018-10-04T19:06:00Z"/>
                <w:sz w:val="20"/>
              </w:rPr>
            </w:pPr>
            <w:ins w:id="3567" w:author="Jens Ohm" w:date="2018-10-04T19:06:00Z">
              <w:r w:rsidRPr="00497091">
                <w:rPr>
                  <w:sz w:val="20"/>
                </w:rPr>
                <w:t>27</w:t>
              </w:r>
            </w:ins>
          </w:p>
        </w:tc>
        <w:tc>
          <w:tcPr>
            <w:tcW w:w="751"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68" w:author="Jens Ohm" w:date="2018-10-04T19:06:00Z"/>
                <w:sz w:val="20"/>
              </w:rPr>
            </w:pPr>
            <w:ins w:id="3569" w:author="Jens Ohm" w:date="2018-10-04T19:06:00Z">
              <w:r w:rsidRPr="00497091">
                <w:rPr>
                  <w:sz w:val="20"/>
                </w:rPr>
                <w:t>4</w:t>
              </w:r>
            </w:ins>
          </w:p>
        </w:tc>
        <w:tc>
          <w:tcPr>
            <w:tcW w:w="658"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70" w:author="Jens Ohm" w:date="2018-10-04T19:06:00Z"/>
                <w:sz w:val="20"/>
              </w:rPr>
            </w:pPr>
            <w:ins w:id="3571" w:author="Jens Ohm" w:date="2018-10-04T19:06:00Z">
              <w:r w:rsidRPr="00497091">
                <w:rPr>
                  <w:sz w:val="20"/>
                </w:rPr>
                <w:t>3</w:t>
              </w:r>
            </w:ins>
          </w:p>
        </w:tc>
        <w:tc>
          <w:tcPr>
            <w:tcW w:w="876"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72" w:author="Jens Ohm" w:date="2018-10-04T19:06:00Z"/>
                <w:sz w:val="20"/>
              </w:rPr>
            </w:pPr>
            <w:ins w:id="3573" w:author="Jens Ohm" w:date="2018-10-04T19:06:00Z">
              <w:r w:rsidRPr="00497091">
                <w:rPr>
                  <w:sz w:val="20"/>
                </w:rPr>
                <w:t>N</w:t>
              </w:r>
            </w:ins>
          </w:p>
        </w:tc>
        <w:tc>
          <w:tcPr>
            <w:tcW w:w="679"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74" w:author="Jens Ohm" w:date="2018-10-04T19:06:00Z"/>
                <w:sz w:val="20"/>
              </w:rPr>
            </w:pPr>
            <w:ins w:id="3575" w:author="Jens Ohm" w:date="2018-10-04T19:06:00Z">
              <w:r w:rsidRPr="00497091">
                <w:rPr>
                  <w:sz w:val="20"/>
                </w:rPr>
                <w:t>1</w:t>
              </w:r>
            </w:ins>
          </w:p>
        </w:tc>
        <w:tc>
          <w:tcPr>
            <w:tcW w:w="543"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76" w:author="Jens Ohm" w:date="2018-10-04T19:06:00Z"/>
                <w:sz w:val="20"/>
              </w:rPr>
            </w:pPr>
            <w:ins w:id="3577" w:author="Jens Ohm" w:date="2018-10-04T19:06:00Z">
              <w:r w:rsidRPr="00497091">
                <w:rPr>
                  <w:sz w:val="20"/>
                </w:rPr>
                <w:t>1 or 2</w:t>
              </w:r>
            </w:ins>
          </w:p>
        </w:tc>
        <w:tc>
          <w:tcPr>
            <w:tcW w:w="418"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78" w:author="Jens Ohm" w:date="2018-10-04T19:06:00Z"/>
                <w:sz w:val="20"/>
              </w:rPr>
            </w:pPr>
            <w:ins w:id="3579" w:author="Jens Ohm" w:date="2018-10-04T19:06:00Z">
              <w:r w:rsidRPr="00497091">
                <w:rPr>
                  <w:sz w:val="20"/>
                </w:rPr>
                <w:t>N</w:t>
              </w:r>
            </w:ins>
          </w:p>
        </w:tc>
        <w:tc>
          <w:tcPr>
            <w:tcW w:w="430" w:type="dxa"/>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80" w:author="Jens Ohm" w:date="2018-10-04T19:06:00Z"/>
                <w:sz w:val="20"/>
              </w:rPr>
            </w:pPr>
            <w:ins w:id="3581" w:author="Jens Ohm" w:date="2018-10-04T19:06:00Z">
              <w:r w:rsidRPr="00497091">
                <w:rPr>
                  <w:sz w:val="20"/>
                </w:rPr>
                <w:t>-</w:t>
              </w:r>
            </w:ins>
          </w:p>
        </w:tc>
        <w:tc>
          <w:tcPr>
            <w:tcW w:w="669" w:type="dxa"/>
            <w:tcBorders>
              <w:top w:val="single" w:sz="8" w:space="0" w:color="auto"/>
              <w:left w:val="nil"/>
              <w:bottom w:val="single" w:sz="8" w:space="0" w:color="000000"/>
              <w:right w:val="single" w:sz="8" w:space="0" w:color="000000"/>
            </w:tcBorders>
          </w:tcPr>
          <w:p w:rsidR="00961B13" w:rsidRPr="00EE6312" w:rsidRDefault="00961B13" w:rsidP="00C23ADE">
            <w:pPr>
              <w:rPr>
                <w:ins w:id="3582" w:author="Jens Ohm" w:date="2018-10-04T19:06:00Z"/>
                <w:sz w:val="20"/>
              </w:rPr>
            </w:pPr>
            <w:ins w:id="3583" w:author="Jens Ohm" w:date="2018-10-04T19:06:00Z">
              <w:r w:rsidRPr="00497091">
                <w:rPr>
                  <w:sz w:val="20"/>
                </w:rPr>
                <w:t>0</w:t>
              </w:r>
            </w:ins>
          </w:p>
        </w:tc>
        <w:tc>
          <w:tcPr>
            <w:tcW w:w="872" w:type="dxa"/>
            <w:tcBorders>
              <w:top w:val="single" w:sz="8" w:space="0" w:color="auto"/>
              <w:left w:val="nil"/>
              <w:bottom w:val="single" w:sz="8" w:space="0" w:color="000000"/>
              <w:right w:val="single" w:sz="8" w:space="0" w:color="000000"/>
            </w:tcBorders>
          </w:tcPr>
          <w:p w:rsidR="00961B13" w:rsidRPr="00EE6312" w:rsidRDefault="00961B13" w:rsidP="00C23ADE">
            <w:pPr>
              <w:rPr>
                <w:ins w:id="3584" w:author="Jens Ohm" w:date="2018-10-04T19:06:00Z"/>
                <w:sz w:val="20"/>
              </w:rPr>
            </w:pPr>
            <w:ins w:id="3585" w:author="Jens Ohm" w:date="2018-10-04T19:06:00Z">
              <w:r>
                <w:rPr>
                  <w:sz w:val="20"/>
                </w:rPr>
                <w:t>6-bit FLC</w:t>
              </w:r>
            </w:ins>
          </w:p>
        </w:tc>
      </w:tr>
      <w:tr w:rsidR="00961B13" w:rsidTr="00C23ADE">
        <w:trPr>
          <w:trHeight w:val="281"/>
          <w:ins w:id="3586" w:author="Jens Ohm" w:date="2018-10-04T19:06:00Z"/>
        </w:trPr>
        <w:tc>
          <w:tcPr>
            <w:tcW w:w="629"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tcPr>
          <w:p w:rsidR="00961B13" w:rsidRPr="004C690E" w:rsidRDefault="00961B13" w:rsidP="00C23ADE">
            <w:pPr>
              <w:rPr>
                <w:ins w:id="3587" w:author="Jens Ohm" w:date="2018-10-04T19:06:00Z"/>
                <w:sz w:val="20"/>
              </w:rPr>
            </w:pPr>
            <w:ins w:id="3588" w:author="Jens Ohm" w:date="2018-10-04T19:06:00Z">
              <w:r>
                <w:rPr>
                  <w:sz w:val="20"/>
                </w:rPr>
                <w:t>6.4.2</w:t>
              </w:r>
            </w:ins>
          </w:p>
        </w:tc>
        <w:tc>
          <w:tcPr>
            <w:tcW w:w="691"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89" w:author="Jens Ohm" w:date="2018-10-04T19:06:00Z"/>
                <w:sz w:val="20"/>
              </w:rPr>
            </w:pPr>
            <w:ins w:id="3590" w:author="Jens Ohm" w:date="2018-10-04T19:06:00Z">
              <w:r w:rsidRPr="00497091">
                <w:rPr>
                  <w:sz w:val="20"/>
                </w:rPr>
                <w:t>2</w:t>
              </w:r>
            </w:ins>
          </w:p>
        </w:tc>
        <w:tc>
          <w:tcPr>
            <w:tcW w:w="635"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91" w:author="Jens Ohm" w:date="2018-10-04T19:06:00Z"/>
                <w:sz w:val="20"/>
              </w:rPr>
            </w:pPr>
            <w:ins w:id="3592" w:author="Jens Ohm" w:date="2018-10-04T19:06:00Z">
              <w:r w:rsidRPr="00497091">
                <w:rPr>
                  <w:sz w:val="20"/>
                </w:rPr>
                <w:t>N</w:t>
              </w:r>
            </w:ins>
          </w:p>
        </w:tc>
        <w:tc>
          <w:tcPr>
            <w:tcW w:w="687" w:type="dxa"/>
            <w:tcBorders>
              <w:top w:val="nil"/>
              <w:left w:val="nil"/>
              <w:bottom w:val="single" w:sz="8" w:space="0" w:color="000000"/>
              <w:right w:val="single" w:sz="8" w:space="0" w:color="000000"/>
            </w:tcBorders>
          </w:tcPr>
          <w:p w:rsidR="00961B13" w:rsidRPr="00EE6312" w:rsidRDefault="00961B13" w:rsidP="00C23ADE">
            <w:pPr>
              <w:rPr>
                <w:ins w:id="3593" w:author="Jens Ohm" w:date="2018-10-04T19:06:00Z"/>
                <w:sz w:val="20"/>
              </w:rPr>
            </w:pPr>
            <w:ins w:id="3594" w:author="Jens Ohm" w:date="2018-10-04T19:06:00Z">
              <w:r w:rsidRPr="00497091">
                <w:rPr>
                  <w:sz w:val="20"/>
                </w:rPr>
                <w:t>3</w:t>
              </w:r>
            </w:ins>
          </w:p>
        </w:tc>
        <w:tc>
          <w:tcPr>
            <w:tcW w:w="807"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95" w:author="Jens Ohm" w:date="2018-10-04T19:06:00Z"/>
                <w:sz w:val="20"/>
              </w:rPr>
            </w:pPr>
            <w:ins w:id="3596" w:author="Jens Ohm" w:date="2018-10-04T19:06:00Z">
              <w:r w:rsidRPr="00497091">
                <w:rPr>
                  <w:sz w:val="20"/>
                </w:rPr>
                <w:t>8</w:t>
              </w:r>
            </w:ins>
          </w:p>
        </w:tc>
        <w:tc>
          <w:tcPr>
            <w:tcW w:w="654"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97" w:author="Jens Ohm" w:date="2018-10-04T19:06:00Z"/>
                <w:sz w:val="20"/>
              </w:rPr>
            </w:pPr>
            <w:ins w:id="3598" w:author="Jens Ohm" w:date="2018-10-04T19:06:00Z">
              <w:r w:rsidRPr="00497091">
                <w:rPr>
                  <w:sz w:val="20"/>
                </w:rPr>
                <w:t>5</w:t>
              </w:r>
            </w:ins>
          </w:p>
        </w:tc>
        <w:tc>
          <w:tcPr>
            <w:tcW w:w="781"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599" w:author="Jens Ohm" w:date="2018-10-04T19:06:00Z"/>
                <w:sz w:val="20"/>
              </w:rPr>
            </w:pPr>
            <w:ins w:id="3600" w:author="Jens Ohm" w:date="2018-10-04T19:06:00Z">
              <w:r w:rsidRPr="00497091">
                <w:rPr>
                  <w:sz w:val="20"/>
                </w:rPr>
                <w:t>27</w:t>
              </w:r>
            </w:ins>
          </w:p>
        </w:tc>
        <w:tc>
          <w:tcPr>
            <w:tcW w:w="751"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601" w:author="Jens Ohm" w:date="2018-10-04T19:06:00Z"/>
                <w:sz w:val="20"/>
              </w:rPr>
            </w:pPr>
            <w:ins w:id="3602" w:author="Jens Ohm" w:date="2018-10-04T19:06:00Z">
              <w:r w:rsidRPr="00497091">
                <w:rPr>
                  <w:sz w:val="20"/>
                </w:rPr>
                <w:t>4</w:t>
              </w:r>
            </w:ins>
          </w:p>
        </w:tc>
        <w:tc>
          <w:tcPr>
            <w:tcW w:w="658"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603" w:author="Jens Ohm" w:date="2018-10-04T19:06:00Z"/>
                <w:sz w:val="20"/>
              </w:rPr>
            </w:pPr>
            <w:ins w:id="3604" w:author="Jens Ohm" w:date="2018-10-04T19:06:00Z">
              <w:r w:rsidRPr="00497091">
                <w:rPr>
                  <w:sz w:val="20"/>
                </w:rPr>
                <w:t>3</w:t>
              </w:r>
            </w:ins>
          </w:p>
        </w:tc>
        <w:tc>
          <w:tcPr>
            <w:tcW w:w="876"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605" w:author="Jens Ohm" w:date="2018-10-04T19:06:00Z"/>
                <w:sz w:val="20"/>
              </w:rPr>
            </w:pPr>
            <w:ins w:id="3606" w:author="Jens Ohm" w:date="2018-10-04T19:06:00Z">
              <w:r w:rsidRPr="00497091">
                <w:rPr>
                  <w:sz w:val="20"/>
                </w:rPr>
                <w:t>N</w:t>
              </w:r>
            </w:ins>
          </w:p>
        </w:tc>
        <w:tc>
          <w:tcPr>
            <w:tcW w:w="679"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607" w:author="Jens Ohm" w:date="2018-10-04T19:06:00Z"/>
                <w:sz w:val="20"/>
              </w:rPr>
            </w:pPr>
            <w:ins w:id="3608" w:author="Jens Ohm" w:date="2018-10-04T19:06:00Z">
              <w:r w:rsidRPr="00497091">
                <w:rPr>
                  <w:sz w:val="20"/>
                </w:rPr>
                <w:t>1</w:t>
              </w:r>
            </w:ins>
          </w:p>
        </w:tc>
        <w:tc>
          <w:tcPr>
            <w:tcW w:w="543"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609" w:author="Jens Ohm" w:date="2018-10-04T19:06:00Z"/>
                <w:sz w:val="20"/>
              </w:rPr>
            </w:pPr>
            <w:ins w:id="3610" w:author="Jens Ohm" w:date="2018-10-04T19:06:00Z">
              <w:r w:rsidRPr="00497091">
                <w:rPr>
                  <w:sz w:val="20"/>
                </w:rPr>
                <w:t>1 or 2</w:t>
              </w:r>
            </w:ins>
          </w:p>
        </w:tc>
        <w:tc>
          <w:tcPr>
            <w:tcW w:w="418"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611" w:author="Jens Ohm" w:date="2018-10-04T19:06:00Z"/>
                <w:sz w:val="20"/>
              </w:rPr>
            </w:pPr>
            <w:ins w:id="3612" w:author="Jens Ohm" w:date="2018-10-04T19:06:00Z">
              <w:r w:rsidRPr="00497091">
                <w:rPr>
                  <w:sz w:val="20"/>
                </w:rPr>
                <w:t>N</w:t>
              </w:r>
            </w:ins>
          </w:p>
        </w:tc>
        <w:tc>
          <w:tcPr>
            <w:tcW w:w="430" w:type="dxa"/>
            <w:tcBorders>
              <w:top w:val="nil"/>
              <w:left w:val="nil"/>
              <w:bottom w:val="single" w:sz="8" w:space="0" w:color="000000"/>
              <w:right w:val="single" w:sz="8" w:space="0" w:color="000000"/>
            </w:tcBorders>
            <w:tcMar>
              <w:top w:w="15" w:type="dxa"/>
              <w:left w:w="15" w:type="dxa"/>
              <w:bottom w:w="0" w:type="dxa"/>
              <w:right w:w="15" w:type="dxa"/>
            </w:tcMar>
            <w:vAlign w:val="center"/>
          </w:tcPr>
          <w:p w:rsidR="00961B13" w:rsidRPr="00EE6312" w:rsidRDefault="00961B13" w:rsidP="00C23ADE">
            <w:pPr>
              <w:rPr>
                <w:ins w:id="3613" w:author="Jens Ohm" w:date="2018-10-04T19:06:00Z"/>
                <w:sz w:val="20"/>
              </w:rPr>
            </w:pPr>
            <w:ins w:id="3614" w:author="Jens Ohm" w:date="2018-10-04T19:06:00Z">
              <w:r w:rsidRPr="00497091">
                <w:rPr>
                  <w:sz w:val="20"/>
                </w:rPr>
                <w:t>-</w:t>
              </w:r>
            </w:ins>
          </w:p>
        </w:tc>
        <w:tc>
          <w:tcPr>
            <w:tcW w:w="669" w:type="dxa"/>
            <w:tcBorders>
              <w:top w:val="nil"/>
              <w:left w:val="nil"/>
              <w:bottom w:val="single" w:sz="8" w:space="0" w:color="000000"/>
              <w:right w:val="single" w:sz="8" w:space="0" w:color="000000"/>
            </w:tcBorders>
          </w:tcPr>
          <w:p w:rsidR="00961B13" w:rsidRPr="00EE6312" w:rsidRDefault="00961B13" w:rsidP="00C23ADE">
            <w:pPr>
              <w:rPr>
                <w:ins w:id="3615" w:author="Jens Ohm" w:date="2018-10-04T19:06:00Z"/>
                <w:sz w:val="20"/>
              </w:rPr>
            </w:pPr>
            <w:ins w:id="3616" w:author="Jens Ohm" w:date="2018-10-04T19:06:00Z">
              <w:r w:rsidRPr="00497091">
                <w:rPr>
                  <w:sz w:val="20"/>
                </w:rPr>
                <w:t>0</w:t>
              </w:r>
            </w:ins>
          </w:p>
        </w:tc>
        <w:tc>
          <w:tcPr>
            <w:tcW w:w="872" w:type="dxa"/>
            <w:tcBorders>
              <w:top w:val="nil"/>
              <w:left w:val="nil"/>
              <w:bottom w:val="single" w:sz="8" w:space="0" w:color="000000"/>
              <w:right w:val="single" w:sz="8" w:space="0" w:color="000000"/>
            </w:tcBorders>
          </w:tcPr>
          <w:p w:rsidR="00961B13" w:rsidRPr="00EE6312" w:rsidRDefault="00961B13" w:rsidP="00C23ADE">
            <w:pPr>
              <w:rPr>
                <w:ins w:id="3617" w:author="Jens Ohm" w:date="2018-10-04T19:06:00Z"/>
                <w:sz w:val="20"/>
              </w:rPr>
            </w:pPr>
            <w:ins w:id="3618" w:author="Jens Ohm" w:date="2018-10-04T19:06:00Z">
              <w:r>
                <w:rPr>
                  <w:sz w:val="20"/>
                </w:rPr>
                <w:t>6-bit FLC</w:t>
              </w:r>
            </w:ins>
          </w:p>
        </w:tc>
      </w:tr>
      <w:tr w:rsidR="00961B13" w:rsidTr="00C23ADE">
        <w:trPr>
          <w:trHeight w:val="281"/>
          <w:ins w:id="3619" w:author="Jens Ohm" w:date="2018-10-04T19:06:00Z"/>
        </w:trPr>
        <w:tc>
          <w:tcPr>
            <w:tcW w:w="629"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20" w:author="Jens Ohm" w:date="2018-10-04T19:06:00Z"/>
                <w:sz w:val="20"/>
              </w:rPr>
            </w:pPr>
            <w:ins w:id="3621" w:author="Jens Ohm" w:date="2018-10-04T19:06:00Z">
              <w:r w:rsidRPr="00497091">
                <w:rPr>
                  <w:sz w:val="20"/>
                </w:rPr>
                <w:t>6.5.1</w:t>
              </w:r>
            </w:ins>
          </w:p>
        </w:tc>
        <w:tc>
          <w:tcPr>
            <w:tcW w:w="69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22" w:author="Jens Ohm" w:date="2018-10-04T19:06:00Z"/>
                <w:sz w:val="20"/>
              </w:rPr>
            </w:pPr>
            <w:ins w:id="3623" w:author="Jens Ohm" w:date="2018-10-04T19:06:00Z">
              <w:r w:rsidRPr="00497091">
                <w:rPr>
                  <w:sz w:val="20"/>
                </w:rPr>
                <w:t>5</w:t>
              </w:r>
            </w:ins>
          </w:p>
        </w:tc>
        <w:tc>
          <w:tcPr>
            <w:tcW w:w="635"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24" w:author="Jens Ohm" w:date="2018-10-04T19:06:00Z"/>
                <w:sz w:val="20"/>
              </w:rPr>
            </w:pPr>
            <w:ins w:id="3625" w:author="Jens Ohm" w:date="2018-10-04T19:06:00Z">
              <w:r w:rsidRPr="00497091">
                <w:rPr>
                  <w:sz w:val="20"/>
                </w:rPr>
                <w:t>N</w:t>
              </w:r>
            </w:ins>
          </w:p>
        </w:tc>
        <w:tc>
          <w:tcPr>
            <w:tcW w:w="687" w:type="dxa"/>
            <w:tcBorders>
              <w:top w:val="nil"/>
              <w:left w:val="nil"/>
              <w:bottom w:val="single" w:sz="8" w:space="0" w:color="000000"/>
              <w:right w:val="single" w:sz="8" w:space="0" w:color="000000"/>
            </w:tcBorders>
            <w:hideMark/>
          </w:tcPr>
          <w:p w:rsidR="00961B13" w:rsidRPr="00497091" w:rsidRDefault="00961B13" w:rsidP="00C23ADE">
            <w:pPr>
              <w:rPr>
                <w:ins w:id="3626" w:author="Jens Ohm" w:date="2018-10-04T19:06:00Z"/>
                <w:sz w:val="20"/>
              </w:rPr>
            </w:pPr>
            <w:ins w:id="3627" w:author="Jens Ohm" w:date="2018-10-04T19:06:00Z">
              <w:r w:rsidRPr="00497091">
                <w:rPr>
                  <w:sz w:val="20"/>
                </w:rPr>
                <w:t>4</w:t>
              </w:r>
            </w:ins>
          </w:p>
        </w:tc>
        <w:tc>
          <w:tcPr>
            <w:tcW w:w="807"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28" w:author="Jens Ohm" w:date="2018-10-04T19:06:00Z"/>
                <w:sz w:val="20"/>
              </w:rPr>
            </w:pPr>
            <w:ins w:id="3629" w:author="Jens Ohm" w:date="2018-10-04T19:06:00Z">
              <w:r w:rsidRPr="00497091">
                <w:rPr>
                  <w:sz w:val="20"/>
                </w:rPr>
                <w:t>3</w:t>
              </w:r>
              <w:r>
                <w:rPr>
                  <w:sz w:val="20"/>
                </w:rPr>
                <w:t>3</w:t>
              </w:r>
            </w:ins>
          </w:p>
        </w:tc>
        <w:tc>
          <w:tcPr>
            <w:tcW w:w="654"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30" w:author="Jens Ohm" w:date="2018-10-04T19:06:00Z"/>
                <w:sz w:val="20"/>
              </w:rPr>
            </w:pPr>
            <w:ins w:id="3631" w:author="Jens Ohm" w:date="2018-10-04T19:06:00Z">
              <w:r w:rsidRPr="00497091">
                <w:rPr>
                  <w:sz w:val="20"/>
                </w:rPr>
                <w:t>1</w:t>
              </w:r>
              <w:r>
                <w:rPr>
                  <w:sz w:val="20"/>
                </w:rPr>
                <w:t>1</w:t>
              </w:r>
            </w:ins>
          </w:p>
        </w:tc>
        <w:tc>
          <w:tcPr>
            <w:tcW w:w="78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32" w:author="Jens Ohm" w:date="2018-10-04T19:06:00Z"/>
                <w:sz w:val="20"/>
              </w:rPr>
            </w:pPr>
            <w:ins w:id="3633" w:author="Jens Ohm" w:date="2018-10-04T19:06:00Z">
              <w:r w:rsidRPr="00497091">
                <w:rPr>
                  <w:sz w:val="20"/>
                </w:rPr>
                <w:t>35</w:t>
              </w:r>
            </w:ins>
          </w:p>
        </w:tc>
        <w:tc>
          <w:tcPr>
            <w:tcW w:w="751"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34" w:author="Jens Ohm" w:date="2018-10-04T19:06:00Z"/>
                <w:sz w:val="20"/>
              </w:rPr>
            </w:pPr>
            <w:ins w:id="3635" w:author="Jens Ohm" w:date="2018-10-04T19:06:00Z">
              <w:r w:rsidRPr="00497091">
                <w:rPr>
                  <w:sz w:val="20"/>
                </w:rPr>
                <w:t>6</w:t>
              </w:r>
            </w:ins>
          </w:p>
        </w:tc>
        <w:tc>
          <w:tcPr>
            <w:tcW w:w="65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36" w:author="Jens Ohm" w:date="2018-10-04T19:06:00Z"/>
                <w:sz w:val="20"/>
              </w:rPr>
            </w:pPr>
            <w:ins w:id="3637" w:author="Jens Ohm" w:date="2018-10-04T19:06:00Z">
              <w:r w:rsidRPr="00497091">
                <w:rPr>
                  <w:sz w:val="20"/>
                </w:rPr>
                <w:t>0</w:t>
              </w:r>
            </w:ins>
          </w:p>
        </w:tc>
        <w:tc>
          <w:tcPr>
            <w:tcW w:w="876"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38" w:author="Jens Ohm" w:date="2018-10-04T19:06:00Z"/>
                <w:sz w:val="20"/>
              </w:rPr>
            </w:pPr>
            <w:ins w:id="3639" w:author="Jens Ohm" w:date="2018-10-04T19:06:00Z">
              <w:r w:rsidRPr="00497091">
                <w:rPr>
                  <w:sz w:val="20"/>
                </w:rPr>
                <w:t>N</w:t>
              </w:r>
            </w:ins>
          </w:p>
        </w:tc>
        <w:tc>
          <w:tcPr>
            <w:tcW w:w="679"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40" w:author="Jens Ohm" w:date="2018-10-04T19:06:00Z"/>
                <w:sz w:val="20"/>
              </w:rPr>
            </w:pPr>
            <w:ins w:id="3641" w:author="Jens Ohm" w:date="2018-10-04T19:06:00Z">
              <w:r>
                <w:rPr>
                  <w:sz w:val="20"/>
                </w:rPr>
                <w:t>4</w:t>
              </w:r>
            </w:ins>
          </w:p>
        </w:tc>
        <w:tc>
          <w:tcPr>
            <w:tcW w:w="543"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42" w:author="Jens Ohm" w:date="2018-10-04T19:06:00Z"/>
                <w:sz w:val="20"/>
              </w:rPr>
            </w:pPr>
            <w:ins w:id="3643" w:author="Jens Ohm" w:date="2018-10-04T19:06:00Z">
              <w:r w:rsidRPr="00497091">
                <w:rPr>
                  <w:sz w:val="20"/>
                </w:rPr>
                <w:t>1 or 2</w:t>
              </w:r>
            </w:ins>
          </w:p>
        </w:tc>
        <w:tc>
          <w:tcPr>
            <w:tcW w:w="418"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44" w:author="Jens Ohm" w:date="2018-10-04T19:06:00Z"/>
                <w:sz w:val="20"/>
              </w:rPr>
            </w:pPr>
            <w:ins w:id="3645" w:author="Jens Ohm" w:date="2018-10-04T19:06:00Z">
              <w:r w:rsidRPr="00497091">
                <w:rPr>
                  <w:sz w:val="20"/>
                </w:rPr>
                <w:t>Y</w:t>
              </w:r>
            </w:ins>
          </w:p>
        </w:tc>
        <w:tc>
          <w:tcPr>
            <w:tcW w:w="430" w:type="dxa"/>
            <w:tcBorders>
              <w:top w:val="nil"/>
              <w:left w:val="nil"/>
              <w:bottom w:val="single" w:sz="8" w:space="0" w:color="000000"/>
              <w:right w:val="single" w:sz="8" w:space="0" w:color="000000"/>
            </w:tcBorders>
            <w:tcMar>
              <w:top w:w="15" w:type="dxa"/>
              <w:left w:w="15" w:type="dxa"/>
              <w:bottom w:w="0" w:type="dxa"/>
              <w:right w:w="15" w:type="dxa"/>
            </w:tcMar>
            <w:vAlign w:val="center"/>
            <w:hideMark/>
          </w:tcPr>
          <w:p w:rsidR="00961B13" w:rsidRPr="00497091" w:rsidRDefault="00961B13" w:rsidP="00C23ADE">
            <w:pPr>
              <w:rPr>
                <w:ins w:id="3646" w:author="Jens Ohm" w:date="2018-10-04T19:06:00Z"/>
                <w:sz w:val="20"/>
              </w:rPr>
            </w:pPr>
            <w:ins w:id="3647" w:author="Jens Ohm" w:date="2018-10-04T19:06:00Z">
              <w:r w:rsidRPr="00497091">
                <w:rPr>
                  <w:sz w:val="20"/>
                </w:rPr>
                <w:t>68</w:t>
              </w:r>
            </w:ins>
          </w:p>
        </w:tc>
        <w:tc>
          <w:tcPr>
            <w:tcW w:w="669" w:type="dxa"/>
            <w:tcBorders>
              <w:top w:val="nil"/>
              <w:left w:val="nil"/>
              <w:bottom w:val="single" w:sz="8" w:space="0" w:color="000000"/>
              <w:right w:val="single" w:sz="8" w:space="0" w:color="000000"/>
            </w:tcBorders>
            <w:hideMark/>
          </w:tcPr>
          <w:p w:rsidR="00961B13" w:rsidRPr="00497091" w:rsidRDefault="00961B13" w:rsidP="00C23ADE">
            <w:pPr>
              <w:rPr>
                <w:ins w:id="3648" w:author="Jens Ohm" w:date="2018-10-04T19:06:00Z"/>
                <w:sz w:val="20"/>
              </w:rPr>
            </w:pPr>
            <w:ins w:id="3649" w:author="Jens Ohm" w:date="2018-10-04T19:06:00Z">
              <w:r w:rsidRPr="00497091">
                <w:rPr>
                  <w:sz w:val="20"/>
                </w:rPr>
                <w:t>1</w:t>
              </w:r>
            </w:ins>
          </w:p>
        </w:tc>
        <w:tc>
          <w:tcPr>
            <w:tcW w:w="872" w:type="dxa"/>
            <w:tcBorders>
              <w:top w:val="nil"/>
              <w:left w:val="nil"/>
              <w:bottom w:val="single" w:sz="8" w:space="0" w:color="000000"/>
              <w:right w:val="single" w:sz="8" w:space="0" w:color="000000"/>
            </w:tcBorders>
            <w:hideMark/>
          </w:tcPr>
          <w:p w:rsidR="00961B13" w:rsidRPr="00497091" w:rsidRDefault="00961B13" w:rsidP="00C23ADE">
            <w:pPr>
              <w:rPr>
                <w:ins w:id="3650" w:author="Jens Ohm" w:date="2018-10-04T19:06:00Z"/>
                <w:sz w:val="20"/>
              </w:rPr>
            </w:pPr>
            <w:ins w:id="3651" w:author="Jens Ohm" w:date="2018-10-04T19:06:00Z">
              <w:r w:rsidRPr="00497091">
                <w:rPr>
                  <w:sz w:val="20"/>
                </w:rPr>
                <w:t>TB</w:t>
              </w:r>
            </w:ins>
          </w:p>
        </w:tc>
      </w:tr>
      <w:tr w:rsidR="00961B13" w:rsidTr="00C23ADE">
        <w:trPr>
          <w:trHeight w:val="281"/>
          <w:ins w:id="3652" w:author="Jens Ohm" w:date="2018-10-04T19:06:00Z"/>
        </w:trPr>
        <w:tc>
          <w:tcPr>
            <w:tcW w:w="62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53" w:author="Jens Ohm" w:date="2018-10-04T19:06:00Z"/>
                <w:sz w:val="20"/>
              </w:rPr>
            </w:pPr>
            <w:ins w:id="3654" w:author="Jens Ohm" w:date="2018-10-04T19:06:00Z">
              <w:r>
                <w:rPr>
                  <w:sz w:val="20"/>
                </w:rPr>
                <w:t>Combo</w:t>
              </w:r>
            </w:ins>
          </w:p>
        </w:tc>
        <w:tc>
          <w:tcPr>
            <w:tcW w:w="69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55" w:author="Jens Ohm" w:date="2018-10-04T19:06:00Z"/>
                <w:sz w:val="20"/>
              </w:rPr>
            </w:pPr>
            <w:ins w:id="3656" w:author="Jens Ohm" w:date="2018-10-04T19:06:00Z">
              <w:r w:rsidRPr="00E8390F">
                <w:rPr>
                  <w:sz w:val="20"/>
                </w:rPr>
                <w:t>2</w:t>
              </w:r>
            </w:ins>
          </w:p>
        </w:tc>
        <w:tc>
          <w:tcPr>
            <w:tcW w:w="635"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57" w:author="Jens Ohm" w:date="2018-10-04T19:06:00Z"/>
                <w:sz w:val="20"/>
              </w:rPr>
            </w:pPr>
            <w:ins w:id="3658" w:author="Jens Ohm" w:date="2018-10-04T19:06:00Z">
              <w:r w:rsidRPr="00E8390F">
                <w:rPr>
                  <w:sz w:val="20"/>
                </w:rPr>
                <w:t>N</w:t>
              </w:r>
            </w:ins>
          </w:p>
        </w:tc>
        <w:tc>
          <w:tcPr>
            <w:tcW w:w="687" w:type="dxa"/>
            <w:tcBorders>
              <w:top w:val="single" w:sz="8" w:space="0" w:color="000000"/>
              <w:left w:val="nil"/>
              <w:bottom w:val="single" w:sz="8" w:space="0" w:color="000000"/>
              <w:right w:val="single" w:sz="8" w:space="0" w:color="000000"/>
            </w:tcBorders>
          </w:tcPr>
          <w:p w:rsidR="00961B13" w:rsidRPr="00E8390F" w:rsidRDefault="00961B13" w:rsidP="00C23ADE">
            <w:pPr>
              <w:rPr>
                <w:ins w:id="3659" w:author="Jens Ohm" w:date="2018-10-04T19:06:00Z"/>
                <w:sz w:val="20"/>
              </w:rPr>
            </w:pPr>
            <w:ins w:id="3660" w:author="Jens Ohm" w:date="2018-10-04T19:06:00Z">
              <w:r w:rsidRPr="00E8390F">
                <w:rPr>
                  <w:sz w:val="20"/>
                </w:rPr>
                <w:t>3</w:t>
              </w:r>
            </w:ins>
          </w:p>
        </w:tc>
        <w:tc>
          <w:tcPr>
            <w:tcW w:w="807"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61" w:author="Jens Ohm" w:date="2018-10-04T19:06:00Z"/>
                <w:sz w:val="20"/>
              </w:rPr>
            </w:pPr>
            <w:ins w:id="3662" w:author="Jens Ohm" w:date="2018-10-04T19:06:00Z">
              <w:r w:rsidRPr="00E8390F">
                <w:rPr>
                  <w:sz w:val="20"/>
                </w:rPr>
                <w:t>8</w:t>
              </w:r>
            </w:ins>
          </w:p>
        </w:tc>
        <w:tc>
          <w:tcPr>
            <w:tcW w:w="654"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63" w:author="Jens Ohm" w:date="2018-10-04T19:06:00Z"/>
                <w:sz w:val="20"/>
              </w:rPr>
            </w:pPr>
            <w:ins w:id="3664" w:author="Jens Ohm" w:date="2018-10-04T19:06:00Z">
              <w:r w:rsidRPr="00E8390F">
                <w:rPr>
                  <w:sz w:val="20"/>
                </w:rPr>
                <w:t>5</w:t>
              </w:r>
            </w:ins>
          </w:p>
        </w:tc>
        <w:tc>
          <w:tcPr>
            <w:tcW w:w="78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65" w:author="Jens Ohm" w:date="2018-10-04T19:06:00Z"/>
                <w:sz w:val="20"/>
              </w:rPr>
            </w:pPr>
            <w:ins w:id="3666" w:author="Jens Ohm" w:date="2018-10-04T19:06:00Z">
              <w:r w:rsidRPr="00E8390F">
                <w:rPr>
                  <w:sz w:val="20"/>
                </w:rPr>
                <w:t>27</w:t>
              </w:r>
            </w:ins>
          </w:p>
        </w:tc>
        <w:tc>
          <w:tcPr>
            <w:tcW w:w="751"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67" w:author="Jens Ohm" w:date="2018-10-04T19:06:00Z"/>
                <w:sz w:val="20"/>
              </w:rPr>
            </w:pPr>
            <w:ins w:id="3668" w:author="Jens Ohm" w:date="2018-10-04T19:06:00Z">
              <w:r w:rsidRPr="00E8390F">
                <w:rPr>
                  <w:sz w:val="20"/>
                </w:rPr>
                <w:t>4</w:t>
              </w:r>
            </w:ins>
          </w:p>
        </w:tc>
        <w:tc>
          <w:tcPr>
            <w:tcW w:w="65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69" w:author="Jens Ohm" w:date="2018-10-04T19:06:00Z"/>
                <w:sz w:val="20"/>
              </w:rPr>
            </w:pPr>
            <w:ins w:id="3670" w:author="Jens Ohm" w:date="2018-10-04T19:06:00Z">
              <w:r w:rsidRPr="00E8390F">
                <w:rPr>
                  <w:sz w:val="20"/>
                </w:rPr>
                <w:t>0</w:t>
              </w:r>
            </w:ins>
          </w:p>
        </w:tc>
        <w:tc>
          <w:tcPr>
            <w:tcW w:w="876"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71" w:author="Jens Ohm" w:date="2018-10-04T19:06:00Z"/>
                <w:sz w:val="20"/>
              </w:rPr>
            </w:pPr>
            <w:ins w:id="3672" w:author="Jens Ohm" w:date="2018-10-04T19:06:00Z">
              <w:r w:rsidRPr="00E8390F">
                <w:rPr>
                  <w:sz w:val="20"/>
                </w:rPr>
                <w:t>N</w:t>
              </w:r>
            </w:ins>
          </w:p>
        </w:tc>
        <w:tc>
          <w:tcPr>
            <w:tcW w:w="679"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73" w:author="Jens Ohm" w:date="2018-10-04T19:06:00Z"/>
                <w:sz w:val="20"/>
              </w:rPr>
            </w:pPr>
            <w:ins w:id="3674" w:author="Jens Ohm" w:date="2018-10-04T19:06:00Z">
              <w:r w:rsidRPr="00E8390F">
                <w:rPr>
                  <w:sz w:val="20"/>
                </w:rPr>
                <w:t>1</w:t>
              </w:r>
            </w:ins>
          </w:p>
        </w:tc>
        <w:tc>
          <w:tcPr>
            <w:tcW w:w="543"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75" w:author="Jens Ohm" w:date="2018-10-04T19:06:00Z"/>
                <w:sz w:val="20"/>
              </w:rPr>
            </w:pPr>
            <w:ins w:id="3676" w:author="Jens Ohm" w:date="2018-10-04T19:06:00Z">
              <w:r w:rsidRPr="00E8390F">
                <w:rPr>
                  <w:sz w:val="20"/>
                </w:rPr>
                <w:t>1 or 2</w:t>
              </w:r>
            </w:ins>
          </w:p>
        </w:tc>
        <w:tc>
          <w:tcPr>
            <w:tcW w:w="418"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77" w:author="Jens Ohm" w:date="2018-10-04T19:06:00Z"/>
                <w:sz w:val="20"/>
              </w:rPr>
            </w:pPr>
            <w:ins w:id="3678" w:author="Jens Ohm" w:date="2018-10-04T19:06:00Z">
              <w:r w:rsidRPr="00E8390F">
                <w:rPr>
                  <w:sz w:val="20"/>
                </w:rPr>
                <w:t>N</w:t>
              </w:r>
            </w:ins>
          </w:p>
        </w:tc>
        <w:tc>
          <w:tcPr>
            <w:tcW w:w="430" w:type="dxa"/>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rsidR="00961B13" w:rsidRPr="00E8390F" w:rsidRDefault="00961B13" w:rsidP="00C23ADE">
            <w:pPr>
              <w:rPr>
                <w:ins w:id="3679" w:author="Jens Ohm" w:date="2018-10-04T19:06:00Z"/>
                <w:sz w:val="20"/>
              </w:rPr>
            </w:pPr>
            <w:ins w:id="3680" w:author="Jens Ohm" w:date="2018-10-04T19:06:00Z">
              <w:r w:rsidRPr="00E8390F">
                <w:rPr>
                  <w:sz w:val="20"/>
                </w:rPr>
                <w:t>-</w:t>
              </w:r>
            </w:ins>
          </w:p>
        </w:tc>
        <w:tc>
          <w:tcPr>
            <w:tcW w:w="669" w:type="dxa"/>
            <w:tcBorders>
              <w:top w:val="single" w:sz="8" w:space="0" w:color="000000"/>
              <w:left w:val="nil"/>
              <w:bottom w:val="single" w:sz="8" w:space="0" w:color="000000"/>
              <w:right w:val="single" w:sz="8" w:space="0" w:color="000000"/>
            </w:tcBorders>
          </w:tcPr>
          <w:p w:rsidR="00961B13" w:rsidRPr="00E8390F" w:rsidRDefault="00961B13" w:rsidP="00C23ADE">
            <w:pPr>
              <w:rPr>
                <w:ins w:id="3681" w:author="Jens Ohm" w:date="2018-10-04T19:06:00Z"/>
                <w:sz w:val="20"/>
              </w:rPr>
            </w:pPr>
            <w:ins w:id="3682" w:author="Jens Ohm" w:date="2018-10-04T19:06:00Z">
              <w:r w:rsidRPr="00E8390F">
                <w:rPr>
                  <w:sz w:val="20"/>
                </w:rPr>
                <w:t>1</w:t>
              </w:r>
            </w:ins>
          </w:p>
        </w:tc>
        <w:tc>
          <w:tcPr>
            <w:tcW w:w="872" w:type="dxa"/>
            <w:tcBorders>
              <w:top w:val="single" w:sz="8" w:space="0" w:color="000000"/>
              <w:left w:val="nil"/>
              <w:bottom w:val="single" w:sz="8" w:space="0" w:color="000000"/>
              <w:right w:val="single" w:sz="8" w:space="0" w:color="000000"/>
            </w:tcBorders>
          </w:tcPr>
          <w:p w:rsidR="00961B13" w:rsidRPr="00E8390F" w:rsidRDefault="00961B13" w:rsidP="00C23ADE">
            <w:pPr>
              <w:rPr>
                <w:ins w:id="3683" w:author="Jens Ohm" w:date="2018-10-04T19:06:00Z"/>
                <w:sz w:val="20"/>
              </w:rPr>
            </w:pPr>
            <w:ins w:id="3684" w:author="Jens Ohm" w:date="2018-10-04T19:06:00Z">
              <w:r w:rsidRPr="00E8390F">
                <w:rPr>
                  <w:sz w:val="20"/>
                </w:rPr>
                <w:t>TB</w:t>
              </w:r>
            </w:ins>
          </w:p>
        </w:tc>
      </w:tr>
    </w:tbl>
    <w:p w:rsidR="00961B13" w:rsidRDefault="00961B13" w:rsidP="009102B3">
      <w:pPr>
        <w:rPr>
          <w:ins w:id="3685" w:author="Jens Ohm" w:date="2018-10-04T19:07:00Z"/>
          <w:lang w:eastAsia="de-DE"/>
        </w:rPr>
      </w:pPr>
    </w:p>
    <w:p w:rsidR="00131E36" w:rsidRDefault="00131E36" w:rsidP="009102B3">
      <w:pPr>
        <w:rPr>
          <w:ins w:id="3686" w:author="Jens Ohm" w:date="2018-10-04T19:08:00Z"/>
          <w:lang w:eastAsia="de-DE"/>
        </w:rPr>
      </w:pPr>
      <w:ins w:id="3687" w:author="Jens Ohm" w:date="2018-10-04T19:07:00Z">
        <w:r>
          <w:rPr>
            <w:lang w:eastAsia="de-DE"/>
          </w:rPr>
          <w:t>The gain of those methods that are not having parsing dependency is around 0.1% for RA</w:t>
        </w:r>
      </w:ins>
      <w:ins w:id="3688" w:author="Jens Ohm" w:date="2018-10-04T19:08:00Z">
        <w:r>
          <w:rPr>
            <w:lang w:eastAsia="de-DE"/>
          </w:rPr>
          <w:t>, 0.3% for AI.</w:t>
        </w:r>
      </w:ins>
    </w:p>
    <w:p w:rsidR="00131E36" w:rsidRDefault="00131E36" w:rsidP="009102B3">
      <w:pPr>
        <w:rPr>
          <w:ins w:id="3689" w:author="Jens Ohm" w:date="2018-10-04T19:18:00Z"/>
          <w:lang w:eastAsia="de-DE"/>
        </w:rPr>
      </w:pPr>
      <w:ins w:id="3690" w:author="Jens Ohm" w:date="2018-10-04T19:08:00Z">
        <w:r>
          <w:rPr>
            <w:lang w:eastAsia="de-DE"/>
          </w:rPr>
          <w:t>All come with some increase in complexity</w:t>
        </w:r>
      </w:ins>
      <w:ins w:id="3691" w:author="Jens Ohm" w:date="2018-10-04T19:13:00Z">
        <w:r>
          <w:rPr>
            <w:lang w:eastAsia="de-DE"/>
          </w:rPr>
          <w:t xml:space="preserve">. </w:t>
        </w:r>
      </w:ins>
      <w:ins w:id="3692" w:author="Jens Ohm" w:date="2018-10-04T19:14:00Z">
        <w:r>
          <w:rPr>
            <w:lang w:eastAsia="de-DE"/>
          </w:rPr>
          <w:t>Due to the fact that no parsing dependency exists, the additional operations should not be too much of a problem.</w:t>
        </w:r>
      </w:ins>
    </w:p>
    <w:p w:rsidR="00131E36" w:rsidRDefault="00131E36" w:rsidP="009102B3">
      <w:pPr>
        <w:rPr>
          <w:ins w:id="3693" w:author="Jens Ohm" w:date="2018-10-04T19:13:00Z"/>
          <w:lang w:eastAsia="de-DE"/>
        </w:rPr>
      </w:pPr>
      <w:ins w:id="3694" w:author="Jens Ohm" w:date="2018-10-04T19:18:00Z">
        <w:r>
          <w:rPr>
            <w:lang w:eastAsia="de-DE"/>
          </w:rPr>
          <w:t>Number of context coded bins is not increased.</w:t>
        </w:r>
      </w:ins>
    </w:p>
    <w:p w:rsidR="00131E36" w:rsidRDefault="00131E36" w:rsidP="009102B3">
      <w:pPr>
        <w:rPr>
          <w:ins w:id="3695" w:author="Jens Ohm" w:date="2018-10-04T19:21:00Z"/>
          <w:lang w:eastAsia="de-DE"/>
        </w:rPr>
      </w:pPr>
      <w:ins w:id="3696" w:author="Jens Ohm" w:date="2018-10-04T19:19:00Z">
        <w:r>
          <w:rPr>
            <w:lang w:eastAsia="de-DE"/>
          </w:rPr>
          <w:t>Even though the gain is low, increasing the nu</w:t>
        </w:r>
      </w:ins>
      <w:ins w:id="3697" w:author="Jens Ohm" w:date="2018-10-04T19:20:00Z">
        <w:r>
          <w:rPr>
            <w:lang w:eastAsia="de-DE"/>
          </w:rPr>
          <w:t>mber of MPMs is generally asserted to give advantage, and appears to be manageable in terms of complexity.</w:t>
        </w:r>
      </w:ins>
    </w:p>
    <w:p w:rsidR="00131E36" w:rsidRDefault="00131E36" w:rsidP="009102B3">
      <w:pPr>
        <w:rPr>
          <w:ins w:id="3698" w:author="Jens Ohm" w:date="2018-10-04T19:23:00Z"/>
          <w:lang w:eastAsia="de-DE"/>
        </w:rPr>
      </w:pPr>
      <w:ins w:id="3699" w:author="Jens Ohm" w:date="2018-10-04T19:21:00Z">
        <w:r>
          <w:rPr>
            <w:lang w:eastAsia="de-DE"/>
          </w:rPr>
          <w:t xml:space="preserve">Solution 6.2.1 </w:t>
        </w:r>
      </w:ins>
      <w:ins w:id="3700" w:author="Jens Ohm" w:date="2018-10-04T19:25:00Z">
        <w:r>
          <w:rPr>
            <w:lang w:eastAsia="de-DE"/>
          </w:rPr>
          <w:t xml:space="preserve">(JVET-L0165) </w:t>
        </w:r>
      </w:ins>
      <w:ins w:id="3701" w:author="Jens Ohm" w:date="2018-10-04T19:21:00Z">
        <w:r>
          <w:rPr>
            <w:lang w:eastAsia="de-DE"/>
          </w:rPr>
          <w:t>appears to be t</w:t>
        </w:r>
      </w:ins>
      <w:ins w:id="3702" w:author="Jens Ohm" w:date="2018-10-04T19:22:00Z">
        <w:r>
          <w:rPr>
            <w:lang w:eastAsia="de-DE"/>
          </w:rPr>
          <w:t>he best complexity tradeoff from the CE, and is a straightforward extension from VTM 3 mode solution.</w:t>
        </w:r>
      </w:ins>
    </w:p>
    <w:p w:rsidR="00131E36" w:rsidRDefault="00131E36" w:rsidP="009102B3">
      <w:pPr>
        <w:rPr>
          <w:ins w:id="3703" w:author="Jens Ohm" w:date="2018-10-04T19:25:00Z"/>
          <w:lang w:eastAsia="de-DE"/>
        </w:rPr>
      </w:pPr>
      <w:ins w:id="3704" w:author="Jens Ohm" w:date="2018-10-04T19:23:00Z">
        <w:r>
          <w:rPr>
            <w:lang w:eastAsia="de-DE"/>
          </w:rPr>
          <w:t xml:space="preserve">JVET-L0222 is claimed to provide additional benefit </w:t>
        </w:r>
      </w:ins>
      <w:ins w:id="3705" w:author="Jens Ohm" w:date="2018-10-04T19:24:00Z">
        <w:r>
          <w:rPr>
            <w:lang w:eastAsia="de-DE"/>
          </w:rPr>
          <w:t xml:space="preserve">in terms of compression (very small), and has slightly more operations. Furthermore, it was requested to have possibility </w:t>
        </w:r>
      </w:ins>
      <w:ins w:id="3706" w:author="Jens Ohm" w:date="2018-10-04T19:25:00Z">
        <w:r>
          <w:rPr>
            <w:lang w:eastAsia="de-DE"/>
          </w:rPr>
          <w:t>studying it in more detail.</w:t>
        </w:r>
      </w:ins>
    </w:p>
    <w:p w:rsidR="00131E36" w:rsidRDefault="00131E36" w:rsidP="009102B3">
      <w:pPr>
        <w:rPr>
          <w:ins w:id="3707" w:author="Jens Ohm" w:date="2018-10-04T19:30:00Z"/>
          <w:lang w:eastAsia="de-DE"/>
        </w:rPr>
      </w:pPr>
      <w:ins w:id="3708" w:author="Jens Ohm" w:date="2018-10-04T19:25:00Z">
        <w:r>
          <w:rPr>
            <w:lang w:eastAsia="de-DE"/>
          </w:rPr>
          <w:t>Spec text is available for both solutions.</w:t>
        </w:r>
      </w:ins>
    </w:p>
    <w:p w:rsidR="00131E36" w:rsidRPr="00F23A45" w:rsidRDefault="00131E36" w:rsidP="009102B3">
      <w:pPr>
        <w:rPr>
          <w:lang w:eastAsia="de-DE"/>
        </w:rPr>
      </w:pPr>
      <w:ins w:id="3709" w:author="Jens Ohm" w:date="2018-10-04T19:30:00Z">
        <w:r>
          <w:rPr>
            <w:lang w:eastAsia="de-DE"/>
          </w:rPr>
          <w:t xml:space="preserve">BoG (X. Zhao) to study the two proposals (including spec text) and suggest </w:t>
        </w:r>
      </w:ins>
      <w:ins w:id="3710" w:author="Jens Ohm" w:date="2018-10-04T19:31:00Z">
        <w:r>
          <w:rPr>
            <w:lang w:eastAsia="de-DE"/>
          </w:rPr>
          <w:t xml:space="preserve">a candidate for adoption. </w:t>
        </w:r>
        <w:r w:rsidRPr="00131E36">
          <w:rPr>
            <w:highlight w:val="yellow"/>
            <w:lang w:eastAsia="de-DE"/>
            <w:rPrChange w:id="3711" w:author="Jens Ohm" w:date="2018-10-04T19:31:00Z">
              <w:rPr>
                <w:lang w:eastAsia="de-DE"/>
              </w:rPr>
            </w:rPrChange>
          </w:rPr>
          <w:t>Revisit</w:t>
        </w:r>
        <w:r>
          <w:rPr>
            <w:lang w:eastAsia="de-DE"/>
          </w:rPr>
          <w:t>.</w:t>
        </w:r>
      </w:ins>
    </w:p>
    <w:p w:rsidR="00F30276" w:rsidRPr="00F23A45" w:rsidRDefault="00B724FE" w:rsidP="00675440">
      <w:pPr>
        <w:pStyle w:val="berschrift9"/>
        <w:rPr>
          <w:rFonts w:eastAsia="Times New Roman"/>
          <w:szCs w:val="24"/>
          <w:lang w:val="en-CA" w:eastAsia="de-DE"/>
        </w:rPr>
      </w:pPr>
      <w:hyperlink r:id="rId84" w:history="1">
        <w:r w:rsidR="00F30276" w:rsidRPr="00F23A45">
          <w:rPr>
            <w:rFonts w:eastAsia="Times New Roman"/>
            <w:color w:val="0000FF"/>
            <w:szCs w:val="24"/>
            <w:u w:val="single"/>
            <w:lang w:val="en-CA" w:eastAsia="de-DE"/>
          </w:rPr>
          <w:t>JVET-L0052</w:t>
        </w:r>
      </w:hyperlink>
      <w:r w:rsidR="00F30276" w:rsidRPr="00F23A45">
        <w:rPr>
          <w:rFonts w:eastAsia="Times New Roman"/>
          <w:szCs w:val="24"/>
          <w:lang w:val="en-CA" w:eastAsia="de-DE"/>
        </w:rPr>
        <w:t xml:space="preserve"> CE3: Results on Multiple 4-tap filter (Test 3.3.1) [N. Choi,</w:t>
      </w:r>
      <w:r w:rsidR="00ED571F" w:rsidRPr="00F23A45">
        <w:rPr>
          <w:rFonts w:eastAsia="Times New Roman"/>
          <w:szCs w:val="24"/>
          <w:lang w:val="en-CA" w:eastAsia="de-DE"/>
        </w:rPr>
        <w:t xml:space="preserve"> M. W. Park, K. Choi (Samsung)]</w:t>
      </w:r>
    </w:p>
    <w:p w:rsidR="00F30276" w:rsidRPr="00F23A45" w:rsidRDefault="00F30276" w:rsidP="009102B3">
      <w:pPr>
        <w:rPr>
          <w:lang w:eastAsia="de-DE"/>
        </w:rPr>
      </w:pPr>
    </w:p>
    <w:p w:rsidR="00F30276" w:rsidRPr="00F23A45" w:rsidRDefault="00B724FE" w:rsidP="00675440">
      <w:pPr>
        <w:pStyle w:val="berschrift9"/>
        <w:rPr>
          <w:rFonts w:eastAsia="Times New Roman"/>
          <w:szCs w:val="24"/>
          <w:lang w:val="en-CA" w:eastAsia="de-DE"/>
        </w:rPr>
      </w:pPr>
      <w:hyperlink r:id="rId85" w:history="1">
        <w:r w:rsidR="00F30276" w:rsidRPr="00F23A45">
          <w:rPr>
            <w:rFonts w:eastAsia="Times New Roman"/>
            <w:color w:val="0000FF"/>
            <w:szCs w:val="24"/>
            <w:u w:val="single"/>
            <w:lang w:val="en-CA" w:eastAsia="de-DE"/>
          </w:rPr>
          <w:t>JVET-L0076</w:t>
        </w:r>
      </w:hyperlink>
      <w:r w:rsidR="00F30276" w:rsidRPr="00F23A45">
        <w:rPr>
          <w:rFonts w:eastAsia="Times New Roman"/>
          <w:szCs w:val="24"/>
          <w:lang w:val="en-CA" w:eastAsia="de-DE"/>
        </w:rPr>
        <w:t xml:space="preserve"> CE3: Line-based intra coding mode (Tests 2.1.1 and 2.1.2) [S. De Luxán Hernández, H. Schwarz, D. Marpe, T. Wiegand (HHI)]</w:t>
      </w:r>
    </w:p>
    <w:p w:rsidR="00F30276" w:rsidRPr="00F23A45" w:rsidRDefault="00F30276" w:rsidP="009102B3">
      <w:pPr>
        <w:rPr>
          <w:lang w:eastAsia="de-DE"/>
        </w:rPr>
      </w:pPr>
    </w:p>
    <w:p w:rsidR="00F30276" w:rsidRPr="00F23A45" w:rsidRDefault="00B724FE" w:rsidP="00675440">
      <w:pPr>
        <w:pStyle w:val="berschrift9"/>
        <w:rPr>
          <w:rFonts w:eastAsia="Times New Roman"/>
          <w:szCs w:val="24"/>
          <w:lang w:val="en-CA" w:eastAsia="de-DE"/>
        </w:rPr>
      </w:pPr>
      <w:hyperlink r:id="rId86" w:history="1">
        <w:r w:rsidR="00F30276" w:rsidRPr="00F23A45">
          <w:rPr>
            <w:rFonts w:eastAsia="Times New Roman"/>
            <w:color w:val="0000FF"/>
            <w:szCs w:val="24"/>
            <w:u w:val="single"/>
            <w:lang w:val="en-CA" w:eastAsia="de-DE"/>
          </w:rPr>
          <w:t>JVET-L0084</w:t>
        </w:r>
      </w:hyperlink>
      <w:r w:rsidR="00F30276" w:rsidRPr="00F23A45">
        <w:rPr>
          <w:rFonts w:eastAsia="Times New Roman"/>
          <w:szCs w:val="24"/>
          <w:lang w:val="en-CA" w:eastAsia="de-DE"/>
        </w:rPr>
        <w:t xml:space="preserve"> CE3.2.5: Generation of right-column and bottom-row predictors for planar mode [M. G. Sarwer, C.-W. Hsu, Y.-W. Huang, S.-M. Lei (MediaTek)]</w:t>
      </w:r>
    </w:p>
    <w:p w:rsidR="00F30276" w:rsidRPr="00F23A45" w:rsidRDefault="00F30276" w:rsidP="0094055E">
      <w:pPr>
        <w:rPr>
          <w:lang w:eastAsia="de-DE"/>
        </w:rPr>
      </w:pPr>
    </w:p>
    <w:p w:rsidR="00F30276" w:rsidRPr="00F23A45" w:rsidRDefault="00B724FE" w:rsidP="00675440">
      <w:pPr>
        <w:pStyle w:val="berschrift9"/>
        <w:rPr>
          <w:rFonts w:eastAsia="Times New Roman"/>
          <w:szCs w:val="24"/>
          <w:lang w:val="en-CA" w:eastAsia="de-DE"/>
        </w:rPr>
      </w:pPr>
      <w:hyperlink r:id="rId87" w:history="1">
        <w:r w:rsidR="00F30276" w:rsidRPr="00F23A45">
          <w:rPr>
            <w:rFonts w:eastAsia="Times New Roman"/>
            <w:color w:val="0000FF"/>
            <w:szCs w:val="24"/>
            <w:u w:val="single"/>
            <w:lang w:val="en-CA" w:eastAsia="de-DE"/>
          </w:rPr>
          <w:t>JVET-L0085</w:t>
        </w:r>
      </w:hyperlink>
      <w:r w:rsidR="00F30276" w:rsidRPr="00F23A45">
        <w:rPr>
          <w:rFonts w:eastAsia="Times New Roman"/>
          <w:szCs w:val="24"/>
          <w:lang w:val="en-CA" w:eastAsia="de-DE"/>
        </w:rPr>
        <w:t xml:space="preserve"> CE3.5.8: Line buffer reduction for LM chroma [C.-M. Tsai, C.-W. Hsu, C.-Y. Chen, T.-D. Chuang, Y.-W. Huang, S.-M. Lei (MediaTek)]</w:t>
      </w:r>
    </w:p>
    <w:p w:rsidR="00F30276" w:rsidRPr="00F23A45" w:rsidRDefault="00F30276" w:rsidP="0094055E">
      <w:pPr>
        <w:rPr>
          <w:lang w:eastAsia="de-DE"/>
        </w:rPr>
      </w:pPr>
    </w:p>
    <w:p w:rsidR="00F30276" w:rsidRPr="00F23A45" w:rsidRDefault="00B724FE" w:rsidP="00675440">
      <w:pPr>
        <w:pStyle w:val="berschrift9"/>
        <w:rPr>
          <w:rFonts w:eastAsia="Times New Roman"/>
          <w:szCs w:val="24"/>
          <w:lang w:val="en-CA" w:eastAsia="de-DE"/>
        </w:rPr>
      </w:pPr>
      <w:hyperlink r:id="rId88" w:history="1">
        <w:r w:rsidR="00F30276" w:rsidRPr="00F23A45">
          <w:rPr>
            <w:rFonts w:eastAsia="Times New Roman"/>
            <w:color w:val="0000FF"/>
            <w:szCs w:val="24"/>
            <w:u w:val="single"/>
            <w:lang w:val="en-CA" w:eastAsia="de-DE"/>
          </w:rPr>
          <w:t>JVET-L0086</w:t>
        </w:r>
      </w:hyperlink>
      <w:r w:rsidR="00F30276" w:rsidRPr="00F23A45">
        <w:rPr>
          <w:rFonts w:eastAsia="Times New Roman"/>
          <w:szCs w:val="24"/>
          <w:lang w:val="en-CA" w:eastAsia="de-DE"/>
        </w:rPr>
        <w:t xml:space="preserve"> CE3.6.4: Intra mode coding with 6 MPMs with bypass coding bins and non-MPMs with FLC coding [M. G. Sarwer, C.-W. Hsu, Y.-W. Huang, S.-M. Lei (MediaTek)]</w:t>
      </w:r>
    </w:p>
    <w:p w:rsidR="00F30276" w:rsidRPr="00F23A45" w:rsidRDefault="00F30276" w:rsidP="009102B3">
      <w:pPr>
        <w:rPr>
          <w:lang w:eastAsia="de-DE"/>
        </w:rPr>
      </w:pPr>
    </w:p>
    <w:p w:rsidR="00F30276" w:rsidRPr="00F23A45" w:rsidRDefault="00B724FE" w:rsidP="00675440">
      <w:pPr>
        <w:pStyle w:val="berschrift9"/>
        <w:rPr>
          <w:rFonts w:eastAsia="Times New Roman"/>
          <w:szCs w:val="24"/>
          <w:lang w:val="en-CA" w:eastAsia="de-DE"/>
        </w:rPr>
      </w:pPr>
      <w:hyperlink r:id="rId89" w:history="1">
        <w:r w:rsidR="00F30276" w:rsidRPr="00F23A45">
          <w:rPr>
            <w:rFonts w:eastAsia="Times New Roman"/>
            <w:color w:val="0000FF"/>
            <w:szCs w:val="24"/>
            <w:u w:val="single"/>
            <w:lang w:val="en-CA" w:eastAsia="de-DE"/>
          </w:rPr>
          <w:t>JVET-L0130</w:t>
        </w:r>
      </w:hyperlink>
      <w:r w:rsidR="00F30276" w:rsidRPr="00F23A45">
        <w:rPr>
          <w:rFonts w:eastAsia="Times New Roman"/>
          <w:szCs w:val="24"/>
          <w:lang w:val="en-CA" w:eastAsia="de-DE"/>
        </w:rPr>
        <w:t xml:space="preserve"> CE3-3.1.1: Interpolation filter selection regarding intra mode and block size [S. Yoo, J. Heo, J. Choi, L. Li, J. Lim (LGE)]</w:t>
      </w:r>
    </w:p>
    <w:p w:rsidR="00F30276" w:rsidRPr="00F23A45" w:rsidRDefault="00F30276" w:rsidP="0094055E">
      <w:pPr>
        <w:rPr>
          <w:lang w:eastAsia="de-DE"/>
        </w:rPr>
      </w:pPr>
    </w:p>
    <w:p w:rsidR="00F30276" w:rsidRPr="00F23A45" w:rsidRDefault="00B724FE" w:rsidP="00675440">
      <w:pPr>
        <w:pStyle w:val="berschrift9"/>
        <w:rPr>
          <w:rFonts w:eastAsia="Times New Roman"/>
          <w:szCs w:val="24"/>
          <w:lang w:val="en-CA" w:eastAsia="de-DE"/>
        </w:rPr>
      </w:pPr>
      <w:hyperlink r:id="rId90" w:history="1">
        <w:r w:rsidR="00F30276" w:rsidRPr="00F23A45">
          <w:rPr>
            <w:rFonts w:eastAsia="Times New Roman"/>
            <w:color w:val="0000FF"/>
            <w:szCs w:val="24"/>
            <w:u w:val="single"/>
            <w:lang w:val="en-CA" w:eastAsia="de-DE"/>
          </w:rPr>
          <w:t>JVET-L0131</w:t>
        </w:r>
      </w:hyperlink>
      <w:r w:rsidR="00F30276" w:rsidRPr="00F23A45">
        <w:rPr>
          <w:rFonts w:eastAsia="Times New Roman"/>
          <w:szCs w:val="24"/>
          <w:lang w:val="en-CA" w:eastAsia="de-DE"/>
        </w:rPr>
        <w:t xml:space="preserve"> CE3-4.1: Harmonization of Linear interpolation intra prediction (LIP) with Simplified position dependent intra prediction combination (PDPC) and wide-angle intra prediction (WAIP) [J. Heo, J. Choi, J. Choi, S. Yoo, L. Li, J. Lim (LGE)]</w:t>
      </w:r>
    </w:p>
    <w:p w:rsidR="00F30276" w:rsidRPr="00F23A45" w:rsidRDefault="00F30276" w:rsidP="009102B3">
      <w:pPr>
        <w:rPr>
          <w:lang w:eastAsia="de-DE"/>
        </w:rPr>
      </w:pPr>
    </w:p>
    <w:p w:rsidR="00F30276" w:rsidRPr="00F23A45" w:rsidRDefault="00B724FE" w:rsidP="00675440">
      <w:pPr>
        <w:pStyle w:val="berschrift9"/>
        <w:rPr>
          <w:rFonts w:eastAsia="Times New Roman"/>
          <w:szCs w:val="24"/>
          <w:lang w:val="en-CA" w:eastAsia="de-DE"/>
        </w:rPr>
      </w:pPr>
      <w:hyperlink r:id="rId91" w:history="1">
        <w:r w:rsidR="00F30276" w:rsidRPr="00F23A45">
          <w:rPr>
            <w:rFonts w:eastAsia="Times New Roman"/>
            <w:color w:val="0000FF"/>
            <w:szCs w:val="24"/>
            <w:u w:val="single"/>
            <w:lang w:val="en-CA" w:eastAsia="de-DE"/>
          </w:rPr>
          <w:t>JVET-L0136</w:t>
        </w:r>
      </w:hyperlink>
      <w:r w:rsidR="00F30276" w:rsidRPr="00F23A45">
        <w:rPr>
          <w:rFonts w:eastAsia="Times New Roman"/>
          <w:szCs w:val="24"/>
          <w:lang w:val="en-CA" w:eastAsia="de-DE"/>
        </w:rPr>
        <w:t xml:space="preserve"> CE3: CCLM with line buffer restriction (Test 5.2.7) [J. Choi, J. Heo, S. Yoo, L. Li, J. Choi, J. Lim, S. Kim (LGE)]</w:t>
      </w:r>
    </w:p>
    <w:p w:rsidR="00F30276" w:rsidRPr="00F23A45" w:rsidRDefault="00F30276" w:rsidP="009102B3">
      <w:pPr>
        <w:rPr>
          <w:lang w:eastAsia="de-DE"/>
        </w:rPr>
      </w:pPr>
    </w:p>
    <w:p w:rsidR="00143C6A" w:rsidRPr="00F23A45" w:rsidRDefault="00B724FE" w:rsidP="00675440">
      <w:pPr>
        <w:pStyle w:val="berschrift9"/>
        <w:rPr>
          <w:rFonts w:eastAsia="Times New Roman"/>
          <w:szCs w:val="24"/>
          <w:lang w:val="en-CA" w:eastAsia="de-DE"/>
        </w:rPr>
      </w:pPr>
      <w:hyperlink r:id="rId92" w:history="1">
        <w:r w:rsidR="00143C6A" w:rsidRPr="00F23A45">
          <w:rPr>
            <w:rFonts w:eastAsia="Times New Roman"/>
            <w:color w:val="0000FF"/>
            <w:szCs w:val="24"/>
            <w:u w:val="single"/>
            <w:lang w:val="en-CA" w:eastAsia="de-DE"/>
          </w:rPr>
          <w:t>JVET-L0150</w:t>
        </w:r>
      </w:hyperlink>
      <w:r w:rsidR="00143C6A" w:rsidRPr="00F23A45">
        <w:rPr>
          <w:rFonts w:eastAsia="Times New Roman"/>
          <w:szCs w:val="24"/>
          <w:lang w:val="en-CA" w:eastAsia="de-DE"/>
        </w:rPr>
        <w:t xml:space="preserve"> CE3: Multiple reference line prediction (Test 1.2.3 and Test 1.2.4) [J. Lee, H. Lee, S.-C. Lim, J. Kang, H. Y. Kim (ETRI)]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93" w:history="1">
        <w:r w:rsidR="00143C6A" w:rsidRPr="00F23A45">
          <w:rPr>
            <w:rFonts w:eastAsia="Times New Roman"/>
            <w:color w:val="0000FF"/>
            <w:szCs w:val="24"/>
            <w:u w:val="single"/>
            <w:lang w:val="en-CA" w:eastAsia="de-DE"/>
          </w:rPr>
          <w:t>JVET-L0151</w:t>
        </w:r>
      </w:hyperlink>
      <w:r w:rsidR="00143C6A" w:rsidRPr="00F23A45">
        <w:rPr>
          <w:rFonts w:eastAsia="Times New Roman"/>
          <w:szCs w:val="24"/>
          <w:lang w:val="en-CA" w:eastAsia="de-DE"/>
        </w:rPr>
        <w:t xml:space="preserve"> CE3: Intra reference sample interpolation (Test 3.1.3) [J. Lee, H. Lee, S.-C. Lim, J. Kang, H. Y. Kim (ETRI)]</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94" w:history="1">
        <w:r w:rsidR="00143C6A" w:rsidRPr="00F23A45">
          <w:rPr>
            <w:rFonts w:eastAsia="Times New Roman"/>
            <w:color w:val="0000FF"/>
            <w:szCs w:val="24"/>
            <w:u w:val="single"/>
            <w:lang w:val="en-CA" w:eastAsia="de-DE"/>
          </w:rPr>
          <w:t>JVET-L0165</w:t>
        </w:r>
      </w:hyperlink>
      <w:r w:rsidR="00143C6A" w:rsidRPr="00F23A45">
        <w:rPr>
          <w:rFonts w:eastAsia="Times New Roman"/>
          <w:szCs w:val="24"/>
          <w:lang w:val="en-CA" w:eastAsia="de-DE"/>
        </w:rPr>
        <w:t xml:space="preserve"> CE3-6.2.1: Extended MPM list [L. Li, J. Heo, J. Choi, J. Choi, S. Yoo, J. Lim (LGE)]</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95" w:history="1">
        <w:r w:rsidR="00143C6A" w:rsidRPr="00F23A45">
          <w:rPr>
            <w:rFonts w:eastAsia="Times New Roman"/>
            <w:color w:val="0000FF"/>
            <w:szCs w:val="24"/>
            <w:u w:val="single"/>
            <w:lang w:val="en-CA" w:eastAsia="de-DE"/>
          </w:rPr>
          <w:t>JVET-L0179</w:t>
        </w:r>
      </w:hyperlink>
      <w:r w:rsidR="00143C6A" w:rsidRPr="00F23A45">
        <w:rPr>
          <w:rFonts w:eastAsia="Times New Roman"/>
          <w:szCs w:val="24"/>
          <w:lang w:val="en-CA" w:eastAsia="de-DE"/>
        </w:rPr>
        <w:t xml:space="preserve"> CE3: 4-tap interpolation filter combined with bilateral reference sample filter (Tests 3.2.1 and 3.2.2) [P. Merkle, H. Schwarz, D. Marpe, T. Wiegand (HHI)]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96" w:history="1">
        <w:r w:rsidR="00143C6A" w:rsidRPr="00F23A45">
          <w:rPr>
            <w:rFonts w:eastAsia="Times New Roman"/>
            <w:color w:val="0000FF"/>
            <w:szCs w:val="24"/>
            <w:u w:val="single"/>
            <w:lang w:val="en-CA" w:eastAsia="de-DE"/>
          </w:rPr>
          <w:t>JVET-L0180</w:t>
        </w:r>
      </w:hyperlink>
      <w:r w:rsidR="00143C6A" w:rsidRPr="00F23A45">
        <w:rPr>
          <w:rFonts w:eastAsia="Times New Roman"/>
          <w:szCs w:val="24"/>
          <w:lang w:val="en-CA" w:eastAsia="de-DE"/>
        </w:rPr>
        <w:t xml:space="preserve"> Crosscheck for CE3-1.1.1 and CE3-1.1.2 [E. Mora, A. Nasrallah, M. Raulet (ATEME)]</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97" w:history="1">
        <w:r w:rsidR="00143C6A" w:rsidRPr="00F23A45">
          <w:rPr>
            <w:rFonts w:eastAsia="Times New Roman"/>
            <w:color w:val="0000FF"/>
            <w:szCs w:val="24"/>
            <w:u w:val="single"/>
            <w:lang w:val="en-CA" w:eastAsia="de-DE"/>
          </w:rPr>
          <w:t>JVET-L0191</w:t>
        </w:r>
      </w:hyperlink>
      <w:r w:rsidR="00143C6A" w:rsidRPr="00F23A45">
        <w:rPr>
          <w:rFonts w:eastAsia="Times New Roman"/>
          <w:szCs w:val="24"/>
          <w:lang w:val="en-CA" w:eastAsia="de-DE"/>
        </w:rPr>
        <w:t xml:space="preserve"> CE3: Cross-component linear model simplification (Test 5.1) [G. Laroche, J. Taquet, C. Gisquet, P. Onno (Canon)]</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98" w:history="1">
        <w:r w:rsidR="00143C6A" w:rsidRPr="00F23A45">
          <w:rPr>
            <w:rFonts w:eastAsia="Times New Roman"/>
            <w:color w:val="0000FF"/>
            <w:szCs w:val="24"/>
            <w:u w:val="single"/>
            <w:lang w:val="en-CA" w:eastAsia="de-DE"/>
          </w:rPr>
          <w:t>JVET-L0199</w:t>
        </w:r>
      </w:hyperlink>
      <w:r w:rsidR="00143C6A" w:rsidRPr="00F23A45">
        <w:rPr>
          <w:rFonts w:eastAsia="Times New Roman"/>
          <w:szCs w:val="24"/>
          <w:lang w:val="en-CA" w:eastAsia="de-DE"/>
        </w:rPr>
        <w:t xml:space="preserve"> CE3: Non-linear weighted intra prediction (tests 2.2.1 and 2.2.2) [P. Helle, J. Pfaff, M. Schäfer, R. Rischke, T. Hinz, P. Merkle, H. Schwarz, D. Marpe, T. Wiegand (HHI)]</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99" w:history="1">
        <w:r w:rsidR="00143C6A" w:rsidRPr="00F23A45">
          <w:rPr>
            <w:rFonts w:eastAsia="Times New Roman"/>
            <w:color w:val="0000FF"/>
            <w:szCs w:val="24"/>
            <w:u w:val="single"/>
            <w:lang w:val="en-CA" w:eastAsia="de-DE"/>
          </w:rPr>
          <w:t>JVET-L0219</w:t>
        </w:r>
      </w:hyperlink>
      <w:r w:rsidR="00143C6A" w:rsidRPr="00F23A45">
        <w:rPr>
          <w:rFonts w:eastAsia="Times New Roman"/>
          <w:szCs w:val="24"/>
          <w:lang w:val="en-CA" w:eastAsia="de-DE"/>
        </w:rPr>
        <w:t xml:space="preserve"> CE3 6.3.1: Intra mode coding with 6 modes in MPM list and Non-MPM modes coded with truncated binarization [B. Wang, A.M. Kotra, S. Esenlik, H. Gao, J. Chen (Huawei)]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00" w:history="1">
        <w:r w:rsidR="00143C6A" w:rsidRPr="00F23A45">
          <w:rPr>
            <w:rFonts w:eastAsia="Times New Roman"/>
            <w:color w:val="0000FF"/>
            <w:szCs w:val="24"/>
            <w:u w:val="single"/>
            <w:lang w:val="en-CA" w:eastAsia="de-DE"/>
          </w:rPr>
          <w:t>JVET-L0220</w:t>
        </w:r>
      </w:hyperlink>
      <w:r w:rsidR="00143C6A" w:rsidRPr="00F23A45">
        <w:rPr>
          <w:rFonts w:eastAsia="Times New Roman"/>
          <w:szCs w:val="24"/>
          <w:lang w:val="en-CA" w:eastAsia="de-DE"/>
        </w:rPr>
        <w:t xml:space="preserve"> CE3 6.3.2: Intra mode coding with 6 MPM and remapping strategy for non-MPM signalling [A.M. Kotra, B. Wang, S. Esenlik, H. Gao, J. Chen (Huawei)]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01" w:history="1">
        <w:r w:rsidR="00143C6A" w:rsidRPr="00F23A45">
          <w:rPr>
            <w:rFonts w:eastAsia="Times New Roman"/>
            <w:color w:val="0000FF"/>
            <w:szCs w:val="24"/>
            <w:u w:val="single"/>
            <w:lang w:val="en-CA" w:eastAsia="de-DE"/>
          </w:rPr>
          <w:t>JVET-L0221</w:t>
        </w:r>
      </w:hyperlink>
      <w:r w:rsidR="00143C6A" w:rsidRPr="00F23A45">
        <w:rPr>
          <w:rFonts w:eastAsia="Times New Roman"/>
          <w:szCs w:val="24"/>
          <w:lang w:val="en-CA" w:eastAsia="de-DE"/>
        </w:rPr>
        <w:t xml:space="preserve"> CE3 6.5.1: 6-MPM list with Intra mode independent CABAC context [A.M. Kotra, B. Wang, S. Esenlik, H. Gao, J. Chen (Huawei), M. G. Sarwer, C.-W. Hsu, Y.-W. Huang, S.-M. Lei (MediaTek), L. Li, J. Heo, J. Choi, S. Yoo, J. Lim (LGE), A.K. Ramasubramonian, G. Van der Auwera, V. Seregin, M. Karczewicz (Qualcomm)]</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02" w:history="1">
        <w:r w:rsidR="00143C6A" w:rsidRPr="00F23A45">
          <w:rPr>
            <w:rFonts w:eastAsia="Times New Roman"/>
            <w:color w:val="0000FF"/>
            <w:szCs w:val="24"/>
            <w:u w:val="single"/>
            <w:lang w:val="en-CA" w:eastAsia="de-DE"/>
          </w:rPr>
          <w:t>JVET-L0222</w:t>
        </w:r>
      </w:hyperlink>
      <w:r w:rsidR="00143C6A" w:rsidRPr="00F23A45">
        <w:rPr>
          <w:rFonts w:eastAsia="Times New Roman"/>
          <w:szCs w:val="24"/>
          <w:lang w:val="en-CA" w:eastAsia="de-DE"/>
        </w:rPr>
        <w:t xml:space="preserve"> CE3 6.6.1: A simple 6-MPM list construction with truncated binary coding for non-MPM signalling [A.M. Kotra, B. Wang, S. Esenlik, H. Gao, J. Chen (Huawei), M. G. Sarwer, C.-W. Hsu, Y.-W. Huang, S.-M. Lei (MediaTek), L. Li, J. Heo, J. Choi, S. Yoo, J. Lim (LGE), A.K. Ramasubramonian, G. Van der Auwera, M. Karczewicz (Qualcomm)]</w:t>
      </w:r>
    </w:p>
    <w:p w:rsidR="00143C6A" w:rsidRPr="00F23A45" w:rsidRDefault="00143C6A" w:rsidP="009102B3">
      <w:pPr>
        <w:rPr>
          <w:lang w:eastAsia="de-DE"/>
        </w:rPr>
      </w:pPr>
    </w:p>
    <w:p w:rsidR="00143C6A" w:rsidRPr="00F23A45" w:rsidRDefault="00B724FE" w:rsidP="00675440">
      <w:pPr>
        <w:pStyle w:val="berschrift9"/>
        <w:rPr>
          <w:rFonts w:eastAsia="Times New Roman"/>
          <w:szCs w:val="24"/>
          <w:lang w:val="en-CA" w:eastAsia="de-DE"/>
        </w:rPr>
      </w:pPr>
      <w:hyperlink r:id="rId103" w:history="1">
        <w:r w:rsidR="00143C6A" w:rsidRPr="00F23A45">
          <w:rPr>
            <w:rFonts w:eastAsia="Times New Roman"/>
            <w:color w:val="0000FF"/>
            <w:szCs w:val="24"/>
            <w:u w:val="single"/>
            <w:lang w:val="en-CA" w:eastAsia="de-DE"/>
          </w:rPr>
          <w:t>JVET-L0250</w:t>
        </w:r>
      </w:hyperlink>
      <w:r w:rsidR="00143C6A" w:rsidRPr="00F23A45">
        <w:rPr>
          <w:rFonts w:eastAsia="Times New Roman"/>
          <w:szCs w:val="24"/>
          <w:lang w:val="en-CA" w:eastAsia="de-DE"/>
        </w:rPr>
        <w:t xml:space="preserve"> CE3: 6 MPM with truncated binary code for non-MPM and CTU-row constraint (Test 6.1.1) [A. K. Ramasubramonian, G. Van der Auwera, T. Hsieh, N. Hu, V. Seregin, M. Karczewicz (Qualcomm)]</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04" w:history="1">
        <w:r w:rsidR="00143C6A" w:rsidRPr="00F23A45">
          <w:rPr>
            <w:rFonts w:eastAsia="Times New Roman"/>
            <w:color w:val="0000FF"/>
            <w:szCs w:val="24"/>
            <w:u w:val="single"/>
            <w:lang w:val="en-CA" w:eastAsia="de-DE"/>
          </w:rPr>
          <w:t>JVET-L0251</w:t>
        </w:r>
      </w:hyperlink>
      <w:r w:rsidR="00143C6A" w:rsidRPr="00F23A45">
        <w:rPr>
          <w:rFonts w:eastAsia="Times New Roman"/>
          <w:szCs w:val="24"/>
          <w:lang w:val="en-CA" w:eastAsia="de-DE"/>
        </w:rPr>
        <w:t xml:space="preserve"> CE3: Extended LM modes (Tests 5.2.1, 5.2.2, 5.2.3, and 5.2.4) [A. K. Ramasubramonian, G. Van der Auwera, V. Seregin, M. Karczewicz (Qualcomm)]</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05" w:history="1">
        <w:r w:rsidR="00143C6A" w:rsidRPr="00F23A45">
          <w:rPr>
            <w:rFonts w:eastAsia="Times New Roman"/>
            <w:color w:val="0000FF"/>
            <w:szCs w:val="24"/>
            <w:u w:val="single"/>
            <w:lang w:val="en-CA" w:eastAsia="de-DE"/>
          </w:rPr>
          <w:t>JVET-L0275</w:t>
        </w:r>
      </w:hyperlink>
      <w:r w:rsidR="00143C6A" w:rsidRPr="00F23A45">
        <w:rPr>
          <w:rFonts w:eastAsia="Times New Roman"/>
          <w:szCs w:val="24"/>
          <w:lang w:val="en-CA" w:eastAsia="de-DE"/>
        </w:rPr>
        <w:t xml:space="preserve"> CE3: Intra reference sample interpolation filter (Test 3.1.4) [A. Filippov, V. Rufitskiy, J. Chen (Huawei)]</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06" w:history="1">
        <w:r w:rsidR="00143C6A" w:rsidRPr="00F23A45">
          <w:rPr>
            <w:rFonts w:eastAsia="Times New Roman"/>
            <w:color w:val="0000FF"/>
            <w:szCs w:val="24"/>
            <w:u w:val="single"/>
            <w:lang w:val="en-CA" w:eastAsia="de-DE"/>
          </w:rPr>
          <w:t>JVET-L0277</w:t>
        </w:r>
      </w:hyperlink>
      <w:r w:rsidR="00143C6A" w:rsidRPr="00F23A45">
        <w:rPr>
          <w:rFonts w:eastAsia="Times New Roman"/>
          <w:szCs w:val="24"/>
          <w:lang w:val="en-CA" w:eastAsia="de-DE"/>
        </w:rPr>
        <w:t xml:space="preserve"> CE3: Simplifications for chroma intra coding (Test 2.3.1 and 2.3.2) [L. Zhao, X. Zhao, X. Li, S. Liu (Tencent)]</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07" w:history="1">
        <w:r w:rsidR="00143C6A" w:rsidRPr="00F23A45">
          <w:rPr>
            <w:rFonts w:eastAsia="Times New Roman"/>
            <w:color w:val="0000FF"/>
            <w:szCs w:val="24"/>
            <w:u w:val="single"/>
            <w:lang w:val="en-CA" w:eastAsia="de-DE"/>
          </w:rPr>
          <w:t>JVET-L0283</w:t>
        </w:r>
      </w:hyperlink>
      <w:r w:rsidR="00143C6A" w:rsidRPr="00F23A45">
        <w:rPr>
          <w:rFonts w:eastAsia="Times New Roman"/>
          <w:szCs w:val="24"/>
          <w:lang w:val="en-CA" w:eastAsia="de-DE"/>
        </w:rPr>
        <w:t xml:space="preserve"> CE3: Multiple reference line intra prediction (Test 1.1.1, 1.1.2, 1.1.3 and 1.1.4) [B. Bross, P. Keydel, H. Schwarz, D. Marpe, T. Wiegand (HHI), L. Zhao, X. Zhao, X. Li, S. Liu (Tencent), Y.-J. Chang, H.-Y. Jiang (Foxconn), P.-H. Lin, C.-C. Lin (ITRI)]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08" w:history="1">
        <w:r w:rsidR="00143C6A" w:rsidRPr="00F23A45">
          <w:rPr>
            <w:rFonts w:eastAsia="Times New Roman"/>
            <w:color w:val="0000FF"/>
            <w:szCs w:val="24"/>
            <w:u w:val="single"/>
            <w:lang w:val="en-CA" w:eastAsia="de-DE"/>
          </w:rPr>
          <w:t>JVET-L0284</w:t>
        </w:r>
      </w:hyperlink>
      <w:r w:rsidR="00143C6A" w:rsidRPr="00F23A45">
        <w:rPr>
          <w:rFonts w:eastAsia="Times New Roman"/>
          <w:szCs w:val="24"/>
          <w:lang w:val="en-CA" w:eastAsia="de-DE"/>
        </w:rPr>
        <w:t xml:space="preserve"> CE3: Distance-weighted directional intra-prediction (Tests 4.2.1 and 4.2.2) [A. Filippov, V. Rufitskiy, J. Chen (Huawei)]</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09" w:history="1">
        <w:r w:rsidR="00143C6A" w:rsidRPr="00F23A45">
          <w:rPr>
            <w:rFonts w:eastAsia="Times New Roman"/>
            <w:color w:val="0000FF"/>
            <w:szCs w:val="24"/>
            <w:u w:val="single"/>
            <w:lang w:val="en-CA" w:eastAsia="de-DE"/>
          </w:rPr>
          <w:t>JVET-L0324</w:t>
        </w:r>
      </w:hyperlink>
      <w:r w:rsidR="00143C6A" w:rsidRPr="00F23A45">
        <w:rPr>
          <w:rFonts w:eastAsia="Times New Roman"/>
          <w:szCs w:val="24"/>
          <w:lang w:val="en-CA" w:eastAsia="de-DE"/>
        </w:rPr>
        <w:t xml:space="preserve"> CE3: Intra reference sample interpolation filter selection using MDIS conditions (Test 3.1.2) [G. Van der Auwera, A. K. Ramasubramonian, V. Seregin, T. Hsieh, M. Karczewicz (Qualcomm)]</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10" w:history="1">
        <w:r w:rsidR="00143C6A" w:rsidRPr="00F23A45">
          <w:rPr>
            <w:rFonts w:eastAsia="Times New Roman"/>
            <w:color w:val="0000FF"/>
            <w:szCs w:val="24"/>
            <w:u w:val="single"/>
            <w:lang w:val="en-CA" w:eastAsia="de-DE"/>
          </w:rPr>
          <w:t>JVET-L0338</w:t>
        </w:r>
      </w:hyperlink>
      <w:r w:rsidR="00143C6A" w:rsidRPr="00F23A45">
        <w:rPr>
          <w:rFonts w:eastAsia="Times New Roman"/>
          <w:szCs w:val="24"/>
          <w:lang w:val="en-CA" w:eastAsia="de-DE"/>
        </w:rPr>
        <w:t xml:space="preserve"> CE3: Multi-directional LM (MDLM) (Test 5.4.1 and 5.4.2) [X. Ma, H. Yang, J. Chen (Huawei)]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11" w:history="1">
        <w:r w:rsidR="00143C6A" w:rsidRPr="00F23A45">
          <w:rPr>
            <w:rFonts w:eastAsia="Times New Roman"/>
            <w:color w:val="0000FF"/>
            <w:szCs w:val="24"/>
            <w:u w:val="single"/>
            <w:lang w:val="en-CA" w:eastAsia="de-DE"/>
          </w:rPr>
          <w:t>JVET-L0339</w:t>
        </w:r>
      </w:hyperlink>
      <w:r w:rsidR="00143C6A" w:rsidRPr="00F23A45">
        <w:rPr>
          <w:rFonts w:eastAsia="Times New Roman"/>
          <w:szCs w:val="24"/>
          <w:lang w:val="en-CA" w:eastAsia="de-DE"/>
        </w:rPr>
        <w:t xml:space="preserve"> CE3: CCLM/MDLM coefficients derivation method using one luma line buffer (Test 5.5.1 and 5.5.2) [X. Ma, H. Yang, J. Chen (Huawei)]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12" w:history="1">
        <w:r w:rsidR="00143C6A" w:rsidRPr="00F23A45">
          <w:rPr>
            <w:rFonts w:eastAsia="Times New Roman"/>
            <w:color w:val="0000FF"/>
            <w:szCs w:val="24"/>
            <w:u w:val="single"/>
            <w:lang w:val="en-CA" w:eastAsia="de-DE"/>
          </w:rPr>
          <w:t>JVET-L0340</w:t>
        </w:r>
      </w:hyperlink>
      <w:r w:rsidR="00143C6A" w:rsidRPr="00F23A45">
        <w:rPr>
          <w:rFonts w:eastAsia="Times New Roman"/>
          <w:szCs w:val="24"/>
          <w:lang w:val="en-CA" w:eastAsia="de-DE"/>
        </w:rPr>
        <w:t xml:space="preserve"> CE3: CCLM/MDLM using simplified coefficients derivation method (Test 5.6.1, 5.6.2 and 5.6.3) [X. Ma, H. Yang, J. Chen (Huawei)]</w:t>
      </w:r>
    </w:p>
    <w:p w:rsidR="00675440" w:rsidRPr="00F23A45" w:rsidRDefault="00675440" w:rsidP="00675440">
      <w:pPr>
        <w:rPr>
          <w:lang w:eastAsia="de-DE"/>
        </w:rPr>
      </w:pPr>
    </w:p>
    <w:p w:rsidR="00143C6A" w:rsidRPr="00F23A45" w:rsidRDefault="00B724FE" w:rsidP="00675440">
      <w:pPr>
        <w:pStyle w:val="berschrift9"/>
        <w:rPr>
          <w:rFonts w:eastAsia="Times New Roman"/>
          <w:szCs w:val="24"/>
          <w:lang w:val="en-CA" w:eastAsia="de-DE"/>
        </w:rPr>
      </w:pPr>
      <w:hyperlink r:id="rId113" w:history="1">
        <w:r w:rsidR="00143C6A" w:rsidRPr="00F23A45">
          <w:rPr>
            <w:rFonts w:eastAsia="Times New Roman"/>
            <w:color w:val="0000FF"/>
            <w:szCs w:val="24"/>
            <w:u w:val="single"/>
            <w:lang w:val="en-CA" w:eastAsia="de-DE"/>
          </w:rPr>
          <w:t>JVET-L0378</w:t>
        </w:r>
      </w:hyperlink>
      <w:r w:rsidR="00143C6A" w:rsidRPr="00F23A45">
        <w:rPr>
          <w:rFonts w:eastAsia="Times New Roman"/>
          <w:szCs w:val="24"/>
          <w:lang w:val="en-CA" w:eastAsia="de-DE"/>
        </w:rPr>
        <w:t xml:space="preserve"> CE3: Adaptive inter-residual prediction (CE3-5.7.2) [K. Kawamura, Y. Kidani, S. Naito (KDDI)]</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14" w:history="1">
        <w:r w:rsidR="00143C6A" w:rsidRPr="00F23A45">
          <w:rPr>
            <w:rFonts w:eastAsia="Times New Roman"/>
            <w:color w:val="0000FF"/>
            <w:szCs w:val="24"/>
            <w:u w:val="single"/>
            <w:lang w:val="en-CA" w:eastAsia="de-DE"/>
          </w:rPr>
          <w:t>JVET-L0388</w:t>
        </w:r>
      </w:hyperlink>
      <w:r w:rsidR="00143C6A" w:rsidRPr="00F23A45">
        <w:rPr>
          <w:rFonts w:eastAsia="Times New Roman"/>
          <w:szCs w:val="24"/>
          <w:lang w:val="en-CA" w:eastAsia="de-DE"/>
        </w:rPr>
        <w:t xml:space="preserve"> CE3: Multiple neighbor-based linear model (Test 5.3.1) [H.-Y. Jiang, H.-J. Jhu, Y.-J. Chang (Foxconn)]</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15" w:history="1">
        <w:r w:rsidR="00143C6A" w:rsidRPr="00F23A45">
          <w:rPr>
            <w:rFonts w:eastAsia="Times New Roman"/>
            <w:color w:val="0000FF"/>
            <w:szCs w:val="24"/>
            <w:u w:val="single"/>
            <w:lang w:val="en-CA" w:eastAsia="de-DE"/>
          </w:rPr>
          <w:t>JVET-L0412</w:t>
        </w:r>
      </w:hyperlink>
      <w:r w:rsidR="00143C6A" w:rsidRPr="00F23A45">
        <w:rPr>
          <w:rFonts w:eastAsia="Times New Roman"/>
          <w:szCs w:val="24"/>
          <w:lang w:val="en-CA" w:eastAsia="de-DE"/>
        </w:rPr>
        <w:t xml:space="preserve"> CE3: Multiple Reference Intra Prediction (tests 1.2.5) [G. Rath, F. Urban, F. Racapé (Technicolor)]</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16" w:history="1">
        <w:r w:rsidR="00143C6A" w:rsidRPr="00F23A45">
          <w:rPr>
            <w:rFonts w:eastAsia="Times New Roman"/>
            <w:color w:val="0000FF"/>
            <w:szCs w:val="24"/>
            <w:u w:val="single"/>
            <w:lang w:val="en-CA" w:eastAsia="de-DE"/>
          </w:rPr>
          <w:t>JVET-L0419</w:t>
        </w:r>
      </w:hyperlink>
      <w:r w:rsidR="00143C6A" w:rsidRPr="00F23A45">
        <w:rPr>
          <w:rFonts w:eastAsia="Times New Roman"/>
          <w:szCs w:val="24"/>
          <w:lang w:val="en-CA" w:eastAsia="de-DE"/>
        </w:rPr>
        <w:t xml:space="preserve"> CE3: Adaptive multiple cross-component linear model (Test 5.9.1) [S.-P. Wang, P.-H. Lin, C.-H. Yau, C.-L. Lin, C.-C. Lin (ITRI)]</w:t>
      </w:r>
    </w:p>
    <w:p w:rsidR="00143C6A" w:rsidRPr="00F23A45" w:rsidRDefault="00143C6A" w:rsidP="0094055E">
      <w:pPr>
        <w:rPr>
          <w:lang w:eastAsia="de-DE"/>
        </w:rPr>
      </w:pPr>
    </w:p>
    <w:p w:rsidR="00143C6A" w:rsidRPr="00F23A45" w:rsidRDefault="00B724FE" w:rsidP="00675440">
      <w:pPr>
        <w:pStyle w:val="berschrift9"/>
        <w:rPr>
          <w:rFonts w:eastAsia="Times New Roman"/>
          <w:szCs w:val="24"/>
          <w:lang w:val="en-CA" w:eastAsia="de-DE"/>
        </w:rPr>
      </w:pPr>
      <w:hyperlink r:id="rId117" w:history="1">
        <w:r w:rsidR="00143C6A" w:rsidRPr="00F23A45">
          <w:rPr>
            <w:rFonts w:eastAsia="Times New Roman"/>
            <w:color w:val="0000FF"/>
            <w:szCs w:val="24"/>
            <w:u w:val="single"/>
            <w:lang w:val="en-CA" w:eastAsia="de-DE"/>
          </w:rPr>
          <w:t>JVET-L0420</w:t>
        </w:r>
      </w:hyperlink>
      <w:r w:rsidR="00143C6A" w:rsidRPr="00F23A45">
        <w:rPr>
          <w:rFonts w:eastAsia="Times New Roman"/>
          <w:szCs w:val="24"/>
          <w:lang w:val="en-CA" w:eastAsia="de-DE"/>
        </w:rPr>
        <w:t xml:space="preserve"> CE3: Chroma intra prediction simplification (Test 2.4.1 and 2.4.2) [C.-H. Yau, P.-H. Lin, C.-C. Lin, B.-J. Fuh, C.-L. Lin]</w:t>
      </w:r>
    </w:p>
    <w:p w:rsidR="00143C6A" w:rsidRPr="00F23A45" w:rsidRDefault="00143C6A" w:rsidP="007A6B47">
      <w:pPr>
        <w:rPr>
          <w:lang w:eastAsia="de-DE"/>
        </w:rPr>
      </w:pPr>
    </w:p>
    <w:p w:rsidR="00143C6A" w:rsidRPr="00F23A45" w:rsidRDefault="00B724FE" w:rsidP="00675440">
      <w:pPr>
        <w:pStyle w:val="berschrift9"/>
        <w:rPr>
          <w:rFonts w:eastAsia="Times New Roman"/>
          <w:szCs w:val="24"/>
          <w:lang w:val="en-CA" w:eastAsia="de-DE"/>
        </w:rPr>
      </w:pPr>
      <w:hyperlink r:id="rId118" w:history="1">
        <w:r w:rsidR="00143C6A" w:rsidRPr="00F23A45">
          <w:rPr>
            <w:rFonts w:eastAsia="Times New Roman"/>
            <w:color w:val="0000FF"/>
            <w:szCs w:val="24"/>
            <w:u w:val="single"/>
            <w:lang w:val="en-CA" w:eastAsia="de-DE"/>
          </w:rPr>
          <w:t>JVET-L0431</w:t>
        </w:r>
      </w:hyperlink>
      <w:r w:rsidR="00143C6A" w:rsidRPr="00F23A45">
        <w:rPr>
          <w:rFonts w:eastAsia="Times New Roman"/>
          <w:szCs w:val="24"/>
          <w:lang w:val="en-CA" w:eastAsia="de-DE"/>
        </w:rPr>
        <w:t xml:space="preserve"> CE3: Multiple Reference Line Intra Prediction (Tests 1.2.1 and 1.2.2) [S. Keating (Sony)]</w:t>
      </w:r>
      <w:r w:rsidR="00750844" w:rsidRPr="00F23A45">
        <w:rPr>
          <w:rFonts w:eastAsia="Times New Roman"/>
          <w:szCs w:val="24"/>
          <w:lang w:val="en-CA" w:eastAsia="de-DE"/>
        </w:rPr>
        <w:t xml:space="preserve"> [late]</w:t>
      </w:r>
    </w:p>
    <w:p w:rsidR="00143C6A" w:rsidRDefault="00143C6A" w:rsidP="007A6B47">
      <w:pPr>
        <w:rPr>
          <w:ins w:id="3712" w:author="Jens Ohm" w:date="2018-10-05T00:10:00Z"/>
          <w:lang w:eastAsia="de-DE"/>
        </w:rPr>
      </w:pPr>
    </w:p>
    <w:p w:rsidR="005C70E2" w:rsidRPr="00F23A45" w:rsidRDefault="005C70E2" w:rsidP="007A6B47">
      <w:pPr>
        <w:rPr>
          <w:lang w:eastAsia="de-DE"/>
        </w:rPr>
      </w:pPr>
      <w:ins w:id="3713" w:author="Jens Ohm" w:date="2018-10-05T00:10:00Z">
        <w:r w:rsidRPr="005C70E2">
          <w:rPr>
            <w:highlight w:val="yellow"/>
            <w:lang w:eastAsia="de-DE"/>
            <w:rPrChange w:id="3714" w:author="Jens Ohm" w:date="2018-10-05T00:10:00Z">
              <w:rPr>
                <w:lang w:eastAsia="de-DE"/>
              </w:rPr>
            </w:rPrChange>
          </w:rPr>
          <w:t>TBP</w:t>
        </w:r>
      </w:ins>
    </w:p>
    <w:p w:rsidR="002863F0" w:rsidRPr="00F23A45" w:rsidRDefault="002863F0" w:rsidP="00422C11">
      <w:pPr>
        <w:pStyle w:val="berschrift2"/>
        <w:ind w:left="576"/>
        <w:rPr>
          <w:lang w:val="en-CA"/>
        </w:rPr>
      </w:pPr>
      <w:bookmarkStart w:id="3715" w:name="_Ref518893088"/>
      <w:r w:rsidRPr="00F23A45">
        <w:rPr>
          <w:lang w:val="en-CA"/>
        </w:rPr>
        <w:t xml:space="preserve">CE4: </w:t>
      </w:r>
      <w:r w:rsidR="00E242F1" w:rsidRPr="00F23A45">
        <w:rPr>
          <w:lang w:val="en-CA"/>
        </w:rPr>
        <w:t xml:space="preserve">Inter prediction and motion vector coding </w:t>
      </w:r>
      <w:r w:rsidRPr="00F23A45">
        <w:rPr>
          <w:lang w:val="en-CA"/>
        </w:rPr>
        <w:t>(</w:t>
      </w:r>
      <w:del w:id="3716" w:author="Jens Ohm" w:date="2018-10-05T00:14:00Z">
        <w:r w:rsidR="003C6EE3" w:rsidDel="005C70E2">
          <w:rPr>
            <w:lang w:val="en-CA"/>
          </w:rPr>
          <w:delText>51</w:delText>
        </w:r>
      </w:del>
      <w:ins w:id="3717" w:author="Jens Ohm" w:date="2018-10-05T00:14:00Z">
        <w:r w:rsidR="005C70E2">
          <w:rPr>
            <w:lang w:val="en-CA"/>
          </w:rPr>
          <w:t>5</w:t>
        </w:r>
      </w:ins>
      <w:ins w:id="3718" w:author="Jens Ohm" w:date="2018-10-05T00:22:00Z">
        <w:r w:rsidR="005C70E2">
          <w:rPr>
            <w:lang w:val="en-CA"/>
          </w:rPr>
          <w:t>3</w:t>
        </w:r>
      </w:ins>
      <w:r w:rsidRPr="00F23A45">
        <w:rPr>
          <w:lang w:val="en-CA"/>
        </w:rPr>
        <w:t>)</w:t>
      </w:r>
      <w:bookmarkEnd w:id="3715"/>
    </w:p>
    <w:p w:rsidR="003B7F45" w:rsidRPr="00F23A45" w:rsidRDefault="003B7F45" w:rsidP="003B7F45">
      <w:pPr>
        <w:pStyle w:val="Textkrper"/>
      </w:pPr>
      <w:r w:rsidRPr="00F23A45">
        <w:t>Contributions in this category were discussed XXday XX Oct XXXX–XXXX (chaired by XXX).</w:t>
      </w:r>
    </w:p>
    <w:p w:rsidR="00467399" w:rsidRPr="00F23A45" w:rsidRDefault="00B724FE" w:rsidP="00675440">
      <w:pPr>
        <w:pStyle w:val="berschrift9"/>
        <w:rPr>
          <w:rFonts w:eastAsia="Times New Roman"/>
          <w:szCs w:val="24"/>
          <w:lang w:val="en-CA" w:eastAsia="de-DE"/>
        </w:rPr>
      </w:pPr>
      <w:hyperlink r:id="rId119" w:history="1">
        <w:r w:rsidR="00467399" w:rsidRPr="00F23A45">
          <w:rPr>
            <w:rFonts w:eastAsia="Times New Roman"/>
            <w:color w:val="0000FF"/>
            <w:szCs w:val="24"/>
            <w:u w:val="single"/>
            <w:lang w:val="en-CA" w:eastAsia="de-DE"/>
          </w:rPr>
          <w:t>JVET-L0024</w:t>
        </w:r>
      </w:hyperlink>
      <w:r w:rsidR="00467399" w:rsidRPr="00F23A45">
        <w:rPr>
          <w:rFonts w:eastAsia="Times New Roman"/>
          <w:szCs w:val="24"/>
          <w:lang w:val="en-CA" w:eastAsia="de-DE"/>
        </w:rPr>
        <w:t xml:space="preserve"> CE4: Summary report on inter prediction and motion vector coding [H. Yang, S. Liu, K. Zhang]</w:t>
      </w:r>
    </w:p>
    <w:p w:rsidR="00906319" w:rsidRPr="00F23A45" w:rsidRDefault="00906319" w:rsidP="00315FD4">
      <w:pPr>
        <w:rPr>
          <w:lang w:eastAsia="de-DE"/>
        </w:rPr>
      </w:pPr>
    </w:p>
    <w:p w:rsidR="00467399" w:rsidRPr="00F23A45" w:rsidRDefault="00B724FE" w:rsidP="00675440">
      <w:pPr>
        <w:pStyle w:val="berschrift9"/>
        <w:rPr>
          <w:rFonts w:eastAsia="Times New Roman"/>
          <w:szCs w:val="24"/>
          <w:lang w:val="en-CA" w:eastAsia="de-DE"/>
        </w:rPr>
      </w:pPr>
      <w:hyperlink r:id="rId120" w:history="1">
        <w:r w:rsidR="00467399" w:rsidRPr="00F23A45">
          <w:rPr>
            <w:rFonts w:eastAsia="Times New Roman"/>
            <w:color w:val="0000FF"/>
            <w:szCs w:val="24"/>
            <w:u w:val="single"/>
            <w:lang w:val="en-CA" w:eastAsia="de-DE"/>
          </w:rPr>
          <w:t>JVET-L0045</w:t>
        </w:r>
      </w:hyperlink>
      <w:r w:rsidR="00467399" w:rsidRPr="00F23A45">
        <w:rPr>
          <w:rFonts w:eastAsia="Times New Roman"/>
          <w:szCs w:val="24"/>
          <w:lang w:val="en-CA" w:eastAsia="de-DE"/>
        </w:rPr>
        <w:t xml:space="preserve"> CE4: Test results of CE4.1.11 on line buffer reduction for affine mode [M. Zhou (Broadcom)]</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21" w:history="1">
        <w:r w:rsidR="00467399" w:rsidRPr="00F23A45">
          <w:rPr>
            <w:rFonts w:eastAsia="Times New Roman"/>
            <w:color w:val="0000FF"/>
            <w:szCs w:val="24"/>
            <w:u w:val="single"/>
            <w:lang w:val="en-CA" w:eastAsia="de-DE"/>
          </w:rPr>
          <w:t>JVET-L0054</w:t>
        </w:r>
      </w:hyperlink>
      <w:r w:rsidR="00467399" w:rsidRPr="00F23A45">
        <w:rPr>
          <w:rFonts w:eastAsia="Times New Roman"/>
          <w:szCs w:val="24"/>
          <w:lang w:val="en-CA" w:eastAsia="de-DE"/>
        </w:rPr>
        <w:t xml:space="preserve"> CE4 Ultimate motion vector expression (Test 4.5.4) [S. Jeong, M. W. Park, Y. Piao, M. Park, K. Choi (Samsung)]</w:t>
      </w:r>
    </w:p>
    <w:p w:rsidR="00467399" w:rsidRDefault="00467399" w:rsidP="00315FD4">
      <w:pPr>
        <w:rPr>
          <w:ins w:id="3719" w:author="Jens Ohm" w:date="2018-10-05T00:21:00Z"/>
          <w:lang w:eastAsia="de-DE"/>
        </w:rPr>
      </w:pPr>
    </w:p>
    <w:p w:rsidR="005C70E2" w:rsidRDefault="005C70E2">
      <w:pPr>
        <w:pStyle w:val="berschrift9"/>
        <w:rPr>
          <w:ins w:id="3720" w:author="Jens Ohm" w:date="2018-10-05T00:21:00Z"/>
          <w:rFonts w:eastAsia="Times New Roman"/>
          <w:szCs w:val="24"/>
          <w:lang w:eastAsia="de-DE"/>
        </w:rPr>
        <w:pPrChange w:id="3721" w:author="Jens Ohm" w:date="2018-10-05T00:21:00Z">
          <w:pPr>
            <w:tabs>
              <w:tab w:val="left" w:pos="4357"/>
            </w:tabs>
          </w:pPr>
        </w:pPrChange>
      </w:pPr>
      <w:ins w:id="3722" w:author="Jens Ohm" w:date="2018-10-05T00:21: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"http://phenix.it-sudparis.eu/jvet/doc_end_user/current_document.php?id=4754"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JVET-L0641</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of JVET-L0054 test d, e (CE4 Ultimate motion vector expression (Test 4.5.4))</w:t>
        </w:r>
        <w:r>
          <w:rPr>
            <w:rFonts w:eastAsia="Times New Roman"/>
            <w:szCs w:val="24"/>
            <w:lang w:eastAsia="de-DE"/>
          </w:rPr>
          <w:t xml:space="preserve"> [</w:t>
        </w:r>
        <w:r w:rsidRPr="002C1E2D">
          <w:rPr>
            <w:rFonts w:eastAsia="Times New Roman"/>
            <w:szCs w:val="24"/>
            <w:lang w:eastAsia="de-DE"/>
          </w:rPr>
          <w:t>J. Choi</w:t>
        </w:r>
        <w:r w:rsidRPr="00FF56D9">
          <w:rPr>
            <w:rFonts w:eastAsia="Times New Roman"/>
            <w:szCs w:val="24"/>
            <w:lang w:eastAsia="de-DE"/>
          </w:rPr>
          <w:t>, J. Lim (LGE)</w:t>
        </w:r>
        <w:r>
          <w:rPr>
            <w:rFonts w:eastAsia="Times New Roman"/>
            <w:szCs w:val="24"/>
            <w:lang w:eastAsia="de-DE"/>
          </w:rPr>
          <w:t xml:space="preserve">] </w:t>
        </w:r>
        <w:r w:rsidRPr="00FF56D9">
          <w:rPr>
            <w:rFonts w:eastAsia="Times New Roman"/>
            <w:szCs w:val="24"/>
            <w:lang w:val="en-CA" w:eastAsia="de-DE"/>
          </w:rPr>
          <w:t>[late] [miss]</w:t>
        </w:r>
      </w:ins>
    </w:p>
    <w:p w:rsidR="005C70E2" w:rsidRPr="00F23A45" w:rsidRDefault="005C70E2" w:rsidP="00315FD4">
      <w:pPr>
        <w:rPr>
          <w:lang w:eastAsia="de-DE"/>
        </w:rPr>
      </w:pPr>
    </w:p>
    <w:p w:rsidR="00467399" w:rsidRPr="00F23A45" w:rsidRDefault="00B724FE" w:rsidP="00675440">
      <w:pPr>
        <w:pStyle w:val="berschrift9"/>
        <w:rPr>
          <w:rFonts w:eastAsia="Times New Roman"/>
          <w:szCs w:val="24"/>
          <w:lang w:val="en-CA" w:eastAsia="de-DE"/>
        </w:rPr>
      </w:pPr>
      <w:hyperlink r:id="rId122" w:history="1">
        <w:r w:rsidR="00467399" w:rsidRPr="00F23A45">
          <w:rPr>
            <w:rFonts w:eastAsia="Times New Roman"/>
            <w:color w:val="0000FF"/>
            <w:szCs w:val="24"/>
            <w:u w:val="single"/>
            <w:lang w:val="en-CA" w:eastAsia="de-DE"/>
          </w:rPr>
          <w:t>JVET-L0056</w:t>
        </w:r>
      </w:hyperlink>
      <w:r w:rsidR="00467399" w:rsidRPr="00F23A45">
        <w:rPr>
          <w:rFonts w:eastAsia="Times New Roman"/>
          <w:szCs w:val="24"/>
          <w:lang w:val="en-CA" w:eastAsia="de-DE"/>
        </w:rPr>
        <w:t xml:space="preserve"> CE4: Test 4.7.1 and Test 4.7.2 - Non-Temporal Illumination Compensation [A. Tamse, M. W. Park, K. Choi (Samsung)]</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23" w:history="1">
        <w:r w:rsidR="00467399" w:rsidRPr="00F23A45">
          <w:rPr>
            <w:rFonts w:eastAsia="Times New Roman"/>
            <w:color w:val="0000FF"/>
            <w:szCs w:val="24"/>
            <w:u w:val="single"/>
            <w:lang w:val="en-CA" w:eastAsia="de-DE"/>
          </w:rPr>
          <w:t>JVET-L0070</w:t>
        </w:r>
      </w:hyperlink>
      <w:r w:rsidR="00467399" w:rsidRPr="00F23A45">
        <w:rPr>
          <w:rFonts w:eastAsia="Times New Roman"/>
          <w:szCs w:val="24"/>
          <w:lang w:val="en-CA" w:eastAsia="de-DE"/>
        </w:rPr>
        <w:t xml:space="preserve"> CE4.3.1: Planar Motion Vector Prediction [N. Zhang, J. Zheng, Y.Lin (HiSilicon)]</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24" w:history="1">
        <w:r w:rsidR="00467399" w:rsidRPr="00F23A45">
          <w:rPr>
            <w:rFonts w:eastAsia="Times New Roman"/>
            <w:color w:val="0000FF"/>
            <w:szCs w:val="24"/>
            <w:u w:val="single"/>
            <w:lang w:val="en-CA" w:eastAsia="de-DE"/>
          </w:rPr>
          <w:t>JVET-L0071</w:t>
        </w:r>
      </w:hyperlink>
      <w:r w:rsidR="00467399" w:rsidRPr="00F23A45">
        <w:rPr>
          <w:rFonts w:eastAsia="Times New Roman"/>
          <w:szCs w:val="24"/>
          <w:lang w:val="en-CA" w:eastAsia="de-DE"/>
        </w:rPr>
        <w:t xml:space="preserve"> CE4.4.11: Combined Average Merge Candidates [N. Zhang, X. Chen, Y. Lin, J. Zheng (HiSilicon)]</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25" w:history="1">
        <w:r w:rsidR="00467399" w:rsidRPr="00F23A45">
          <w:rPr>
            <w:rFonts w:eastAsia="Times New Roman"/>
            <w:color w:val="0000FF"/>
            <w:szCs w:val="24"/>
            <w:u w:val="single"/>
            <w:lang w:val="en-CA" w:eastAsia="de-DE"/>
          </w:rPr>
          <w:t>JVET-L0088</w:t>
        </w:r>
      </w:hyperlink>
      <w:r w:rsidR="00467399" w:rsidRPr="00F23A45">
        <w:rPr>
          <w:rFonts w:eastAsia="Times New Roman"/>
          <w:szCs w:val="24"/>
          <w:lang w:val="en-CA" w:eastAsia="de-DE"/>
        </w:rPr>
        <w:t xml:space="preserve"> CE4.2.3: Affine merge mode [Z.-Y. Lin, T.-D. Chuang, C.-Y. Chen, Y.-W. Huang, S.-M. Lei (MediaTek)]</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26" w:history="1">
        <w:r w:rsidR="00467399" w:rsidRPr="00F23A45">
          <w:rPr>
            <w:rFonts w:eastAsia="Times New Roman"/>
            <w:color w:val="0000FF"/>
            <w:szCs w:val="24"/>
            <w:u w:val="single"/>
            <w:lang w:val="en-CA" w:eastAsia="de-DE"/>
          </w:rPr>
          <w:t>JVET-L0089</w:t>
        </w:r>
      </w:hyperlink>
      <w:r w:rsidR="00467399" w:rsidRPr="00F23A45">
        <w:rPr>
          <w:rFonts w:eastAsia="Times New Roman"/>
          <w:szCs w:val="24"/>
          <w:lang w:val="en-CA" w:eastAsia="de-DE"/>
        </w:rPr>
        <w:t xml:space="preserve"> CE4.4.4: Non-adjacent merge candidates with buffer size reduction [Y.-L. Hsiao, T.-D. Chuang, C.-Y. Chen, C.-W. Hsu, Y.-W. Huang, S.-M. Lei (MediaTek)]</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27" w:history="1">
        <w:r w:rsidR="00467399" w:rsidRPr="00F23A45">
          <w:rPr>
            <w:rFonts w:eastAsia="Times New Roman"/>
            <w:color w:val="0000FF"/>
            <w:szCs w:val="24"/>
            <w:u w:val="single"/>
            <w:lang w:val="en-CA" w:eastAsia="de-DE"/>
          </w:rPr>
          <w:t>JVET-L0090</w:t>
        </w:r>
      </w:hyperlink>
      <w:r w:rsidR="00467399" w:rsidRPr="00F23A45">
        <w:rPr>
          <w:rFonts w:eastAsia="Times New Roman"/>
          <w:szCs w:val="24"/>
          <w:lang w:val="en-CA" w:eastAsia="de-DE"/>
        </w:rPr>
        <w:t xml:space="preserve"> CE4.4.12: Pairwise average candidates [Y.-L. Hsiao, T.-D. Chuang, C.-Y. Chen, C.-W. Hsu, Y.-W. Huang, S.-M. Lei (MediaTek)]</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28" w:history="1">
        <w:r w:rsidR="00467399" w:rsidRPr="00F23A45">
          <w:rPr>
            <w:rFonts w:eastAsia="Times New Roman"/>
            <w:color w:val="0000FF"/>
            <w:szCs w:val="24"/>
            <w:u w:val="single"/>
            <w:lang w:val="en-CA" w:eastAsia="de-DE"/>
          </w:rPr>
          <w:t>JVET-L0141</w:t>
        </w:r>
      </w:hyperlink>
      <w:r w:rsidR="00467399" w:rsidRPr="00F23A45">
        <w:rPr>
          <w:rFonts w:eastAsia="Times New Roman"/>
          <w:szCs w:val="24"/>
          <w:lang w:val="en-CA" w:eastAsia="de-DE"/>
        </w:rPr>
        <w:t xml:space="preserve"> CE4: Simplified affine MVP list construction (Test 4.1.4) [J. Lee, J. Nam, N. Park, H. Jang, J. Lim, S. Kim (LGE)]</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29" w:history="1">
        <w:r w:rsidR="00467399" w:rsidRPr="00F23A45">
          <w:rPr>
            <w:rFonts w:eastAsia="Times New Roman"/>
            <w:color w:val="0000FF"/>
            <w:szCs w:val="24"/>
            <w:u w:val="single"/>
            <w:lang w:val="en-CA" w:eastAsia="de-DE"/>
          </w:rPr>
          <w:t>JVET-L0142</w:t>
        </w:r>
      </w:hyperlink>
      <w:r w:rsidR="00467399" w:rsidRPr="00F23A45">
        <w:rPr>
          <w:rFonts w:eastAsia="Times New Roman"/>
          <w:szCs w:val="24"/>
          <w:lang w:val="en-CA" w:eastAsia="de-DE"/>
        </w:rPr>
        <w:t xml:space="preserve"> CE4: Simplification of the common base for affine merge (Test 4.2.2) [J. Lee, J. Nam, N. Park, H. Jang, J. Lim, S. Kim (LGE)]</w:t>
      </w:r>
    </w:p>
    <w:p w:rsidR="00467399" w:rsidRDefault="00467399" w:rsidP="0094055E">
      <w:pPr>
        <w:rPr>
          <w:ins w:id="3723" w:author="Jens Ohm" w:date="2018-10-05T00:13:00Z"/>
          <w:lang w:eastAsia="de-DE"/>
        </w:rPr>
      </w:pPr>
    </w:p>
    <w:p w:rsidR="005C70E2" w:rsidRDefault="005C70E2">
      <w:pPr>
        <w:pStyle w:val="berschrift9"/>
        <w:rPr>
          <w:ins w:id="3724" w:author="Jens Ohm" w:date="2018-10-05T00:13:00Z"/>
          <w:rFonts w:eastAsia="Times New Roman"/>
          <w:szCs w:val="24"/>
          <w:lang w:eastAsia="de-DE"/>
        </w:rPr>
        <w:pPrChange w:id="3725" w:author="Jens Ohm" w:date="2018-10-05T00:13:00Z">
          <w:pPr>
            <w:tabs>
              <w:tab w:val="left" w:pos="4357"/>
            </w:tabs>
          </w:pPr>
        </w:pPrChange>
      </w:pPr>
      <w:ins w:id="3726" w:author="Jens Ohm" w:date="2018-10-05T00:13: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"http://phenix.it-sudparis.eu/jvet/doc_end_user/current_document.php?id=4745"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JVET-L0632</w:t>
        </w:r>
        <w:r w:rsidRPr="00FF56D9">
          <w:rPr>
            <w:rFonts w:eastAsia="Times New Roman"/>
            <w:szCs w:val="24"/>
            <w:lang w:eastAsia="de-DE"/>
          </w:rPr>
          <w:fldChar w:fldCharType="end"/>
        </w:r>
        <w:r>
          <w:rPr>
            <w:rFonts w:eastAsia="Times New Roman"/>
            <w:szCs w:val="24"/>
            <w:lang w:eastAsia="de-DE"/>
          </w:rPr>
          <w:t xml:space="preserve"> </w:t>
        </w:r>
        <w:r w:rsidRPr="005C70E2">
          <w:rPr>
            <w:rFonts w:eastAsia="Times New Roman"/>
            <w:szCs w:val="24"/>
            <w:lang w:val="en-CA" w:eastAsia="de-DE"/>
            <w:rPrChange w:id="3727" w:author="Jens Ohm" w:date="2018-10-05T00:13:00Z">
              <w:rPr>
                <w:rFonts w:eastAsia="Times New Roman"/>
                <w:b/>
                <w:szCs w:val="24"/>
                <w:lang w:eastAsia="de-DE"/>
              </w:rPr>
            </w:rPrChange>
          </w:rPr>
          <w:t>Crosscheck</w:t>
        </w:r>
        <w:r w:rsidRPr="00FF56D9">
          <w:rPr>
            <w:rFonts w:eastAsia="Times New Roman"/>
            <w:szCs w:val="24"/>
            <w:lang w:eastAsia="de-DE"/>
          </w:rPr>
          <w:t xml:space="preserve"> of JVET-L0142 (CE4: Simplification of the common base for affine merge (Test 4.2.6))</w:t>
        </w:r>
        <w:r>
          <w:rPr>
            <w:rFonts w:eastAsia="Times New Roman"/>
            <w:szCs w:val="24"/>
            <w:lang w:eastAsia="de-DE"/>
          </w:rPr>
          <w:t xml:space="preserve"> [</w:t>
        </w:r>
        <w:r w:rsidRPr="002C1E2D">
          <w:rPr>
            <w:rFonts w:eastAsia="Times New Roman"/>
            <w:szCs w:val="24"/>
            <w:lang w:eastAsia="de-DE"/>
          </w:rPr>
          <w:t>H. Chen</w:t>
        </w:r>
        <w:r w:rsidRPr="00FF56D9">
          <w:rPr>
            <w:rFonts w:eastAsia="Times New Roman"/>
            <w:szCs w:val="24"/>
            <w:lang w:eastAsia="de-DE"/>
          </w:rPr>
          <w:t xml:space="preserve">, </w:t>
        </w:r>
        <w:r w:rsidRPr="002C1E2D">
          <w:rPr>
            <w:rFonts w:eastAsia="Times New Roman"/>
            <w:szCs w:val="24"/>
            <w:lang w:eastAsia="de-DE"/>
          </w:rPr>
          <w:t>H. Yang</w:t>
        </w:r>
        <w:r w:rsidRPr="00FF56D9">
          <w:rPr>
            <w:rFonts w:eastAsia="Times New Roman"/>
            <w:szCs w:val="24"/>
            <w:lang w:eastAsia="de-DE"/>
          </w:rPr>
          <w:t xml:space="preserve">, </w:t>
        </w:r>
        <w:r w:rsidRPr="002C1E2D">
          <w:rPr>
            <w:rFonts w:eastAsia="Times New Roman"/>
            <w:szCs w:val="24"/>
            <w:lang w:eastAsia="de-DE"/>
          </w:rPr>
          <w:t>J. Chen (Huawei)</w:t>
        </w:r>
        <w:r>
          <w:rPr>
            <w:rFonts w:eastAsia="Times New Roman"/>
            <w:szCs w:val="24"/>
            <w:lang w:eastAsia="de-DE"/>
          </w:rPr>
          <w:t>]</w:t>
        </w:r>
      </w:ins>
    </w:p>
    <w:p w:rsidR="005C70E2" w:rsidRPr="00F23A45" w:rsidRDefault="005C70E2" w:rsidP="0094055E">
      <w:pPr>
        <w:rPr>
          <w:lang w:eastAsia="de-DE"/>
        </w:rPr>
      </w:pPr>
    </w:p>
    <w:p w:rsidR="00467399" w:rsidRPr="00F23A45" w:rsidRDefault="00B724FE" w:rsidP="00675440">
      <w:pPr>
        <w:pStyle w:val="berschrift9"/>
        <w:rPr>
          <w:rFonts w:eastAsia="Times New Roman"/>
          <w:szCs w:val="24"/>
          <w:lang w:val="en-CA" w:eastAsia="de-DE"/>
        </w:rPr>
      </w:pPr>
      <w:hyperlink r:id="rId130" w:history="1">
        <w:r w:rsidR="00467399" w:rsidRPr="00F23A45">
          <w:rPr>
            <w:rFonts w:eastAsia="Times New Roman"/>
            <w:color w:val="0000FF"/>
            <w:szCs w:val="24"/>
            <w:u w:val="single"/>
            <w:lang w:val="en-CA" w:eastAsia="de-DE"/>
          </w:rPr>
          <w:t>JVET-L0143</w:t>
        </w:r>
      </w:hyperlink>
      <w:r w:rsidR="00467399" w:rsidRPr="00F23A45">
        <w:rPr>
          <w:rFonts w:eastAsia="Times New Roman"/>
          <w:szCs w:val="24"/>
          <w:lang w:val="en-CA" w:eastAsia="de-DE"/>
        </w:rPr>
        <w:t xml:space="preserve"> CE4: Slice-level 4/6 parameters affine model switching (Test 4.1.8) and bypass coding of 4/6 parameter indication flag (Test 4.1.15) [J. Lee, J. Nam, N. Park, H. Jang, J. Lim, S. Kim (LGE)]</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31" w:history="1">
        <w:r w:rsidR="00467399" w:rsidRPr="00F23A45">
          <w:rPr>
            <w:rFonts w:eastAsia="Times New Roman"/>
            <w:color w:val="0000FF"/>
            <w:szCs w:val="24"/>
            <w:u w:val="single"/>
            <w:lang w:val="en-CA" w:eastAsia="de-DE"/>
          </w:rPr>
          <w:t>JVET-L0156</w:t>
        </w:r>
      </w:hyperlink>
      <w:r w:rsidR="00467399" w:rsidRPr="00F23A45">
        <w:rPr>
          <w:rFonts w:eastAsia="Times New Roman"/>
          <w:szCs w:val="24"/>
          <w:lang w:val="en-CA" w:eastAsia="de-DE"/>
        </w:rPr>
        <w:t xml:space="preserve"> CE4.2.4 Affine merge mode [F. Galpin, A. Robert, F. Leleannec (Technicolor)]</w:t>
      </w:r>
    </w:p>
    <w:p w:rsidR="00467399" w:rsidRPr="00F23A45" w:rsidRDefault="00467399" w:rsidP="00315FD4">
      <w:pPr>
        <w:rPr>
          <w:lang w:eastAsia="de-DE"/>
        </w:rPr>
      </w:pPr>
    </w:p>
    <w:p w:rsidR="00DD7F30" w:rsidRPr="00F23A45" w:rsidRDefault="00B724FE" w:rsidP="00DD7F30">
      <w:pPr>
        <w:pStyle w:val="berschrift9"/>
        <w:rPr>
          <w:rFonts w:eastAsia="Times New Roman"/>
          <w:szCs w:val="24"/>
          <w:lang w:val="en-CA" w:eastAsia="de-DE"/>
        </w:rPr>
      </w:pPr>
      <w:hyperlink r:id="rId132" w:history="1">
        <w:r w:rsidR="00DD7F30" w:rsidRPr="00F23A45">
          <w:rPr>
            <w:rFonts w:eastAsia="Times New Roman"/>
            <w:color w:val="0000FF"/>
            <w:szCs w:val="24"/>
            <w:u w:val="single"/>
            <w:lang w:val="en-CA" w:eastAsia="de-DE"/>
          </w:rPr>
          <w:t>JVET-L0580</w:t>
        </w:r>
      </w:hyperlink>
      <w:r w:rsidR="00DD7F30" w:rsidRPr="00F23A45">
        <w:rPr>
          <w:rFonts w:eastAsia="Times New Roman"/>
          <w:szCs w:val="24"/>
          <w:lang w:val="en-CA" w:eastAsia="de-DE"/>
        </w:rPr>
        <w:t xml:space="preserve"> Cross-check of contribution JVET-L0156 on CE4.2.4 (Affine merge mode) [H. Huang, Y. Zhang (Qualcomm)] [late] [miss]</w:t>
      </w:r>
    </w:p>
    <w:p w:rsidR="00DD7F30" w:rsidRPr="00F23A45" w:rsidRDefault="00DD7F30" w:rsidP="00315FD4">
      <w:pPr>
        <w:rPr>
          <w:lang w:eastAsia="de-DE"/>
        </w:rPr>
      </w:pPr>
    </w:p>
    <w:p w:rsidR="00467399" w:rsidRPr="00F23A45" w:rsidRDefault="00B724FE" w:rsidP="00675440">
      <w:pPr>
        <w:pStyle w:val="berschrift9"/>
        <w:rPr>
          <w:rFonts w:eastAsia="Times New Roman"/>
          <w:szCs w:val="24"/>
          <w:lang w:val="en-CA" w:eastAsia="de-DE"/>
        </w:rPr>
      </w:pPr>
      <w:hyperlink r:id="rId133" w:history="1">
        <w:r w:rsidR="00467399" w:rsidRPr="00F23A45">
          <w:rPr>
            <w:rFonts w:eastAsia="Times New Roman"/>
            <w:color w:val="0000FF"/>
            <w:szCs w:val="24"/>
            <w:u w:val="single"/>
            <w:lang w:val="en-CA" w:eastAsia="de-DE"/>
          </w:rPr>
          <w:t>JVET-L0169</w:t>
        </w:r>
      </w:hyperlink>
      <w:r w:rsidR="00467399" w:rsidRPr="00F23A45">
        <w:rPr>
          <w:rFonts w:eastAsia="Times New Roman"/>
          <w:szCs w:val="24"/>
          <w:lang w:val="en-CA" w:eastAsia="de-DE"/>
        </w:rPr>
        <w:t xml:space="preserve"> CE4.8.1 Temporal motion data storage reduction [H. Jang, J. Nam, S. Kim, J. Lim (LGE)]</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34" w:history="1">
        <w:r w:rsidR="00467399" w:rsidRPr="00F23A45">
          <w:rPr>
            <w:rFonts w:eastAsia="Times New Roman"/>
            <w:color w:val="0000FF"/>
            <w:szCs w:val="24"/>
            <w:u w:val="single"/>
            <w:lang w:val="en-CA" w:eastAsia="de-DE"/>
          </w:rPr>
          <w:t>JVET-L0471</w:t>
        </w:r>
      </w:hyperlink>
      <w:r w:rsidR="00467399" w:rsidRPr="00F23A45">
        <w:rPr>
          <w:rFonts w:eastAsia="Times New Roman"/>
          <w:szCs w:val="24"/>
          <w:lang w:val="en-CA" w:eastAsia="de-DE"/>
        </w:rPr>
        <w:t xml:space="preserve"> Cross check report for JVET-L0169: CE4.8.1 Temporal motion data storage reduction [X. Xu (Tencent)] [late] [miss]</w:t>
      </w:r>
    </w:p>
    <w:p w:rsidR="00467399" w:rsidRPr="00F23A45" w:rsidRDefault="00467399" w:rsidP="00315FD4">
      <w:pPr>
        <w:rPr>
          <w:lang w:eastAsia="de-DE"/>
        </w:rPr>
      </w:pPr>
    </w:p>
    <w:p w:rsidR="002223A3" w:rsidRPr="00F23A45" w:rsidRDefault="00B724FE" w:rsidP="00675440">
      <w:pPr>
        <w:pStyle w:val="berschrift9"/>
        <w:rPr>
          <w:rFonts w:eastAsia="Times New Roman"/>
          <w:szCs w:val="24"/>
          <w:lang w:val="en-CA" w:eastAsia="de-DE"/>
        </w:rPr>
      </w:pPr>
      <w:hyperlink r:id="rId135" w:history="1">
        <w:r w:rsidR="002223A3" w:rsidRPr="00F23A45">
          <w:rPr>
            <w:rFonts w:eastAsia="Times New Roman"/>
            <w:color w:val="0000FF"/>
            <w:szCs w:val="24"/>
            <w:u w:val="single"/>
            <w:lang w:val="en-CA" w:eastAsia="de-DE"/>
          </w:rPr>
          <w:t>JVET-L0175</w:t>
        </w:r>
      </w:hyperlink>
      <w:r w:rsidR="002223A3" w:rsidRPr="00F23A45">
        <w:rPr>
          <w:rFonts w:eastAsia="Times New Roman"/>
          <w:szCs w:val="24"/>
          <w:lang w:val="en-CA" w:eastAsia="de-DE"/>
        </w:rPr>
        <w:t xml:space="preserve"> CE4: Extended Non-adjacent Spatial Merge Candidates (Test 4.4.3) [X. Chen, J. Zheng (HiSilicon)]</w:t>
      </w:r>
    </w:p>
    <w:p w:rsidR="002223A3" w:rsidRPr="00F23A45" w:rsidRDefault="002223A3" w:rsidP="0094055E">
      <w:pPr>
        <w:rPr>
          <w:lang w:eastAsia="de-DE"/>
        </w:rPr>
      </w:pPr>
    </w:p>
    <w:p w:rsidR="002223A3" w:rsidRPr="00F23A45" w:rsidRDefault="00B724FE" w:rsidP="00675440">
      <w:pPr>
        <w:pStyle w:val="berschrift9"/>
        <w:rPr>
          <w:rFonts w:eastAsia="Times New Roman"/>
          <w:szCs w:val="24"/>
          <w:lang w:val="en-CA" w:eastAsia="de-DE"/>
        </w:rPr>
      </w:pPr>
      <w:hyperlink r:id="rId136" w:history="1">
        <w:r w:rsidR="002223A3" w:rsidRPr="00F23A45">
          <w:rPr>
            <w:rFonts w:eastAsia="Times New Roman"/>
            <w:color w:val="0000FF"/>
            <w:szCs w:val="24"/>
            <w:u w:val="single"/>
            <w:lang w:val="en-CA" w:eastAsia="de-DE"/>
          </w:rPr>
          <w:t>JVET-L0176</w:t>
        </w:r>
      </w:hyperlink>
      <w:r w:rsidR="002223A3" w:rsidRPr="00F23A45">
        <w:rPr>
          <w:rFonts w:eastAsia="Times New Roman"/>
          <w:szCs w:val="24"/>
          <w:lang w:val="en-CA" w:eastAsia="de-DE"/>
        </w:rPr>
        <w:t xml:space="preserve"> CE4: Merge Offset Extension (Test 4.4.8) [X. Chen, J. Zheng (HiSilicon)]</w:t>
      </w:r>
    </w:p>
    <w:p w:rsidR="002223A3" w:rsidRPr="00F23A45" w:rsidRDefault="002223A3" w:rsidP="00315FD4">
      <w:pPr>
        <w:rPr>
          <w:lang w:eastAsia="de-DE"/>
        </w:rPr>
      </w:pPr>
    </w:p>
    <w:p w:rsidR="00467399" w:rsidRPr="00F23A45" w:rsidRDefault="00B724FE" w:rsidP="00675440">
      <w:pPr>
        <w:pStyle w:val="berschrift9"/>
        <w:rPr>
          <w:rFonts w:eastAsia="Times New Roman"/>
          <w:szCs w:val="24"/>
          <w:lang w:val="en-CA" w:eastAsia="de-DE"/>
        </w:rPr>
      </w:pPr>
      <w:hyperlink r:id="rId137" w:history="1">
        <w:r w:rsidR="00467399" w:rsidRPr="00F23A45">
          <w:rPr>
            <w:rFonts w:eastAsia="Times New Roman"/>
            <w:color w:val="0000FF"/>
            <w:szCs w:val="24"/>
            <w:u w:val="single"/>
            <w:lang w:val="en-CA" w:eastAsia="de-DE"/>
          </w:rPr>
          <w:t>JVET-L0186</w:t>
        </w:r>
      </w:hyperlink>
      <w:r w:rsidR="00467399" w:rsidRPr="00F23A45">
        <w:rPr>
          <w:rFonts w:eastAsia="Times New Roman"/>
          <w:szCs w:val="24"/>
          <w:lang w:val="en-CA" w:eastAsia="de-DE"/>
        </w:rPr>
        <w:t xml:space="preserve"> CE4: Candidate List Reordering (Test 4.4.13) [L. Xu, F. Chen, L. Wang (Hikvision)]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38" w:history="1">
        <w:r w:rsidR="00467399" w:rsidRPr="00F23A45">
          <w:rPr>
            <w:rFonts w:eastAsia="Times New Roman"/>
            <w:color w:val="0000FF"/>
            <w:szCs w:val="24"/>
            <w:u w:val="single"/>
            <w:lang w:val="en-CA" w:eastAsia="de-DE"/>
          </w:rPr>
          <w:t>JVET-L0223</w:t>
        </w:r>
      </w:hyperlink>
      <w:r w:rsidR="00467399" w:rsidRPr="00F23A45">
        <w:rPr>
          <w:rFonts w:eastAsia="Times New Roman"/>
          <w:szCs w:val="24"/>
          <w:lang w:val="en-CA" w:eastAsia="de-DE"/>
        </w:rPr>
        <w:t xml:space="preserve"> CE4.6: Intra and Inter/Intra Boundary Padding [J. Brandenburg, R. Skupin, H. Schwarz, D. Marpe, T. Schierl, T. Wiegand (HHI)]</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39" w:history="1">
        <w:r w:rsidR="00467399" w:rsidRPr="00F23A45">
          <w:rPr>
            <w:rFonts w:eastAsia="Times New Roman"/>
            <w:color w:val="0000FF"/>
            <w:szCs w:val="24"/>
            <w:u w:val="single"/>
            <w:lang w:val="en-CA" w:eastAsia="de-DE"/>
          </w:rPr>
          <w:t>JVET-L0258</w:t>
        </w:r>
      </w:hyperlink>
      <w:r w:rsidR="00467399" w:rsidRPr="00F23A45">
        <w:rPr>
          <w:rFonts w:eastAsia="Times New Roman"/>
          <w:szCs w:val="24"/>
          <w:lang w:val="en-CA" w:eastAsia="de-DE"/>
        </w:rPr>
        <w:t xml:space="preserve"> CE4.1.7: Shape dependent control point selection for affine mode [Y. He, X. Xiu, Y. Ye (InterDigital)]</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0" w:history="1">
        <w:r w:rsidR="00467399" w:rsidRPr="00F23A45">
          <w:rPr>
            <w:rFonts w:eastAsia="Times New Roman"/>
            <w:color w:val="0000FF"/>
            <w:szCs w:val="24"/>
            <w:u w:val="single"/>
            <w:lang w:val="en-CA" w:eastAsia="de-DE"/>
          </w:rPr>
          <w:t>JVET-L0265</w:t>
        </w:r>
      </w:hyperlink>
      <w:r w:rsidR="00467399" w:rsidRPr="00F23A45">
        <w:rPr>
          <w:rFonts w:eastAsia="Times New Roman"/>
          <w:szCs w:val="24"/>
          <w:lang w:val="en-CA" w:eastAsia="de-DE"/>
        </w:rPr>
        <w:t xml:space="preserve"> CE4: Affine Prediction with 4×4 Sub-blocks for Chroma Components (Test 4.1.16) [K. Zhang, L. Zhang, H. Liu, Y. Wang, P. Zhao, D. Hong (Bytedance)]</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41" w:history="1">
        <w:r w:rsidR="00467399" w:rsidRPr="00F23A45">
          <w:rPr>
            <w:rFonts w:eastAsia="Times New Roman"/>
            <w:color w:val="0000FF"/>
            <w:szCs w:val="24"/>
            <w:u w:val="single"/>
            <w:lang w:val="en-CA" w:eastAsia="de-DE"/>
          </w:rPr>
          <w:t>JVET-L0266</w:t>
        </w:r>
      </w:hyperlink>
      <w:r w:rsidR="00467399" w:rsidRPr="00F23A45">
        <w:rPr>
          <w:rFonts w:eastAsia="Times New Roman"/>
          <w:szCs w:val="24"/>
          <w:lang w:val="en-CA" w:eastAsia="de-DE"/>
        </w:rPr>
        <w:t xml:space="preserve"> CE4: History-based Motion Vector Prediction (Test 4.4.7) [L. Zhang, K. Zhang, H. Liu, Y. Wang, P. Zhao, D. Hong (Bytedance)]</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2" w:history="1">
        <w:r w:rsidR="00467399" w:rsidRPr="00F23A45">
          <w:rPr>
            <w:rFonts w:eastAsia="Times New Roman"/>
            <w:color w:val="0000FF"/>
            <w:szCs w:val="24"/>
            <w:u w:val="single"/>
            <w:lang w:val="en-CA" w:eastAsia="de-DE"/>
          </w:rPr>
          <w:t>JVET-L0271</w:t>
        </w:r>
      </w:hyperlink>
      <w:r w:rsidR="00467399" w:rsidRPr="00F23A45">
        <w:rPr>
          <w:rFonts w:eastAsia="Times New Roman"/>
          <w:szCs w:val="24"/>
          <w:lang w:val="en-CA" w:eastAsia="de-DE"/>
        </w:rPr>
        <w:t xml:space="preserve"> CE4.1.6: Simplification of affine AMVP candidate list construction [H. Huang, W.-J. Chien, Y. Han, Y. Zhang, M. Karczewicz (Qualcomm)]</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3" w:history="1">
        <w:r w:rsidR="00467399" w:rsidRPr="00F23A45">
          <w:rPr>
            <w:rFonts w:eastAsia="Times New Roman"/>
            <w:color w:val="0000FF"/>
            <w:szCs w:val="24"/>
            <w:u w:val="single"/>
            <w:lang w:val="en-CA" w:eastAsia="de-DE"/>
          </w:rPr>
          <w:t>JVET-L0273</w:t>
        </w:r>
      </w:hyperlink>
      <w:r w:rsidR="00467399" w:rsidRPr="00F23A45">
        <w:rPr>
          <w:rFonts w:eastAsia="Times New Roman"/>
          <w:szCs w:val="24"/>
          <w:lang w:val="en-CA" w:eastAsia="de-DE"/>
        </w:rPr>
        <w:t xml:space="preserve"> CE4: Test results of CE4.1.10 and CE4.1.13 [H. Huang, W.-J. Chien, Y. Han, Y. Zhang, M. Karczewicz (Qualcomm)]</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4" w:history="1">
        <w:r w:rsidR="00467399" w:rsidRPr="00F23A45">
          <w:rPr>
            <w:rFonts w:eastAsia="Times New Roman"/>
            <w:color w:val="0000FF"/>
            <w:szCs w:val="24"/>
            <w:u w:val="single"/>
            <w:lang w:val="en-CA" w:eastAsia="de-DE"/>
          </w:rPr>
          <w:t>JVET-L0278</w:t>
        </w:r>
      </w:hyperlink>
      <w:r w:rsidR="00467399" w:rsidRPr="00F23A45">
        <w:rPr>
          <w:rFonts w:eastAsia="Times New Roman"/>
          <w:szCs w:val="24"/>
          <w:lang w:val="en-CA" w:eastAsia="de-DE"/>
        </w:rPr>
        <w:t xml:space="preserve"> CE4.2.5: Simplification of affine merge list construction and move ATMVP to affine merge list [H. Huang, W.-J. Chien, Y. Han, M. Karczewicz (Qualcomm)]</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5" w:history="1">
        <w:r w:rsidR="00467399" w:rsidRPr="00F23A45">
          <w:rPr>
            <w:rFonts w:eastAsia="Times New Roman"/>
            <w:color w:val="0000FF"/>
            <w:szCs w:val="24"/>
            <w:u w:val="single"/>
            <w:lang w:val="en-CA" w:eastAsia="de-DE"/>
          </w:rPr>
          <w:t>JVET-L0519</w:t>
        </w:r>
      </w:hyperlink>
      <w:r w:rsidR="00467399" w:rsidRPr="00F23A45">
        <w:rPr>
          <w:rFonts w:eastAsia="Times New Roman"/>
          <w:szCs w:val="24"/>
          <w:lang w:val="en-CA" w:eastAsia="de-DE"/>
        </w:rPr>
        <w:t xml:space="preserve"> CE4: Cross-check of contribution JVET-L0278 on CE4.2.5 (simplification of affine merge list construction and move ATMVP to affine merge list) [F. Galpin, F. Leleannec, A. Robert (technicolor)] [late]</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6" w:history="1">
        <w:r w:rsidR="00467399" w:rsidRPr="00F23A45">
          <w:rPr>
            <w:rFonts w:eastAsia="Times New Roman"/>
            <w:color w:val="0000FF"/>
            <w:szCs w:val="24"/>
            <w:u w:val="single"/>
            <w:lang w:val="en-CA" w:eastAsia="de-DE"/>
          </w:rPr>
          <w:t>JVET-L0298</w:t>
        </w:r>
      </w:hyperlink>
      <w:r w:rsidR="00467399" w:rsidRPr="00F23A45">
        <w:rPr>
          <w:rFonts w:eastAsia="Times New Roman"/>
          <w:szCs w:val="24"/>
          <w:lang w:val="en-CA" w:eastAsia="de-DE"/>
        </w:rPr>
        <w:t xml:space="preserve"> CE4: Bilinear Motion Vector Prediction (Test 4.5.2, Test 4.5.3) [B. Choi (Sharp)]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7" w:history="1">
        <w:r w:rsidR="00467399" w:rsidRPr="00F23A45">
          <w:rPr>
            <w:rFonts w:eastAsia="Times New Roman"/>
            <w:color w:val="0000FF"/>
            <w:szCs w:val="24"/>
            <w:u w:val="single"/>
            <w:lang w:val="en-CA" w:eastAsia="de-DE"/>
          </w:rPr>
          <w:t>JVET-L0315</w:t>
        </w:r>
      </w:hyperlink>
      <w:r w:rsidR="00467399" w:rsidRPr="00F23A45">
        <w:rPr>
          <w:rFonts w:eastAsia="Times New Roman"/>
          <w:szCs w:val="24"/>
          <w:lang w:val="en-CA" w:eastAsia="de-DE"/>
        </w:rPr>
        <w:t xml:space="preserve"> CE4 - Extension of merge and AMVP candidates for inter prediction (Test CE4.4.10) [G. Li, X. Xu, X. Li, S. Liu (Tencent)]</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8" w:history="1">
        <w:r w:rsidR="00467399" w:rsidRPr="00F23A45">
          <w:rPr>
            <w:rFonts w:eastAsia="Times New Roman"/>
            <w:color w:val="0000FF"/>
            <w:szCs w:val="24"/>
            <w:u w:val="single"/>
            <w:lang w:val="en-CA" w:eastAsia="de-DE"/>
          </w:rPr>
          <w:t>JVET-L0318</w:t>
        </w:r>
      </w:hyperlink>
      <w:r w:rsidR="00467399" w:rsidRPr="00F23A45">
        <w:rPr>
          <w:rFonts w:eastAsia="Times New Roman"/>
          <w:szCs w:val="24"/>
          <w:lang w:val="en-CA" w:eastAsia="de-DE"/>
        </w:rPr>
        <w:t xml:space="preserve"> CE4 - ranking based spatial merge candidate list for inter prediction (Test CE4.4.14) [G. Li, X. Xu, X. Li, S. Liu (Tencent)]</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49" w:history="1">
        <w:r w:rsidR="00467399" w:rsidRPr="00F23A45">
          <w:rPr>
            <w:rFonts w:eastAsia="Times New Roman"/>
            <w:color w:val="0000FF"/>
            <w:szCs w:val="24"/>
            <w:u w:val="single"/>
            <w:lang w:val="en-CA" w:eastAsia="de-DE"/>
          </w:rPr>
          <w:t>JVET-L0321</w:t>
        </w:r>
      </w:hyperlink>
      <w:r w:rsidR="00467399" w:rsidRPr="00F23A45">
        <w:rPr>
          <w:rFonts w:eastAsia="Times New Roman"/>
          <w:szCs w:val="24"/>
          <w:lang w:val="en-CA" w:eastAsia="de-DE"/>
        </w:rPr>
        <w:t xml:space="preserve"> CE4: Combined test of CE4.4.2 and CE4.4.7 [M. Gao, J. Ye, X. Li, X. Xu, S. Liu (Tencent), L. Zhang, K. Zhang, H. Liu, Y. Wang, P. Zhao, D. Hong (Bytedance)]</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50" w:history="1">
        <w:r w:rsidR="00467399" w:rsidRPr="00F23A45">
          <w:rPr>
            <w:rFonts w:eastAsia="Times New Roman"/>
            <w:color w:val="0000FF"/>
            <w:szCs w:val="24"/>
            <w:u w:val="single"/>
            <w:lang w:val="en-CA" w:eastAsia="de-DE"/>
          </w:rPr>
          <w:t>JVET-L0323</w:t>
        </w:r>
      </w:hyperlink>
      <w:r w:rsidR="00467399" w:rsidRPr="00F23A45">
        <w:rPr>
          <w:rFonts w:eastAsia="Times New Roman"/>
          <w:szCs w:val="24"/>
          <w:lang w:val="en-CA" w:eastAsia="de-DE"/>
        </w:rPr>
        <w:t xml:space="preserve"> CE4.4.2: Long distance merge candidates [M. Gao, J. Ye, X. Li, X. Xu, S. Liu (Tencent)]</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51" w:history="1">
        <w:r w:rsidR="00467399" w:rsidRPr="00F23A45">
          <w:rPr>
            <w:rFonts w:eastAsia="Times New Roman"/>
            <w:color w:val="0000FF"/>
            <w:szCs w:val="24"/>
            <w:u w:val="single"/>
            <w:lang w:val="en-CA" w:eastAsia="de-DE"/>
          </w:rPr>
          <w:t>JVET-L0343</w:t>
        </w:r>
      </w:hyperlink>
      <w:r w:rsidR="00467399" w:rsidRPr="00F23A45">
        <w:rPr>
          <w:rFonts w:eastAsia="Times New Roman"/>
          <w:szCs w:val="24"/>
          <w:lang w:val="en-CA" w:eastAsia="de-DE"/>
        </w:rPr>
        <w:t xml:space="preserve"> CE4: Adaptive multi parameter motion model (Test 4.1.17) [K. Kondo, T. Suzuki (Sony)]</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52" w:history="1">
        <w:r w:rsidR="00467399" w:rsidRPr="00F23A45">
          <w:rPr>
            <w:rFonts w:eastAsia="Times New Roman"/>
            <w:color w:val="0000FF"/>
            <w:szCs w:val="24"/>
            <w:u w:val="single"/>
            <w:lang w:val="en-CA" w:eastAsia="de-DE"/>
          </w:rPr>
          <w:t>JVET-L0354</w:t>
        </w:r>
      </w:hyperlink>
      <w:r w:rsidR="00467399" w:rsidRPr="00F23A45">
        <w:rPr>
          <w:rFonts w:eastAsia="Times New Roman"/>
          <w:szCs w:val="24"/>
          <w:lang w:val="en-CA" w:eastAsia="de-DE"/>
        </w:rPr>
        <w:t xml:space="preserve"> CE4.4.1: Spatial-temporal merge mode [T. Zhou, T. Ikai (Sharp)]</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53" w:history="1">
        <w:r w:rsidR="00467399" w:rsidRPr="00F23A45">
          <w:rPr>
            <w:rFonts w:eastAsia="Times New Roman"/>
            <w:color w:val="0000FF"/>
            <w:szCs w:val="24"/>
            <w:u w:val="single"/>
            <w:lang w:val="en-CA" w:eastAsia="de-DE"/>
          </w:rPr>
          <w:t>JVET-L0363</w:t>
        </w:r>
      </w:hyperlink>
      <w:r w:rsidR="00467399" w:rsidRPr="00F23A45">
        <w:rPr>
          <w:rFonts w:eastAsia="Times New Roman"/>
          <w:szCs w:val="24"/>
          <w:lang w:val="en-CA" w:eastAsia="de-DE"/>
        </w:rPr>
        <w:t xml:space="preserve"> CE4: Cross-model inheritance for affine candidate derivation (Test 4.1.1) [H. Chen, H. Yang, J. Chen (Huawei)]</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54" w:history="1">
        <w:r w:rsidR="00467399" w:rsidRPr="00F23A45">
          <w:rPr>
            <w:rFonts w:eastAsia="Times New Roman"/>
            <w:color w:val="0000FF"/>
            <w:szCs w:val="24"/>
            <w:u w:val="single"/>
            <w:lang w:val="en-CA" w:eastAsia="de-DE"/>
          </w:rPr>
          <w:t>JVET-L0478</w:t>
        </w:r>
      </w:hyperlink>
      <w:r w:rsidR="00467399" w:rsidRPr="00F23A45">
        <w:rPr>
          <w:rFonts w:eastAsia="Times New Roman"/>
          <w:szCs w:val="24"/>
          <w:lang w:val="en-CA" w:eastAsia="de-DE"/>
        </w:rPr>
        <w:t xml:space="preserve"> Cross-check of JVET-L0363: CE4.1.1 Cross-model inheritance for affine candidate derivation [Y. He (InterDigital)] [late] [miss]</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55" w:history="1">
        <w:r w:rsidR="00467399" w:rsidRPr="00F23A45">
          <w:rPr>
            <w:rFonts w:eastAsia="Times New Roman"/>
            <w:color w:val="0000FF"/>
            <w:szCs w:val="24"/>
            <w:u w:val="single"/>
            <w:lang w:val="en-CA" w:eastAsia="de-DE"/>
          </w:rPr>
          <w:t>JVET-L0364</w:t>
        </w:r>
      </w:hyperlink>
      <w:r w:rsidR="00467399" w:rsidRPr="00F23A45">
        <w:rPr>
          <w:rFonts w:eastAsia="Times New Roman"/>
          <w:szCs w:val="24"/>
          <w:lang w:val="en-CA" w:eastAsia="de-DE"/>
        </w:rPr>
        <w:t xml:space="preserve"> CE4: Simplification of affine AMVP list construction (Test 4.1.3 and 4.1.12) [H. Chen, H. Yang, J. Chen (Huawei)]</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56" w:history="1">
        <w:r w:rsidR="00467399" w:rsidRPr="00F23A45">
          <w:rPr>
            <w:rFonts w:eastAsia="Times New Roman"/>
            <w:color w:val="0000FF"/>
            <w:szCs w:val="24"/>
            <w:u w:val="single"/>
            <w:lang w:val="en-CA" w:eastAsia="de-DE"/>
          </w:rPr>
          <w:t>JVET-L0366</w:t>
        </w:r>
      </w:hyperlink>
      <w:r w:rsidR="00467399" w:rsidRPr="00F23A45">
        <w:rPr>
          <w:rFonts w:eastAsia="Times New Roman"/>
          <w:szCs w:val="24"/>
          <w:lang w:val="en-CA" w:eastAsia="de-DE"/>
        </w:rPr>
        <w:t xml:space="preserve"> CE4: Common base for affine merge mode (Test 4.2.1) [H. Chen, H. Yang, J. Chen (Huawei)]</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57" w:history="1">
        <w:r w:rsidR="00467399" w:rsidRPr="00F23A45">
          <w:rPr>
            <w:rFonts w:eastAsia="Times New Roman"/>
            <w:color w:val="0000FF"/>
            <w:szCs w:val="24"/>
            <w:u w:val="single"/>
            <w:lang w:val="en-CA" w:eastAsia="de-DE"/>
          </w:rPr>
          <w:t>JVET-L0521</w:t>
        </w:r>
      </w:hyperlink>
      <w:r w:rsidR="00467399" w:rsidRPr="00F23A45">
        <w:rPr>
          <w:rFonts w:eastAsia="Times New Roman"/>
          <w:szCs w:val="24"/>
          <w:lang w:val="en-CA" w:eastAsia="de-DE"/>
        </w:rPr>
        <w:t xml:space="preserve"> CE4: Cross-check of contribution JVET-L0366 on CE4.2.1 (Common base for affine merge mode) [F. Galpin, F. Leleannec, A. Robert (technicolor)] [late] [miss]</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58" w:history="1">
        <w:r w:rsidR="00467399" w:rsidRPr="00F23A45">
          <w:rPr>
            <w:rFonts w:eastAsia="Times New Roman"/>
            <w:color w:val="0000FF"/>
            <w:szCs w:val="24"/>
            <w:u w:val="single"/>
            <w:lang w:val="en-CA" w:eastAsia="de-DE"/>
          </w:rPr>
          <w:t>JVET-L0368</w:t>
        </w:r>
      </w:hyperlink>
      <w:r w:rsidR="00467399" w:rsidRPr="00F23A45">
        <w:rPr>
          <w:rFonts w:eastAsia="Times New Roman"/>
          <w:szCs w:val="24"/>
          <w:lang w:val="en-CA" w:eastAsia="de-DE"/>
        </w:rPr>
        <w:t xml:space="preserve"> CE4: Affine merge enhancement with simplification (Test 4.2.2) [H. Chen, H. Yang, J. Chen (Huawei)]</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59" w:history="1">
        <w:r w:rsidR="00467399" w:rsidRPr="00F23A45">
          <w:rPr>
            <w:rFonts w:eastAsia="Times New Roman"/>
            <w:color w:val="0000FF"/>
            <w:szCs w:val="24"/>
            <w:u w:val="single"/>
            <w:lang w:val="en-CA" w:eastAsia="de-DE"/>
          </w:rPr>
          <w:t>JVET-L0369</w:t>
        </w:r>
      </w:hyperlink>
      <w:r w:rsidR="00467399" w:rsidRPr="00F23A45">
        <w:rPr>
          <w:rFonts w:eastAsia="Times New Roman"/>
          <w:szCs w:val="24"/>
          <w:lang w:val="en-CA" w:eastAsia="de-DE"/>
        </w:rPr>
        <w:t xml:space="preserve"> CE4: Separate list for sub-block merge candidates (Test 4.2.8) [H. Chen, H. Yang, J. Chen (Huawei)]</w:t>
      </w:r>
    </w:p>
    <w:p w:rsidR="00467399" w:rsidRPr="00F23A45" w:rsidRDefault="00467399" w:rsidP="0094055E">
      <w:pPr>
        <w:rPr>
          <w:lang w:eastAsia="de-DE"/>
        </w:rPr>
      </w:pPr>
    </w:p>
    <w:p w:rsidR="00467399" w:rsidRPr="00F23A45" w:rsidRDefault="00B724FE" w:rsidP="00675440">
      <w:pPr>
        <w:pStyle w:val="berschrift9"/>
        <w:rPr>
          <w:rFonts w:eastAsia="Times New Roman"/>
          <w:szCs w:val="24"/>
          <w:lang w:val="en-CA" w:eastAsia="de-DE"/>
        </w:rPr>
      </w:pPr>
      <w:hyperlink r:id="rId160" w:history="1">
        <w:r w:rsidR="00467399" w:rsidRPr="00F23A45">
          <w:rPr>
            <w:rFonts w:eastAsia="Times New Roman"/>
            <w:color w:val="0000FF"/>
            <w:szCs w:val="24"/>
            <w:u w:val="single"/>
            <w:lang w:val="en-CA" w:eastAsia="de-DE"/>
          </w:rPr>
          <w:t>JVET-L0370</w:t>
        </w:r>
      </w:hyperlink>
      <w:r w:rsidR="00467399" w:rsidRPr="00F23A45">
        <w:rPr>
          <w:rFonts w:eastAsia="Times New Roman"/>
          <w:szCs w:val="24"/>
          <w:lang w:val="en-CA" w:eastAsia="de-DE"/>
        </w:rPr>
        <w:t xml:space="preserve"> CE4: Symmetrical MVD mode (Test 4.5.1) [H. Chen, H. Yang, J. Chen (Huawei)]</w:t>
      </w:r>
    </w:p>
    <w:p w:rsidR="00467399" w:rsidRPr="00F23A45" w:rsidRDefault="00467399" w:rsidP="00315FD4">
      <w:pPr>
        <w:rPr>
          <w:lang w:eastAsia="de-DE"/>
        </w:rPr>
      </w:pPr>
    </w:p>
    <w:p w:rsidR="00166D13" w:rsidRPr="00F23A45" w:rsidRDefault="00B724FE" w:rsidP="00166D13">
      <w:pPr>
        <w:pStyle w:val="berschrift9"/>
        <w:rPr>
          <w:rFonts w:eastAsia="Times New Roman"/>
          <w:szCs w:val="24"/>
          <w:lang w:val="en-CA" w:eastAsia="de-DE"/>
        </w:rPr>
      </w:pPr>
      <w:hyperlink r:id="rId161" w:history="1">
        <w:r w:rsidR="00166D13" w:rsidRPr="00F23A45">
          <w:rPr>
            <w:rFonts w:eastAsia="Times New Roman"/>
            <w:color w:val="0000FF"/>
            <w:szCs w:val="24"/>
            <w:u w:val="single"/>
            <w:lang w:val="en-CA" w:eastAsia="de-DE"/>
          </w:rPr>
          <w:t>JVET-L0554</w:t>
        </w:r>
      </w:hyperlink>
      <w:r w:rsidR="00166D13" w:rsidRPr="00F23A45">
        <w:rPr>
          <w:rFonts w:eastAsia="Times New Roman"/>
          <w:szCs w:val="24"/>
          <w:lang w:val="en-CA" w:eastAsia="de-DE"/>
        </w:rPr>
        <w:t xml:space="preserve"> Crosscheck of JVET-L0370 [S. Jeong (Samsung)] [late]</w:t>
      </w:r>
    </w:p>
    <w:p w:rsidR="00166D13" w:rsidRPr="00F23A45" w:rsidRDefault="00166D13" w:rsidP="00315FD4">
      <w:pPr>
        <w:rPr>
          <w:lang w:eastAsia="de-DE"/>
        </w:rPr>
      </w:pPr>
    </w:p>
    <w:p w:rsidR="00467399" w:rsidRPr="00F23A45" w:rsidRDefault="00B724FE" w:rsidP="00675440">
      <w:pPr>
        <w:pStyle w:val="berschrift9"/>
        <w:rPr>
          <w:rFonts w:eastAsia="Times New Roman"/>
          <w:szCs w:val="24"/>
          <w:lang w:val="en-CA" w:eastAsia="de-DE"/>
        </w:rPr>
      </w:pPr>
      <w:hyperlink r:id="rId162" w:history="1">
        <w:r w:rsidR="00467399" w:rsidRPr="00F23A45">
          <w:rPr>
            <w:rFonts w:eastAsia="Times New Roman"/>
            <w:color w:val="0000FF"/>
            <w:szCs w:val="24"/>
            <w:u w:val="single"/>
            <w:lang w:val="en-CA" w:eastAsia="de-DE"/>
          </w:rPr>
          <w:t>JVET-L0376</w:t>
        </w:r>
      </w:hyperlink>
      <w:r w:rsidR="00467399" w:rsidRPr="00F23A45">
        <w:rPr>
          <w:rFonts w:eastAsia="Times New Roman"/>
          <w:szCs w:val="24"/>
          <w:lang w:val="en-CA" w:eastAsia="de-DE"/>
        </w:rPr>
        <w:t xml:space="preserve"> Crosscheck for CE4.1.6 and CE4.1.13 [J. An (Alibaba)] </w:t>
      </w:r>
      <w:r w:rsidR="00DF02D6" w:rsidRPr="00F23A45">
        <w:rPr>
          <w:rFonts w:eastAsia="Times New Roman"/>
          <w:szCs w:val="24"/>
          <w:lang w:val="en-CA" w:eastAsia="de-DE"/>
        </w:rPr>
        <w:t>[late]</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63" w:history="1">
        <w:r w:rsidR="00467399" w:rsidRPr="00F23A45">
          <w:rPr>
            <w:rFonts w:eastAsia="Times New Roman"/>
            <w:color w:val="0000FF"/>
            <w:szCs w:val="24"/>
            <w:u w:val="single"/>
            <w:lang w:val="en-CA" w:eastAsia="de-DE"/>
          </w:rPr>
          <w:t>JVET-L0399</w:t>
        </w:r>
      </w:hyperlink>
      <w:r w:rsidR="00467399" w:rsidRPr="00F23A45">
        <w:rPr>
          <w:rFonts w:eastAsia="Times New Roman"/>
          <w:szCs w:val="24"/>
          <w:lang w:val="en-CA" w:eastAsia="de-DE"/>
        </w:rPr>
        <w:t xml:space="preserve"> CE4.4.6: Improvement on Merge/Skip mode [Y. Han, W.-J. Chien, H. Huang, M. Karczewicz (Qualcomm)]</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64" w:history="1">
        <w:r w:rsidR="00467399" w:rsidRPr="00F23A45">
          <w:rPr>
            <w:rFonts w:eastAsia="Times New Roman"/>
            <w:color w:val="0000FF"/>
            <w:szCs w:val="24"/>
            <w:u w:val="single"/>
            <w:lang w:val="en-CA" w:eastAsia="de-DE"/>
          </w:rPr>
          <w:t>JVET-L0413</w:t>
        </w:r>
      </w:hyperlink>
      <w:r w:rsidR="00467399" w:rsidRPr="00F23A45">
        <w:rPr>
          <w:rFonts w:eastAsia="Times New Roman"/>
          <w:szCs w:val="24"/>
          <w:lang w:val="en-CA" w:eastAsia="de-DE"/>
        </w:rPr>
        <w:t xml:space="preserve"> CE4-3.3: MVPlanar prediction [S. Iwamura, S. Nemoto, A. Ichigaya (NHK)]</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65" w:history="1">
        <w:r w:rsidR="00467399" w:rsidRPr="00F23A45">
          <w:rPr>
            <w:rFonts w:eastAsia="Times New Roman"/>
            <w:color w:val="0000FF"/>
            <w:szCs w:val="24"/>
            <w:u w:val="single"/>
            <w:lang w:val="en-CA" w:eastAsia="de-DE"/>
          </w:rPr>
          <w:t>JVET-L0430</w:t>
        </w:r>
      </w:hyperlink>
      <w:r w:rsidR="00467399" w:rsidRPr="00F23A45">
        <w:rPr>
          <w:rFonts w:eastAsia="Times New Roman"/>
          <w:szCs w:val="24"/>
          <w:lang w:val="en-CA" w:eastAsia="de-DE"/>
        </w:rPr>
        <w:t xml:space="preserve"> CE4: Merge mode modification (Test 4.4.5) [T. Solovyev, J. Chen, S. Ikonin (Huawei)] </w:t>
      </w:r>
      <w:r w:rsidR="00DF02D6" w:rsidRPr="00F23A45">
        <w:rPr>
          <w:rFonts w:eastAsia="Times New Roman"/>
          <w:szCs w:val="24"/>
          <w:lang w:val="en-CA" w:eastAsia="de-DE"/>
        </w:rPr>
        <w:t>[late]</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66" w:history="1">
        <w:r w:rsidR="00467399" w:rsidRPr="00F23A45">
          <w:rPr>
            <w:rFonts w:eastAsia="Times New Roman"/>
            <w:color w:val="0000FF"/>
            <w:szCs w:val="24"/>
            <w:u w:val="single"/>
            <w:lang w:val="en-CA" w:eastAsia="de-DE"/>
          </w:rPr>
          <w:t>JVET-L0507</w:t>
        </w:r>
      </w:hyperlink>
      <w:r w:rsidR="00467399" w:rsidRPr="00F23A45">
        <w:rPr>
          <w:rFonts w:eastAsia="Times New Roman"/>
          <w:szCs w:val="24"/>
          <w:lang w:val="en-CA" w:eastAsia="de-DE"/>
        </w:rPr>
        <w:t xml:space="preserve"> Crosscheck of CE4.4.11 [J. An (Alibaba)] [late] [miss]</w:t>
      </w:r>
    </w:p>
    <w:p w:rsidR="00467399" w:rsidRPr="00F23A45" w:rsidRDefault="00467399" w:rsidP="00315FD4">
      <w:pPr>
        <w:rPr>
          <w:lang w:eastAsia="de-DE"/>
        </w:rPr>
      </w:pPr>
    </w:p>
    <w:p w:rsidR="00467399" w:rsidRPr="00F23A45" w:rsidRDefault="00B724FE" w:rsidP="00675440">
      <w:pPr>
        <w:pStyle w:val="berschrift9"/>
        <w:rPr>
          <w:rFonts w:eastAsia="Times New Roman"/>
          <w:szCs w:val="24"/>
          <w:lang w:val="en-CA" w:eastAsia="de-DE"/>
        </w:rPr>
      </w:pPr>
      <w:hyperlink r:id="rId167" w:history="1">
        <w:r w:rsidR="00467399" w:rsidRPr="00F23A45">
          <w:rPr>
            <w:rFonts w:eastAsia="Times New Roman"/>
            <w:color w:val="0000FF"/>
            <w:szCs w:val="24"/>
            <w:u w:val="single"/>
            <w:lang w:val="en-CA" w:eastAsia="de-DE"/>
          </w:rPr>
          <w:t>JVET-L0514</w:t>
        </w:r>
      </w:hyperlink>
      <w:r w:rsidR="00467399" w:rsidRPr="00F23A45">
        <w:rPr>
          <w:rFonts w:eastAsia="Times New Roman"/>
          <w:szCs w:val="24"/>
          <w:lang w:val="en-CA" w:eastAsia="de-DE"/>
        </w:rPr>
        <w:t xml:space="preserve"> Cross check of CE4.4.12: "Pairwise average candidates" [F. Le Léannec (Technicolor)] [late]</w:t>
      </w:r>
    </w:p>
    <w:p w:rsidR="00467399" w:rsidRPr="00F23A45" w:rsidRDefault="00467399" w:rsidP="00315FD4">
      <w:pPr>
        <w:rPr>
          <w:lang w:eastAsia="de-DE"/>
        </w:rPr>
      </w:pPr>
    </w:p>
    <w:p w:rsidR="00DD7F30" w:rsidRPr="00F23A45" w:rsidRDefault="00B724FE" w:rsidP="00DD7F30">
      <w:pPr>
        <w:pStyle w:val="berschrift9"/>
        <w:rPr>
          <w:rFonts w:eastAsia="Times New Roman"/>
          <w:szCs w:val="24"/>
          <w:lang w:val="en-CA" w:eastAsia="de-DE"/>
        </w:rPr>
      </w:pPr>
      <w:hyperlink r:id="rId168" w:history="1">
        <w:r w:rsidR="00DD7F30" w:rsidRPr="00F23A45">
          <w:rPr>
            <w:rFonts w:eastAsia="Times New Roman"/>
            <w:color w:val="0000FF"/>
            <w:szCs w:val="24"/>
            <w:u w:val="single"/>
            <w:lang w:val="en-CA" w:eastAsia="de-DE"/>
          </w:rPr>
          <w:t>JVET-L0581</w:t>
        </w:r>
      </w:hyperlink>
      <w:r w:rsidR="00DD7F30" w:rsidRPr="00F23A45">
        <w:rPr>
          <w:rFonts w:eastAsia="Times New Roman"/>
          <w:szCs w:val="24"/>
          <w:lang w:val="en-CA" w:eastAsia="de-DE"/>
        </w:rPr>
        <w:t xml:space="preserve"> Crosscheck of CE4.1.14 on bypass coding of 4/6 parameter indication flag [H. Huang, Y. Zhang (Qualcomm) [late]</w:t>
      </w:r>
    </w:p>
    <w:p w:rsidR="00DD7F30" w:rsidRDefault="00DD7F30" w:rsidP="003C6EE3">
      <w:pPr>
        <w:rPr>
          <w:lang w:eastAsia="de-DE"/>
        </w:rPr>
      </w:pPr>
    </w:p>
    <w:p w:rsidR="003C6EE3" w:rsidRDefault="003C6EE3" w:rsidP="003C6EE3">
      <w:pPr>
        <w:rPr>
          <w:rFonts w:eastAsia="Times New Roman"/>
          <w:sz w:val="24"/>
          <w:szCs w:val="24"/>
          <w:lang w:eastAsia="de-DE"/>
        </w:rPr>
      </w:pPr>
    </w:p>
    <w:p w:rsidR="003C6EE3" w:rsidRPr="00AC7E17" w:rsidRDefault="00B724FE" w:rsidP="003C6EE3">
      <w:pPr>
        <w:pStyle w:val="berschrift9"/>
        <w:rPr>
          <w:rFonts w:eastAsia="Times New Roman"/>
          <w:szCs w:val="24"/>
          <w:lang w:eastAsia="de-DE"/>
        </w:rPr>
      </w:pPr>
      <w:hyperlink r:id="rId169" w:history="1">
        <w:r w:rsidR="003C6EE3" w:rsidRPr="00AC7E17">
          <w:rPr>
            <w:rFonts w:eastAsia="Times New Roman"/>
            <w:color w:val="0000FF"/>
            <w:szCs w:val="24"/>
            <w:u w:val="single"/>
            <w:lang w:val="en-CA" w:eastAsia="de-DE"/>
          </w:rPr>
          <w:t>JVET-L0590</w:t>
        </w:r>
      </w:hyperlink>
      <w:r w:rsidR="003C6EE3" w:rsidRPr="00AC7E17">
        <w:rPr>
          <w:rFonts w:eastAsia="Times New Roman"/>
          <w:szCs w:val="24"/>
          <w:lang w:val="en-CA" w:eastAsia="de-DE"/>
        </w:rPr>
        <w:t xml:space="preserve"> Crosscheck of CE4.4.12 combined with CE4.4.7.a [J. An (Alibaba)] [late]</w:t>
      </w:r>
    </w:p>
    <w:p w:rsidR="003C6EE3" w:rsidRPr="00F23A45" w:rsidRDefault="003C6EE3" w:rsidP="003C6EE3">
      <w:pPr>
        <w:rPr>
          <w:lang w:eastAsia="de-DE"/>
        </w:rPr>
      </w:pPr>
    </w:p>
    <w:p w:rsidR="002863F0" w:rsidRPr="00F23A45" w:rsidRDefault="002863F0" w:rsidP="00422C11">
      <w:pPr>
        <w:pStyle w:val="berschrift2"/>
        <w:ind w:left="576"/>
        <w:rPr>
          <w:lang w:val="en-CA"/>
        </w:rPr>
      </w:pPr>
      <w:bookmarkStart w:id="3728" w:name="_Ref518893095"/>
      <w:r w:rsidRPr="00F23A45">
        <w:rPr>
          <w:lang w:val="en-CA"/>
        </w:rPr>
        <w:t xml:space="preserve">CE5: </w:t>
      </w:r>
      <w:r w:rsidR="00E242F1" w:rsidRPr="00F23A45">
        <w:rPr>
          <w:lang w:val="en-CA"/>
        </w:rPr>
        <w:t xml:space="preserve">Arithmetic coding engine </w:t>
      </w:r>
      <w:r w:rsidRPr="00F23A45">
        <w:rPr>
          <w:lang w:val="en-CA"/>
        </w:rPr>
        <w:t>(</w:t>
      </w:r>
      <w:r w:rsidR="003C6EE3">
        <w:rPr>
          <w:lang w:val="en-CA"/>
        </w:rPr>
        <w:t>11</w:t>
      </w:r>
      <w:r w:rsidRPr="00F23A45">
        <w:rPr>
          <w:lang w:val="en-CA"/>
        </w:rPr>
        <w:t>)</w:t>
      </w:r>
      <w:bookmarkEnd w:id="3728"/>
    </w:p>
    <w:p w:rsidR="003B7F45" w:rsidRPr="00F23A45" w:rsidRDefault="003B7F45" w:rsidP="003B7F45">
      <w:pPr>
        <w:pStyle w:val="Textkrper"/>
      </w:pPr>
      <w:r w:rsidRPr="00F23A45">
        <w:t>Contributions in this category were discussed XXday XX Oct XXXX–XXXX (chaired by XXX).</w:t>
      </w:r>
    </w:p>
    <w:p w:rsidR="009D4FC6" w:rsidRPr="00F23A45" w:rsidRDefault="00B724FE" w:rsidP="00675440">
      <w:pPr>
        <w:pStyle w:val="berschrift9"/>
        <w:rPr>
          <w:rFonts w:eastAsia="Times New Roman"/>
          <w:sz w:val="20"/>
          <w:lang w:val="en-CA" w:eastAsia="de-DE"/>
        </w:rPr>
      </w:pPr>
      <w:hyperlink r:id="rId170" w:history="1">
        <w:r w:rsidR="009D4FC6" w:rsidRPr="00F23A45">
          <w:rPr>
            <w:rFonts w:eastAsia="Times New Roman"/>
            <w:color w:val="0000FF"/>
            <w:szCs w:val="24"/>
            <w:u w:val="single"/>
            <w:lang w:val="en-CA" w:eastAsia="de-DE"/>
          </w:rPr>
          <w:t>JVET-L0025</w:t>
        </w:r>
      </w:hyperlink>
      <w:r w:rsidR="009D4FC6" w:rsidRPr="00F23A45">
        <w:rPr>
          <w:rFonts w:eastAsia="Times New Roman"/>
          <w:szCs w:val="24"/>
          <w:lang w:val="en-CA" w:eastAsia="de-DE"/>
        </w:rPr>
        <w:t xml:space="preserve"> CE5: Summary report on the Arithmetic Coding Engine [H. Kirchhoffer, A. Said]</w:t>
      </w:r>
    </w:p>
    <w:p w:rsidR="0030532A" w:rsidRPr="00F23A45" w:rsidRDefault="0030532A" w:rsidP="0010249F"/>
    <w:p w:rsidR="009D4FC6" w:rsidRPr="00F23A45" w:rsidRDefault="00B724FE" w:rsidP="00675440">
      <w:pPr>
        <w:pStyle w:val="berschrift9"/>
        <w:rPr>
          <w:rFonts w:eastAsia="Times New Roman"/>
          <w:szCs w:val="24"/>
          <w:lang w:val="en-CA" w:eastAsia="de-DE"/>
        </w:rPr>
      </w:pPr>
      <w:hyperlink r:id="rId171" w:history="1">
        <w:r w:rsidR="009D4FC6" w:rsidRPr="00F23A45">
          <w:rPr>
            <w:rFonts w:eastAsia="Times New Roman"/>
            <w:color w:val="0000FF"/>
            <w:szCs w:val="24"/>
            <w:u w:val="single"/>
            <w:lang w:val="en-CA" w:eastAsia="de-DE"/>
          </w:rPr>
          <w:t>JVET-L0057</w:t>
        </w:r>
      </w:hyperlink>
      <w:r w:rsidR="009D4FC6" w:rsidRPr="00F23A45">
        <w:rPr>
          <w:rFonts w:eastAsia="Times New Roman"/>
          <w:szCs w:val="24"/>
          <w:lang w:val="en-CA" w:eastAsia="de-DE"/>
        </w:rPr>
        <w:t xml:space="preserve"> CE5: Counter-based probability estimation (Test 5.1.2) [K. Choi, Y. Piao, M. W. Park, K. P. Choi (Samsung)]</w:t>
      </w:r>
    </w:p>
    <w:p w:rsidR="009D4FC6" w:rsidRPr="00F23A45" w:rsidRDefault="009D4FC6" w:rsidP="0010249F"/>
    <w:p w:rsidR="009D4FC6" w:rsidRPr="00F23A45" w:rsidRDefault="00B724FE" w:rsidP="00675440">
      <w:pPr>
        <w:pStyle w:val="berschrift9"/>
        <w:rPr>
          <w:rFonts w:eastAsia="Times New Roman"/>
          <w:szCs w:val="24"/>
          <w:lang w:val="en-CA" w:eastAsia="de-DE"/>
        </w:rPr>
      </w:pPr>
      <w:hyperlink r:id="rId172" w:history="1">
        <w:r w:rsidR="009D4FC6" w:rsidRPr="00F23A45">
          <w:rPr>
            <w:rFonts w:eastAsia="Times New Roman"/>
            <w:color w:val="0000FF"/>
            <w:szCs w:val="24"/>
            <w:u w:val="single"/>
            <w:lang w:val="en-CA" w:eastAsia="de-DE"/>
          </w:rPr>
          <w:t>JVET-L0094</w:t>
        </w:r>
      </w:hyperlink>
      <w:r w:rsidR="009D4FC6" w:rsidRPr="00F23A45">
        <w:rPr>
          <w:rFonts w:eastAsia="Times New Roman"/>
          <w:szCs w:val="24"/>
          <w:lang w:val="en-CA" w:eastAsia="de-DE"/>
        </w:rPr>
        <w:t xml:space="preserve"> CE5.2.2: CABAC range sub-interval derivation [T.-D. Chuang, C.-Y. Chen, Y.-W. Huang, S.-M. Lei (MediaTek)]</w:t>
      </w:r>
    </w:p>
    <w:p w:rsidR="009D4FC6" w:rsidRPr="00F23A45" w:rsidRDefault="009D4FC6" w:rsidP="0010249F"/>
    <w:p w:rsidR="009D4FC6" w:rsidRPr="00F23A45" w:rsidRDefault="00B724FE" w:rsidP="00675440">
      <w:pPr>
        <w:pStyle w:val="berschrift9"/>
        <w:rPr>
          <w:rFonts w:eastAsia="Times New Roman"/>
          <w:szCs w:val="24"/>
          <w:lang w:val="en-CA" w:eastAsia="de-DE"/>
        </w:rPr>
      </w:pPr>
      <w:hyperlink r:id="rId173" w:history="1">
        <w:r w:rsidR="009D4FC6" w:rsidRPr="00F23A45">
          <w:rPr>
            <w:rFonts w:eastAsia="Times New Roman"/>
            <w:color w:val="0000FF"/>
            <w:szCs w:val="24"/>
            <w:u w:val="single"/>
            <w:lang w:val="en-CA" w:eastAsia="de-DE"/>
          </w:rPr>
          <w:t>JVET-L0115</w:t>
        </w:r>
      </w:hyperlink>
      <w:r w:rsidR="009D4FC6" w:rsidRPr="00F23A45">
        <w:rPr>
          <w:rFonts w:eastAsia="Times New Roman"/>
          <w:szCs w:val="24"/>
          <w:lang w:val="en-CA" w:eastAsia="de-DE"/>
        </w:rPr>
        <w:t xml:space="preserve"> CE5: Per-context CABAC initialization with double windows (Test 5.1.6) [A. Said, J. Dong, H. Egilmez, Y.-H. Chao, M. Karczewicz, V. Seregin (Qualcomm)]</w:t>
      </w:r>
    </w:p>
    <w:p w:rsidR="009D4FC6" w:rsidRDefault="009D4FC6" w:rsidP="003C6EE3">
      <w:pPr>
        <w:rPr>
          <w:lang w:eastAsia="de-DE"/>
        </w:rPr>
      </w:pPr>
    </w:p>
    <w:p w:rsidR="003C6EE3" w:rsidRPr="00AC7E17" w:rsidRDefault="00B724FE" w:rsidP="003C6EE3">
      <w:pPr>
        <w:pStyle w:val="berschrift9"/>
        <w:rPr>
          <w:rFonts w:eastAsia="Times New Roman"/>
          <w:szCs w:val="24"/>
          <w:lang w:eastAsia="de-DE"/>
        </w:rPr>
      </w:pPr>
      <w:hyperlink r:id="rId174" w:history="1">
        <w:r w:rsidR="003C6EE3" w:rsidRPr="00AC7E17">
          <w:rPr>
            <w:rFonts w:eastAsia="Times New Roman"/>
            <w:color w:val="0000FF"/>
            <w:szCs w:val="24"/>
            <w:u w:val="single"/>
            <w:lang w:val="en-CA" w:eastAsia="de-DE"/>
          </w:rPr>
          <w:t>JVET-L0618</w:t>
        </w:r>
      </w:hyperlink>
      <w:r w:rsidR="003C6EE3" w:rsidRPr="00AC7E17">
        <w:rPr>
          <w:rFonts w:eastAsia="Times New Roman"/>
          <w:szCs w:val="24"/>
          <w:lang w:val="en-CA" w:eastAsia="de-DE"/>
        </w:rPr>
        <w:t xml:space="preserve"> CE5-related: CE5.1.6 (JVET-L0115) with 10 and 14 bits probability precision for short and long windows [A. Said, J. Dong, H. Egilmez, Y.-H. Chao, M. Karczewicz, V. Seregin (Qualcomm)] [late]</w:t>
      </w:r>
    </w:p>
    <w:p w:rsidR="003C6EE3" w:rsidRDefault="003C6EE3" w:rsidP="003C6EE3">
      <w:pPr>
        <w:tabs>
          <w:tab w:val="left" w:pos="813"/>
          <w:tab w:val="left" w:pos="2715"/>
          <w:tab w:val="left" w:pos="7543"/>
        </w:tabs>
        <w:rPr>
          <w:rFonts w:eastAsia="Times New Roman"/>
          <w:sz w:val="24"/>
          <w:szCs w:val="24"/>
          <w:lang w:eastAsia="de-DE"/>
        </w:rPr>
      </w:pPr>
    </w:p>
    <w:p w:rsidR="003C6EE3" w:rsidRPr="00AC7E17" w:rsidRDefault="00B724FE" w:rsidP="003C6EE3">
      <w:pPr>
        <w:pStyle w:val="berschrift9"/>
        <w:rPr>
          <w:rFonts w:eastAsia="Times New Roman"/>
          <w:szCs w:val="24"/>
          <w:lang w:eastAsia="de-DE"/>
        </w:rPr>
      </w:pPr>
      <w:hyperlink r:id="rId175" w:history="1">
        <w:r w:rsidR="003C6EE3" w:rsidRPr="00AC7E17">
          <w:rPr>
            <w:rFonts w:eastAsia="Times New Roman"/>
            <w:color w:val="0000FF"/>
            <w:szCs w:val="24"/>
            <w:u w:val="single"/>
            <w:lang w:val="en-CA" w:eastAsia="de-DE"/>
          </w:rPr>
          <w:t>JVET-L0617</w:t>
        </w:r>
      </w:hyperlink>
      <w:r w:rsidR="003C6EE3" w:rsidRPr="00AC7E17">
        <w:rPr>
          <w:rFonts w:eastAsia="Times New Roman"/>
          <w:szCs w:val="24"/>
          <w:lang w:val="en-CA" w:eastAsia="de-DE"/>
        </w:rPr>
        <w:t xml:space="preserve"> Crosscheck of JVET-L0115 (CE5: Per-context CABAC initialization with double windows (Test 5.1.6)) [T.-D. Chuang (MediaTek)] [late] [miss]</w:t>
      </w:r>
    </w:p>
    <w:p w:rsidR="003C6EE3" w:rsidRPr="00F23A45" w:rsidRDefault="003C6EE3" w:rsidP="0094055E">
      <w:pPr>
        <w:rPr>
          <w:lang w:eastAsia="de-DE"/>
        </w:rPr>
      </w:pPr>
    </w:p>
    <w:p w:rsidR="009D4FC6" w:rsidRPr="00F23A45" w:rsidRDefault="00B724FE" w:rsidP="00675440">
      <w:pPr>
        <w:pStyle w:val="berschrift9"/>
        <w:rPr>
          <w:rFonts w:eastAsia="Times New Roman"/>
          <w:szCs w:val="24"/>
          <w:lang w:val="en-CA" w:eastAsia="de-DE"/>
        </w:rPr>
      </w:pPr>
      <w:hyperlink r:id="rId176" w:history="1">
        <w:r w:rsidR="009D4FC6" w:rsidRPr="00F23A45">
          <w:rPr>
            <w:rFonts w:eastAsia="Times New Roman"/>
            <w:color w:val="0000FF"/>
            <w:szCs w:val="24"/>
            <w:u w:val="single"/>
            <w:lang w:val="en-CA" w:eastAsia="de-DE"/>
          </w:rPr>
          <w:t>JVET-L0116</w:t>
        </w:r>
      </w:hyperlink>
      <w:r w:rsidR="009D4FC6" w:rsidRPr="00F23A45">
        <w:rPr>
          <w:rFonts w:eastAsia="Times New Roman"/>
          <w:szCs w:val="24"/>
          <w:lang w:val="en-CA" w:eastAsia="de-DE"/>
        </w:rPr>
        <w:t xml:space="preserve"> CE5: Per-context CABAC initialization with single window (Test 5.1.7) [A. Said, J. Dong, H. Egilmez, Y.-H. Chao, M. Karczewicz, V. Seregin (Qualcomm)]</w:t>
      </w:r>
    </w:p>
    <w:p w:rsidR="009D4FC6" w:rsidRPr="00F23A45" w:rsidRDefault="009D4FC6" w:rsidP="0094055E">
      <w:pPr>
        <w:rPr>
          <w:lang w:eastAsia="de-DE"/>
        </w:rPr>
      </w:pPr>
    </w:p>
    <w:p w:rsidR="009D4FC6" w:rsidRPr="00F23A45" w:rsidRDefault="00B724FE" w:rsidP="00675440">
      <w:pPr>
        <w:pStyle w:val="berschrift9"/>
        <w:rPr>
          <w:rFonts w:eastAsia="Times New Roman"/>
          <w:szCs w:val="24"/>
          <w:lang w:val="en-CA" w:eastAsia="de-DE"/>
        </w:rPr>
      </w:pPr>
      <w:hyperlink r:id="rId177" w:history="1">
        <w:r w:rsidR="009D4FC6" w:rsidRPr="00F23A45">
          <w:rPr>
            <w:rFonts w:eastAsia="Times New Roman"/>
            <w:color w:val="0000FF"/>
            <w:szCs w:val="24"/>
            <w:u w:val="single"/>
            <w:lang w:val="en-CA" w:eastAsia="de-DE"/>
          </w:rPr>
          <w:t>JVET-L0117</w:t>
        </w:r>
      </w:hyperlink>
      <w:r w:rsidR="009D4FC6" w:rsidRPr="00F23A45">
        <w:rPr>
          <w:rFonts w:eastAsia="Times New Roman"/>
          <w:szCs w:val="24"/>
          <w:lang w:val="en-CA" w:eastAsia="de-DE"/>
        </w:rPr>
        <w:t xml:space="preserve"> CE5: Binary arithmetic coding range update with small table or short multiplications (Test 5.2.4) [A. Said, J. Dong, H. Egilmez, Y.-H. Chao, M. Karczewicz, V. Seregin (Qualcomm)]</w:t>
      </w:r>
    </w:p>
    <w:p w:rsidR="009D4FC6" w:rsidRPr="00F23A45" w:rsidRDefault="009D4FC6" w:rsidP="0010249F"/>
    <w:p w:rsidR="009D4FC6" w:rsidRPr="00F23A45" w:rsidRDefault="00B724FE" w:rsidP="00675440">
      <w:pPr>
        <w:pStyle w:val="berschrift9"/>
        <w:rPr>
          <w:rFonts w:eastAsia="Times New Roman"/>
          <w:szCs w:val="24"/>
          <w:lang w:val="en-CA" w:eastAsia="de-DE"/>
        </w:rPr>
      </w:pPr>
      <w:hyperlink r:id="rId178" w:history="1">
        <w:r w:rsidR="009D4FC6" w:rsidRPr="00F23A45">
          <w:rPr>
            <w:rFonts w:eastAsia="Times New Roman"/>
            <w:color w:val="0000FF"/>
            <w:szCs w:val="24"/>
            <w:u w:val="single"/>
            <w:lang w:val="en-CA" w:eastAsia="de-DE"/>
          </w:rPr>
          <w:t>JVET-L0335</w:t>
        </w:r>
      </w:hyperlink>
      <w:r w:rsidR="009D4FC6" w:rsidRPr="00F23A45">
        <w:rPr>
          <w:rFonts w:eastAsia="Times New Roman"/>
          <w:szCs w:val="24"/>
          <w:lang w:val="en-CA" w:eastAsia="de-DE"/>
        </w:rPr>
        <w:t xml:space="preserve"> CE5: probability update (5.1.1) and range computation (5.2.1) tests [F. Bossen (Sharp)]</w:t>
      </w:r>
    </w:p>
    <w:p w:rsidR="009D4FC6" w:rsidRPr="00F23A45" w:rsidRDefault="009D4FC6" w:rsidP="0010249F"/>
    <w:p w:rsidR="009D4FC6" w:rsidRPr="00F23A45" w:rsidRDefault="00B724FE" w:rsidP="00675440">
      <w:pPr>
        <w:pStyle w:val="berschrift9"/>
        <w:rPr>
          <w:rFonts w:eastAsia="Times New Roman"/>
          <w:szCs w:val="24"/>
          <w:lang w:val="en-CA" w:eastAsia="de-DE"/>
        </w:rPr>
      </w:pPr>
      <w:hyperlink r:id="rId179" w:history="1">
        <w:r w:rsidR="009D4FC6" w:rsidRPr="00F23A45">
          <w:rPr>
            <w:rFonts w:eastAsia="Times New Roman"/>
            <w:color w:val="0000FF"/>
            <w:szCs w:val="24"/>
            <w:u w:val="single"/>
            <w:lang w:val="en-CA" w:eastAsia="de-DE"/>
          </w:rPr>
          <w:t>JVET-L0461</w:t>
        </w:r>
      </w:hyperlink>
      <w:r w:rsidR="009D4FC6" w:rsidRPr="00F23A45">
        <w:rPr>
          <w:rFonts w:eastAsia="Times New Roman"/>
          <w:szCs w:val="24"/>
          <w:lang w:val="en-CA" w:eastAsia="de-DE"/>
        </w:rPr>
        <w:t xml:space="preserve"> CE5: Counter-based probability estimation and CABAC coding interval subdivision (CE5.1.3 and CE5.2.3) [P. Haase, J. Stegemann, H. Kirchhoffer, H. Schwarz, D. Marpe, T. Wiegand (HHI)] [late]</w:t>
      </w:r>
    </w:p>
    <w:p w:rsidR="009D4FC6" w:rsidRPr="00F23A45" w:rsidRDefault="009D4FC6" w:rsidP="0094055E">
      <w:pPr>
        <w:rPr>
          <w:lang w:eastAsia="de-DE"/>
        </w:rPr>
      </w:pPr>
    </w:p>
    <w:p w:rsidR="009D4FC6" w:rsidRPr="00F23A45" w:rsidRDefault="00B724FE" w:rsidP="00675440">
      <w:pPr>
        <w:pStyle w:val="berschrift9"/>
        <w:rPr>
          <w:rFonts w:eastAsia="Times New Roman"/>
          <w:szCs w:val="24"/>
          <w:lang w:val="en-CA" w:eastAsia="de-DE"/>
        </w:rPr>
      </w:pPr>
      <w:hyperlink r:id="rId180" w:history="1">
        <w:r w:rsidR="009D4FC6" w:rsidRPr="00F23A45">
          <w:rPr>
            <w:rFonts w:eastAsia="Times New Roman"/>
            <w:color w:val="0000FF"/>
            <w:szCs w:val="24"/>
            <w:u w:val="single"/>
            <w:lang w:val="en-CA" w:eastAsia="de-DE"/>
          </w:rPr>
          <w:t>JVET-L0462</w:t>
        </w:r>
      </w:hyperlink>
      <w:r w:rsidR="009D4FC6" w:rsidRPr="00F23A45">
        <w:rPr>
          <w:rFonts w:eastAsia="Times New Roman"/>
          <w:szCs w:val="24"/>
          <w:lang w:val="en-CA" w:eastAsia="de-DE"/>
        </w:rPr>
        <w:t xml:space="preserve"> CE5: State-based probability estimation (CE5.1.4, CE5.1.5) and coding interval subdivision (CE5.3.1) [H. Kirchhoffer, C. Bartnik, P. Haase, S. Matlage, Jan Stegemann, D. Marpe, H. Schwarz, T. Wiegand (HHI)] [late]</w:t>
      </w:r>
    </w:p>
    <w:p w:rsidR="009D4FC6" w:rsidRPr="00F23A45" w:rsidRDefault="009D4FC6" w:rsidP="0010249F"/>
    <w:p w:rsidR="002863F0" w:rsidRPr="00F23A45" w:rsidRDefault="002863F0" w:rsidP="00422C11">
      <w:pPr>
        <w:pStyle w:val="berschrift2"/>
        <w:ind w:left="576"/>
        <w:rPr>
          <w:lang w:val="en-CA"/>
        </w:rPr>
      </w:pPr>
      <w:bookmarkStart w:id="3729" w:name="_Ref518893100"/>
      <w:r w:rsidRPr="00F23A45">
        <w:rPr>
          <w:lang w:val="en-CA"/>
        </w:rPr>
        <w:t xml:space="preserve">CE6: </w:t>
      </w:r>
      <w:r w:rsidR="00E242F1" w:rsidRPr="00F23A45">
        <w:rPr>
          <w:lang w:val="en-CA"/>
        </w:rPr>
        <w:t xml:space="preserve">Transforms and transform signalling </w:t>
      </w:r>
      <w:r w:rsidRPr="00F23A45">
        <w:rPr>
          <w:lang w:val="en-CA"/>
        </w:rPr>
        <w:t>(</w:t>
      </w:r>
      <w:r w:rsidR="00E21FB6" w:rsidRPr="00F23A45">
        <w:rPr>
          <w:lang w:val="en-CA"/>
        </w:rPr>
        <w:t>19</w:t>
      </w:r>
      <w:r w:rsidRPr="00F23A45">
        <w:rPr>
          <w:lang w:val="en-CA"/>
        </w:rPr>
        <w:t>)</w:t>
      </w:r>
      <w:bookmarkEnd w:id="3729"/>
    </w:p>
    <w:p w:rsidR="003B7F45" w:rsidRPr="00F23A45" w:rsidRDefault="003B7F45" w:rsidP="003B7F45">
      <w:pPr>
        <w:pStyle w:val="Textkrper"/>
      </w:pPr>
      <w:r w:rsidRPr="00F23A45">
        <w:t>Contributions in this category were discussed XXday XX Oct XXXX–XXXX (chaired by XXX).</w:t>
      </w:r>
    </w:p>
    <w:p w:rsidR="009D4FC6" w:rsidRPr="00F23A45" w:rsidRDefault="00B724FE" w:rsidP="00675440">
      <w:pPr>
        <w:pStyle w:val="berschrift9"/>
        <w:rPr>
          <w:rFonts w:eastAsia="Times New Roman"/>
          <w:szCs w:val="24"/>
          <w:lang w:val="en-CA" w:eastAsia="de-DE"/>
        </w:rPr>
      </w:pPr>
      <w:hyperlink r:id="rId181" w:history="1">
        <w:r w:rsidR="009D4FC6" w:rsidRPr="00F23A45">
          <w:rPr>
            <w:rFonts w:eastAsia="Times New Roman"/>
            <w:color w:val="0000FF"/>
            <w:szCs w:val="24"/>
            <w:u w:val="single"/>
            <w:lang w:val="en-CA" w:eastAsia="de-DE"/>
          </w:rPr>
          <w:t>JVET-L0026</w:t>
        </w:r>
      </w:hyperlink>
      <w:r w:rsidR="009D4FC6" w:rsidRPr="00F23A45">
        <w:rPr>
          <w:rFonts w:eastAsia="Times New Roman"/>
          <w:szCs w:val="24"/>
          <w:lang w:val="en-CA" w:eastAsia="de-DE"/>
        </w:rPr>
        <w:t xml:space="preserve"> CE6: Summary Report on Transforms and Transform Signalling [A. Said, X. Zhao]</w:t>
      </w:r>
    </w:p>
    <w:p w:rsidR="009B5E19" w:rsidRPr="00F23A45" w:rsidRDefault="009B5E19"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82" w:history="1">
        <w:r w:rsidR="009D4FC6" w:rsidRPr="00F23A45">
          <w:rPr>
            <w:rFonts w:eastAsia="Times New Roman"/>
            <w:color w:val="0000FF"/>
            <w:szCs w:val="24"/>
            <w:u w:val="single"/>
            <w:lang w:val="en-CA" w:eastAsia="de-DE"/>
          </w:rPr>
          <w:t>JVET-L0058</w:t>
        </w:r>
      </w:hyperlink>
      <w:r w:rsidR="009D4FC6" w:rsidRPr="00F23A45">
        <w:rPr>
          <w:rFonts w:eastAsia="Times New Roman"/>
          <w:szCs w:val="24"/>
          <w:lang w:val="en-CA" w:eastAsia="de-DE"/>
        </w:rPr>
        <w:t xml:space="preserve"> CE6: NSST with modified NSST sets and signal</w:t>
      </w:r>
      <w:r w:rsidR="00315FD4">
        <w:rPr>
          <w:rFonts w:eastAsia="Times New Roman"/>
          <w:szCs w:val="24"/>
          <w:lang w:val="en-CA" w:eastAsia="de-DE"/>
        </w:rPr>
        <w:t>l</w:t>
      </w:r>
      <w:r w:rsidR="009D4FC6" w:rsidRPr="00F23A45">
        <w:rPr>
          <w:rFonts w:eastAsia="Times New Roman"/>
          <w:szCs w:val="24"/>
          <w:lang w:val="en-CA" w:eastAsia="de-DE"/>
        </w:rPr>
        <w:t>ing (Test 6.2.3) [K. Choi, M. Park, M. W. Park, K. P. Choi (Samsung)]</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83" w:history="1">
        <w:r w:rsidR="009D4FC6" w:rsidRPr="00F23A45">
          <w:rPr>
            <w:rFonts w:eastAsia="Times New Roman"/>
            <w:color w:val="0000FF"/>
            <w:szCs w:val="24"/>
            <w:u w:val="single"/>
            <w:lang w:val="en-CA" w:eastAsia="de-DE"/>
          </w:rPr>
          <w:t>JVET-L0118</w:t>
        </w:r>
      </w:hyperlink>
      <w:r w:rsidR="009D4FC6" w:rsidRPr="00F23A45">
        <w:rPr>
          <w:rFonts w:eastAsia="Times New Roman"/>
          <w:szCs w:val="24"/>
          <w:lang w:val="en-CA" w:eastAsia="de-DE"/>
        </w:rPr>
        <w:t xml:space="preserve"> CE6: Type4 MTS and index alignment (Test 6.1.7-b, 6.1.7-c) [K. Abe, T. Toma (Panasonic)]</w:t>
      </w:r>
    </w:p>
    <w:p w:rsidR="009D4FC6" w:rsidRPr="00F23A45" w:rsidRDefault="009D4FC6" w:rsidP="0010249F">
      <w:pPr>
        <w:rPr>
          <w:rFonts w:eastAsia="Times New Roman"/>
          <w:szCs w:val="24"/>
          <w:lang w:eastAsia="de-DE"/>
        </w:rPr>
      </w:pPr>
    </w:p>
    <w:p w:rsidR="002A69EB" w:rsidRPr="00F23A45" w:rsidRDefault="00B724FE" w:rsidP="00675440">
      <w:pPr>
        <w:pStyle w:val="berschrift9"/>
        <w:rPr>
          <w:rFonts w:eastAsia="Times New Roman"/>
          <w:szCs w:val="24"/>
          <w:lang w:val="en-CA" w:eastAsia="de-DE"/>
        </w:rPr>
      </w:pPr>
      <w:hyperlink r:id="rId184" w:history="1">
        <w:r w:rsidR="002A69EB" w:rsidRPr="00F23A45">
          <w:rPr>
            <w:rFonts w:eastAsia="Times New Roman"/>
            <w:color w:val="0000FF"/>
            <w:szCs w:val="24"/>
            <w:u w:val="single"/>
            <w:lang w:val="en-CA" w:eastAsia="de-DE"/>
          </w:rPr>
          <w:t>JVET-L0132</w:t>
        </w:r>
      </w:hyperlink>
      <w:r w:rsidR="002A69EB" w:rsidRPr="00F23A45">
        <w:rPr>
          <w:rFonts w:eastAsia="Times New Roman"/>
          <w:szCs w:val="24"/>
          <w:lang w:val="en-CA" w:eastAsia="de-DE"/>
        </w:rPr>
        <w:t xml:space="preserve"> CE6-1.1 (c,d): Fast DST-7/DCT-8 based on DFT and 32 point MTS based on skipping high frequency coefficients [M. Koo, M. Salehifar, J. Lim, S. Kim (LGE)]</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185" w:history="1">
        <w:r w:rsidR="002A69EB" w:rsidRPr="00F23A45">
          <w:rPr>
            <w:rFonts w:eastAsia="Times New Roman"/>
            <w:color w:val="0000FF"/>
            <w:szCs w:val="24"/>
            <w:u w:val="single"/>
            <w:lang w:val="en-CA" w:eastAsia="de-DE"/>
          </w:rPr>
          <w:t>JVET-L0133</w:t>
        </w:r>
      </w:hyperlink>
      <w:r w:rsidR="002A69EB" w:rsidRPr="00F23A45">
        <w:rPr>
          <w:rFonts w:eastAsia="Times New Roman"/>
          <w:szCs w:val="24"/>
          <w:lang w:val="en-CA" w:eastAsia="de-DE"/>
        </w:rPr>
        <w:t xml:space="preserve"> CE6-2.1: Reduced Secondary Transform (RST) [M. Koo, M. Salehifar, J. Lim, S. Kim (LGE)]</w:t>
      </w:r>
    </w:p>
    <w:p w:rsidR="002A69EB" w:rsidRPr="00F23A45" w:rsidRDefault="002A69EB"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86" w:history="1">
        <w:r w:rsidR="009D4FC6" w:rsidRPr="00F23A45">
          <w:rPr>
            <w:rFonts w:eastAsia="Times New Roman"/>
            <w:color w:val="0000FF"/>
            <w:szCs w:val="24"/>
            <w:u w:val="single"/>
            <w:lang w:val="en-CA" w:eastAsia="de-DE"/>
          </w:rPr>
          <w:t>JVET-L0135</w:t>
        </w:r>
      </w:hyperlink>
      <w:r w:rsidR="009D4FC6" w:rsidRPr="00F23A45">
        <w:rPr>
          <w:rFonts w:eastAsia="Times New Roman"/>
          <w:szCs w:val="24"/>
          <w:lang w:val="en-CA" w:eastAsia="de-DE"/>
        </w:rPr>
        <w:t xml:space="preserve"> CE6: Further simplification of </w:t>
      </w:r>
      <w:r w:rsidR="00B24D76">
        <w:rPr>
          <w:rFonts w:eastAsia="Times New Roman"/>
          <w:szCs w:val="24"/>
          <w:lang w:val="en-CA" w:eastAsia="de-DE"/>
        </w:rPr>
        <w:t>MTS</w:t>
      </w:r>
      <w:r w:rsidR="00B24D76" w:rsidRPr="00F23A45">
        <w:rPr>
          <w:rFonts w:eastAsia="Times New Roman"/>
          <w:szCs w:val="24"/>
          <w:lang w:val="en-CA" w:eastAsia="de-DE"/>
        </w:rPr>
        <w:t xml:space="preserve"> </w:t>
      </w:r>
      <w:r w:rsidR="009D4FC6" w:rsidRPr="00F23A45">
        <w:rPr>
          <w:rFonts w:eastAsia="Times New Roman"/>
          <w:szCs w:val="24"/>
          <w:lang w:val="en-CA" w:eastAsia="de-DE"/>
        </w:rPr>
        <w:t>with adjustment stages (Test CE6.1.6b) [P. Philippe (Orange), V. Lorcy (bcom)]</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87" w:history="1">
        <w:r w:rsidR="009D4FC6" w:rsidRPr="00F23A45">
          <w:rPr>
            <w:rFonts w:eastAsia="Times New Roman"/>
            <w:color w:val="0000FF"/>
            <w:szCs w:val="24"/>
            <w:u w:val="single"/>
            <w:lang w:val="en-CA" w:eastAsia="de-DE"/>
          </w:rPr>
          <w:t>JVET-L0261</w:t>
        </w:r>
      </w:hyperlink>
      <w:r w:rsidR="009D4FC6" w:rsidRPr="00F23A45">
        <w:rPr>
          <w:rFonts w:eastAsia="Times New Roman"/>
          <w:szCs w:val="24"/>
          <w:lang w:val="en-CA" w:eastAsia="de-DE"/>
        </w:rPr>
        <w:t xml:space="preserve"> CE6 – Set of Transforms (Tests 6.3.1) [M. Siekmann, C. Bartnik, H. Schwarz, D. Marpe, T. Wiegand (HHI)]</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88" w:history="1">
        <w:r w:rsidR="009D4FC6" w:rsidRPr="00F23A45">
          <w:rPr>
            <w:rFonts w:eastAsia="Times New Roman"/>
            <w:color w:val="0000FF"/>
            <w:szCs w:val="24"/>
            <w:u w:val="single"/>
            <w:lang w:val="en-CA" w:eastAsia="de-DE"/>
          </w:rPr>
          <w:t>JVET-L0262</w:t>
        </w:r>
      </w:hyperlink>
      <w:r w:rsidR="009D4FC6" w:rsidRPr="00F23A45">
        <w:rPr>
          <w:rFonts w:eastAsia="Times New Roman"/>
          <w:szCs w:val="24"/>
          <w:lang w:val="en-CA" w:eastAsia="de-DE"/>
        </w:rPr>
        <w:t xml:space="preserve"> CE6-1.7a: MTS simplification by reusing DCT-2 partial butterfly - Change MTS transform to DST-4/DCT-4 [K. Abe, T. Toma (Panasonic), M. Ikeda, T. Tsukuba (Sony), K. Naser, F. Le Leannec, E. François (Technicolor)]</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B724FE" w:rsidP="00675440">
      <w:pPr>
        <w:pStyle w:val="berschrift9"/>
        <w:rPr>
          <w:rFonts w:eastAsia="Times New Roman"/>
          <w:szCs w:val="24"/>
          <w:lang w:val="en-CA" w:eastAsia="de-DE"/>
        </w:rPr>
      </w:pPr>
      <w:hyperlink r:id="rId189" w:history="1">
        <w:r w:rsidR="009D4FC6" w:rsidRPr="00F23A45">
          <w:rPr>
            <w:rFonts w:eastAsia="Times New Roman"/>
            <w:color w:val="0000FF"/>
            <w:szCs w:val="24"/>
            <w:u w:val="single"/>
            <w:lang w:val="en-CA" w:eastAsia="de-DE"/>
          </w:rPr>
          <w:t>JVET-L0263</w:t>
        </w:r>
      </w:hyperlink>
      <w:r w:rsidR="009D4FC6" w:rsidRPr="00F23A45">
        <w:rPr>
          <w:rFonts w:eastAsia="Times New Roman"/>
          <w:szCs w:val="24"/>
          <w:lang w:val="en-CA" w:eastAsia="de-DE"/>
        </w:rPr>
        <w:t xml:space="preserve"> CE6-1.8: MTS with DCT-II [K. Naser, F. Le Leannec, E. François (Technicolor)]</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90" w:history="1">
        <w:r w:rsidR="009D4FC6" w:rsidRPr="00F23A45">
          <w:rPr>
            <w:rFonts w:eastAsia="Times New Roman"/>
            <w:color w:val="0000FF"/>
            <w:szCs w:val="24"/>
            <w:u w:val="single"/>
            <w:lang w:val="en-CA" w:eastAsia="de-DE"/>
          </w:rPr>
          <w:t>JVET-L0285</w:t>
        </w:r>
      </w:hyperlink>
      <w:r w:rsidR="009D4FC6" w:rsidRPr="00F23A45">
        <w:rPr>
          <w:rFonts w:eastAsia="Times New Roman"/>
          <w:szCs w:val="24"/>
          <w:lang w:val="en-CA" w:eastAsia="de-DE"/>
        </w:rPr>
        <w:t xml:space="preserve"> CE6: On 8-bit primary transform core (Test 6.1.3) [X. Zhao, X. Li, S. Liu (Tencent)]</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B724FE" w:rsidP="00675440">
      <w:pPr>
        <w:pStyle w:val="berschrift9"/>
        <w:rPr>
          <w:rFonts w:eastAsia="Times New Roman"/>
          <w:szCs w:val="24"/>
          <w:lang w:val="en-CA" w:eastAsia="de-DE"/>
        </w:rPr>
      </w:pPr>
      <w:hyperlink r:id="rId191" w:history="1">
        <w:r w:rsidR="009D4FC6" w:rsidRPr="00F23A45">
          <w:rPr>
            <w:rFonts w:eastAsia="Times New Roman"/>
            <w:color w:val="0000FF"/>
            <w:szCs w:val="24"/>
            <w:u w:val="single"/>
            <w:lang w:val="en-CA" w:eastAsia="de-DE"/>
          </w:rPr>
          <w:t>JVET-L0286</w:t>
        </w:r>
      </w:hyperlink>
      <w:r w:rsidR="009D4FC6" w:rsidRPr="00F23A45">
        <w:rPr>
          <w:rFonts w:eastAsia="Times New Roman"/>
          <w:szCs w:val="24"/>
          <w:lang w:val="en-CA" w:eastAsia="de-DE"/>
        </w:rPr>
        <w:t xml:space="preserve"> CE6: Fast DST-7/DCT-8 with dual implementation support (Test 6.1.4) [X. Zhao, X. Li, Y. Luo, S. Liu (Tencent)]</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B724FE" w:rsidP="00675440">
      <w:pPr>
        <w:pStyle w:val="berschrift9"/>
        <w:rPr>
          <w:rFonts w:eastAsia="Times New Roman"/>
          <w:szCs w:val="24"/>
          <w:lang w:val="en-CA" w:eastAsia="de-DE"/>
        </w:rPr>
      </w:pPr>
      <w:hyperlink r:id="rId192" w:history="1">
        <w:r w:rsidR="009D4FC6" w:rsidRPr="00F23A45">
          <w:rPr>
            <w:rFonts w:eastAsia="Times New Roman"/>
            <w:color w:val="0000FF"/>
            <w:szCs w:val="24"/>
            <w:u w:val="single"/>
            <w:lang w:val="en-CA" w:eastAsia="de-DE"/>
          </w:rPr>
          <w:t>JVET-L0287</w:t>
        </w:r>
      </w:hyperlink>
      <w:r w:rsidR="009D4FC6" w:rsidRPr="00F23A45">
        <w:rPr>
          <w:rFonts w:eastAsia="Times New Roman"/>
          <w:szCs w:val="24"/>
          <w:lang w:val="en-CA" w:eastAsia="de-DE"/>
        </w:rPr>
        <w:t xml:space="preserve"> CE6: Compound Orthonormal Transform (Test 6.1.7 f/g) [X. Zhao, X. Li, S. Liu (Tencent)]</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B724FE" w:rsidP="00675440">
      <w:pPr>
        <w:pStyle w:val="berschrift9"/>
        <w:rPr>
          <w:rFonts w:eastAsia="Times New Roman"/>
          <w:szCs w:val="24"/>
          <w:lang w:val="en-CA" w:eastAsia="de-DE"/>
        </w:rPr>
      </w:pPr>
      <w:hyperlink r:id="rId193" w:history="1">
        <w:r w:rsidR="009D4FC6" w:rsidRPr="00F23A45">
          <w:rPr>
            <w:rFonts w:eastAsia="Times New Roman"/>
            <w:color w:val="0000FF"/>
            <w:szCs w:val="24"/>
            <w:u w:val="single"/>
            <w:lang w:val="en-CA" w:eastAsia="de-DE"/>
          </w:rPr>
          <w:t>JVET-L0288</w:t>
        </w:r>
      </w:hyperlink>
      <w:r w:rsidR="009D4FC6" w:rsidRPr="00F23A45">
        <w:rPr>
          <w:rFonts w:eastAsia="Times New Roman"/>
          <w:szCs w:val="24"/>
          <w:lang w:val="en-CA" w:eastAsia="de-DE"/>
        </w:rPr>
        <w:t xml:space="preserve"> CE6: Coupled primary and secondary transform (Test 6.3.2) [X. Zhao, X. Li, S. Liu (Tencent)]</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94" w:history="1">
        <w:r w:rsidR="009D4FC6" w:rsidRPr="00F23A45">
          <w:rPr>
            <w:rFonts w:eastAsia="Times New Roman"/>
            <w:color w:val="0000FF"/>
            <w:szCs w:val="24"/>
            <w:u w:val="single"/>
            <w:lang w:val="en-CA" w:eastAsia="de-DE"/>
          </w:rPr>
          <w:t>JVET-L0292</w:t>
        </w:r>
      </w:hyperlink>
      <w:r w:rsidR="009D4FC6" w:rsidRPr="00F23A45">
        <w:rPr>
          <w:rFonts w:eastAsia="Times New Roman"/>
          <w:szCs w:val="24"/>
          <w:lang w:val="en-CA" w:eastAsia="de-DE"/>
        </w:rPr>
        <w:t xml:space="preserve"> CE6-1.1 (a,b): Selection of MTS Candidates [M. Salehifar, M. Koo, J. Lim, S. Kim (LGE)]</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95" w:history="1">
        <w:r w:rsidR="009D4FC6" w:rsidRPr="00F23A45">
          <w:rPr>
            <w:rFonts w:eastAsia="Times New Roman"/>
            <w:color w:val="0000FF"/>
            <w:szCs w:val="24"/>
            <w:u w:val="single"/>
            <w:lang w:val="en-CA" w:eastAsia="de-DE"/>
          </w:rPr>
          <w:t>JVET-L0358</w:t>
        </w:r>
      </w:hyperlink>
      <w:r w:rsidR="009D4FC6" w:rsidRPr="00F23A45">
        <w:rPr>
          <w:rFonts w:eastAsia="Times New Roman"/>
          <w:szCs w:val="24"/>
          <w:lang w:val="en-CA" w:eastAsia="de-DE"/>
        </w:rPr>
        <w:t xml:space="preserve"> CE6: Sub-block transform for inter blocks (CE6.1.2) [Y. Zhao, H. Yang, J. Chen (Huawei)] [</w:t>
      </w:r>
      <w:r w:rsidR="00ED571F" w:rsidRPr="00F23A45">
        <w:rPr>
          <w:rFonts w:eastAsia="Times New Roman"/>
          <w:szCs w:val="24"/>
          <w:lang w:val="en-CA" w:eastAsia="de-DE"/>
        </w:rPr>
        <w:t>late</w:t>
      </w:r>
      <w:r w:rsidR="009D4FC6" w:rsidRPr="00F23A45">
        <w:rPr>
          <w:rFonts w:eastAsia="Times New Roman"/>
          <w:szCs w:val="24"/>
          <w:lang w:val="en-CA" w:eastAsia="de-DE"/>
        </w:rPr>
        <w:t>]</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96" w:history="1">
        <w:r w:rsidR="009D4FC6" w:rsidRPr="00F23A45">
          <w:rPr>
            <w:rFonts w:eastAsia="Times New Roman"/>
            <w:color w:val="0000FF"/>
            <w:szCs w:val="24"/>
            <w:u w:val="single"/>
            <w:lang w:val="en-CA" w:eastAsia="de-DE"/>
          </w:rPr>
          <w:t>JVET-L0386</w:t>
        </w:r>
      </w:hyperlink>
      <w:r w:rsidR="009D4FC6" w:rsidRPr="00F23A45">
        <w:rPr>
          <w:rFonts w:eastAsia="Times New Roman"/>
          <w:szCs w:val="24"/>
          <w:lang w:val="en-CA" w:eastAsia="de-DE"/>
        </w:rPr>
        <w:t xml:space="preserve"> CE6.1.6: Efficient Implementations of </w:t>
      </w:r>
      <w:r w:rsidR="00B24D76">
        <w:rPr>
          <w:rFonts w:eastAsia="Times New Roman"/>
          <w:szCs w:val="24"/>
          <w:lang w:val="en-CA" w:eastAsia="de-DE"/>
        </w:rPr>
        <w:t>MTS</w:t>
      </w:r>
      <w:r w:rsidR="00B24D76" w:rsidRPr="00F23A45">
        <w:rPr>
          <w:rFonts w:eastAsia="Times New Roman"/>
          <w:szCs w:val="24"/>
          <w:lang w:val="en-CA" w:eastAsia="de-DE"/>
        </w:rPr>
        <w:t xml:space="preserve"> </w:t>
      </w:r>
      <w:r w:rsidR="009D4FC6" w:rsidRPr="00F23A45">
        <w:rPr>
          <w:rFonts w:eastAsia="Times New Roman"/>
          <w:szCs w:val="24"/>
          <w:lang w:val="en-CA" w:eastAsia="de-DE"/>
        </w:rPr>
        <w:t>with Transform Adjustment Filters (TAF) [A. Said, H. Egilmez, Y.-H. Chao, V. Seregin, M. Karczewicz (Qualcomm)]</w:t>
      </w:r>
    </w:p>
    <w:p w:rsidR="009D4FC6" w:rsidRPr="00F23A45" w:rsidRDefault="009D4FC6" w:rsidP="009D4FC6">
      <w:pPr>
        <w:tabs>
          <w:tab w:val="left" w:pos="813"/>
          <w:tab w:val="left" w:pos="2715"/>
          <w:tab w:val="left" w:pos="7543"/>
        </w:tabs>
        <w:rPr>
          <w:rFonts w:eastAsia="Times New Roman"/>
          <w:sz w:val="24"/>
          <w:szCs w:val="24"/>
          <w:lang w:eastAsia="de-DE"/>
        </w:rPr>
      </w:pPr>
    </w:p>
    <w:p w:rsidR="0057016B" w:rsidRPr="00F23A45" w:rsidRDefault="00B724FE" w:rsidP="0057016B">
      <w:pPr>
        <w:pStyle w:val="berschrift9"/>
        <w:rPr>
          <w:rFonts w:eastAsia="Times New Roman"/>
          <w:szCs w:val="24"/>
          <w:lang w:val="en-CA" w:eastAsia="de-DE"/>
        </w:rPr>
      </w:pPr>
      <w:hyperlink r:id="rId197" w:history="1">
        <w:r w:rsidR="0057016B" w:rsidRPr="00F23A45">
          <w:rPr>
            <w:rFonts w:eastAsia="Times New Roman"/>
            <w:color w:val="0000FF"/>
            <w:szCs w:val="24"/>
            <w:u w:val="single"/>
            <w:lang w:val="en-CA" w:eastAsia="de-DE"/>
          </w:rPr>
          <w:t>JVET-L0512</w:t>
        </w:r>
      </w:hyperlink>
      <w:r w:rsidR="0057016B" w:rsidRPr="00F23A45">
        <w:rPr>
          <w:rFonts w:eastAsia="Times New Roman"/>
          <w:szCs w:val="24"/>
          <w:lang w:val="en-CA" w:eastAsia="de-DE"/>
        </w:rPr>
        <w:t xml:space="preserve"> Crosscheck of JVET-L0386 (Approximation of 32x32 DCT-4 in DCT-2 implementation) [P. Philippe (Orange), V. Lorcy (bcom)] [late]</w:t>
      </w:r>
    </w:p>
    <w:p w:rsidR="0057016B" w:rsidRPr="00F23A45" w:rsidRDefault="0057016B" w:rsidP="009D4FC6">
      <w:pPr>
        <w:tabs>
          <w:tab w:val="left" w:pos="813"/>
          <w:tab w:val="left" w:pos="2715"/>
          <w:tab w:val="left" w:pos="7543"/>
        </w:tabs>
        <w:rPr>
          <w:rFonts w:eastAsia="Times New Roman"/>
          <w:sz w:val="24"/>
          <w:szCs w:val="24"/>
          <w:lang w:eastAsia="de-DE"/>
        </w:rPr>
      </w:pPr>
    </w:p>
    <w:p w:rsidR="009D4FC6" w:rsidRPr="00F23A45" w:rsidRDefault="00B724FE" w:rsidP="00675440">
      <w:pPr>
        <w:pStyle w:val="berschrift9"/>
        <w:rPr>
          <w:rFonts w:eastAsia="Times New Roman"/>
          <w:szCs w:val="24"/>
          <w:lang w:val="en-CA" w:eastAsia="de-DE"/>
        </w:rPr>
      </w:pPr>
      <w:hyperlink r:id="rId198" w:history="1">
        <w:r w:rsidR="009D4FC6" w:rsidRPr="00F23A45">
          <w:rPr>
            <w:rFonts w:eastAsia="Times New Roman"/>
            <w:color w:val="0000FF"/>
            <w:szCs w:val="24"/>
            <w:u w:val="single"/>
            <w:lang w:val="en-CA" w:eastAsia="de-DE"/>
          </w:rPr>
          <w:t>JVET-L0387</w:t>
        </w:r>
      </w:hyperlink>
      <w:r w:rsidR="009D4FC6" w:rsidRPr="00F23A45">
        <w:rPr>
          <w:rFonts w:eastAsia="Times New Roman"/>
          <w:szCs w:val="24"/>
          <w:lang w:val="en-CA" w:eastAsia="de-DE"/>
        </w:rPr>
        <w:t xml:space="preserve"> CE6.3.3: Secondary Transforms Coupled with a Simplified Primary Transformation [H. Egilmez, A. Said, Y.-H. Chao, V. Seregin, M. Karczewicz (Qualcomm)]</w:t>
      </w:r>
    </w:p>
    <w:p w:rsidR="009D4FC6" w:rsidRPr="00F23A45" w:rsidRDefault="009D4FC6" w:rsidP="0010249F">
      <w:pPr>
        <w:rPr>
          <w:rFonts w:eastAsia="Times New Roman"/>
          <w:szCs w:val="24"/>
          <w:lang w:eastAsia="de-DE"/>
        </w:rPr>
      </w:pPr>
    </w:p>
    <w:p w:rsidR="009D4FC6" w:rsidRPr="00F23A45" w:rsidRDefault="00B724FE" w:rsidP="00675440">
      <w:pPr>
        <w:pStyle w:val="berschrift9"/>
        <w:rPr>
          <w:rFonts w:eastAsia="Times New Roman"/>
          <w:szCs w:val="24"/>
          <w:lang w:val="en-CA" w:eastAsia="de-DE"/>
        </w:rPr>
      </w:pPr>
      <w:hyperlink r:id="rId199" w:history="1">
        <w:r w:rsidR="009D4FC6" w:rsidRPr="00F23A45">
          <w:rPr>
            <w:rFonts w:eastAsia="Times New Roman"/>
            <w:color w:val="0000FF"/>
            <w:szCs w:val="24"/>
            <w:u w:val="single"/>
            <w:lang w:val="en-CA" w:eastAsia="de-DE"/>
          </w:rPr>
          <w:t>JVET-L0486</w:t>
        </w:r>
      </w:hyperlink>
      <w:r w:rsidR="009D4FC6" w:rsidRPr="00F23A45">
        <w:rPr>
          <w:rFonts w:eastAsia="Times New Roman"/>
          <w:szCs w:val="24"/>
          <w:lang w:val="en-CA" w:eastAsia="de-DE"/>
        </w:rPr>
        <w:t xml:space="preserve"> CE6: Add DST-2/DCT-2 and switch </w:t>
      </w:r>
      <w:r w:rsidR="00B24D76">
        <w:rPr>
          <w:rFonts w:eastAsia="Times New Roman"/>
          <w:szCs w:val="24"/>
          <w:lang w:val="en-CA" w:eastAsia="de-DE"/>
        </w:rPr>
        <w:t>MTS</w:t>
      </w:r>
      <w:r w:rsidR="00B24D76" w:rsidRPr="00F23A45">
        <w:rPr>
          <w:rFonts w:eastAsia="Times New Roman"/>
          <w:szCs w:val="24"/>
          <w:lang w:val="en-CA" w:eastAsia="de-DE"/>
        </w:rPr>
        <w:t xml:space="preserve"> </w:t>
      </w:r>
      <w:r w:rsidR="009D4FC6" w:rsidRPr="00F23A45">
        <w:rPr>
          <w:rFonts w:eastAsia="Times New Roman"/>
          <w:szCs w:val="24"/>
          <w:lang w:val="en-CA" w:eastAsia="de-DE"/>
        </w:rPr>
        <w:t>candidate depending on intra direction (CE6-1.7d and CE6-1.7e) [T. Tsukuba, M. Ikeda, T. Suzuki (Sony), K. Naser, E. Francois (Technocolor)] [late]</w:t>
      </w:r>
    </w:p>
    <w:p w:rsidR="009D4FC6" w:rsidRPr="00F23A45" w:rsidRDefault="009D4FC6" w:rsidP="0010249F">
      <w:pPr>
        <w:rPr>
          <w:rFonts w:eastAsia="Times New Roman"/>
          <w:szCs w:val="24"/>
          <w:lang w:eastAsia="de-DE"/>
        </w:rPr>
      </w:pPr>
    </w:p>
    <w:p w:rsidR="002863F0" w:rsidRPr="00F23A45" w:rsidRDefault="002863F0" w:rsidP="00422C11">
      <w:pPr>
        <w:pStyle w:val="berschrift2"/>
        <w:ind w:left="576"/>
        <w:rPr>
          <w:lang w:val="en-CA"/>
        </w:rPr>
      </w:pPr>
      <w:bookmarkStart w:id="3730" w:name="_Ref518893105"/>
      <w:r w:rsidRPr="00F23A45">
        <w:rPr>
          <w:lang w:val="en-CA"/>
        </w:rPr>
        <w:t xml:space="preserve">CE7: </w:t>
      </w:r>
      <w:r w:rsidR="00E242F1" w:rsidRPr="00F23A45">
        <w:rPr>
          <w:lang w:val="en-CA"/>
        </w:rPr>
        <w:t xml:space="preserve">Quantization and coefficient coding </w:t>
      </w:r>
      <w:r w:rsidRPr="00F23A45">
        <w:rPr>
          <w:lang w:val="en-CA"/>
        </w:rPr>
        <w:t>(</w:t>
      </w:r>
      <w:r w:rsidR="00E21FB6" w:rsidRPr="00F23A45">
        <w:rPr>
          <w:lang w:val="en-CA"/>
        </w:rPr>
        <w:t>7</w:t>
      </w:r>
      <w:r w:rsidRPr="00F23A45">
        <w:rPr>
          <w:lang w:val="en-CA"/>
        </w:rPr>
        <w:t>)</w:t>
      </w:r>
      <w:bookmarkEnd w:id="3730"/>
    </w:p>
    <w:p w:rsidR="003B7F45" w:rsidRPr="00F23A45" w:rsidRDefault="003B7F45" w:rsidP="003B7F45">
      <w:pPr>
        <w:pStyle w:val="Textkrper"/>
      </w:pPr>
      <w:r w:rsidRPr="00F23A45">
        <w:t>Contributions in this category were discussed XXday XX Oct XXXX–XXXX (chaired by XXX).</w:t>
      </w:r>
    </w:p>
    <w:p w:rsidR="00724E2C" w:rsidRPr="00F23A45" w:rsidRDefault="00B724FE" w:rsidP="00675440">
      <w:pPr>
        <w:pStyle w:val="berschrift9"/>
        <w:rPr>
          <w:rFonts w:eastAsia="Times New Roman"/>
          <w:szCs w:val="24"/>
          <w:lang w:val="en-CA" w:eastAsia="de-DE"/>
        </w:rPr>
      </w:pPr>
      <w:hyperlink r:id="rId200" w:history="1">
        <w:r w:rsidR="00724E2C" w:rsidRPr="00F23A45">
          <w:rPr>
            <w:rFonts w:eastAsia="Times New Roman"/>
            <w:color w:val="0000FF"/>
            <w:szCs w:val="24"/>
            <w:u w:val="single"/>
            <w:lang w:val="en-CA" w:eastAsia="de-DE"/>
          </w:rPr>
          <w:t>JVET-L0027</w:t>
        </w:r>
      </w:hyperlink>
      <w:r w:rsidR="00724E2C" w:rsidRPr="00F23A45">
        <w:rPr>
          <w:rFonts w:eastAsia="Times New Roman"/>
          <w:szCs w:val="24"/>
          <w:lang w:val="en-CA" w:eastAsia="de-DE"/>
        </w:rPr>
        <w:t xml:space="preserve"> CE7: Summary report on quantization and coefficient coding [H. Schwarz, M. Coban, C. Auyeng]</w:t>
      </w:r>
    </w:p>
    <w:p w:rsidR="004918FD" w:rsidRPr="00F23A45" w:rsidRDefault="004918FD"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01" w:history="1">
        <w:r w:rsidR="00724E2C" w:rsidRPr="00F23A45">
          <w:rPr>
            <w:rFonts w:eastAsia="Times New Roman"/>
            <w:color w:val="0000FF"/>
            <w:szCs w:val="24"/>
            <w:u w:val="single"/>
            <w:lang w:val="en-CA" w:eastAsia="de-DE"/>
          </w:rPr>
          <w:t>JVET-L0210</w:t>
        </w:r>
      </w:hyperlink>
      <w:r w:rsidR="00724E2C" w:rsidRPr="00F23A45">
        <w:rPr>
          <w:rFonts w:eastAsia="Times New Roman"/>
          <w:szCs w:val="24"/>
          <w:lang w:val="en-CA" w:eastAsia="de-DE"/>
        </w:rPr>
        <w:t xml:space="preserve"> CE7: Adaptive quantization via perceptually optimized QP adaptation (Test 7.2.6) [C. Helmrich (HHI)]</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02" w:history="1">
        <w:r w:rsidR="00724E2C" w:rsidRPr="00F23A45">
          <w:rPr>
            <w:rFonts w:eastAsia="Times New Roman"/>
            <w:color w:val="0000FF"/>
            <w:szCs w:val="24"/>
            <w:u w:val="single"/>
            <w:lang w:val="en-CA" w:eastAsia="de-DE"/>
          </w:rPr>
          <w:t>JVET-L0274</w:t>
        </w:r>
      </w:hyperlink>
      <w:r w:rsidR="00724E2C" w:rsidRPr="00F23A45">
        <w:rPr>
          <w:rFonts w:eastAsia="Times New Roman"/>
          <w:szCs w:val="24"/>
          <w:lang w:val="en-CA" w:eastAsia="de-DE"/>
        </w:rPr>
        <w:t xml:space="preserve"> CE7: Transform coefficient coding with reduced number of regular-coded bins (tests 7.1.3a, 7.1.3b) [H. Schwarz, T. Nguyen, D. Marpe, T. Wiegand (Fraunhofer HHI), M. Karczewicz, M. Coban, J. Dong (Qualcomm)]</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03" w:history="1">
        <w:r w:rsidR="00724E2C" w:rsidRPr="00F23A45">
          <w:rPr>
            <w:rFonts w:eastAsia="Times New Roman"/>
            <w:color w:val="0000FF"/>
            <w:szCs w:val="24"/>
            <w:u w:val="single"/>
            <w:lang w:val="en-CA" w:eastAsia="de-DE"/>
          </w:rPr>
          <w:t>JVET-L0360</w:t>
        </w:r>
      </w:hyperlink>
      <w:r w:rsidR="00724E2C" w:rsidRPr="00F23A45">
        <w:rPr>
          <w:rFonts w:eastAsia="Times New Roman"/>
          <w:szCs w:val="24"/>
          <w:lang w:val="en-CA" w:eastAsia="de-DE"/>
        </w:rPr>
        <w:t xml:space="preserve"> CE7: Adaptive residual scaling (CE7.2.1, CE7.2.2, CE7.2.3) [Y. Zhao, H. Yang, J. Chen (Huawei)] [</w:t>
      </w:r>
      <w:r w:rsidR="00ED571F" w:rsidRPr="00F23A45">
        <w:rPr>
          <w:rFonts w:eastAsia="Times New Roman"/>
          <w:szCs w:val="24"/>
          <w:lang w:val="en-CA" w:eastAsia="de-DE"/>
        </w:rPr>
        <w:t>late</w:t>
      </w:r>
      <w:r w:rsidR="00724E2C" w:rsidRPr="00F23A45">
        <w:rPr>
          <w:rFonts w:eastAsia="Times New Roman"/>
          <w:szCs w:val="24"/>
          <w:lang w:val="en-CA" w:eastAsia="de-DE"/>
        </w:rPr>
        <w:t>]</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04" w:history="1">
        <w:r w:rsidR="00724E2C" w:rsidRPr="00F23A45">
          <w:rPr>
            <w:rFonts w:eastAsia="Times New Roman"/>
            <w:color w:val="0000FF"/>
            <w:szCs w:val="24"/>
            <w:u w:val="single"/>
            <w:lang w:val="en-CA" w:eastAsia="de-DE"/>
          </w:rPr>
          <w:t>JVET-L0379</w:t>
        </w:r>
      </w:hyperlink>
      <w:r w:rsidR="00724E2C" w:rsidRPr="00F23A45">
        <w:rPr>
          <w:rFonts w:eastAsia="Times New Roman"/>
          <w:szCs w:val="24"/>
          <w:lang w:val="en-CA" w:eastAsia="de-DE"/>
        </w:rPr>
        <w:t xml:space="preserve"> CE7: Block size dependent coefficient scanning (CE7.3) [Y. Kidani, K. Kawamura, S. Naito (KDDI)]</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05" w:history="1">
        <w:r w:rsidR="00724E2C" w:rsidRPr="00F23A45">
          <w:rPr>
            <w:rFonts w:eastAsia="Times New Roman"/>
            <w:color w:val="0000FF"/>
            <w:szCs w:val="24"/>
            <w:u w:val="single"/>
            <w:lang w:val="en-CA" w:eastAsia="de-DE"/>
          </w:rPr>
          <w:t>JVET-L0384</w:t>
        </w:r>
      </w:hyperlink>
      <w:r w:rsidR="00724E2C" w:rsidRPr="00F23A45">
        <w:rPr>
          <w:rFonts w:eastAsia="Times New Roman"/>
          <w:szCs w:val="24"/>
          <w:lang w:val="en-CA" w:eastAsia="de-DE"/>
        </w:rPr>
        <w:t xml:space="preserve"> CE7: Entropy Coding for Dependent Quantization (test 7.1.2) [J. Dong, M. Coban, M. Karczewicz (Qualcomm)]</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06" w:history="1">
        <w:r w:rsidR="00724E2C" w:rsidRPr="00F23A45">
          <w:rPr>
            <w:rFonts w:eastAsia="Times New Roman"/>
            <w:color w:val="0000FF"/>
            <w:szCs w:val="24"/>
            <w:u w:val="single"/>
            <w:lang w:val="en-CA" w:eastAsia="de-DE"/>
          </w:rPr>
          <w:t>JVET-L0397</w:t>
        </w:r>
      </w:hyperlink>
      <w:r w:rsidR="00724E2C" w:rsidRPr="00F23A45">
        <w:rPr>
          <w:rFonts w:eastAsia="Times New Roman"/>
          <w:szCs w:val="24"/>
          <w:lang w:val="en-CA" w:eastAsia="de-DE"/>
        </w:rPr>
        <w:t xml:space="preserve"> CE7: Complexity reduction of context model selection of transform coefficient levels [C. Auyeung, J. Chen (Huawei)]</w:t>
      </w:r>
    </w:p>
    <w:p w:rsidR="00724E2C" w:rsidRPr="00F23A45" w:rsidRDefault="00724E2C" w:rsidP="0010249F">
      <w:pPr>
        <w:rPr>
          <w:rFonts w:eastAsia="Times New Roman"/>
          <w:sz w:val="24"/>
          <w:szCs w:val="24"/>
          <w:lang w:eastAsia="de-DE"/>
        </w:rPr>
      </w:pPr>
    </w:p>
    <w:p w:rsidR="002863F0" w:rsidRPr="00F23A45" w:rsidRDefault="002863F0" w:rsidP="00422C11">
      <w:pPr>
        <w:pStyle w:val="berschrift2"/>
        <w:ind w:left="576"/>
        <w:rPr>
          <w:lang w:val="en-CA"/>
        </w:rPr>
      </w:pPr>
      <w:bookmarkStart w:id="3731" w:name="_Ref518893111"/>
      <w:r w:rsidRPr="00F23A45">
        <w:rPr>
          <w:lang w:val="en-CA"/>
        </w:rPr>
        <w:t xml:space="preserve">CE8: </w:t>
      </w:r>
      <w:r w:rsidR="00E242F1" w:rsidRPr="00F23A45">
        <w:rPr>
          <w:lang w:val="en-CA"/>
        </w:rPr>
        <w:t xml:space="preserve">Current picture referencing </w:t>
      </w:r>
      <w:r w:rsidRPr="00F23A45">
        <w:rPr>
          <w:lang w:val="en-CA"/>
        </w:rPr>
        <w:t>(</w:t>
      </w:r>
      <w:r w:rsidR="00E21FB6" w:rsidRPr="00F23A45">
        <w:rPr>
          <w:lang w:val="en-CA"/>
        </w:rPr>
        <w:t>6</w:t>
      </w:r>
      <w:r w:rsidRPr="00F23A45">
        <w:rPr>
          <w:lang w:val="en-CA"/>
        </w:rPr>
        <w:t>)</w:t>
      </w:r>
      <w:bookmarkEnd w:id="3731"/>
    </w:p>
    <w:p w:rsidR="003B7F45" w:rsidRPr="00F23A45" w:rsidRDefault="003B7F45" w:rsidP="003B7F45">
      <w:pPr>
        <w:pStyle w:val="Textkrper"/>
      </w:pPr>
      <w:r w:rsidRPr="00F23A45">
        <w:t xml:space="preserve">Contributions in this category were discussed </w:t>
      </w:r>
      <w:del w:id="3732" w:author="Jens Ohm" w:date="2018-10-04T19:57:00Z">
        <w:r w:rsidRPr="00F23A45" w:rsidDel="008762F3">
          <w:delText xml:space="preserve">XXday </w:delText>
        </w:r>
      </w:del>
      <w:ins w:id="3733" w:author="Jens Ohm" w:date="2018-10-04T19:57:00Z">
        <w:r w:rsidR="008762F3">
          <w:t>Thurs</w:t>
        </w:r>
        <w:r w:rsidR="008762F3" w:rsidRPr="00F23A45">
          <w:t xml:space="preserve">day </w:t>
        </w:r>
      </w:ins>
      <w:del w:id="3734" w:author="Jens Ohm" w:date="2018-10-04T19:57:00Z">
        <w:r w:rsidRPr="00F23A45" w:rsidDel="008762F3">
          <w:delText xml:space="preserve">XX </w:delText>
        </w:r>
      </w:del>
      <w:ins w:id="3735" w:author="Jens Ohm" w:date="2018-10-04T19:57:00Z">
        <w:r w:rsidR="008762F3">
          <w:t>4</w:t>
        </w:r>
        <w:r w:rsidR="008762F3" w:rsidRPr="00F23A45">
          <w:t xml:space="preserve"> </w:t>
        </w:r>
      </w:ins>
      <w:r w:rsidRPr="00F23A45">
        <w:t xml:space="preserve">Oct </w:t>
      </w:r>
      <w:del w:id="3736" w:author="Jens Ohm" w:date="2018-10-04T19:57:00Z">
        <w:r w:rsidRPr="00F23A45" w:rsidDel="008762F3">
          <w:delText>XXXX</w:delText>
        </w:r>
      </w:del>
      <w:ins w:id="3737" w:author="Jens Ohm" w:date="2018-10-04T19:57:00Z">
        <w:r w:rsidR="008762F3">
          <w:t>2000</w:t>
        </w:r>
      </w:ins>
      <w:r w:rsidRPr="00F23A45">
        <w:t>–</w:t>
      </w:r>
      <w:del w:id="3738" w:author="Jens Ohm" w:date="2018-10-04T22:57:00Z">
        <w:r w:rsidRPr="00F23A45" w:rsidDel="00BA4C78">
          <w:delText xml:space="preserve">XXXX </w:delText>
        </w:r>
      </w:del>
      <w:ins w:id="3739" w:author="Jens Ohm" w:date="2018-10-04T22:57:00Z">
        <w:r w:rsidR="00BA4C78">
          <w:t>2115</w:t>
        </w:r>
        <w:r w:rsidR="00BA4C78" w:rsidRPr="00F23A45">
          <w:t xml:space="preserve"> </w:t>
        </w:r>
      </w:ins>
      <w:r w:rsidRPr="00F23A45">
        <w:t xml:space="preserve">(chaired by </w:t>
      </w:r>
      <w:del w:id="3740" w:author="Jens Ohm" w:date="2018-10-04T22:57:00Z">
        <w:r w:rsidRPr="00F23A45" w:rsidDel="00BA4C78">
          <w:delText>XXX</w:delText>
        </w:r>
      </w:del>
      <w:ins w:id="3741" w:author="Jens Ohm" w:date="2018-10-04T22:57:00Z">
        <w:r w:rsidR="00BA4C78">
          <w:t>JRO</w:t>
        </w:r>
      </w:ins>
      <w:r w:rsidRPr="00F23A45">
        <w:t>).</w:t>
      </w:r>
    </w:p>
    <w:p w:rsidR="00724E2C" w:rsidRPr="00F23A45" w:rsidRDefault="00B724FE" w:rsidP="00675440">
      <w:pPr>
        <w:pStyle w:val="berschrift9"/>
        <w:rPr>
          <w:rFonts w:eastAsia="Times New Roman"/>
          <w:szCs w:val="24"/>
          <w:lang w:val="en-CA" w:eastAsia="de-DE"/>
        </w:rPr>
      </w:pPr>
      <w:hyperlink r:id="rId207" w:history="1">
        <w:r w:rsidR="00724E2C" w:rsidRPr="00F23A45">
          <w:rPr>
            <w:rFonts w:eastAsia="Times New Roman"/>
            <w:color w:val="0000FF"/>
            <w:szCs w:val="24"/>
            <w:u w:val="single"/>
            <w:lang w:val="en-CA" w:eastAsia="de-DE"/>
          </w:rPr>
          <w:t>JVET-L0028</w:t>
        </w:r>
      </w:hyperlink>
      <w:r w:rsidR="00724E2C" w:rsidRPr="00F23A45">
        <w:rPr>
          <w:rFonts w:eastAsia="Times New Roman"/>
          <w:szCs w:val="24"/>
          <w:lang w:val="en-CA" w:eastAsia="de-DE"/>
        </w:rPr>
        <w:t xml:space="preserve"> CE8: Summary Report on Current Picture Referencing [X. Xu, K. Müller, L. Wang]</w:t>
      </w:r>
    </w:p>
    <w:p w:rsidR="008762F3" w:rsidRDefault="008762F3" w:rsidP="008762F3">
      <w:pPr>
        <w:rPr>
          <w:ins w:id="3742" w:author="Jens Ohm" w:date="2018-10-04T19:59:00Z"/>
          <w:rFonts w:cs="Arial"/>
          <w:szCs w:val="22"/>
          <w:lang w:eastAsia="ja-JP"/>
        </w:rPr>
      </w:pPr>
      <w:ins w:id="3743" w:author="Jens Ohm" w:date="2018-10-04T19:58:00Z">
        <w:r w:rsidRPr="00DD5377">
          <w:t>This contribution provides a summary report of Core Experiment 8 on current picture referencing. Four tests have been agreed to carry out in CE8 in between JVET-</w:t>
        </w:r>
        <w:r>
          <w:t>K</w:t>
        </w:r>
        <w:r w:rsidRPr="00DD5377">
          <w:t xml:space="preserve"> and JVET-</w:t>
        </w:r>
        <w:r>
          <w:t>L</w:t>
        </w:r>
        <w:r w:rsidRPr="00DD5377">
          <w:t xml:space="preserve"> meetings, to study and evaluate technologies related to current picture referencing. In this report, coding performance and complexity of these tests are reported and analyzed. In particular, </w:t>
        </w:r>
        <w:r w:rsidRPr="00DD5377">
          <w:rPr>
            <w:rFonts w:cs="Arial"/>
            <w:szCs w:val="22"/>
            <w:lang w:eastAsia="ja-JP"/>
          </w:rPr>
          <w:t xml:space="preserve">test results against </w:t>
        </w:r>
        <w:r>
          <w:rPr>
            <w:rFonts w:cs="Arial"/>
            <w:szCs w:val="22"/>
            <w:lang w:eastAsia="ja-JP"/>
          </w:rPr>
          <w:t xml:space="preserve">1) </w:t>
        </w:r>
        <w:r w:rsidRPr="00DD5377">
          <w:rPr>
            <w:rFonts w:cs="Arial"/>
            <w:szCs w:val="22"/>
            <w:lang w:eastAsia="ja-JP"/>
          </w:rPr>
          <w:t>VTM</w:t>
        </w:r>
        <w:r>
          <w:rPr>
            <w:rFonts w:cs="Arial"/>
            <w:szCs w:val="22"/>
            <w:lang w:eastAsia="ja-JP"/>
          </w:rPr>
          <w:t>-2</w:t>
        </w:r>
        <w:r w:rsidRPr="00DD5377">
          <w:rPr>
            <w:rFonts w:cs="Arial"/>
            <w:szCs w:val="22"/>
            <w:lang w:eastAsia="ja-JP"/>
          </w:rPr>
          <w:t xml:space="preserve"> anchor </w:t>
        </w:r>
        <w:r>
          <w:rPr>
            <w:rFonts w:cs="Arial"/>
            <w:szCs w:val="22"/>
            <w:lang w:eastAsia="ja-JP"/>
          </w:rPr>
          <w:t xml:space="preserve">2) VTM-2 + CPR anchor </w:t>
        </w:r>
        <w:r w:rsidRPr="00DD5377">
          <w:rPr>
            <w:rFonts w:cs="Arial"/>
            <w:szCs w:val="22"/>
            <w:lang w:eastAsia="ja-JP"/>
          </w:rPr>
          <w:t>are provided to show the coding efficiency and complexity trade-off of each tool. Crosschecking results for the performed tests are integrated in this contribution.</w:t>
        </w:r>
      </w:ins>
    </w:p>
    <w:p w:rsidR="00C23ADE" w:rsidRPr="00DD5377" w:rsidRDefault="00C23ADE" w:rsidP="008762F3">
      <w:pPr>
        <w:rPr>
          <w:ins w:id="3744" w:author="Jens Ohm" w:date="2018-10-04T19:58:00Z"/>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
        <w:gridCol w:w="1513"/>
        <w:gridCol w:w="844"/>
        <w:gridCol w:w="4860"/>
        <w:gridCol w:w="1350"/>
      </w:tblGrid>
      <w:tr w:rsidR="00C23ADE" w:rsidRPr="004861CF" w:rsidTr="00C23ADE">
        <w:trPr>
          <w:trHeight w:val="386"/>
          <w:ins w:id="3745" w:author="Jens Ohm" w:date="2018-10-04T19:59:00Z"/>
        </w:trPr>
        <w:tc>
          <w:tcPr>
            <w:tcW w:w="703" w:type="dxa"/>
          </w:tcPr>
          <w:p w:rsidR="00C23ADE" w:rsidRPr="004861CF" w:rsidRDefault="00C23ADE" w:rsidP="00C23ADE">
            <w:pPr>
              <w:keepNext/>
              <w:keepLines/>
              <w:rPr>
                <w:ins w:id="3746" w:author="Jens Ohm" w:date="2018-10-04T19:59:00Z"/>
                <w:b/>
              </w:rPr>
            </w:pPr>
            <w:ins w:id="3747" w:author="Jens Ohm" w:date="2018-10-04T19:59:00Z">
              <w:r>
                <w:rPr>
                  <w:b/>
                </w:rPr>
                <w:lastRenderedPageBreak/>
                <w:t>Test</w:t>
              </w:r>
            </w:ins>
          </w:p>
        </w:tc>
        <w:tc>
          <w:tcPr>
            <w:tcW w:w="1513" w:type="dxa"/>
          </w:tcPr>
          <w:p w:rsidR="00C23ADE" w:rsidRPr="004861CF" w:rsidRDefault="00C23ADE" w:rsidP="00C23ADE">
            <w:pPr>
              <w:keepNext/>
              <w:keepLines/>
              <w:rPr>
                <w:ins w:id="3748" w:author="Jens Ohm" w:date="2018-10-04T19:59:00Z"/>
                <w:b/>
              </w:rPr>
            </w:pPr>
            <w:ins w:id="3749" w:author="Jens Ohm" w:date="2018-10-04T19:59:00Z">
              <w:r>
                <w:rPr>
                  <w:b/>
                </w:rPr>
                <w:t>Tester</w:t>
              </w:r>
            </w:ins>
          </w:p>
        </w:tc>
        <w:tc>
          <w:tcPr>
            <w:tcW w:w="844" w:type="dxa"/>
          </w:tcPr>
          <w:p w:rsidR="00C23ADE" w:rsidRPr="004861CF" w:rsidRDefault="00C23ADE" w:rsidP="00C23ADE">
            <w:pPr>
              <w:keepNext/>
              <w:keepLines/>
              <w:rPr>
                <w:ins w:id="3750" w:author="Jens Ohm" w:date="2018-10-04T19:59:00Z"/>
                <w:b/>
              </w:rPr>
            </w:pPr>
            <w:ins w:id="3751" w:author="Jens Ohm" w:date="2018-10-04T19:59:00Z">
              <w:r w:rsidRPr="004861CF">
                <w:rPr>
                  <w:b/>
                </w:rPr>
                <w:t>Doc</w:t>
              </w:r>
              <w:r>
                <w:rPr>
                  <w:b/>
                </w:rPr>
                <w:t>.</w:t>
              </w:r>
              <w:r w:rsidRPr="004861CF">
                <w:rPr>
                  <w:b/>
                </w:rPr>
                <w:t xml:space="preserve"> </w:t>
              </w:r>
            </w:ins>
          </w:p>
        </w:tc>
        <w:tc>
          <w:tcPr>
            <w:tcW w:w="4860" w:type="dxa"/>
          </w:tcPr>
          <w:p w:rsidR="00C23ADE" w:rsidRPr="004861CF" w:rsidRDefault="00C23ADE" w:rsidP="00C23ADE">
            <w:pPr>
              <w:keepNext/>
              <w:keepLines/>
              <w:rPr>
                <w:ins w:id="3752" w:author="Jens Ohm" w:date="2018-10-04T19:59:00Z"/>
                <w:b/>
              </w:rPr>
            </w:pPr>
            <w:ins w:id="3753" w:author="Jens Ohm" w:date="2018-10-04T19:59:00Z">
              <w:r w:rsidRPr="004861CF">
                <w:rPr>
                  <w:b/>
                </w:rPr>
                <w:t>Tool description</w:t>
              </w:r>
            </w:ins>
          </w:p>
        </w:tc>
        <w:tc>
          <w:tcPr>
            <w:tcW w:w="1350" w:type="dxa"/>
          </w:tcPr>
          <w:p w:rsidR="00C23ADE" w:rsidRPr="004861CF" w:rsidRDefault="00C23ADE" w:rsidP="00C23ADE">
            <w:pPr>
              <w:keepNext/>
              <w:keepLines/>
              <w:rPr>
                <w:ins w:id="3754" w:author="Jens Ohm" w:date="2018-10-04T19:59:00Z"/>
                <w:b/>
              </w:rPr>
            </w:pPr>
            <w:ins w:id="3755" w:author="Jens Ohm" w:date="2018-10-04T19:59:00Z">
              <w:r w:rsidRPr="00644B43">
                <w:rPr>
                  <w:b/>
                </w:rPr>
                <w:t>Cross checker</w:t>
              </w:r>
            </w:ins>
          </w:p>
        </w:tc>
      </w:tr>
      <w:tr w:rsidR="00C23ADE" w:rsidRPr="00251234" w:rsidTr="00C23ADE">
        <w:trPr>
          <w:trHeight w:val="423"/>
          <w:ins w:id="3756" w:author="Jens Ohm" w:date="2018-10-04T19:59:00Z"/>
        </w:trPr>
        <w:tc>
          <w:tcPr>
            <w:tcW w:w="703" w:type="dxa"/>
          </w:tcPr>
          <w:p w:rsidR="00C23ADE" w:rsidRDefault="00C23ADE" w:rsidP="00C23ADE">
            <w:pPr>
              <w:keepNext/>
              <w:keepLines/>
              <w:rPr>
                <w:ins w:id="3757" w:author="Jens Ohm" w:date="2018-10-04T19:59:00Z"/>
              </w:rPr>
            </w:pPr>
            <w:ins w:id="3758" w:author="Jens Ohm" w:date="2018-10-04T19:59:00Z">
              <w:r>
                <w:t>8.1</w:t>
              </w:r>
            </w:ins>
          </w:p>
        </w:tc>
        <w:tc>
          <w:tcPr>
            <w:tcW w:w="1513" w:type="dxa"/>
          </w:tcPr>
          <w:p w:rsidR="00C23ADE" w:rsidRPr="00BF4813" w:rsidRDefault="00C23ADE" w:rsidP="00C23ADE">
            <w:pPr>
              <w:keepNext/>
              <w:keepLines/>
              <w:rPr>
                <w:ins w:id="3759" w:author="Jens Ohm" w:date="2018-10-04T19:59:00Z"/>
              </w:rPr>
            </w:pPr>
            <w:ins w:id="3760" w:author="Jens Ohm" w:date="2018-10-04T19:59:00Z">
              <w:r>
                <w:fldChar w:fldCharType="begin"/>
              </w:r>
              <w:r>
                <w:instrText xml:space="preserve"> HYPERLINK "mailto:gayathri.venugopal@hhi.fraunhofer.de" </w:instrText>
              </w:r>
              <w:r>
                <w:fldChar w:fldCharType="separate"/>
              </w:r>
              <w:r w:rsidRPr="00BF4813">
                <w:t>G.</w:t>
              </w:r>
              <w:r>
                <w:t xml:space="preserve"> </w:t>
              </w:r>
              <w:r w:rsidRPr="00BF4813">
                <w:t>Venugopal</w:t>
              </w:r>
              <w:r>
                <w:fldChar w:fldCharType="end"/>
              </w:r>
            </w:ins>
          </w:p>
          <w:p w:rsidR="00C23ADE" w:rsidRPr="00357050" w:rsidRDefault="00C23ADE" w:rsidP="00C23ADE">
            <w:pPr>
              <w:keepNext/>
              <w:keepLines/>
              <w:rPr>
                <w:ins w:id="3761" w:author="Jens Ohm" w:date="2018-10-04T19:59:00Z"/>
              </w:rPr>
            </w:pPr>
            <w:ins w:id="3762" w:author="Jens Ohm" w:date="2018-10-04T19:59:00Z">
              <w:r>
                <w:t>(HHI)</w:t>
              </w:r>
            </w:ins>
          </w:p>
        </w:tc>
        <w:tc>
          <w:tcPr>
            <w:tcW w:w="844" w:type="dxa"/>
          </w:tcPr>
          <w:p w:rsidR="00C23ADE" w:rsidRDefault="00C23ADE" w:rsidP="00C23ADE">
            <w:pPr>
              <w:keepNext/>
              <w:keepLines/>
              <w:rPr>
                <w:ins w:id="3763" w:author="Jens Ohm" w:date="2018-10-04T19:59:00Z"/>
              </w:rPr>
            </w:pPr>
            <w:ins w:id="3764" w:author="Jens Ohm" w:date="2018-10-04T19:59:00Z">
              <w:r>
                <w:t>JVET-L0077</w:t>
              </w:r>
            </w:ins>
          </w:p>
        </w:tc>
        <w:tc>
          <w:tcPr>
            <w:tcW w:w="4860" w:type="dxa"/>
          </w:tcPr>
          <w:p w:rsidR="00C23ADE" w:rsidRPr="00357050" w:rsidRDefault="00C23ADE" w:rsidP="00C23ADE">
            <w:pPr>
              <w:keepNext/>
              <w:keepLines/>
              <w:rPr>
                <w:ins w:id="3765" w:author="Jens Ohm" w:date="2018-10-04T19:59:00Z"/>
              </w:rPr>
            </w:pPr>
            <w:ins w:id="3766" w:author="Jens Ohm" w:date="2018-10-04T19:59:00Z">
              <w:r>
                <w:t>Intra region-based template matching</w:t>
              </w:r>
            </w:ins>
          </w:p>
        </w:tc>
        <w:tc>
          <w:tcPr>
            <w:tcW w:w="1350" w:type="dxa"/>
          </w:tcPr>
          <w:p w:rsidR="00C23ADE" w:rsidRPr="00E069E4" w:rsidRDefault="00C23ADE" w:rsidP="00C23ADE">
            <w:pPr>
              <w:keepNext/>
              <w:keepLines/>
              <w:rPr>
                <w:ins w:id="3767" w:author="Jens Ohm" w:date="2018-10-04T19:59:00Z"/>
              </w:rPr>
            </w:pPr>
            <w:ins w:id="3768" w:author="Jens Ohm" w:date="2018-10-04T19:59:00Z">
              <w:r w:rsidRPr="00E069E4">
                <w:t>V</w:t>
              </w:r>
              <w:r>
                <w:t>.</w:t>
              </w:r>
              <w:r w:rsidRPr="00E069E4">
                <w:t xml:space="preserve"> Drugeon</w:t>
              </w:r>
            </w:ins>
          </w:p>
          <w:p w:rsidR="00C23ADE" w:rsidRPr="000B3DE4" w:rsidRDefault="00C23ADE" w:rsidP="00C23ADE">
            <w:pPr>
              <w:keepNext/>
              <w:keepLines/>
              <w:rPr>
                <w:ins w:id="3769" w:author="Jens Ohm" w:date="2018-10-04T19:59:00Z"/>
              </w:rPr>
            </w:pPr>
            <w:ins w:id="3770" w:author="Jens Ohm" w:date="2018-10-04T19:59:00Z">
              <w:r w:rsidRPr="00E069E4">
                <w:t>( Panasonic)</w:t>
              </w:r>
            </w:ins>
          </w:p>
        </w:tc>
      </w:tr>
      <w:tr w:rsidR="00C23ADE" w:rsidRPr="00251234" w:rsidTr="00C23ADE">
        <w:trPr>
          <w:trHeight w:val="423"/>
          <w:ins w:id="3771" w:author="Jens Ohm" w:date="2018-10-04T19:59:00Z"/>
        </w:trPr>
        <w:tc>
          <w:tcPr>
            <w:tcW w:w="703" w:type="dxa"/>
          </w:tcPr>
          <w:p w:rsidR="00C23ADE" w:rsidRDefault="00C23ADE" w:rsidP="00C23ADE">
            <w:pPr>
              <w:keepNext/>
              <w:keepLines/>
              <w:rPr>
                <w:ins w:id="3772" w:author="Jens Ohm" w:date="2018-10-04T19:59:00Z"/>
              </w:rPr>
            </w:pPr>
            <w:ins w:id="3773" w:author="Jens Ohm" w:date="2018-10-04T19:59:00Z">
              <w:r>
                <w:t>8.2</w:t>
              </w:r>
            </w:ins>
          </w:p>
        </w:tc>
        <w:tc>
          <w:tcPr>
            <w:tcW w:w="1513" w:type="dxa"/>
          </w:tcPr>
          <w:p w:rsidR="00C23ADE" w:rsidRDefault="00C23ADE" w:rsidP="00C23ADE">
            <w:pPr>
              <w:keepNext/>
              <w:keepLines/>
              <w:rPr>
                <w:ins w:id="3774" w:author="Jens Ohm" w:date="2018-10-04T19:59:00Z"/>
              </w:rPr>
            </w:pPr>
            <w:ins w:id="3775" w:author="Jens Ohm" w:date="2018-10-04T19:59:00Z">
              <w:r>
                <w:t>X. Xu</w:t>
              </w:r>
            </w:ins>
          </w:p>
          <w:p w:rsidR="00C23ADE" w:rsidRDefault="00C23ADE" w:rsidP="00C23ADE">
            <w:pPr>
              <w:keepNext/>
              <w:keepLines/>
              <w:rPr>
                <w:ins w:id="3776" w:author="Jens Ohm" w:date="2018-10-04T19:59:00Z"/>
              </w:rPr>
            </w:pPr>
            <w:ins w:id="3777" w:author="Jens Ohm" w:date="2018-10-04T19:59:00Z">
              <w:r>
                <w:t>(Tencent)</w:t>
              </w:r>
            </w:ins>
          </w:p>
        </w:tc>
        <w:tc>
          <w:tcPr>
            <w:tcW w:w="844" w:type="dxa"/>
          </w:tcPr>
          <w:p w:rsidR="00C23ADE" w:rsidRDefault="00C23ADE" w:rsidP="00C23ADE">
            <w:pPr>
              <w:keepNext/>
              <w:keepLines/>
              <w:rPr>
                <w:ins w:id="3778" w:author="Jens Ohm" w:date="2018-10-04T19:59:00Z"/>
              </w:rPr>
            </w:pPr>
            <w:ins w:id="3779" w:author="Jens Ohm" w:date="2018-10-04T19:59:00Z">
              <w:r>
                <w:t>JVET-</w:t>
              </w:r>
              <w:r>
                <w:rPr>
                  <w:rFonts w:hint="eastAsia"/>
                  <w:lang w:eastAsia="zh-CN"/>
                </w:rPr>
                <w:t>L</w:t>
              </w:r>
              <w:r>
                <w:t>0290</w:t>
              </w:r>
            </w:ins>
          </w:p>
        </w:tc>
        <w:tc>
          <w:tcPr>
            <w:tcW w:w="4860" w:type="dxa"/>
          </w:tcPr>
          <w:p w:rsidR="00C23ADE" w:rsidRDefault="00C23ADE" w:rsidP="00C23ADE">
            <w:pPr>
              <w:keepNext/>
              <w:keepLines/>
              <w:rPr>
                <w:ins w:id="3780" w:author="Jens Ohm" w:date="2018-10-04T19:59:00Z"/>
              </w:rPr>
            </w:pPr>
            <w:ins w:id="3781" w:author="Jens Ohm" w:date="2018-10-04T19:59:00Z">
              <w:r>
                <w:t>Current picture referencing with separate trees</w:t>
              </w:r>
            </w:ins>
          </w:p>
        </w:tc>
        <w:tc>
          <w:tcPr>
            <w:tcW w:w="1350" w:type="dxa"/>
          </w:tcPr>
          <w:p w:rsidR="00C23ADE" w:rsidRDefault="00C23ADE" w:rsidP="00C23ADE">
            <w:pPr>
              <w:keepNext/>
              <w:keepLines/>
              <w:rPr>
                <w:ins w:id="3782" w:author="Jens Ohm" w:date="2018-10-04T19:59:00Z"/>
              </w:rPr>
            </w:pPr>
            <w:ins w:id="3783" w:author="Jens Ohm" w:date="2018-10-04T19:59:00Z">
              <w:r>
                <w:t>X. Zheng</w:t>
              </w:r>
            </w:ins>
          </w:p>
          <w:p w:rsidR="00C23ADE" w:rsidRDefault="00C23ADE" w:rsidP="00C23ADE">
            <w:pPr>
              <w:keepNext/>
              <w:keepLines/>
              <w:rPr>
                <w:ins w:id="3784" w:author="Jens Ohm" w:date="2018-10-04T19:59:00Z"/>
              </w:rPr>
            </w:pPr>
            <w:ins w:id="3785" w:author="Jens Ohm" w:date="2018-10-04T19:59:00Z">
              <w:r>
                <w:t>(DJI)</w:t>
              </w:r>
            </w:ins>
          </w:p>
        </w:tc>
      </w:tr>
      <w:tr w:rsidR="00C23ADE" w:rsidRPr="00251234" w:rsidTr="00C23ADE">
        <w:trPr>
          <w:trHeight w:val="46"/>
          <w:ins w:id="3786" w:author="Jens Ohm" w:date="2018-10-04T19:59:00Z"/>
        </w:trPr>
        <w:tc>
          <w:tcPr>
            <w:tcW w:w="703" w:type="dxa"/>
          </w:tcPr>
          <w:p w:rsidR="00C23ADE" w:rsidRDefault="00C23ADE" w:rsidP="00C23ADE">
            <w:pPr>
              <w:keepNext/>
              <w:keepLines/>
              <w:rPr>
                <w:ins w:id="3787" w:author="Jens Ohm" w:date="2018-10-04T19:59:00Z"/>
                <w:lang w:eastAsia="ko-KR"/>
              </w:rPr>
            </w:pPr>
            <w:ins w:id="3788" w:author="Jens Ohm" w:date="2018-10-04T19:59:00Z">
              <w:r>
                <w:t>8.3</w:t>
              </w:r>
            </w:ins>
          </w:p>
        </w:tc>
        <w:tc>
          <w:tcPr>
            <w:tcW w:w="1513" w:type="dxa"/>
          </w:tcPr>
          <w:p w:rsidR="00C23ADE" w:rsidRDefault="00C23ADE" w:rsidP="00C23ADE">
            <w:pPr>
              <w:keepNext/>
              <w:keepLines/>
              <w:rPr>
                <w:ins w:id="3789" w:author="Jens Ohm" w:date="2018-10-04T19:59:00Z"/>
              </w:rPr>
            </w:pPr>
            <w:ins w:id="3790" w:author="Jens Ohm" w:date="2018-10-04T19:59:00Z">
              <w:r>
                <w:t>X. Xu</w:t>
              </w:r>
            </w:ins>
          </w:p>
          <w:p w:rsidR="00C23ADE" w:rsidRDefault="00C23ADE" w:rsidP="00C23ADE">
            <w:pPr>
              <w:keepNext/>
              <w:keepLines/>
              <w:rPr>
                <w:ins w:id="3791" w:author="Jens Ohm" w:date="2018-10-04T19:59:00Z"/>
                <w:lang w:eastAsia="ko-KR"/>
              </w:rPr>
            </w:pPr>
            <w:ins w:id="3792" w:author="Jens Ohm" w:date="2018-10-04T19:59:00Z">
              <w:r>
                <w:t>(Tencent)</w:t>
              </w:r>
            </w:ins>
          </w:p>
        </w:tc>
        <w:tc>
          <w:tcPr>
            <w:tcW w:w="844" w:type="dxa"/>
          </w:tcPr>
          <w:p w:rsidR="00C23ADE" w:rsidRDefault="00C23ADE" w:rsidP="00C23ADE">
            <w:pPr>
              <w:keepNext/>
              <w:keepLines/>
              <w:rPr>
                <w:ins w:id="3793" w:author="Jens Ohm" w:date="2018-10-04T19:59:00Z"/>
              </w:rPr>
            </w:pPr>
            <w:ins w:id="3794" w:author="Jens Ohm" w:date="2018-10-04T19:59:00Z">
              <w:r>
                <w:t>JVET-L0293</w:t>
              </w:r>
            </w:ins>
          </w:p>
          <w:p w:rsidR="00C23ADE" w:rsidRDefault="00C23ADE" w:rsidP="00C23ADE">
            <w:pPr>
              <w:keepNext/>
              <w:keepLines/>
              <w:rPr>
                <w:ins w:id="3795" w:author="Jens Ohm" w:date="2018-10-04T19:59:00Z"/>
                <w:lang w:eastAsia="ko-KR"/>
              </w:rPr>
            </w:pPr>
          </w:p>
        </w:tc>
        <w:tc>
          <w:tcPr>
            <w:tcW w:w="4860" w:type="dxa"/>
          </w:tcPr>
          <w:p w:rsidR="00C23ADE" w:rsidRDefault="00C23ADE" w:rsidP="00C23ADE">
            <w:pPr>
              <w:keepNext/>
              <w:keepLines/>
              <w:rPr>
                <w:ins w:id="3796" w:author="Jens Ohm" w:date="2018-10-04T19:59:00Z"/>
              </w:rPr>
            </w:pPr>
            <w:ins w:id="3797" w:author="Jens Ohm" w:date="2018-10-04T19:59:00Z">
              <w:r>
                <w:t>Current picture referencing with constraints</w:t>
              </w:r>
            </w:ins>
          </w:p>
          <w:p w:rsidR="00C23ADE" w:rsidRDefault="00C23ADE" w:rsidP="00C23ADE">
            <w:pPr>
              <w:keepNext/>
              <w:keepLines/>
              <w:numPr>
                <w:ilvl w:val="0"/>
                <w:numId w:val="78"/>
              </w:numPr>
              <w:tabs>
                <w:tab w:val="left" w:pos="1800"/>
                <w:tab w:val="left" w:pos="2160"/>
                <w:tab w:val="left" w:pos="2520"/>
                <w:tab w:val="left" w:pos="2880"/>
                <w:tab w:val="left" w:pos="3240"/>
                <w:tab w:val="left" w:pos="3600"/>
                <w:tab w:val="left" w:pos="3960"/>
                <w:tab w:val="left" w:pos="4320"/>
              </w:tabs>
              <w:jc w:val="both"/>
              <w:rPr>
                <w:ins w:id="3798" w:author="Jens Ohm" w:date="2018-10-04T19:59:00Z"/>
                <w:lang w:eastAsia="ko-KR"/>
              </w:rPr>
            </w:pPr>
            <w:ins w:id="3799" w:author="Jens Ohm" w:date="2018-10-04T19:59:00Z">
              <w:r>
                <w:rPr>
                  <w:lang w:eastAsia="ko-KR"/>
                </w:rPr>
                <w:t>Allow CPR coded block to be compensated only from the current CTU</w:t>
              </w:r>
            </w:ins>
          </w:p>
          <w:p w:rsidR="00C23ADE" w:rsidRDefault="00C23ADE" w:rsidP="00C23ADE">
            <w:pPr>
              <w:keepNext/>
              <w:keepLines/>
              <w:numPr>
                <w:ilvl w:val="0"/>
                <w:numId w:val="78"/>
              </w:numPr>
              <w:tabs>
                <w:tab w:val="left" w:pos="1800"/>
                <w:tab w:val="left" w:pos="2160"/>
                <w:tab w:val="left" w:pos="2520"/>
                <w:tab w:val="left" w:pos="2880"/>
                <w:tab w:val="left" w:pos="3240"/>
                <w:tab w:val="left" w:pos="3600"/>
                <w:tab w:val="left" w:pos="3960"/>
                <w:tab w:val="left" w:pos="4320"/>
              </w:tabs>
              <w:jc w:val="both"/>
              <w:rPr>
                <w:ins w:id="3800" w:author="Jens Ohm" w:date="2018-10-04T19:59:00Z"/>
                <w:lang w:eastAsia="ko-KR"/>
              </w:rPr>
            </w:pPr>
            <w:ins w:id="3801" w:author="Jens Ohm" w:date="2018-10-04T19:59:00Z">
              <w:r>
                <w:rPr>
                  <w:lang w:eastAsia="ko-KR"/>
                </w:rPr>
                <w:t>Allow CPR coded block to be compensated only from the current CTU and the CTU to its left</w:t>
              </w:r>
            </w:ins>
          </w:p>
        </w:tc>
        <w:tc>
          <w:tcPr>
            <w:tcW w:w="1350" w:type="dxa"/>
          </w:tcPr>
          <w:p w:rsidR="00C23ADE" w:rsidRPr="00BF4813" w:rsidRDefault="00C23ADE" w:rsidP="00C23ADE">
            <w:pPr>
              <w:keepNext/>
              <w:keepLines/>
              <w:rPr>
                <w:ins w:id="3802" w:author="Jens Ohm" w:date="2018-10-04T19:59:00Z"/>
              </w:rPr>
            </w:pPr>
            <w:ins w:id="3803" w:author="Jens Ohm" w:date="2018-10-04T19:59:00Z">
              <w:r>
                <w:fldChar w:fldCharType="begin"/>
              </w:r>
              <w:r>
                <w:instrText xml:space="preserve"> HYPERLINK "mailto:gayathri.venugopal@hhi.fraunhofer.de" </w:instrText>
              </w:r>
              <w:r>
                <w:fldChar w:fldCharType="separate"/>
              </w:r>
              <w:r w:rsidRPr="00BF4813">
                <w:t>G.</w:t>
              </w:r>
              <w:r>
                <w:t xml:space="preserve"> </w:t>
              </w:r>
              <w:r w:rsidRPr="00BF4813">
                <w:t>Venugopal</w:t>
              </w:r>
              <w:r>
                <w:fldChar w:fldCharType="end"/>
              </w:r>
            </w:ins>
          </w:p>
          <w:p w:rsidR="00C23ADE" w:rsidRDefault="00C23ADE" w:rsidP="00C23ADE">
            <w:pPr>
              <w:keepNext/>
              <w:keepLines/>
              <w:rPr>
                <w:ins w:id="3804" w:author="Jens Ohm" w:date="2018-10-04T19:59:00Z"/>
              </w:rPr>
            </w:pPr>
            <w:ins w:id="3805" w:author="Jens Ohm" w:date="2018-10-04T19:59:00Z">
              <w:r>
                <w:t>(HHI)</w:t>
              </w:r>
            </w:ins>
          </w:p>
          <w:p w:rsidR="00C23ADE" w:rsidRDefault="00C23ADE" w:rsidP="00C23ADE">
            <w:pPr>
              <w:keepNext/>
              <w:keepLines/>
              <w:rPr>
                <w:ins w:id="3806" w:author="Jens Ohm" w:date="2018-10-04T19:59:00Z"/>
              </w:rPr>
            </w:pPr>
            <w:ins w:id="3807" w:author="Jens Ohm" w:date="2018-10-04T19:59:00Z">
              <w:r>
                <w:t>Y.-W. Chen</w:t>
              </w:r>
            </w:ins>
          </w:p>
          <w:p w:rsidR="00C23ADE" w:rsidRPr="009E68E8" w:rsidRDefault="00C23ADE" w:rsidP="00C23ADE">
            <w:pPr>
              <w:keepNext/>
              <w:keepLines/>
              <w:rPr>
                <w:ins w:id="3808" w:author="Jens Ohm" w:date="2018-10-04T19:59:00Z"/>
              </w:rPr>
            </w:pPr>
            <w:ins w:id="3809" w:author="Jens Ohm" w:date="2018-10-04T19:59:00Z">
              <w:r>
                <w:t>(Kwai)</w:t>
              </w:r>
            </w:ins>
          </w:p>
        </w:tc>
      </w:tr>
      <w:tr w:rsidR="00C23ADE" w:rsidRPr="00251234" w:rsidTr="00C23ADE">
        <w:trPr>
          <w:trHeight w:val="46"/>
          <w:ins w:id="3810" w:author="Jens Ohm" w:date="2018-10-04T19:59:00Z"/>
        </w:trPr>
        <w:tc>
          <w:tcPr>
            <w:tcW w:w="703" w:type="dxa"/>
          </w:tcPr>
          <w:p w:rsidR="00C23ADE" w:rsidRDefault="00C23ADE" w:rsidP="00C23ADE">
            <w:pPr>
              <w:keepNext/>
              <w:keepLines/>
              <w:rPr>
                <w:ins w:id="3811" w:author="Jens Ohm" w:date="2018-10-04T19:59:00Z"/>
              </w:rPr>
            </w:pPr>
          </w:p>
        </w:tc>
        <w:tc>
          <w:tcPr>
            <w:tcW w:w="1513" w:type="dxa"/>
          </w:tcPr>
          <w:p w:rsidR="00C23ADE" w:rsidRDefault="00C23ADE" w:rsidP="00C23ADE">
            <w:pPr>
              <w:keepNext/>
              <w:keepLines/>
              <w:rPr>
                <w:ins w:id="3812" w:author="Jens Ohm" w:date="2018-10-04T19:59:00Z"/>
              </w:rPr>
            </w:pPr>
            <w:ins w:id="3813" w:author="Jens Ohm" w:date="2018-10-04T19:59:00Z">
              <w:r>
                <w:t>X. Xu</w:t>
              </w:r>
            </w:ins>
          </w:p>
          <w:p w:rsidR="00C23ADE" w:rsidRDefault="00C23ADE" w:rsidP="00C23ADE">
            <w:pPr>
              <w:keepNext/>
              <w:keepLines/>
              <w:rPr>
                <w:ins w:id="3814" w:author="Jens Ohm" w:date="2018-10-04T19:59:00Z"/>
              </w:rPr>
            </w:pPr>
            <w:ins w:id="3815" w:author="Jens Ohm" w:date="2018-10-04T19:59:00Z">
              <w:r>
                <w:t>(Tencent)</w:t>
              </w:r>
            </w:ins>
          </w:p>
        </w:tc>
        <w:tc>
          <w:tcPr>
            <w:tcW w:w="844" w:type="dxa"/>
          </w:tcPr>
          <w:p w:rsidR="00C23ADE" w:rsidRDefault="00C23ADE" w:rsidP="00C23ADE">
            <w:pPr>
              <w:keepNext/>
              <w:keepLines/>
              <w:rPr>
                <w:ins w:id="3816" w:author="Jens Ohm" w:date="2018-10-04T19:59:00Z"/>
              </w:rPr>
            </w:pPr>
            <w:ins w:id="3817" w:author="Jens Ohm" w:date="2018-10-04T19:59:00Z">
              <w:r>
                <w:t>JVET-L0295</w:t>
              </w:r>
            </w:ins>
          </w:p>
        </w:tc>
        <w:tc>
          <w:tcPr>
            <w:tcW w:w="4860" w:type="dxa"/>
          </w:tcPr>
          <w:p w:rsidR="00C23ADE" w:rsidRDefault="00C23ADE" w:rsidP="00C23ADE">
            <w:pPr>
              <w:keepNext/>
              <w:keepLines/>
              <w:rPr>
                <w:ins w:id="3818" w:author="Jens Ohm" w:date="2018-10-04T19:59:00Z"/>
              </w:rPr>
            </w:pPr>
            <w:ins w:id="3819" w:author="Jens Ohm" w:date="2018-10-04T19:59:00Z">
              <w:r>
                <w:t>Current picture referencing with constraints</w:t>
              </w:r>
            </w:ins>
          </w:p>
          <w:p w:rsidR="00C23ADE" w:rsidRDefault="00C23ADE" w:rsidP="00C23ADE">
            <w:pPr>
              <w:keepNext/>
              <w:keepLines/>
              <w:numPr>
                <w:ilvl w:val="0"/>
                <w:numId w:val="79"/>
              </w:numPr>
              <w:tabs>
                <w:tab w:val="left" w:pos="1800"/>
                <w:tab w:val="left" w:pos="2160"/>
                <w:tab w:val="left" w:pos="2520"/>
                <w:tab w:val="left" w:pos="2880"/>
                <w:tab w:val="left" w:pos="3240"/>
                <w:tab w:val="left" w:pos="3600"/>
                <w:tab w:val="left" w:pos="3960"/>
                <w:tab w:val="left" w:pos="4320"/>
              </w:tabs>
              <w:jc w:val="both"/>
              <w:rPr>
                <w:ins w:id="3820" w:author="Jens Ohm" w:date="2018-10-04T19:59:00Z"/>
                <w:lang w:eastAsia="ko-KR"/>
              </w:rPr>
            </w:pPr>
            <w:ins w:id="3821" w:author="Jens Ohm" w:date="2018-10-04T19:59:00Z">
              <w:r>
                <w:rPr>
                  <w:lang w:eastAsia="ko-KR"/>
                </w:rPr>
                <w:t>Exclude the current CTU and the CTU to its left from CPR compensation area</w:t>
              </w:r>
            </w:ins>
          </w:p>
          <w:p w:rsidR="00C23ADE" w:rsidRDefault="00C23ADE" w:rsidP="00C23ADE">
            <w:pPr>
              <w:keepNext/>
              <w:keepLines/>
              <w:numPr>
                <w:ilvl w:val="0"/>
                <w:numId w:val="79"/>
              </w:numPr>
              <w:tabs>
                <w:tab w:val="left" w:pos="1800"/>
                <w:tab w:val="left" w:pos="2160"/>
                <w:tab w:val="left" w:pos="2520"/>
                <w:tab w:val="left" w:pos="2880"/>
                <w:tab w:val="left" w:pos="3240"/>
                <w:tab w:val="left" w:pos="3600"/>
                <w:tab w:val="left" w:pos="3960"/>
                <w:tab w:val="left" w:pos="4320"/>
              </w:tabs>
              <w:jc w:val="both"/>
              <w:rPr>
                <w:ins w:id="3822" w:author="Jens Ohm" w:date="2018-10-04T19:59:00Z"/>
                <w:lang w:eastAsia="ko-KR"/>
              </w:rPr>
            </w:pPr>
            <w:ins w:id="3823" w:author="Jens Ohm" w:date="2018-10-04T19:59:00Z">
              <w:r>
                <w:rPr>
                  <w:lang w:eastAsia="ko-KR"/>
                </w:rPr>
                <w:t xml:space="preserve">Exclude the current CTU and the CTU to its left from CPR compensation area. In addition, disable all loop-filters </w:t>
              </w:r>
            </w:ins>
          </w:p>
          <w:p w:rsidR="00C23ADE" w:rsidRDefault="00C23ADE" w:rsidP="00C23ADE">
            <w:pPr>
              <w:keepNext/>
              <w:keepLines/>
              <w:numPr>
                <w:ilvl w:val="0"/>
                <w:numId w:val="79"/>
              </w:numPr>
              <w:tabs>
                <w:tab w:val="left" w:pos="1800"/>
                <w:tab w:val="left" w:pos="2160"/>
                <w:tab w:val="left" w:pos="2520"/>
                <w:tab w:val="left" w:pos="2880"/>
                <w:tab w:val="left" w:pos="3240"/>
                <w:tab w:val="left" w:pos="3600"/>
                <w:tab w:val="left" w:pos="3960"/>
                <w:tab w:val="left" w:pos="4320"/>
              </w:tabs>
              <w:jc w:val="both"/>
              <w:rPr>
                <w:ins w:id="3824" w:author="Jens Ohm" w:date="2018-10-04T19:59:00Z"/>
                <w:lang w:eastAsia="ko-KR"/>
              </w:rPr>
            </w:pPr>
            <w:ins w:id="3825" w:author="Jens Ohm" w:date="2018-10-04T19:59:00Z">
              <w:r>
                <w:rPr>
                  <w:lang w:eastAsia="ko-KR"/>
                </w:rPr>
                <w:t>Exclude the current CTU and the two CTUs to its left from CPR compensation area</w:t>
              </w:r>
            </w:ins>
          </w:p>
          <w:p w:rsidR="00C23ADE" w:rsidRDefault="00C23ADE" w:rsidP="00C23ADE">
            <w:pPr>
              <w:keepNext/>
              <w:keepLines/>
              <w:numPr>
                <w:ilvl w:val="0"/>
                <w:numId w:val="79"/>
              </w:numPr>
              <w:tabs>
                <w:tab w:val="left" w:pos="1800"/>
                <w:tab w:val="left" w:pos="2160"/>
                <w:tab w:val="left" w:pos="2520"/>
                <w:tab w:val="left" w:pos="2880"/>
                <w:tab w:val="left" w:pos="3240"/>
                <w:tab w:val="left" w:pos="3600"/>
                <w:tab w:val="left" w:pos="3960"/>
                <w:tab w:val="left" w:pos="4320"/>
              </w:tabs>
              <w:jc w:val="both"/>
              <w:rPr>
                <w:ins w:id="3826" w:author="Jens Ohm" w:date="2018-10-04T19:59:00Z"/>
              </w:rPr>
            </w:pPr>
            <w:ins w:id="3827" w:author="Jens Ohm" w:date="2018-10-04T19:59:00Z">
              <w:r>
                <w:rPr>
                  <w:lang w:eastAsia="ko-KR"/>
                </w:rPr>
                <w:t>Exclude the current CTU and the two CTUs to its left from CPR compensation area. In addition, disable all loop-filters</w:t>
              </w:r>
            </w:ins>
          </w:p>
        </w:tc>
        <w:tc>
          <w:tcPr>
            <w:tcW w:w="1350" w:type="dxa"/>
          </w:tcPr>
          <w:p w:rsidR="00C23ADE" w:rsidRDefault="00C23ADE" w:rsidP="00C23ADE">
            <w:pPr>
              <w:keepNext/>
              <w:keepLines/>
              <w:rPr>
                <w:ins w:id="3828" w:author="Jens Ohm" w:date="2018-10-04T19:59:00Z"/>
              </w:rPr>
            </w:pPr>
          </w:p>
          <w:p w:rsidR="00C23ADE" w:rsidRDefault="00C23ADE" w:rsidP="00C23ADE">
            <w:pPr>
              <w:keepNext/>
              <w:keepLines/>
              <w:rPr>
                <w:ins w:id="3829" w:author="Jens Ohm" w:date="2018-10-04T19:59:00Z"/>
              </w:rPr>
            </w:pPr>
            <w:ins w:id="3830" w:author="Jens Ohm" w:date="2018-10-04T19:59:00Z">
              <w:r>
                <w:t>K. Zhang</w:t>
              </w:r>
            </w:ins>
          </w:p>
          <w:p w:rsidR="00C23ADE" w:rsidRDefault="00C23ADE" w:rsidP="00C23ADE">
            <w:pPr>
              <w:keepNext/>
              <w:keepLines/>
              <w:rPr>
                <w:ins w:id="3831" w:author="Jens Ohm" w:date="2018-10-04T19:59:00Z"/>
              </w:rPr>
            </w:pPr>
            <w:ins w:id="3832" w:author="Jens Ohm" w:date="2018-10-04T19:59:00Z">
              <w:r>
                <w:t>(ByteDance)</w:t>
              </w:r>
            </w:ins>
          </w:p>
          <w:p w:rsidR="00C23ADE" w:rsidRDefault="00C23ADE" w:rsidP="00C23ADE">
            <w:pPr>
              <w:keepNext/>
              <w:keepLines/>
              <w:rPr>
                <w:ins w:id="3833" w:author="Jens Ohm" w:date="2018-10-04T19:59:00Z"/>
              </w:rPr>
            </w:pPr>
          </w:p>
          <w:p w:rsidR="00C23ADE" w:rsidRDefault="00C23ADE" w:rsidP="00C23ADE">
            <w:pPr>
              <w:keepNext/>
              <w:keepLines/>
              <w:rPr>
                <w:ins w:id="3834" w:author="Jens Ohm" w:date="2018-10-04T19:59:00Z"/>
              </w:rPr>
            </w:pPr>
          </w:p>
          <w:p w:rsidR="00C23ADE" w:rsidRDefault="00C23ADE" w:rsidP="00C23ADE">
            <w:pPr>
              <w:keepNext/>
              <w:keepLines/>
              <w:rPr>
                <w:ins w:id="3835" w:author="Jens Ohm" w:date="2018-10-04T19:59:00Z"/>
              </w:rPr>
            </w:pPr>
            <w:ins w:id="3836" w:author="Jens Ohm" w:date="2018-10-04T19:59:00Z">
              <w:r>
                <w:t>W. Zhu</w:t>
              </w:r>
            </w:ins>
          </w:p>
          <w:p w:rsidR="00C23ADE" w:rsidRDefault="00C23ADE" w:rsidP="00C23ADE">
            <w:pPr>
              <w:keepNext/>
              <w:keepLines/>
              <w:rPr>
                <w:ins w:id="3837" w:author="Jens Ohm" w:date="2018-10-04T19:59:00Z"/>
              </w:rPr>
            </w:pPr>
            <w:ins w:id="3838" w:author="Jens Ohm" w:date="2018-10-04T19:59:00Z">
              <w:r>
                <w:t>(Sharp)</w:t>
              </w:r>
            </w:ins>
          </w:p>
        </w:tc>
      </w:tr>
    </w:tbl>
    <w:p w:rsidR="004918FD" w:rsidRDefault="004918FD" w:rsidP="0010249F">
      <w:pPr>
        <w:rPr>
          <w:ins w:id="3839" w:author="Jens Ohm" w:date="2018-10-04T20:05:00Z"/>
        </w:rPr>
      </w:pPr>
    </w:p>
    <w:p w:rsidR="00C23ADE" w:rsidRDefault="00B64E0E" w:rsidP="0010249F">
      <w:pPr>
        <w:rPr>
          <w:ins w:id="3840" w:author="Jens Ohm" w:date="2018-10-04T20:09:00Z"/>
        </w:rPr>
      </w:pPr>
      <w:ins w:id="3841" w:author="Jens Ohm" w:date="2018-10-04T20:09:00Z">
        <w:r>
          <w:t xml:space="preserve">8.1: </w:t>
        </w:r>
      </w:ins>
      <w:ins w:id="3842" w:author="Jens Ohm" w:date="2018-10-04T20:05:00Z">
        <w:r w:rsidR="00C23ADE">
          <w:t>It is reported that template matching was further simplified relative to the method presented at last meetin</w:t>
        </w:r>
      </w:ins>
      <w:ins w:id="3843" w:author="Jens Ohm" w:date="2018-10-04T20:06:00Z">
        <w:r w:rsidR="00C23ADE">
          <w:t>g.</w:t>
        </w:r>
      </w:ins>
      <w:ins w:id="3844" w:author="Jens Ohm" w:date="2018-10-04T20:45:00Z">
        <w:r>
          <w:t xml:space="preserve"> The results </w:t>
        </w:r>
      </w:ins>
      <w:ins w:id="3845" w:author="Jens Ohm" w:date="2018-10-04T20:46:00Z">
        <w:r>
          <w:t xml:space="preserve">are with a search area that goes </w:t>
        </w:r>
      </w:ins>
      <w:ins w:id="3846" w:author="Jens Ohm" w:date="2018-10-04T20:47:00Z">
        <w:r>
          <w:t xml:space="preserve">into the above row of CTUs (approx. 80 lines buffer would be needed. </w:t>
        </w:r>
      </w:ins>
      <w:ins w:id="3847" w:author="Jens Ohm" w:date="2018-10-04T20:48:00Z">
        <w:r>
          <w:t>Search area restricted to current CTU and CTU left is 0.77%</w:t>
        </w:r>
      </w:ins>
      <w:ins w:id="3848" w:author="Jens Ohm" w:date="2018-10-04T20:49:00Z">
        <w:r>
          <w:t xml:space="preserve"> in AI under CTC. </w:t>
        </w:r>
      </w:ins>
    </w:p>
    <w:p w:rsidR="00B64E0E" w:rsidRDefault="00B64E0E" w:rsidP="0010249F">
      <w:pPr>
        <w:rPr>
          <w:ins w:id="3849" w:author="Jens Ohm" w:date="2018-10-04T20:09:00Z"/>
        </w:rPr>
      </w:pPr>
    </w:p>
    <w:p w:rsidR="00B64E0E" w:rsidRDefault="00B64E0E" w:rsidP="0010249F">
      <w:pPr>
        <w:rPr>
          <w:ins w:id="3850" w:author="Jens Ohm" w:date="2018-10-04T20:10:00Z"/>
        </w:rPr>
      </w:pPr>
      <w:ins w:id="3851" w:author="Jens Ohm" w:date="2018-10-04T20:09:00Z">
        <w:r>
          <w:t xml:space="preserve">8.2: If the corresponding </w:t>
        </w:r>
      </w:ins>
      <w:ins w:id="3852" w:author="Jens Ohm" w:date="2018-10-04T20:10:00Z">
        <w:r>
          <w:t>luma block is CPR mode, the vector inherited from luma (&amp; scaled). Otherwise, CPR is not used in chroma.</w:t>
        </w:r>
      </w:ins>
      <w:ins w:id="3853" w:author="Jens Ohm" w:date="2018-10-04T20:27:00Z">
        <w:r>
          <w:t xml:space="preserve"> The approach uses “special” P slices at IRAP positions which can only use CPR or I mod</w:t>
        </w:r>
      </w:ins>
      <w:ins w:id="3854" w:author="Jens Ohm" w:date="2018-10-04T20:28:00Z">
        <w:r>
          <w:t>e blocks.</w:t>
        </w:r>
      </w:ins>
    </w:p>
    <w:p w:rsidR="00B64E0E" w:rsidRDefault="00B64E0E" w:rsidP="0010249F">
      <w:pPr>
        <w:rPr>
          <w:ins w:id="3855" w:author="Jens Ohm" w:date="2018-10-04T20:11:00Z"/>
        </w:rPr>
      </w:pPr>
    </w:p>
    <w:p w:rsidR="00B64E0E" w:rsidRDefault="00B64E0E" w:rsidP="0010249F">
      <w:pPr>
        <w:rPr>
          <w:ins w:id="3856" w:author="Jens Ohm" w:date="2018-10-04T20:05:00Z"/>
        </w:rPr>
      </w:pPr>
      <w:ins w:id="3857" w:author="Jens Ohm" w:date="2018-10-04T20:11:00Z">
        <w:r>
          <w:t xml:space="preserve">8.3: </w:t>
        </w:r>
      </w:ins>
      <w:ins w:id="3858" w:author="Jens Ohm" w:date="2018-10-04T20:15:00Z">
        <w:r>
          <w:t xml:space="preserve">The tests in JVET-L0295 were made to </w:t>
        </w:r>
      </w:ins>
      <w:ins w:id="3859" w:author="Jens Ohm" w:date="2018-10-04T20:38:00Z">
        <w:r>
          <w:t>limit</w:t>
        </w:r>
      </w:ins>
      <w:ins w:id="3860" w:author="Jens Ohm" w:date="2018-10-04T20:16:00Z">
        <w:r>
          <w:t xml:space="preserve"> exclusive usage of off-chip memory.</w:t>
        </w:r>
      </w:ins>
      <w:ins w:id="3861" w:author="Jens Ohm" w:date="2018-10-04T20:39:00Z">
        <w:r>
          <w:t xml:space="preserve"> The solution of disabling the </w:t>
        </w:r>
      </w:ins>
      <w:ins w:id="3862" w:author="Jens Ohm" w:date="2018-10-04T20:40:00Z">
        <w:r>
          <w:t>loop filter is undesirable, as it ends up with significant loss in particular for natural images.</w:t>
        </w:r>
      </w:ins>
    </w:p>
    <w:p w:rsidR="00C23ADE" w:rsidRDefault="00C23ADE" w:rsidP="0010249F">
      <w:pPr>
        <w:rPr>
          <w:ins w:id="3863" w:author="Jens Ohm" w:date="2018-10-04T20:05:00Z"/>
        </w:rPr>
      </w:pPr>
    </w:p>
    <w:p w:rsidR="00C23ADE" w:rsidRDefault="00C23ADE" w:rsidP="0010249F">
      <w:pPr>
        <w:rPr>
          <w:ins w:id="3864" w:author="Jens Ohm" w:date="2018-10-04T20:02:00Z"/>
        </w:rPr>
      </w:pPr>
    </w:p>
    <w:p w:rsidR="00C23ADE" w:rsidRDefault="00C23ADE" w:rsidP="0010249F">
      <w:pPr>
        <w:rPr>
          <w:ins w:id="3865" w:author="Jens Ohm" w:date="2018-10-04T20:19:00Z"/>
        </w:rPr>
      </w:pPr>
      <w:ins w:id="3866" w:author="Jens Ohm" w:date="2018-10-04T20:02:00Z">
        <w:r>
          <w:t>Results:</w:t>
        </w:r>
      </w:ins>
    </w:p>
    <w:p w:rsidR="00B64E0E" w:rsidRDefault="00B64E0E" w:rsidP="0010249F">
      <w:pPr>
        <w:rPr>
          <w:ins w:id="3867" w:author="Jens Ohm" w:date="2018-10-04T20:19:00Z"/>
        </w:rPr>
      </w:pPr>
      <w:ins w:id="3868" w:author="Jens Ohm" w:date="2018-10-04T21:00:00Z">
        <w:r>
          <w:t xml:space="preserve">Note that in the subsequent tables </w:t>
        </w:r>
      </w:ins>
      <w:ins w:id="3869" w:author="Jens Ohm" w:date="2018-10-04T21:01:00Z">
        <w:r>
          <w:t>“BMS CPR full frame version” is with</w:t>
        </w:r>
      </w:ins>
      <w:ins w:id="3870" w:author="Jens Ohm" w:date="2018-10-04T21:03:00Z">
        <w:r>
          <w:t xml:space="preserve"> dual tree support</w:t>
        </w:r>
      </w:ins>
      <w:ins w:id="3871" w:author="Jens Ohm" w:date="2018-10-04T21:06:00Z">
        <w:r>
          <w:t xml:space="preserve">. </w:t>
        </w:r>
      </w:ins>
      <w:ins w:id="3872" w:author="Jens Ohm" w:date="2018-10-04T21:07:00Z">
        <w:r>
          <w:t xml:space="preserve">“CPR dual tree support off” is switching off the dual tree of 8.2 (in P slices), as well as the dual tree of I slices, therefore </w:t>
        </w:r>
      </w:ins>
      <w:ins w:id="3873" w:author="Jens Ohm" w:date="2018-10-04T21:08:00Z">
        <w:r>
          <w:t>it has loss compared to VTM.</w:t>
        </w:r>
      </w:ins>
    </w:p>
    <w:p w:rsidR="00B64E0E" w:rsidRDefault="00B64E0E" w:rsidP="0010249F">
      <w:pPr>
        <w:rPr>
          <w:ins w:id="3874" w:author="Jens Ohm" w:date="2018-10-04T20:02:00Z"/>
        </w:rPr>
      </w:pPr>
      <w:ins w:id="3875" w:author="Jens Ohm" w:date="2018-10-04T20:19:00Z">
        <w:r w:rsidRPr="00DD5377">
          <w:rPr>
            <w:szCs w:val="22"/>
          </w:rPr>
          <w:t>CE8 test results against VTM anchor</w:t>
        </w:r>
      </w:ins>
    </w:p>
    <w:p w:rsidR="00C23ADE" w:rsidRDefault="00C23ADE" w:rsidP="0010249F">
      <w:pPr>
        <w:rPr>
          <w:ins w:id="3876" w:author="Jens Ohm" w:date="2018-10-04T20:19:00Z"/>
        </w:rPr>
      </w:pPr>
      <w:ins w:id="3877" w:author="Jens Ohm" w:date="2018-10-04T20:02:00Z">
        <w:r>
          <w:rPr>
            <w:noProof/>
            <w:lang w:val="de-DE" w:eastAsia="de-DE"/>
          </w:rPr>
          <w:lastRenderedPageBreak/>
          <w:drawing>
            <wp:inline distT="0" distB="0" distL="0" distR="0">
              <wp:extent cx="5937250" cy="289560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937250" cy="2895600"/>
                      </a:xfrm>
                      <a:prstGeom prst="rect">
                        <a:avLst/>
                      </a:prstGeom>
                      <a:noFill/>
                      <a:ln>
                        <a:noFill/>
                      </a:ln>
                    </pic:spPr>
                  </pic:pic>
                </a:graphicData>
              </a:graphic>
            </wp:inline>
          </w:drawing>
        </w:r>
      </w:ins>
    </w:p>
    <w:p w:rsidR="00B64E0E" w:rsidRDefault="00B64E0E" w:rsidP="0010249F">
      <w:pPr>
        <w:rPr>
          <w:ins w:id="3878" w:author="Jens Ohm" w:date="2018-10-04T20:19:00Z"/>
        </w:rPr>
      </w:pPr>
    </w:p>
    <w:p w:rsidR="00B64E0E" w:rsidRDefault="00B64E0E" w:rsidP="0010249F">
      <w:pPr>
        <w:rPr>
          <w:ins w:id="3879" w:author="Jens Ohm" w:date="2018-10-04T20:03:00Z"/>
        </w:rPr>
      </w:pPr>
      <w:ins w:id="3880" w:author="Jens Ohm" w:date="2018-10-04T20:19:00Z">
        <w:r w:rsidRPr="00DD5377">
          <w:rPr>
            <w:szCs w:val="22"/>
          </w:rPr>
          <w:t>CE8 test results against VTM</w:t>
        </w:r>
        <w:r>
          <w:rPr>
            <w:szCs w:val="22"/>
          </w:rPr>
          <w:t>+CPR</w:t>
        </w:r>
        <w:r w:rsidRPr="00DD5377">
          <w:rPr>
            <w:szCs w:val="22"/>
          </w:rPr>
          <w:t xml:space="preserve"> anchor</w:t>
        </w:r>
      </w:ins>
    </w:p>
    <w:p w:rsidR="00C23ADE" w:rsidRDefault="00C23ADE" w:rsidP="0010249F">
      <w:pPr>
        <w:rPr>
          <w:ins w:id="3881" w:author="Jens Ohm" w:date="2018-10-04T21:11:00Z"/>
        </w:rPr>
      </w:pPr>
      <w:ins w:id="3882" w:author="Jens Ohm" w:date="2018-10-04T20:04:00Z">
        <w:r>
          <w:rPr>
            <w:noProof/>
            <w:lang w:val="de-DE" w:eastAsia="de-DE"/>
          </w:rPr>
          <w:drawing>
            <wp:inline distT="0" distB="0" distL="0" distR="0">
              <wp:extent cx="5937250" cy="290195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937250" cy="2901950"/>
                      </a:xfrm>
                      <a:prstGeom prst="rect">
                        <a:avLst/>
                      </a:prstGeom>
                      <a:noFill/>
                      <a:ln>
                        <a:noFill/>
                      </a:ln>
                    </pic:spPr>
                  </pic:pic>
                </a:graphicData>
              </a:graphic>
            </wp:inline>
          </w:drawing>
        </w:r>
      </w:ins>
    </w:p>
    <w:p w:rsidR="00412AE8" w:rsidRDefault="00412AE8" w:rsidP="0010249F">
      <w:pPr>
        <w:rPr>
          <w:ins w:id="3883" w:author="Jens Ohm" w:date="2018-10-04T21:11:00Z"/>
        </w:rPr>
      </w:pPr>
    </w:p>
    <w:p w:rsidR="00412AE8" w:rsidRDefault="00412AE8" w:rsidP="0010249F">
      <w:pPr>
        <w:rPr>
          <w:ins w:id="3884" w:author="Jens Ohm" w:date="2018-10-04T21:11:00Z"/>
        </w:rPr>
      </w:pPr>
      <w:ins w:id="3885" w:author="Jens Ohm" w:date="2018-10-04T21:11:00Z">
        <w:r>
          <w:t>Open issues:</w:t>
        </w:r>
      </w:ins>
    </w:p>
    <w:p w:rsidR="00412AE8" w:rsidRDefault="00412AE8" w:rsidP="0010249F">
      <w:pPr>
        <w:rPr>
          <w:ins w:id="3886" w:author="Jens Ohm" w:date="2018-10-04T21:12:00Z"/>
        </w:rPr>
      </w:pPr>
      <w:ins w:id="3887" w:author="Jens Ohm" w:date="2018-10-04T21:11:00Z">
        <w:r>
          <w:t>- reasonable restriction of search area</w:t>
        </w:r>
      </w:ins>
    </w:p>
    <w:p w:rsidR="00412AE8" w:rsidRDefault="00412AE8" w:rsidP="0010249F">
      <w:pPr>
        <w:rPr>
          <w:ins w:id="3888" w:author="Jens Ohm" w:date="2018-10-04T21:12:00Z"/>
        </w:rPr>
      </w:pPr>
      <w:ins w:id="3889" w:author="Jens Ohm" w:date="2018-10-04T21:12:00Z">
        <w:r>
          <w:t>- usage of loop filters</w:t>
        </w:r>
      </w:ins>
    </w:p>
    <w:p w:rsidR="00412AE8" w:rsidRDefault="00412AE8" w:rsidP="0010249F">
      <w:pPr>
        <w:rPr>
          <w:ins w:id="3890" w:author="Jens Ohm" w:date="2018-10-04T21:13:00Z"/>
        </w:rPr>
      </w:pPr>
      <w:ins w:id="3891" w:author="Jens Ohm" w:date="2018-10-04T21:12:00Z">
        <w:r>
          <w:t>- handling of dual tree</w:t>
        </w:r>
      </w:ins>
    </w:p>
    <w:p w:rsidR="00412AE8" w:rsidRDefault="00412AE8" w:rsidP="0010249F">
      <w:pPr>
        <w:rPr>
          <w:ins w:id="3892" w:author="Jens Ohm" w:date="2018-10-04T21:17:00Z"/>
        </w:rPr>
      </w:pPr>
      <w:ins w:id="3893" w:author="Jens Ohm" w:date="2018-10-04T21:13:00Z">
        <w:r>
          <w:t xml:space="preserve">- </w:t>
        </w:r>
      </w:ins>
      <w:ins w:id="3894" w:author="Jens Ohm" w:date="2018-10-04T21:14:00Z">
        <w:r>
          <w:t xml:space="preserve">slice/picture type definition </w:t>
        </w:r>
      </w:ins>
      <w:ins w:id="3895" w:author="Jens Ohm" w:date="2018-10-04T21:15:00Z">
        <w:r>
          <w:t>is somewhat unclean</w:t>
        </w:r>
      </w:ins>
    </w:p>
    <w:p w:rsidR="00412AE8" w:rsidRDefault="00412AE8" w:rsidP="0010249F">
      <w:pPr>
        <w:rPr>
          <w:ins w:id="3896" w:author="Jens Ohm" w:date="2018-10-04T21:18:00Z"/>
        </w:rPr>
      </w:pPr>
    </w:p>
    <w:p w:rsidR="00412AE8" w:rsidRDefault="00412AE8" w:rsidP="0010249F">
      <w:pPr>
        <w:rPr>
          <w:ins w:id="3897" w:author="Jens Ohm" w:date="2018-10-04T21:18:00Z"/>
        </w:rPr>
      </w:pPr>
      <w:ins w:id="3898" w:author="Jens Ohm" w:date="2018-10-04T21:17:00Z">
        <w:r>
          <w:t>Question: Why is dual tree off better than on for SCC sequences?</w:t>
        </w:r>
      </w:ins>
    </w:p>
    <w:p w:rsidR="00412AE8" w:rsidRPr="00F23A45" w:rsidRDefault="00412AE8" w:rsidP="0010249F">
      <w:ins w:id="3899" w:author="Jens Ohm" w:date="2018-10-04T21:18:00Z">
        <w:r>
          <w:t xml:space="preserve">Further continue / </w:t>
        </w:r>
        <w:r w:rsidRPr="00412AE8">
          <w:rPr>
            <w:highlight w:val="yellow"/>
            <w:rPrChange w:id="3900" w:author="Jens Ohm" w:date="2018-10-04T21:18:00Z">
              <w:rPr/>
            </w:rPrChange>
          </w:rPr>
          <w:t>revisit</w:t>
        </w:r>
        <w:r>
          <w:t xml:space="preserve"> / conclusion after reviewing non-CE contributions.</w:t>
        </w:r>
      </w:ins>
    </w:p>
    <w:p w:rsidR="00724E2C" w:rsidRPr="00F23A45" w:rsidRDefault="00B724FE" w:rsidP="00675440">
      <w:pPr>
        <w:pStyle w:val="berschrift9"/>
        <w:rPr>
          <w:rFonts w:eastAsia="Times New Roman"/>
          <w:szCs w:val="24"/>
          <w:lang w:val="en-CA" w:eastAsia="de-DE"/>
        </w:rPr>
      </w:pPr>
      <w:hyperlink r:id="rId210" w:history="1">
        <w:r w:rsidR="00724E2C" w:rsidRPr="00F23A45">
          <w:rPr>
            <w:rFonts w:eastAsia="Times New Roman"/>
            <w:color w:val="0000FF"/>
            <w:szCs w:val="24"/>
            <w:u w:val="single"/>
            <w:lang w:val="en-CA" w:eastAsia="de-DE"/>
          </w:rPr>
          <w:t>JVET-L0077</w:t>
        </w:r>
      </w:hyperlink>
      <w:r w:rsidR="00724E2C" w:rsidRPr="00F23A45">
        <w:rPr>
          <w:rFonts w:eastAsia="Times New Roman"/>
          <w:szCs w:val="24"/>
          <w:lang w:val="en-CA" w:eastAsia="de-DE"/>
        </w:rPr>
        <w:t xml:space="preserve"> CE8: Intra Region-based Template Matching (Test 8.1) [G. Venugopal, K. Müller, H. Schwarz, D. Marpe, T. Wiegand (HHI)]</w:t>
      </w:r>
    </w:p>
    <w:p w:rsidR="00724E2C" w:rsidRPr="00F23A45" w:rsidRDefault="00724E2C" w:rsidP="0010249F"/>
    <w:p w:rsidR="00724E2C" w:rsidRPr="00F23A45" w:rsidRDefault="00B724FE" w:rsidP="00675440">
      <w:pPr>
        <w:pStyle w:val="berschrift9"/>
        <w:rPr>
          <w:rFonts w:eastAsia="Times New Roman"/>
          <w:szCs w:val="24"/>
          <w:lang w:val="en-CA" w:eastAsia="de-DE"/>
        </w:rPr>
      </w:pPr>
      <w:hyperlink r:id="rId211" w:history="1">
        <w:r w:rsidR="00724E2C" w:rsidRPr="00F23A45">
          <w:rPr>
            <w:rFonts w:eastAsia="Times New Roman"/>
            <w:color w:val="0000FF"/>
            <w:szCs w:val="24"/>
            <w:u w:val="single"/>
            <w:lang w:val="en-CA" w:eastAsia="de-DE"/>
          </w:rPr>
          <w:t>JVET-L0290</w:t>
        </w:r>
      </w:hyperlink>
      <w:r w:rsidR="00724E2C" w:rsidRPr="00F23A45">
        <w:rPr>
          <w:rFonts w:eastAsia="Times New Roman"/>
          <w:szCs w:val="24"/>
          <w:lang w:val="en-CA" w:eastAsia="de-DE"/>
        </w:rPr>
        <w:t xml:space="preserve"> CE8: CPR mode with dual-tree support (Test CE8.2) [X. Xu, X. Li, S. Liu (Tencent)]</w:t>
      </w:r>
    </w:p>
    <w:p w:rsidR="00724E2C" w:rsidRPr="00F23A45" w:rsidRDefault="00724E2C" w:rsidP="0010249F"/>
    <w:p w:rsidR="00724E2C" w:rsidRPr="00F23A45" w:rsidRDefault="00B724FE" w:rsidP="00675440">
      <w:pPr>
        <w:pStyle w:val="berschrift9"/>
        <w:rPr>
          <w:rFonts w:eastAsia="Times New Roman"/>
          <w:szCs w:val="24"/>
          <w:lang w:val="en-CA" w:eastAsia="de-DE"/>
        </w:rPr>
      </w:pPr>
      <w:hyperlink r:id="rId212" w:history="1">
        <w:r w:rsidR="00724E2C" w:rsidRPr="00F23A45">
          <w:rPr>
            <w:rFonts w:eastAsia="Times New Roman"/>
            <w:color w:val="0000FF"/>
            <w:szCs w:val="24"/>
            <w:u w:val="single"/>
            <w:lang w:val="en-CA" w:eastAsia="de-DE"/>
          </w:rPr>
          <w:t>JVET-L0293</w:t>
        </w:r>
      </w:hyperlink>
      <w:r w:rsidR="00724E2C" w:rsidRPr="00F23A45">
        <w:rPr>
          <w:rFonts w:eastAsia="Times New Roman"/>
          <w:szCs w:val="24"/>
          <w:lang w:val="en-CA" w:eastAsia="de-DE"/>
        </w:rPr>
        <w:t xml:space="preserve"> CE8: CPR mode with local search ranges (Test CE8.3.1 and CE8.3.2) [X. Xu, X. Li, S. Liu (Tencent)]</w:t>
      </w:r>
    </w:p>
    <w:p w:rsidR="00724E2C" w:rsidRPr="00F23A45" w:rsidRDefault="00724E2C" w:rsidP="0010249F"/>
    <w:p w:rsidR="00724E2C" w:rsidRPr="00F23A45" w:rsidRDefault="00B724FE" w:rsidP="00675440">
      <w:pPr>
        <w:pStyle w:val="berschrift9"/>
        <w:rPr>
          <w:rFonts w:eastAsia="Times New Roman"/>
          <w:szCs w:val="24"/>
          <w:lang w:val="en-CA" w:eastAsia="de-DE"/>
        </w:rPr>
      </w:pPr>
      <w:hyperlink r:id="rId213" w:history="1">
        <w:r w:rsidR="00724E2C" w:rsidRPr="00F23A45">
          <w:rPr>
            <w:rFonts w:eastAsia="Times New Roman"/>
            <w:color w:val="0000FF"/>
            <w:szCs w:val="24"/>
            <w:u w:val="single"/>
            <w:lang w:val="en-CA" w:eastAsia="de-DE"/>
          </w:rPr>
          <w:t>JVET-L0295</w:t>
        </w:r>
      </w:hyperlink>
      <w:r w:rsidR="00724E2C" w:rsidRPr="00F23A45">
        <w:rPr>
          <w:rFonts w:eastAsia="Times New Roman"/>
          <w:color w:val="0000FF"/>
          <w:szCs w:val="24"/>
          <w:u w:val="single"/>
          <w:lang w:val="en-CA" w:eastAsia="de-DE"/>
        </w:rPr>
        <w:t xml:space="preserve"> </w:t>
      </w:r>
      <w:r w:rsidR="00724E2C" w:rsidRPr="00F23A45">
        <w:rPr>
          <w:rFonts w:eastAsia="Times New Roman"/>
          <w:szCs w:val="24"/>
          <w:lang w:val="en-CA" w:eastAsia="de-DE"/>
        </w:rPr>
        <w:t>CE8: CPR mode with non local search ranges (Test CE8.3.3, CE8.3.4, CE8.3.5 and CE8.3.6) [X. Xu, X. Li, S. Liu (Tencent)]</w:t>
      </w:r>
    </w:p>
    <w:p w:rsidR="00724E2C" w:rsidRPr="00F23A45" w:rsidRDefault="00724E2C" w:rsidP="0010249F"/>
    <w:p w:rsidR="00724E2C" w:rsidRPr="00F23A45" w:rsidRDefault="00B724FE" w:rsidP="00675440">
      <w:pPr>
        <w:pStyle w:val="berschrift9"/>
        <w:rPr>
          <w:rFonts w:eastAsia="Times New Roman"/>
          <w:szCs w:val="24"/>
          <w:lang w:val="en-CA" w:eastAsia="de-DE"/>
        </w:rPr>
      </w:pPr>
      <w:hyperlink r:id="rId214" w:history="1">
        <w:r w:rsidR="00724E2C" w:rsidRPr="00F23A45">
          <w:rPr>
            <w:rFonts w:eastAsia="Times New Roman"/>
            <w:color w:val="0000FF"/>
            <w:szCs w:val="24"/>
            <w:u w:val="single"/>
            <w:lang w:val="en-CA" w:eastAsia="de-DE"/>
          </w:rPr>
          <w:t>JVET-L0508</w:t>
        </w:r>
      </w:hyperlink>
      <w:r w:rsidR="00724E2C" w:rsidRPr="00F23A45">
        <w:rPr>
          <w:rFonts w:eastAsia="Times New Roman"/>
          <w:szCs w:val="24"/>
          <w:lang w:val="en-CA" w:eastAsia="de-DE"/>
        </w:rPr>
        <w:t xml:space="preserve"> Cross-check report of CE8.3.5 and CE8.3.6 [W.Zhu, A. Segall(Sharp)] [late] [miss]</w:t>
      </w:r>
    </w:p>
    <w:p w:rsidR="00724E2C" w:rsidRPr="00F23A45" w:rsidRDefault="00724E2C" w:rsidP="0010249F"/>
    <w:p w:rsidR="002863F0" w:rsidRPr="00F23A45" w:rsidRDefault="002863F0" w:rsidP="00422C11">
      <w:pPr>
        <w:pStyle w:val="berschrift2"/>
        <w:ind w:left="576"/>
        <w:rPr>
          <w:lang w:val="en-CA"/>
        </w:rPr>
      </w:pPr>
      <w:bookmarkStart w:id="3901" w:name="_Ref518893116"/>
      <w:r w:rsidRPr="00F23A45">
        <w:rPr>
          <w:lang w:val="en-CA"/>
        </w:rPr>
        <w:t xml:space="preserve">CE9: </w:t>
      </w:r>
      <w:r w:rsidR="00033496" w:rsidRPr="00F23A45">
        <w:rPr>
          <w:lang w:val="en-CA"/>
        </w:rPr>
        <w:t xml:space="preserve">Decoder side motion vector derivation </w:t>
      </w:r>
      <w:r w:rsidRPr="00F23A45">
        <w:rPr>
          <w:lang w:val="en-CA"/>
        </w:rPr>
        <w:t>(</w:t>
      </w:r>
      <w:r w:rsidR="00E21FB6" w:rsidRPr="00F23A45">
        <w:rPr>
          <w:lang w:val="en-CA"/>
        </w:rPr>
        <w:t>15</w:t>
      </w:r>
      <w:r w:rsidRPr="00F23A45">
        <w:rPr>
          <w:lang w:val="en-CA"/>
        </w:rPr>
        <w:t>)</w:t>
      </w:r>
      <w:bookmarkEnd w:id="3901"/>
    </w:p>
    <w:p w:rsidR="003B7F45" w:rsidRPr="00F23A45" w:rsidRDefault="003B7F45" w:rsidP="003B7F45">
      <w:pPr>
        <w:pStyle w:val="Textkrper"/>
      </w:pPr>
      <w:r w:rsidRPr="00F23A45">
        <w:t>Contributions in this category were discussed XXday XX Oct XXXX–XXXX (chaired by XXX).</w:t>
      </w:r>
    </w:p>
    <w:p w:rsidR="00724E2C" w:rsidRPr="00F23A45" w:rsidRDefault="00B724FE" w:rsidP="00675440">
      <w:pPr>
        <w:pStyle w:val="berschrift9"/>
        <w:rPr>
          <w:rFonts w:eastAsia="Times New Roman"/>
          <w:szCs w:val="24"/>
          <w:lang w:val="en-CA" w:eastAsia="de-DE"/>
        </w:rPr>
      </w:pPr>
      <w:hyperlink r:id="rId215" w:history="1">
        <w:r w:rsidR="00724E2C" w:rsidRPr="00F23A45">
          <w:rPr>
            <w:rFonts w:eastAsia="Times New Roman"/>
            <w:color w:val="0000FF"/>
            <w:szCs w:val="24"/>
            <w:u w:val="single"/>
            <w:lang w:val="en-CA" w:eastAsia="de-DE"/>
          </w:rPr>
          <w:t>JVET-L0029</w:t>
        </w:r>
      </w:hyperlink>
      <w:r w:rsidR="00724E2C" w:rsidRPr="00F23A45">
        <w:rPr>
          <w:rFonts w:eastAsia="Times New Roman"/>
          <w:szCs w:val="24"/>
          <w:lang w:val="en-CA" w:eastAsia="de-DE"/>
        </w:rPr>
        <w:t xml:space="preserve"> CE9: Summary report on decoder side motion vector derivation [S. Esenlik, Y.-W. Chen, F. Chen]</w:t>
      </w:r>
    </w:p>
    <w:p w:rsidR="004918FD" w:rsidRPr="00F23A45" w:rsidRDefault="004918FD"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16" w:history="1">
        <w:r w:rsidR="00724E2C" w:rsidRPr="00F23A45">
          <w:rPr>
            <w:rFonts w:eastAsia="Times New Roman"/>
            <w:color w:val="0000FF"/>
            <w:szCs w:val="24"/>
            <w:u w:val="single"/>
            <w:lang w:val="en-CA" w:eastAsia="de-DE"/>
          </w:rPr>
          <w:t>JVET-L0163</w:t>
        </w:r>
      </w:hyperlink>
      <w:r w:rsidR="00724E2C" w:rsidRPr="00F23A45">
        <w:rPr>
          <w:rFonts w:eastAsia="Times New Roman"/>
          <w:szCs w:val="24"/>
          <w:lang w:val="en-CA" w:eastAsia="de-DE"/>
        </w:rPr>
        <w:t xml:space="preserve"> CE9: Report on the results of tests CE9.2.15 and CE9.2.16 [S. Esenlik, A.M. Kotra, B. Wang, H. Gao, J. Chen (Huawei), C. Chen, W. Chen, M. Karczewicz (Qualcomm), H. Liu, L. Zhang, K. Zhang (Bytedance), D. Luo, X. Xiu, Y. He, Y. Ye (InterDigital)]</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17" w:history="1">
        <w:r w:rsidR="00724E2C" w:rsidRPr="00F23A45">
          <w:rPr>
            <w:rFonts w:eastAsia="Times New Roman"/>
            <w:color w:val="0000FF"/>
            <w:szCs w:val="24"/>
            <w:u w:val="single"/>
            <w:lang w:val="en-CA" w:eastAsia="de-DE"/>
          </w:rPr>
          <w:t>JVET-L0173</w:t>
        </w:r>
      </w:hyperlink>
      <w:r w:rsidR="00724E2C" w:rsidRPr="00F23A45">
        <w:rPr>
          <w:rFonts w:eastAsia="Times New Roman"/>
          <w:szCs w:val="24"/>
          <w:lang w:val="en-CA" w:eastAsia="de-DE"/>
        </w:rPr>
        <w:t xml:space="preserve"> CE9: Test 9.2.6 (combines CE9.2.15/9.2.16 with elements of 9.1.4 and 9.2.5) [S. Sethuraman (Ittiam)]</w:t>
      </w:r>
    </w:p>
    <w:p w:rsidR="00724E2C" w:rsidRPr="00F23A45" w:rsidRDefault="00724E2C" w:rsidP="0010249F">
      <w:pPr>
        <w:rPr>
          <w:rFonts w:eastAsia="Times New Roman"/>
          <w:sz w:val="24"/>
          <w:szCs w:val="24"/>
          <w:lang w:eastAsia="de-DE"/>
        </w:rPr>
      </w:pPr>
    </w:p>
    <w:p w:rsidR="002223A3" w:rsidRPr="00F23A45" w:rsidRDefault="00B724FE" w:rsidP="00675440">
      <w:pPr>
        <w:pStyle w:val="berschrift9"/>
        <w:rPr>
          <w:rFonts w:eastAsia="Times New Roman"/>
          <w:szCs w:val="24"/>
          <w:lang w:val="en-CA" w:eastAsia="de-DE"/>
        </w:rPr>
      </w:pPr>
      <w:hyperlink r:id="rId218" w:history="1">
        <w:r w:rsidR="002223A3" w:rsidRPr="00F23A45">
          <w:rPr>
            <w:rFonts w:eastAsia="Times New Roman"/>
            <w:color w:val="0000FF"/>
            <w:szCs w:val="24"/>
            <w:u w:val="single"/>
            <w:lang w:val="en-CA" w:eastAsia="de-DE"/>
          </w:rPr>
          <w:t>JVET-L0177</w:t>
        </w:r>
      </w:hyperlink>
      <w:r w:rsidR="002223A3" w:rsidRPr="00F23A45">
        <w:rPr>
          <w:rFonts w:eastAsia="Times New Roman"/>
          <w:szCs w:val="24"/>
          <w:lang w:val="en-CA" w:eastAsia="de-DE"/>
        </w:rPr>
        <w:t xml:space="preserve"> CE9: DMVR Simplifications (Test 9.2.8) [X. Chen, J. Zheng (HiSilicon)]</w:t>
      </w:r>
    </w:p>
    <w:p w:rsidR="002223A3" w:rsidRPr="00F23A45" w:rsidRDefault="002223A3" w:rsidP="002223A3">
      <w:pPr>
        <w:tabs>
          <w:tab w:val="left" w:pos="813"/>
          <w:tab w:val="left" w:pos="2715"/>
          <w:tab w:val="left" w:pos="7543"/>
        </w:tabs>
        <w:rPr>
          <w:rFonts w:eastAsia="Times New Roman"/>
          <w:sz w:val="24"/>
          <w:szCs w:val="24"/>
          <w:lang w:eastAsia="de-DE"/>
        </w:rPr>
      </w:pPr>
    </w:p>
    <w:p w:rsidR="002223A3" w:rsidRPr="00F23A45" w:rsidRDefault="00B724FE" w:rsidP="00675440">
      <w:pPr>
        <w:pStyle w:val="berschrift9"/>
        <w:rPr>
          <w:rFonts w:eastAsia="Times New Roman"/>
          <w:szCs w:val="24"/>
          <w:lang w:val="en-CA" w:eastAsia="de-DE"/>
        </w:rPr>
      </w:pPr>
      <w:hyperlink r:id="rId219" w:history="1">
        <w:r w:rsidR="002223A3" w:rsidRPr="00F23A45">
          <w:rPr>
            <w:rFonts w:eastAsia="Times New Roman"/>
            <w:color w:val="0000FF"/>
            <w:szCs w:val="24"/>
            <w:u w:val="single"/>
            <w:lang w:val="en-CA" w:eastAsia="de-DE"/>
          </w:rPr>
          <w:t>JVET-L0178</w:t>
        </w:r>
      </w:hyperlink>
      <w:r w:rsidR="002223A3" w:rsidRPr="00F23A45">
        <w:rPr>
          <w:rFonts w:eastAsia="Times New Roman"/>
          <w:szCs w:val="24"/>
          <w:lang w:val="en-CA" w:eastAsia="de-DE"/>
        </w:rPr>
        <w:t xml:space="preserve"> CE9: Refined MVs Partial Usage for Spatial (Test 9.1.5) [X. Chen, J. Zheng (HiSilicon)]</w:t>
      </w:r>
    </w:p>
    <w:p w:rsidR="002223A3" w:rsidRPr="00F23A45" w:rsidRDefault="002223A3"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0" w:history="1">
        <w:r w:rsidR="00724E2C" w:rsidRPr="00F23A45">
          <w:rPr>
            <w:rFonts w:eastAsia="Times New Roman"/>
            <w:color w:val="0000FF"/>
            <w:szCs w:val="24"/>
            <w:u w:val="single"/>
            <w:lang w:val="en-CA" w:eastAsia="de-DE"/>
          </w:rPr>
          <w:t>JVET-L0188</w:t>
        </w:r>
      </w:hyperlink>
      <w:r w:rsidR="00724E2C" w:rsidRPr="00F23A45">
        <w:rPr>
          <w:rFonts w:eastAsia="Times New Roman"/>
          <w:szCs w:val="24"/>
          <w:lang w:val="en-CA" w:eastAsia="de-DE"/>
        </w:rPr>
        <w:t xml:space="preserve"> CE9: Unidirectional Template based DMVR and its Combination with Simplified Bidirectional DMVR (Test 9.2.10 and Test 9.2.11) [F. Chen, L. Wang (Hikvision)] [</w:t>
      </w:r>
      <w:r w:rsidR="00ED571F" w:rsidRPr="00F23A45">
        <w:rPr>
          <w:rFonts w:eastAsia="Times New Roman"/>
          <w:szCs w:val="24"/>
          <w:lang w:val="en-CA" w:eastAsia="de-DE"/>
        </w:rPr>
        <w:t>late</w:t>
      </w:r>
      <w:r w:rsidR="00724E2C" w:rsidRPr="00F23A45">
        <w:rPr>
          <w:rFonts w:eastAsia="Times New Roman"/>
          <w:szCs w:val="24"/>
          <w:lang w:val="en-CA" w:eastAsia="de-DE"/>
        </w:rPr>
        <w:t>]</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1" w:history="1">
        <w:r w:rsidR="00724E2C" w:rsidRPr="00F23A45">
          <w:rPr>
            <w:rFonts w:eastAsia="Times New Roman"/>
            <w:color w:val="0000FF"/>
            <w:szCs w:val="24"/>
            <w:u w:val="single"/>
            <w:lang w:val="en-CA" w:eastAsia="de-DE"/>
          </w:rPr>
          <w:t>JVET-L0196</w:t>
        </w:r>
      </w:hyperlink>
      <w:r w:rsidR="00724E2C" w:rsidRPr="00F23A45">
        <w:rPr>
          <w:rFonts w:eastAsia="Times New Roman"/>
          <w:szCs w:val="24"/>
          <w:lang w:val="en-CA" w:eastAsia="de-DE"/>
        </w:rPr>
        <w:t xml:space="preserve"> CE9.2.7 Complexity reduction on decoder-side motion vector refinement (DMVR) [J. Luo, X. Xiu, Y. He, Y. Ye (InterDigital)]</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2" w:history="1">
        <w:r w:rsidR="00724E2C" w:rsidRPr="00F23A45">
          <w:rPr>
            <w:rFonts w:eastAsia="Times New Roman"/>
            <w:color w:val="0000FF"/>
            <w:szCs w:val="24"/>
            <w:u w:val="single"/>
            <w:lang w:val="en-CA" w:eastAsia="de-DE"/>
          </w:rPr>
          <w:t>JVET-L0215</w:t>
        </w:r>
      </w:hyperlink>
      <w:r w:rsidR="00724E2C" w:rsidRPr="00F23A45">
        <w:rPr>
          <w:rFonts w:eastAsia="Times New Roman"/>
          <w:szCs w:val="24"/>
          <w:lang w:val="en-CA" w:eastAsia="de-DE"/>
        </w:rPr>
        <w:t xml:space="preserve"> CE9: Report on the results of tests CE9.1.1, CE9.2.1, CE9.2.2 and CE9.2.3 [S. Esenlik, A.M. Kotra, B. Wang, H. Gao, J. Chen (Huawei)]</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3" w:history="1">
        <w:r w:rsidR="00724E2C" w:rsidRPr="00F23A45">
          <w:rPr>
            <w:rFonts w:eastAsia="Times New Roman"/>
            <w:color w:val="0000FF"/>
            <w:szCs w:val="24"/>
            <w:u w:val="single"/>
            <w:lang w:val="en-CA" w:eastAsia="de-DE"/>
          </w:rPr>
          <w:t>JVET-L0243</w:t>
        </w:r>
      </w:hyperlink>
      <w:r w:rsidR="00724E2C" w:rsidRPr="00F23A45">
        <w:rPr>
          <w:rFonts w:eastAsia="Times New Roman"/>
          <w:szCs w:val="24"/>
          <w:lang w:val="en-CA" w:eastAsia="de-DE"/>
        </w:rPr>
        <w:t xml:space="preserve"> CE9.1.6: DMVR with Constrained Motion Vector Storage [C.-C. Chen, Y. Han, H. Huang, Y. Zhang, C.-H. Hung, W.-J. Chien, M. Karczewicz (Qualcomm)]</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4" w:history="1">
        <w:r w:rsidR="00724E2C" w:rsidRPr="00F23A45">
          <w:rPr>
            <w:rFonts w:eastAsia="Times New Roman"/>
            <w:color w:val="0000FF"/>
            <w:szCs w:val="24"/>
            <w:u w:val="single"/>
            <w:lang w:val="en-CA" w:eastAsia="de-DE"/>
          </w:rPr>
          <w:t>JVET-L0244</w:t>
        </w:r>
      </w:hyperlink>
      <w:r w:rsidR="00724E2C" w:rsidRPr="00F23A45">
        <w:rPr>
          <w:rFonts w:eastAsia="Times New Roman"/>
          <w:szCs w:val="24"/>
          <w:lang w:val="en-CA" w:eastAsia="de-DE"/>
        </w:rPr>
        <w:t xml:space="preserve"> CE9.2.13: MVD-based Early-skip Method and Switchable MC Filters for DMVR [C.-C. Chen, Y. Han, H. Huang, Y. Zhang, C.-H. Hung, W.-J. Chien, M. Karczewicz (Qualcomm)]</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5" w:history="1">
        <w:r w:rsidR="00724E2C" w:rsidRPr="00F23A45">
          <w:rPr>
            <w:rFonts w:eastAsia="Times New Roman"/>
            <w:color w:val="0000FF"/>
            <w:szCs w:val="24"/>
            <w:u w:val="single"/>
            <w:lang w:val="en-CA" w:eastAsia="de-DE"/>
          </w:rPr>
          <w:t>JVET-L0253</w:t>
        </w:r>
      </w:hyperlink>
      <w:r w:rsidR="00724E2C" w:rsidRPr="00F23A45">
        <w:rPr>
          <w:rFonts w:eastAsia="Times New Roman"/>
          <w:szCs w:val="24"/>
          <w:lang w:val="en-CA" w:eastAsia="de-DE"/>
        </w:rPr>
        <w:t xml:space="preserve"> CE9.1.2 Addressing the decoding latency issue for decoder-side motion vector refinement (DMVR) [J. Luo, X. Xiu, Y. He, Y. Ye (InterDigital)]</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6" w:history="1">
        <w:r w:rsidR="00724E2C" w:rsidRPr="00F23A45">
          <w:rPr>
            <w:rFonts w:eastAsia="Times New Roman"/>
            <w:color w:val="0000FF"/>
            <w:szCs w:val="24"/>
            <w:u w:val="single"/>
            <w:lang w:val="en-CA" w:eastAsia="de-DE"/>
          </w:rPr>
          <w:t>JVET-L0254</w:t>
        </w:r>
      </w:hyperlink>
      <w:r w:rsidR="00724E2C" w:rsidRPr="00F23A45">
        <w:rPr>
          <w:rFonts w:eastAsia="Times New Roman"/>
          <w:szCs w:val="24"/>
          <w:lang w:val="en-CA" w:eastAsia="de-DE"/>
        </w:rPr>
        <w:t xml:space="preserve"> CE9.1.3 Addressing the decoding latency issue for decoder-side motion vector refinement (DMVR) [J. Luo, X. Xiu, Y. He, Y. Ye (InterDigital)]</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7" w:history="1">
        <w:r w:rsidR="00724E2C" w:rsidRPr="00F23A45">
          <w:rPr>
            <w:rFonts w:eastAsia="Times New Roman"/>
            <w:color w:val="0000FF"/>
            <w:szCs w:val="24"/>
            <w:u w:val="single"/>
            <w:lang w:val="en-CA" w:eastAsia="de-DE"/>
          </w:rPr>
          <w:t>JVET-L0267</w:t>
        </w:r>
      </w:hyperlink>
      <w:r w:rsidR="00724E2C" w:rsidRPr="00F23A45">
        <w:rPr>
          <w:rFonts w:eastAsia="Times New Roman"/>
          <w:szCs w:val="24"/>
          <w:lang w:val="en-CA" w:eastAsia="de-DE"/>
        </w:rPr>
        <w:t xml:space="preserve"> CE9: Simplification of Decoder Side Motion Vector Derivation (Test 9.2.9) [H. Liu, L. Zhang, K. Zhang, Y. Wang, P. Zhao, D. Hong (Bytedance)]</w:t>
      </w:r>
    </w:p>
    <w:p w:rsidR="00724E2C" w:rsidRPr="00F23A45" w:rsidRDefault="00724E2C" w:rsidP="0010249F">
      <w:pPr>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8" w:history="1">
        <w:r w:rsidR="00724E2C" w:rsidRPr="00F23A45">
          <w:rPr>
            <w:rFonts w:eastAsia="Times New Roman"/>
            <w:color w:val="0000FF"/>
            <w:szCs w:val="24"/>
            <w:u w:val="single"/>
            <w:lang w:val="en-CA" w:eastAsia="de-DE"/>
          </w:rPr>
          <w:t>JVET-L0311</w:t>
        </w:r>
      </w:hyperlink>
      <w:r w:rsidR="00724E2C" w:rsidRPr="00F23A45">
        <w:rPr>
          <w:rFonts w:eastAsia="Times New Roman"/>
          <w:color w:val="0000FF"/>
          <w:szCs w:val="24"/>
          <w:u w:val="single"/>
          <w:lang w:val="en-CA" w:eastAsia="de-DE"/>
        </w:rPr>
        <w:t xml:space="preserve"> </w:t>
      </w:r>
      <w:r w:rsidR="00724E2C" w:rsidRPr="00F23A45">
        <w:rPr>
          <w:rFonts w:eastAsia="Times New Roman"/>
          <w:szCs w:val="24"/>
          <w:lang w:val="en-CA" w:eastAsia="de-DE"/>
        </w:rPr>
        <w:t>CE9.1.7: Constrained decoder side motion vector derivation [M. Xu, X. Li, S. Liu (Tencent)]</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B724FE" w:rsidP="00675440">
      <w:pPr>
        <w:pStyle w:val="berschrift9"/>
        <w:rPr>
          <w:rFonts w:eastAsia="Times New Roman"/>
          <w:szCs w:val="24"/>
          <w:lang w:val="en-CA" w:eastAsia="de-DE"/>
        </w:rPr>
      </w:pPr>
      <w:hyperlink r:id="rId229" w:history="1">
        <w:r w:rsidR="00724E2C" w:rsidRPr="00F23A45">
          <w:rPr>
            <w:rFonts w:eastAsia="Times New Roman"/>
            <w:color w:val="0000FF"/>
            <w:szCs w:val="24"/>
            <w:u w:val="single"/>
            <w:lang w:val="en-CA" w:eastAsia="de-DE"/>
          </w:rPr>
          <w:t>JVET-L0312</w:t>
        </w:r>
      </w:hyperlink>
      <w:r w:rsidR="00724E2C" w:rsidRPr="00F23A45">
        <w:rPr>
          <w:rFonts w:eastAsia="Times New Roman"/>
          <w:szCs w:val="24"/>
          <w:lang w:val="en-CA" w:eastAsia="de-DE"/>
        </w:rPr>
        <w:t xml:space="preserve"> CE9.2.14: Interpolation filters in DMVR [M. Xu, X. Li, S. Liu (Tencent)]</w:t>
      </w:r>
    </w:p>
    <w:p w:rsidR="00724E2C" w:rsidRPr="00F23A45" w:rsidRDefault="00724E2C" w:rsidP="0010249F">
      <w:pPr>
        <w:rPr>
          <w:rFonts w:eastAsia="Times New Roman"/>
          <w:sz w:val="24"/>
          <w:szCs w:val="24"/>
          <w:lang w:eastAsia="de-DE"/>
        </w:rPr>
      </w:pPr>
    </w:p>
    <w:p w:rsidR="002863F0" w:rsidRPr="00F23A45" w:rsidRDefault="002863F0" w:rsidP="00422C11">
      <w:pPr>
        <w:pStyle w:val="berschrift2"/>
        <w:ind w:left="576"/>
        <w:rPr>
          <w:lang w:val="en-CA"/>
        </w:rPr>
      </w:pPr>
      <w:bookmarkStart w:id="3902" w:name="_Ref518893120"/>
      <w:r w:rsidRPr="00F23A45">
        <w:rPr>
          <w:lang w:val="en-CA"/>
        </w:rPr>
        <w:t xml:space="preserve">CE10: </w:t>
      </w:r>
      <w:r w:rsidR="00033496" w:rsidRPr="00F23A45">
        <w:rPr>
          <w:lang w:val="en-CA"/>
        </w:rPr>
        <w:t xml:space="preserve">Combined and multi-hypothesis prediction </w:t>
      </w:r>
      <w:r w:rsidRPr="00F23A45">
        <w:rPr>
          <w:lang w:val="en-CA"/>
        </w:rPr>
        <w:t>(</w:t>
      </w:r>
      <w:r w:rsidR="003C6EE3">
        <w:rPr>
          <w:lang w:val="en-CA"/>
        </w:rPr>
        <w:t>18</w:t>
      </w:r>
      <w:r w:rsidRPr="00F23A45">
        <w:rPr>
          <w:lang w:val="en-CA"/>
        </w:rPr>
        <w:t>)</w:t>
      </w:r>
      <w:bookmarkEnd w:id="3902"/>
    </w:p>
    <w:p w:rsidR="003B7F45" w:rsidRPr="00F23A45" w:rsidRDefault="003B7F45" w:rsidP="003B7F45">
      <w:pPr>
        <w:pStyle w:val="Textkrper"/>
      </w:pPr>
      <w:r w:rsidRPr="00F23A45">
        <w:t>Contributions in this category were discussed XXday XX Oct XXXX–XXXX (chaired by XXX).</w:t>
      </w:r>
    </w:p>
    <w:p w:rsidR="007A13EC" w:rsidRPr="00F23A45" w:rsidRDefault="00B724FE" w:rsidP="00675440">
      <w:pPr>
        <w:pStyle w:val="berschrift9"/>
        <w:rPr>
          <w:rFonts w:eastAsia="Times New Roman"/>
          <w:szCs w:val="24"/>
          <w:lang w:val="en-CA" w:eastAsia="de-DE"/>
        </w:rPr>
      </w:pPr>
      <w:hyperlink r:id="rId230" w:history="1">
        <w:r w:rsidR="007A13EC" w:rsidRPr="00F23A45">
          <w:rPr>
            <w:rFonts w:eastAsia="Times New Roman"/>
            <w:color w:val="0000FF"/>
            <w:szCs w:val="24"/>
            <w:u w:val="single"/>
            <w:lang w:val="en-CA" w:eastAsia="de-DE"/>
          </w:rPr>
          <w:t>JVET-L0030</w:t>
        </w:r>
      </w:hyperlink>
      <w:r w:rsidR="007A13EC" w:rsidRPr="00F23A45">
        <w:rPr>
          <w:rFonts w:eastAsia="Times New Roman"/>
          <w:szCs w:val="24"/>
          <w:lang w:val="en-CA" w:eastAsia="de-DE"/>
        </w:rPr>
        <w:t xml:space="preserve"> CE10: Summary report on combined and multi-hypothesis prediction [C.-W. Hsu, M. Winken, X. Xiu]</w:t>
      </w:r>
    </w:p>
    <w:p w:rsidR="00474C3A" w:rsidRPr="00F23A45" w:rsidRDefault="00474C3A" w:rsidP="0010249F"/>
    <w:p w:rsidR="007A13EC" w:rsidRPr="00F23A45" w:rsidRDefault="00B724FE" w:rsidP="00675440">
      <w:pPr>
        <w:pStyle w:val="berschrift9"/>
        <w:rPr>
          <w:rFonts w:eastAsia="Times New Roman"/>
          <w:szCs w:val="24"/>
          <w:lang w:val="en-CA" w:eastAsia="de-DE"/>
        </w:rPr>
      </w:pPr>
      <w:hyperlink r:id="rId231" w:history="1">
        <w:r w:rsidR="007A13EC" w:rsidRPr="00F23A45">
          <w:rPr>
            <w:rFonts w:eastAsia="Times New Roman"/>
            <w:color w:val="0000FF"/>
            <w:szCs w:val="24"/>
            <w:u w:val="single"/>
            <w:lang w:val="en-CA" w:eastAsia="de-DE"/>
          </w:rPr>
          <w:t>JVET-L0100</w:t>
        </w:r>
      </w:hyperlink>
      <w:r w:rsidR="007A13EC" w:rsidRPr="00F23A45">
        <w:rPr>
          <w:rFonts w:eastAsia="Times New Roman"/>
          <w:szCs w:val="24"/>
          <w:lang w:val="en-CA" w:eastAsia="de-DE"/>
        </w:rPr>
        <w:t xml:space="preserve"> CE10.1.1: Multi-hypothesis prediction for improving AMVP mode, skip or merge mode, and intra mode [M.-S. Chiang, C.-W. Hsu, Y.-W. Huang, S.-M. Lei (MediaTek)]</w:t>
      </w:r>
    </w:p>
    <w:p w:rsidR="007A13EC" w:rsidRPr="00F23A45" w:rsidRDefault="007A13EC" w:rsidP="007A13EC">
      <w:pPr>
        <w:tabs>
          <w:tab w:val="left" w:pos="813"/>
          <w:tab w:val="left" w:pos="2715"/>
          <w:tab w:val="left" w:pos="7543"/>
        </w:tabs>
        <w:rPr>
          <w:rFonts w:eastAsia="Times New Roman"/>
          <w:sz w:val="24"/>
          <w:szCs w:val="24"/>
          <w:lang w:eastAsia="de-DE"/>
        </w:rPr>
      </w:pPr>
    </w:p>
    <w:p w:rsidR="007A13EC" w:rsidRPr="00F23A45" w:rsidRDefault="00B724FE" w:rsidP="00675440">
      <w:pPr>
        <w:pStyle w:val="berschrift9"/>
        <w:rPr>
          <w:rFonts w:eastAsia="Times New Roman"/>
          <w:szCs w:val="24"/>
          <w:lang w:val="en-CA" w:eastAsia="de-DE"/>
        </w:rPr>
      </w:pPr>
      <w:hyperlink r:id="rId232" w:history="1">
        <w:r w:rsidR="007A13EC" w:rsidRPr="00F23A45">
          <w:rPr>
            <w:rFonts w:eastAsia="Times New Roman"/>
            <w:color w:val="0000FF"/>
            <w:szCs w:val="24"/>
            <w:u w:val="single"/>
            <w:lang w:val="en-CA" w:eastAsia="de-DE"/>
          </w:rPr>
          <w:t>JVET-L0101</w:t>
        </w:r>
      </w:hyperlink>
      <w:r w:rsidR="007A13EC" w:rsidRPr="00F23A45">
        <w:rPr>
          <w:rFonts w:eastAsia="Times New Roman"/>
          <w:szCs w:val="24"/>
          <w:lang w:val="en-CA" w:eastAsia="de-DE"/>
        </w:rPr>
        <w:t xml:space="preserve"> CE10.2.1: OBMC [Z.-Y. Lin, C.-C. Chen, T.-D. Chuang, C.-Y. Chen, C.-W. Hsu, Y.-W. Huang, S.-M. Lei (MediaTek)]</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33" w:history="1">
        <w:r w:rsidR="007A13EC" w:rsidRPr="00F23A45">
          <w:rPr>
            <w:rFonts w:eastAsia="Times New Roman"/>
            <w:color w:val="0000FF"/>
            <w:szCs w:val="24"/>
            <w:u w:val="single"/>
            <w:lang w:val="en-CA" w:eastAsia="de-DE"/>
          </w:rPr>
          <w:t>JVET-L0124</w:t>
        </w:r>
      </w:hyperlink>
      <w:r w:rsidR="007A13EC" w:rsidRPr="00F23A45">
        <w:rPr>
          <w:rFonts w:eastAsia="Times New Roman"/>
          <w:szCs w:val="24"/>
          <w:lang w:val="en-CA" w:eastAsia="de-DE"/>
        </w:rPr>
        <w:t xml:space="preserve"> CE10.3.1.b: Triangular prediction unit mode [R.-L. Liao, C. S. Lim (Panasonic)]</w:t>
      </w:r>
    </w:p>
    <w:p w:rsidR="007A13EC" w:rsidRPr="00F23A45" w:rsidRDefault="007A13EC" w:rsidP="007A13EC">
      <w:pPr>
        <w:tabs>
          <w:tab w:val="left" w:pos="813"/>
          <w:tab w:val="left" w:pos="2715"/>
          <w:tab w:val="left" w:pos="7543"/>
        </w:tabs>
        <w:rPr>
          <w:rFonts w:eastAsia="Times New Roman"/>
          <w:sz w:val="24"/>
          <w:szCs w:val="24"/>
          <w:lang w:eastAsia="de-DE"/>
        </w:rPr>
      </w:pPr>
    </w:p>
    <w:p w:rsidR="007A13EC" w:rsidRPr="00F23A45" w:rsidRDefault="00B724FE" w:rsidP="00675440">
      <w:pPr>
        <w:pStyle w:val="berschrift9"/>
        <w:rPr>
          <w:rFonts w:eastAsia="Times New Roman"/>
          <w:szCs w:val="24"/>
          <w:lang w:val="en-CA" w:eastAsia="de-DE"/>
        </w:rPr>
      </w:pPr>
      <w:hyperlink r:id="rId234" w:history="1">
        <w:r w:rsidR="007A13EC" w:rsidRPr="00F23A45">
          <w:rPr>
            <w:rFonts w:eastAsia="Times New Roman"/>
            <w:color w:val="0000FF"/>
            <w:szCs w:val="24"/>
            <w:u w:val="single"/>
            <w:lang w:val="en-CA" w:eastAsia="de-DE"/>
          </w:rPr>
          <w:t>JVET-L0463</w:t>
        </w:r>
      </w:hyperlink>
      <w:r w:rsidR="007A13EC" w:rsidRPr="00F23A45">
        <w:rPr>
          <w:rFonts w:eastAsia="Times New Roman"/>
          <w:szCs w:val="24"/>
          <w:lang w:val="en-CA" w:eastAsia="de-DE"/>
        </w:rPr>
        <w:t xml:space="preserve"> Crosscheck of JVET-L0124: CE10.3.1.b Triangular prediction unit mode [M. Bläser (RWTH Aachen University)] [late]</w:t>
      </w:r>
    </w:p>
    <w:p w:rsidR="007A13EC" w:rsidRPr="00F23A45" w:rsidRDefault="007A13EC" w:rsidP="007A13EC">
      <w:pPr>
        <w:tabs>
          <w:tab w:val="left" w:pos="813"/>
          <w:tab w:val="left" w:pos="2715"/>
          <w:tab w:val="left" w:pos="7543"/>
        </w:tabs>
        <w:rPr>
          <w:rFonts w:eastAsia="Times New Roman"/>
          <w:sz w:val="24"/>
          <w:szCs w:val="24"/>
          <w:lang w:eastAsia="de-DE"/>
        </w:rPr>
      </w:pPr>
    </w:p>
    <w:p w:rsidR="007A13EC" w:rsidRPr="00F23A45" w:rsidRDefault="00B724FE" w:rsidP="00675440">
      <w:pPr>
        <w:pStyle w:val="berschrift9"/>
        <w:rPr>
          <w:rFonts w:eastAsia="Times New Roman"/>
          <w:szCs w:val="24"/>
          <w:lang w:val="en-CA" w:eastAsia="de-DE"/>
        </w:rPr>
      </w:pPr>
      <w:hyperlink r:id="rId235" w:history="1">
        <w:r w:rsidR="007A13EC" w:rsidRPr="00F23A45">
          <w:rPr>
            <w:rFonts w:eastAsia="Times New Roman"/>
            <w:color w:val="0000FF"/>
            <w:szCs w:val="24"/>
            <w:u w:val="single"/>
            <w:lang w:val="en-CA" w:eastAsia="de-DE"/>
          </w:rPr>
          <w:t>JVET-L0125</w:t>
        </w:r>
      </w:hyperlink>
      <w:r w:rsidR="007A13EC" w:rsidRPr="00F23A45">
        <w:rPr>
          <w:rFonts w:eastAsia="Times New Roman"/>
          <w:szCs w:val="24"/>
          <w:lang w:val="en-CA" w:eastAsia="de-DE"/>
        </w:rPr>
        <w:t xml:space="preserve"> CE10: Diagonal motion partitions with uni-prediction constraint (Test 10.3.3) [Y. Ahn, D. Sim (Digital Insights)]</w:t>
      </w:r>
    </w:p>
    <w:p w:rsidR="003C6EE3" w:rsidRDefault="003C6EE3" w:rsidP="003C6EE3">
      <w:pPr>
        <w:tabs>
          <w:tab w:val="left" w:pos="813"/>
          <w:tab w:val="left" w:pos="2715"/>
          <w:tab w:val="left" w:pos="7543"/>
        </w:tabs>
        <w:rPr>
          <w:rFonts w:eastAsia="Times New Roman"/>
          <w:sz w:val="24"/>
          <w:szCs w:val="24"/>
          <w:lang w:eastAsia="de-DE"/>
        </w:rPr>
      </w:pPr>
    </w:p>
    <w:p w:rsidR="003C6EE3" w:rsidRPr="00AC7E17" w:rsidRDefault="00B724FE" w:rsidP="003C6EE3">
      <w:pPr>
        <w:pStyle w:val="berschrift9"/>
        <w:rPr>
          <w:rFonts w:eastAsia="Times New Roman"/>
          <w:szCs w:val="24"/>
          <w:lang w:eastAsia="de-DE"/>
        </w:rPr>
      </w:pPr>
      <w:hyperlink r:id="rId236" w:history="1">
        <w:r w:rsidR="003C6EE3" w:rsidRPr="00AC7E17">
          <w:rPr>
            <w:rFonts w:eastAsia="Times New Roman"/>
            <w:color w:val="0000FF"/>
            <w:szCs w:val="24"/>
            <w:u w:val="single"/>
            <w:lang w:val="en-CA" w:eastAsia="de-DE"/>
          </w:rPr>
          <w:t>JVET-L0607</w:t>
        </w:r>
      </w:hyperlink>
      <w:r w:rsidR="003C6EE3" w:rsidRPr="00AC7E17">
        <w:rPr>
          <w:rFonts w:eastAsia="Times New Roman"/>
          <w:szCs w:val="24"/>
          <w:lang w:val="en-CA" w:eastAsia="de-DE"/>
        </w:rPr>
        <w:t xml:space="preserve"> Cross-check of JVET-L0125: CE10.3.3 Diagonal motion partitions with uni-prediction constraint [T. Na, J. Kim (SK Telecom), J. Shin, K. Ko (Pixtree)] [late] [miss]</w:t>
      </w:r>
    </w:p>
    <w:p w:rsidR="007A13EC" w:rsidRPr="00F23A45" w:rsidRDefault="007A13EC" w:rsidP="007A13EC">
      <w:pPr>
        <w:tabs>
          <w:tab w:val="left" w:pos="813"/>
          <w:tab w:val="left" w:pos="2715"/>
          <w:tab w:val="left" w:pos="7543"/>
        </w:tabs>
        <w:rPr>
          <w:rFonts w:eastAsia="Times New Roman"/>
          <w:sz w:val="24"/>
          <w:szCs w:val="24"/>
          <w:lang w:eastAsia="de-DE"/>
        </w:rPr>
      </w:pPr>
    </w:p>
    <w:p w:rsidR="007A13EC" w:rsidRPr="00F23A45" w:rsidRDefault="00B724FE" w:rsidP="00675440">
      <w:pPr>
        <w:pStyle w:val="berschrift9"/>
        <w:rPr>
          <w:rFonts w:eastAsia="Times New Roman"/>
          <w:szCs w:val="24"/>
          <w:lang w:val="en-CA" w:eastAsia="de-DE"/>
        </w:rPr>
      </w:pPr>
      <w:hyperlink r:id="rId237" w:history="1">
        <w:r w:rsidR="007A13EC" w:rsidRPr="00F23A45">
          <w:rPr>
            <w:rFonts w:eastAsia="Times New Roman"/>
            <w:color w:val="0000FF"/>
            <w:szCs w:val="24"/>
            <w:u w:val="single"/>
            <w:lang w:val="en-CA" w:eastAsia="de-DE"/>
          </w:rPr>
          <w:t>JVET-L0126</w:t>
        </w:r>
      </w:hyperlink>
      <w:r w:rsidR="007A13EC" w:rsidRPr="00F23A45">
        <w:rPr>
          <w:rFonts w:eastAsia="Times New Roman"/>
          <w:szCs w:val="24"/>
          <w:lang w:val="en-CA" w:eastAsia="de-DE"/>
        </w:rPr>
        <w:t xml:space="preserve"> CE10: Combined test of CE10.3.1.b and CE10.3.3.b (Test 10.3.4) [Y. Ahn, D. Sim (Digital Insights), R.-L. Liao, S. C. Lim (Panasonic)]</w:t>
      </w:r>
    </w:p>
    <w:p w:rsidR="003C6EE3" w:rsidRDefault="003C6EE3" w:rsidP="003C6EE3"/>
    <w:p w:rsidR="003C6EE3" w:rsidRPr="00AC7E17" w:rsidRDefault="00B724FE" w:rsidP="003C6EE3">
      <w:pPr>
        <w:pStyle w:val="berschrift9"/>
        <w:rPr>
          <w:rFonts w:eastAsia="Times New Roman"/>
          <w:szCs w:val="24"/>
          <w:lang w:eastAsia="de-DE"/>
        </w:rPr>
      </w:pPr>
      <w:hyperlink r:id="rId238" w:history="1">
        <w:r w:rsidR="003C6EE3" w:rsidRPr="00AC7E17">
          <w:rPr>
            <w:rFonts w:eastAsia="Times New Roman"/>
            <w:color w:val="0000FF"/>
            <w:szCs w:val="24"/>
            <w:u w:val="single"/>
            <w:lang w:val="en-CA" w:eastAsia="de-DE"/>
          </w:rPr>
          <w:t>JVET-L0608</w:t>
        </w:r>
      </w:hyperlink>
      <w:r w:rsidR="003C6EE3" w:rsidRPr="00AC7E17">
        <w:rPr>
          <w:rFonts w:eastAsia="Times New Roman"/>
          <w:szCs w:val="24"/>
          <w:lang w:val="en-CA" w:eastAsia="de-DE"/>
        </w:rPr>
        <w:t xml:space="preserve"> Cross-check of JVET-L0126: Combined test of CE10.3.1.b and CE10.3.3. [T. Na, J. Kim (SK Telecom), J. Shin, K. Ko (Pixtree)] [late] [miss]</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39" w:history="1">
        <w:r w:rsidR="007A13EC" w:rsidRPr="00F23A45">
          <w:rPr>
            <w:rFonts w:eastAsia="Times New Roman"/>
            <w:color w:val="0000FF"/>
            <w:szCs w:val="24"/>
            <w:u w:val="single"/>
            <w:lang w:val="en-CA" w:eastAsia="de-DE"/>
          </w:rPr>
          <w:t>JVET-L0148</w:t>
        </w:r>
      </w:hyperlink>
      <w:r w:rsidR="007A13EC" w:rsidRPr="00F23A45">
        <w:rPr>
          <w:rFonts w:eastAsia="Times New Roman"/>
          <w:szCs w:val="24"/>
          <w:lang w:val="en-CA" w:eastAsia="de-DE"/>
        </w:rPr>
        <w:t xml:space="preserve"> CE10: Multi-hypothesis inter prediction (Tests 1.2.a - 1.2.c) [M. Winken, H. Schwarz, D. Marpe, T. Wiegand (HHI)]</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0" w:history="1">
        <w:r w:rsidR="007A13EC" w:rsidRPr="00F23A45">
          <w:rPr>
            <w:rFonts w:eastAsia="Times New Roman"/>
            <w:color w:val="0000FF"/>
            <w:szCs w:val="24"/>
            <w:u w:val="single"/>
            <w:lang w:val="en-CA" w:eastAsia="de-DE"/>
          </w:rPr>
          <w:t>JVET-L0157</w:t>
        </w:r>
      </w:hyperlink>
      <w:r w:rsidR="007A13EC" w:rsidRPr="00F23A45">
        <w:rPr>
          <w:rFonts w:eastAsia="Times New Roman"/>
          <w:szCs w:val="24"/>
          <w:lang w:val="en-CA" w:eastAsia="de-DE"/>
        </w:rPr>
        <w:t xml:space="preserve"> CE10: Uniform Directional Diffusion Filters For Video Coding [J. Rasch, A. Henkel, J. Pfaff, M. Schaefer, H. Schwarz, M. Siekmann, P. Helle, M. Winken, D. Marpe, T. Wiegand (HHI)]</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1" w:history="1">
        <w:r w:rsidR="007A13EC" w:rsidRPr="00F23A45">
          <w:rPr>
            <w:rFonts w:eastAsia="Times New Roman"/>
            <w:color w:val="0000FF"/>
            <w:szCs w:val="24"/>
            <w:u w:val="single"/>
            <w:lang w:val="en-CA" w:eastAsia="de-DE"/>
          </w:rPr>
          <w:t>JVET-L0252</w:t>
        </w:r>
      </w:hyperlink>
      <w:r w:rsidR="007A13EC" w:rsidRPr="00F23A45">
        <w:rPr>
          <w:rFonts w:eastAsia="Times New Roman"/>
          <w:szCs w:val="24"/>
          <w:lang w:val="en-CA" w:eastAsia="de-DE"/>
        </w:rPr>
        <w:t xml:space="preserve"> CE10.2.2: Overlapped block motion compensation (OBMC) early termination [X. Xiu, Y. He, Y. Yan (InterDigital)]</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2" w:history="1">
        <w:r w:rsidR="007A13EC" w:rsidRPr="00F23A45">
          <w:rPr>
            <w:rFonts w:eastAsia="Times New Roman"/>
            <w:color w:val="0000FF"/>
            <w:szCs w:val="24"/>
            <w:u w:val="single"/>
            <w:lang w:val="en-CA" w:eastAsia="de-DE"/>
          </w:rPr>
          <w:t>JVET-L0255</w:t>
        </w:r>
      </w:hyperlink>
      <w:r w:rsidR="007A13EC" w:rsidRPr="00F23A45">
        <w:rPr>
          <w:rFonts w:eastAsia="Times New Roman"/>
          <w:szCs w:val="24"/>
          <w:lang w:val="en-CA" w:eastAsia="de-DE"/>
        </w:rPr>
        <w:t xml:space="preserve"> CE10.2.3: A simplified design of overlapped block motion compensation based on the combination of CE10.2.1 and CE10.2.2 [Z.-Y. Lin, T.-D. Chuang, C.-Y. Chen, C.-C. Chen, C.-W. Hsu, Y.-W. Huang, S.-M. Lei (MediaTek), X. Xiu, Y. He, Y. Ye (InterDigital)]</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3" w:history="1">
        <w:r w:rsidR="007A13EC" w:rsidRPr="00F23A45">
          <w:rPr>
            <w:rFonts w:eastAsia="Times New Roman"/>
            <w:color w:val="0000FF"/>
            <w:szCs w:val="24"/>
            <w:u w:val="single"/>
            <w:lang w:val="en-CA" w:eastAsia="de-DE"/>
          </w:rPr>
          <w:t>JVET-L0269</w:t>
        </w:r>
      </w:hyperlink>
      <w:r w:rsidR="007A13EC" w:rsidRPr="00F23A45">
        <w:rPr>
          <w:rFonts w:eastAsia="Times New Roman"/>
          <w:szCs w:val="24"/>
          <w:lang w:val="en-CA" w:eastAsia="de-DE"/>
        </w:rPr>
        <w:t xml:space="preserve"> CE10: Interweaved Prediction for Affine Motion Compensation (Test 10.5.1 and Test 10.5.2) [K. Zhang, L. Zhang, H. Liu, Y. Wang, P. Zhao, D. Hong (Bytedance)]</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4" w:history="1">
        <w:r w:rsidR="007A13EC" w:rsidRPr="00F23A45">
          <w:rPr>
            <w:rFonts w:eastAsia="Times New Roman"/>
            <w:color w:val="0000FF"/>
            <w:szCs w:val="24"/>
            <w:u w:val="single"/>
            <w:lang w:val="en-CA" w:eastAsia="de-DE"/>
          </w:rPr>
          <w:t>JVET-L0479</w:t>
        </w:r>
      </w:hyperlink>
      <w:r w:rsidR="007A13EC" w:rsidRPr="00F23A45">
        <w:rPr>
          <w:rFonts w:eastAsia="Times New Roman"/>
          <w:szCs w:val="24"/>
          <w:lang w:val="en-CA" w:eastAsia="de-DE"/>
        </w:rPr>
        <w:t xml:space="preserve"> Cross-check of JVET-L0269: CE10.5.1 and CE10.5.2 Interweaved Prediction for Affine Motion Compensation [Y. He (InterDigital)] [late] [miss]</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5" w:history="1">
        <w:r w:rsidR="007A13EC" w:rsidRPr="00F23A45">
          <w:rPr>
            <w:rFonts w:eastAsia="Times New Roman"/>
            <w:color w:val="0000FF"/>
            <w:szCs w:val="24"/>
            <w:u w:val="single"/>
            <w:lang w:val="en-CA" w:eastAsia="de-DE"/>
          </w:rPr>
          <w:t>JVET-L0385</w:t>
        </w:r>
      </w:hyperlink>
      <w:r w:rsidR="007A13EC" w:rsidRPr="00F23A45">
        <w:rPr>
          <w:rFonts w:eastAsia="Times New Roman"/>
          <w:szCs w:val="24"/>
          <w:lang w:val="en-CA" w:eastAsia="de-DE"/>
        </w:rPr>
        <w:t xml:space="preserve"> CE10.1.3: Multi-hypothesis prediction [M.-S. Chiang, C.-W. Hsu, Y.-W. Huang, S.-M. Lei (Mediatek), M. Winken, H. Schwarz, D. Marpe, T. Wiegand (HHI)]</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6" w:history="1">
        <w:r w:rsidR="007A13EC" w:rsidRPr="00F23A45">
          <w:rPr>
            <w:rFonts w:eastAsia="Times New Roman"/>
            <w:color w:val="0000FF"/>
            <w:szCs w:val="24"/>
            <w:u w:val="single"/>
            <w:lang w:val="en-CA" w:eastAsia="de-DE"/>
          </w:rPr>
          <w:t>JVET-L0417</w:t>
        </w:r>
      </w:hyperlink>
      <w:r w:rsidR="007A13EC" w:rsidRPr="00F23A45">
        <w:rPr>
          <w:rFonts w:eastAsia="Times New Roman"/>
          <w:color w:val="0000FF"/>
          <w:szCs w:val="24"/>
          <w:u w:val="single"/>
          <w:lang w:val="en-CA" w:eastAsia="de-DE"/>
        </w:rPr>
        <w:t xml:space="preserve"> </w:t>
      </w:r>
      <w:r w:rsidR="007A13EC" w:rsidRPr="00F23A45">
        <w:rPr>
          <w:rFonts w:eastAsia="Times New Roman"/>
          <w:szCs w:val="24"/>
          <w:lang w:val="en-CA" w:eastAsia="de-DE"/>
        </w:rPr>
        <w:t>CE10: Results on Geometric Partitioning (Experiments 3.2.a - 3.2.c) [M. Bläser, J. Sauer (RWTH Aachen University)]</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47" w:history="1">
        <w:r w:rsidR="007A13EC" w:rsidRPr="00F23A45">
          <w:rPr>
            <w:rFonts w:eastAsia="Times New Roman"/>
            <w:color w:val="0000FF"/>
            <w:szCs w:val="24"/>
            <w:u w:val="single"/>
            <w:lang w:val="en-CA" w:eastAsia="de-DE"/>
          </w:rPr>
          <w:t>JVET-L0524</w:t>
        </w:r>
      </w:hyperlink>
      <w:r w:rsidR="007A13EC" w:rsidRPr="00F23A45">
        <w:rPr>
          <w:rFonts w:eastAsia="Times New Roman"/>
          <w:szCs w:val="24"/>
          <w:lang w:val="en-CA" w:eastAsia="de-DE"/>
        </w:rPr>
        <w:t xml:space="preserve"> Cross-check report of CE10.1.3 [B. Choi (??)] [late] [miss]</w:t>
      </w:r>
    </w:p>
    <w:p w:rsidR="007A13EC" w:rsidRPr="00F23A45" w:rsidRDefault="007A13EC" w:rsidP="0010249F"/>
    <w:p w:rsidR="002863F0" w:rsidRPr="00F23A45" w:rsidRDefault="002863F0" w:rsidP="00422C11">
      <w:pPr>
        <w:pStyle w:val="berschrift2"/>
        <w:ind w:left="576"/>
        <w:rPr>
          <w:lang w:val="en-CA"/>
        </w:rPr>
      </w:pPr>
      <w:bookmarkStart w:id="3903" w:name="_Ref518893128"/>
      <w:r w:rsidRPr="00F23A45">
        <w:rPr>
          <w:lang w:val="en-CA"/>
        </w:rPr>
        <w:t xml:space="preserve">CE11: </w:t>
      </w:r>
      <w:r w:rsidR="003B7F45" w:rsidRPr="00F23A45">
        <w:rPr>
          <w:lang w:val="en-CA"/>
        </w:rPr>
        <w:t>Deblocking</w:t>
      </w:r>
      <w:r w:rsidR="00033496" w:rsidRPr="00F23A45">
        <w:rPr>
          <w:lang w:val="en-CA"/>
        </w:rPr>
        <w:t xml:space="preserve"> </w:t>
      </w:r>
      <w:r w:rsidRPr="00F23A45">
        <w:rPr>
          <w:lang w:val="en-CA"/>
        </w:rPr>
        <w:t>(</w:t>
      </w:r>
      <w:r w:rsidR="003C6EE3">
        <w:rPr>
          <w:lang w:val="en-CA"/>
        </w:rPr>
        <w:t>20</w:t>
      </w:r>
      <w:r w:rsidRPr="00F23A45">
        <w:rPr>
          <w:lang w:val="en-CA"/>
        </w:rPr>
        <w:t>)</w:t>
      </w:r>
      <w:bookmarkEnd w:id="3903"/>
    </w:p>
    <w:p w:rsidR="003B7F45" w:rsidRPr="00F23A45" w:rsidRDefault="003B7F45" w:rsidP="003B7F45">
      <w:pPr>
        <w:pStyle w:val="Textkrper"/>
      </w:pPr>
      <w:r w:rsidRPr="00F23A45">
        <w:t>Contributions in this category were discussed XXday XX Oct XXXX–XXXX (chaired by XXX).</w:t>
      </w:r>
    </w:p>
    <w:p w:rsidR="007A13EC" w:rsidRPr="00F23A45" w:rsidRDefault="00B724FE" w:rsidP="00675440">
      <w:pPr>
        <w:pStyle w:val="berschrift9"/>
        <w:rPr>
          <w:rFonts w:eastAsia="Times New Roman"/>
          <w:szCs w:val="24"/>
          <w:lang w:val="en-CA" w:eastAsia="de-DE"/>
        </w:rPr>
      </w:pPr>
      <w:hyperlink r:id="rId248" w:history="1">
        <w:r w:rsidR="007A13EC" w:rsidRPr="00F23A45">
          <w:rPr>
            <w:rFonts w:eastAsia="Times New Roman"/>
            <w:color w:val="0000FF"/>
            <w:szCs w:val="24"/>
            <w:u w:val="single"/>
            <w:lang w:val="en-CA" w:eastAsia="de-DE"/>
          </w:rPr>
          <w:t>JVET-L0031</w:t>
        </w:r>
      </w:hyperlink>
      <w:r w:rsidR="007A13EC" w:rsidRPr="00F23A45">
        <w:rPr>
          <w:rFonts w:eastAsia="Times New Roman"/>
          <w:szCs w:val="24"/>
          <w:lang w:val="en-CA" w:eastAsia="de-DE"/>
        </w:rPr>
        <w:t xml:space="preserve"> CE11: Summary report on deblocking [A. Norkin, A. M. Kotra]</w:t>
      </w:r>
    </w:p>
    <w:p w:rsidR="003C6EE3" w:rsidRDefault="003C6EE3" w:rsidP="003C6EE3"/>
    <w:p w:rsidR="003C6EE3" w:rsidRPr="00AC7E17" w:rsidRDefault="00B724FE" w:rsidP="003C6EE3">
      <w:pPr>
        <w:pStyle w:val="berschrift9"/>
        <w:rPr>
          <w:rFonts w:eastAsia="Times New Roman"/>
          <w:szCs w:val="24"/>
          <w:lang w:eastAsia="de-DE"/>
        </w:rPr>
      </w:pPr>
      <w:hyperlink r:id="rId249" w:history="1">
        <w:r w:rsidR="003C6EE3" w:rsidRPr="00AC7E17">
          <w:rPr>
            <w:rFonts w:eastAsia="Times New Roman"/>
            <w:color w:val="0000FF"/>
            <w:szCs w:val="24"/>
            <w:u w:val="single"/>
            <w:lang w:val="en-CA" w:eastAsia="de-DE"/>
          </w:rPr>
          <w:t>JVET-L0611</w:t>
        </w:r>
      </w:hyperlink>
      <w:r w:rsidR="003C6EE3" w:rsidRPr="00AC7E17">
        <w:rPr>
          <w:rFonts w:eastAsia="Times New Roman"/>
          <w:szCs w:val="24"/>
          <w:lang w:val="en-CA" w:eastAsia="de-DE"/>
        </w:rPr>
        <w:t xml:space="preserve"> Subjective assessment of CE11 proposals [V. Baroncini, A. Norkin, A. M. Kotra] [late] [miss]</w:t>
      </w:r>
    </w:p>
    <w:p w:rsidR="00790AE9" w:rsidRPr="00F23A45" w:rsidRDefault="00790AE9" w:rsidP="0010249F"/>
    <w:p w:rsidR="007A13EC" w:rsidRPr="00F23A45" w:rsidRDefault="00B724FE" w:rsidP="00675440">
      <w:pPr>
        <w:pStyle w:val="berschrift9"/>
        <w:rPr>
          <w:rFonts w:eastAsia="Times New Roman"/>
          <w:szCs w:val="24"/>
          <w:lang w:val="en-CA" w:eastAsia="de-DE"/>
        </w:rPr>
      </w:pPr>
      <w:hyperlink r:id="rId250" w:history="1">
        <w:r w:rsidR="007A13EC" w:rsidRPr="00F23A45">
          <w:rPr>
            <w:rFonts w:eastAsia="Times New Roman"/>
            <w:color w:val="0000FF"/>
            <w:szCs w:val="24"/>
            <w:u w:val="single"/>
            <w:lang w:val="en-CA" w:eastAsia="de-DE"/>
          </w:rPr>
          <w:t>JVET-L0062</w:t>
        </w:r>
      </w:hyperlink>
      <w:r w:rsidR="007A13EC" w:rsidRPr="00F23A45">
        <w:rPr>
          <w:rFonts w:eastAsia="Times New Roman"/>
          <w:szCs w:val="24"/>
          <w:lang w:val="en-CA" w:eastAsia="de-DE"/>
        </w:rPr>
        <w:t xml:space="preserve"> CE11: Test results of CE11.1.5 long-tap deblocking filter [W. Choi, K. Choi (Samsung)]</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51" w:history="1">
        <w:r w:rsidR="007A13EC" w:rsidRPr="00F23A45">
          <w:rPr>
            <w:rFonts w:eastAsia="Times New Roman"/>
            <w:color w:val="0000FF"/>
            <w:szCs w:val="24"/>
            <w:u w:val="single"/>
            <w:lang w:val="en-CA" w:eastAsia="de-DE"/>
          </w:rPr>
          <w:t>JVET-L0072</w:t>
        </w:r>
      </w:hyperlink>
      <w:r w:rsidR="007A13EC" w:rsidRPr="00F23A45">
        <w:rPr>
          <w:rFonts w:eastAsia="Times New Roman"/>
          <w:szCs w:val="24"/>
          <w:lang w:val="en-CA" w:eastAsia="de-DE"/>
        </w:rPr>
        <w:t xml:space="preserve"> CE11: Long deblocking filters for luma (CE11.1.1) and for both luma and chroma (CE11.1.9) [K. Andersson, Z. Zhang, R. Sjöberg (Ericsson)]</w:t>
      </w:r>
    </w:p>
    <w:p w:rsidR="007A13EC" w:rsidRPr="00F23A45" w:rsidRDefault="007A13EC" w:rsidP="007A13EC">
      <w:pPr>
        <w:tabs>
          <w:tab w:val="left" w:pos="813"/>
          <w:tab w:val="left" w:pos="2715"/>
          <w:tab w:val="left" w:pos="7543"/>
        </w:tabs>
        <w:rPr>
          <w:rFonts w:eastAsia="Times New Roman"/>
          <w:sz w:val="24"/>
          <w:szCs w:val="24"/>
          <w:lang w:eastAsia="de-DE"/>
        </w:rPr>
      </w:pPr>
    </w:p>
    <w:p w:rsidR="007A13EC" w:rsidRPr="00F23A45" w:rsidRDefault="00B724FE" w:rsidP="00675440">
      <w:pPr>
        <w:pStyle w:val="berschrift9"/>
        <w:rPr>
          <w:rFonts w:eastAsia="Times New Roman"/>
          <w:szCs w:val="24"/>
          <w:lang w:val="en-CA" w:eastAsia="de-DE"/>
        </w:rPr>
      </w:pPr>
      <w:hyperlink r:id="rId252" w:history="1">
        <w:r w:rsidR="007A13EC" w:rsidRPr="00F23A45">
          <w:rPr>
            <w:rFonts w:eastAsia="Times New Roman"/>
            <w:color w:val="0000FF"/>
            <w:szCs w:val="24"/>
            <w:u w:val="single"/>
            <w:lang w:val="en-CA" w:eastAsia="de-DE"/>
          </w:rPr>
          <w:t>JVET-L0073</w:t>
        </w:r>
      </w:hyperlink>
      <w:r w:rsidR="007A13EC" w:rsidRPr="00F23A45">
        <w:rPr>
          <w:rFonts w:eastAsia="Times New Roman"/>
          <w:szCs w:val="24"/>
          <w:lang w:val="en-CA" w:eastAsia="de-DE"/>
        </w:rPr>
        <w:t xml:space="preserve"> CE11: Non-recursive deblocking of luma on 4x4 grid (CE11.3.1) [K. Andersson, Z. Zhang, R. Sjöberg (Ericsson)]</w:t>
      </w:r>
    </w:p>
    <w:p w:rsidR="007A13EC" w:rsidRPr="00F23A45" w:rsidRDefault="007A13EC" w:rsidP="007A13EC">
      <w:pPr>
        <w:tabs>
          <w:tab w:val="left" w:pos="813"/>
          <w:tab w:val="left" w:pos="2715"/>
          <w:tab w:val="left" w:pos="7543"/>
        </w:tabs>
        <w:rPr>
          <w:rFonts w:eastAsia="Times New Roman"/>
          <w:sz w:val="24"/>
          <w:szCs w:val="24"/>
          <w:lang w:eastAsia="de-DE"/>
        </w:rPr>
      </w:pPr>
    </w:p>
    <w:p w:rsidR="007A13EC" w:rsidRPr="00F23A45" w:rsidRDefault="00B724FE" w:rsidP="00675440">
      <w:pPr>
        <w:pStyle w:val="berschrift9"/>
        <w:rPr>
          <w:rFonts w:eastAsia="Times New Roman"/>
          <w:szCs w:val="24"/>
          <w:lang w:val="en-CA" w:eastAsia="de-DE"/>
        </w:rPr>
      </w:pPr>
      <w:hyperlink r:id="rId253" w:history="1">
        <w:r w:rsidR="007A13EC" w:rsidRPr="00F23A45">
          <w:rPr>
            <w:rFonts w:eastAsia="Times New Roman"/>
            <w:color w:val="0000FF"/>
            <w:szCs w:val="24"/>
            <w:u w:val="single"/>
            <w:lang w:val="en-CA" w:eastAsia="de-DE"/>
          </w:rPr>
          <w:t>JVET-L0074</w:t>
        </w:r>
      </w:hyperlink>
      <w:r w:rsidR="007A13EC" w:rsidRPr="00F23A45">
        <w:rPr>
          <w:rFonts w:eastAsia="Times New Roman"/>
          <w:szCs w:val="24"/>
          <w:lang w:val="en-CA" w:eastAsia="de-DE"/>
        </w:rPr>
        <w:t xml:space="preserve"> CE11: Deblocking of sub-block boundaries for luma (CE11.3.2) [K. Andersson, Z. Zhang, R. Sjöberg (Ericsson)]</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54" w:history="1">
        <w:r w:rsidR="007A13EC" w:rsidRPr="00F23A45">
          <w:rPr>
            <w:rFonts w:eastAsia="Times New Roman"/>
            <w:color w:val="0000FF"/>
            <w:szCs w:val="24"/>
            <w:u w:val="single"/>
            <w:lang w:val="en-CA" w:eastAsia="de-DE"/>
          </w:rPr>
          <w:t>JVET-L0102</w:t>
        </w:r>
      </w:hyperlink>
      <w:r w:rsidR="007A13EC" w:rsidRPr="00F23A45">
        <w:rPr>
          <w:rFonts w:eastAsia="Times New Roman"/>
          <w:szCs w:val="24"/>
          <w:lang w:val="en-CA" w:eastAsia="de-DE"/>
        </w:rPr>
        <w:t xml:space="preserve"> CE11.1.3: Long deblocking filters [C.-M. Tsai, T.-D. Chuang, C.-W. Hsu, C.-Y. Chen, Y.-W. Huang, S.-M. Lei (MediaTek)]</w:t>
      </w:r>
    </w:p>
    <w:p w:rsidR="007A13EC" w:rsidRPr="00F23A45" w:rsidRDefault="007A13EC" w:rsidP="007A13EC">
      <w:pPr>
        <w:tabs>
          <w:tab w:val="left" w:pos="813"/>
          <w:tab w:val="left" w:pos="2715"/>
          <w:tab w:val="left" w:pos="7543"/>
        </w:tabs>
        <w:rPr>
          <w:rFonts w:eastAsia="Times New Roman"/>
          <w:sz w:val="24"/>
          <w:szCs w:val="24"/>
          <w:lang w:eastAsia="de-DE"/>
        </w:rPr>
      </w:pPr>
    </w:p>
    <w:p w:rsidR="007A13EC" w:rsidRPr="00F23A45" w:rsidRDefault="00B724FE" w:rsidP="00675440">
      <w:pPr>
        <w:pStyle w:val="berschrift9"/>
        <w:rPr>
          <w:rFonts w:eastAsia="Times New Roman"/>
          <w:szCs w:val="24"/>
          <w:lang w:val="en-CA" w:eastAsia="de-DE"/>
        </w:rPr>
      </w:pPr>
      <w:hyperlink r:id="rId255" w:history="1">
        <w:r w:rsidR="007A13EC" w:rsidRPr="00F23A45">
          <w:rPr>
            <w:rFonts w:eastAsia="Times New Roman"/>
            <w:color w:val="0000FF"/>
            <w:szCs w:val="24"/>
            <w:u w:val="single"/>
            <w:lang w:val="en-CA" w:eastAsia="de-DE"/>
          </w:rPr>
          <w:t>JVET-L0103</w:t>
        </w:r>
      </w:hyperlink>
      <w:r w:rsidR="007A13EC" w:rsidRPr="00F23A45">
        <w:rPr>
          <w:rFonts w:eastAsia="Times New Roman"/>
          <w:szCs w:val="24"/>
          <w:lang w:val="en-CA" w:eastAsia="de-DE"/>
        </w:rPr>
        <w:t xml:space="preserve"> CE11.3.4: Parallel deblocking for 4 x N and N x 4 block boundaries [C.-M. Tsai, C.-W. Hsu, T.-D. Chuang, C.-Y. Chen, Y.-W. Huang, S.-M. Lei (MediaTek)]</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56" w:history="1">
        <w:r w:rsidR="007A13EC" w:rsidRPr="00F23A45">
          <w:rPr>
            <w:rFonts w:eastAsia="Times New Roman"/>
            <w:color w:val="0000FF"/>
            <w:szCs w:val="24"/>
            <w:u w:val="single"/>
            <w:lang w:val="en-CA" w:eastAsia="de-DE"/>
          </w:rPr>
          <w:t>JVET-L0140</w:t>
        </w:r>
      </w:hyperlink>
      <w:r w:rsidR="007A13EC" w:rsidRPr="00F23A45">
        <w:rPr>
          <w:rFonts w:eastAsia="Times New Roman"/>
          <w:szCs w:val="24"/>
          <w:lang w:val="en-CA" w:eastAsia="de-DE"/>
        </w:rPr>
        <w:t xml:space="preserve"> CE11: Combination of CE11.1.6 and CE11.1.7 (CE11.1.10) [W. Zhu, K. Misra, P. Cowan, A. Segall (Sharp), M. Ikeda, T. Suzuki (Sony)]</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57" w:history="1">
        <w:r w:rsidR="007A13EC" w:rsidRPr="00F23A45">
          <w:rPr>
            <w:rFonts w:eastAsia="Times New Roman"/>
            <w:color w:val="0000FF"/>
            <w:szCs w:val="24"/>
            <w:u w:val="single"/>
            <w:lang w:val="en-CA" w:eastAsia="de-DE"/>
          </w:rPr>
          <w:t>JVET-L0170</w:t>
        </w:r>
      </w:hyperlink>
      <w:r w:rsidR="007A13EC" w:rsidRPr="00F23A45">
        <w:rPr>
          <w:rFonts w:eastAsia="Times New Roman"/>
          <w:szCs w:val="24"/>
          <w:lang w:val="en-CA" w:eastAsia="de-DE"/>
        </w:rPr>
        <w:t xml:space="preserve"> CE11.3.5 Parallel deblocking filter [H. Jang, J. Nam, S. Kim, J. Lim (LGE)]</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58" w:history="1">
        <w:r w:rsidR="007A13EC" w:rsidRPr="00F23A45">
          <w:rPr>
            <w:rFonts w:eastAsia="Times New Roman"/>
            <w:color w:val="0000FF"/>
            <w:szCs w:val="24"/>
            <w:u w:val="single"/>
            <w:lang w:val="en-CA" w:eastAsia="de-DE"/>
          </w:rPr>
          <w:t>JVET-L0192</w:t>
        </w:r>
      </w:hyperlink>
      <w:r w:rsidR="007A13EC" w:rsidRPr="00F23A45">
        <w:rPr>
          <w:rFonts w:eastAsia="Times New Roman"/>
          <w:szCs w:val="24"/>
          <w:lang w:val="en-CA" w:eastAsia="de-DE"/>
        </w:rPr>
        <w:t xml:space="preserve"> CE11: Higher precision modification for VVC deblocking filter (Test 2.1) [C. Gisquet, P. Onno, G. Laroche, J. Taquet (Canon)]</w:t>
      </w:r>
    </w:p>
    <w:p w:rsidR="007A13EC" w:rsidRPr="00F23A45" w:rsidRDefault="007A13EC" w:rsidP="0010249F"/>
    <w:p w:rsidR="002223A3" w:rsidRPr="00F23A45" w:rsidRDefault="00B724FE" w:rsidP="00675440">
      <w:pPr>
        <w:pStyle w:val="berschrift9"/>
        <w:rPr>
          <w:rFonts w:eastAsia="Times New Roman"/>
          <w:szCs w:val="24"/>
          <w:lang w:val="en-CA" w:eastAsia="de-DE"/>
        </w:rPr>
      </w:pPr>
      <w:hyperlink r:id="rId259" w:history="1">
        <w:r w:rsidR="002223A3" w:rsidRPr="00F23A45">
          <w:rPr>
            <w:rFonts w:eastAsia="Times New Roman"/>
            <w:color w:val="0000FF"/>
            <w:szCs w:val="24"/>
            <w:u w:val="single"/>
            <w:lang w:val="en-CA" w:eastAsia="de-DE"/>
          </w:rPr>
          <w:t>JVET-L0224</w:t>
        </w:r>
      </w:hyperlink>
      <w:r w:rsidR="002223A3" w:rsidRPr="00F23A45">
        <w:rPr>
          <w:rFonts w:eastAsia="Times New Roman"/>
          <w:szCs w:val="24"/>
          <w:lang w:val="en-CA" w:eastAsia="de-DE"/>
        </w:rPr>
        <w:t xml:space="preserve"> CE11.1.8 Longer tap Luma deblocking filter [A.M. Kotra, B. Wang, S. Esenlik, H. Gao, Z. Zhao, J. Chen (Huawei)]</w:t>
      </w:r>
    </w:p>
    <w:p w:rsidR="002223A3" w:rsidRPr="00F23A45" w:rsidRDefault="002223A3" w:rsidP="002223A3">
      <w:pPr>
        <w:tabs>
          <w:tab w:val="left" w:pos="813"/>
          <w:tab w:val="left" w:pos="2715"/>
          <w:tab w:val="left" w:pos="7543"/>
        </w:tabs>
        <w:rPr>
          <w:rFonts w:eastAsia="Times New Roman"/>
          <w:sz w:val="24"/>
          <w:szCs w:val="24"/>
          <w:lang w:eastAsia="de-DE"/>
        </w:rPr>
      </w:pPr>
    </w:p>
    <w:p w:rsidR="002223A3" w:rsidRPr="00F23A45" w:rsidRDefault="00B724FE" w:rsidP="00675440">
      <w:pPr>
        <w:pStyle w:val="berschrift9"/>
        <w:rPr>
          <w:rFonts w:eastAsia="Times New Roman"/>
          <w:szCs w:val="24"/>
          <w:lang w:val="en-CA" w:eastAsia="de-DE"/>
        </w:rPr>
      </w:pPr>
      <w:hyperlink r:id="rId260" w:history="1">
        <w:r w:rsidR="002223A3" w:rsidRPr="00F23A45">
          <w:rPr>
            <w:rFonts w:eastAsia="Times New Roman"/>
            <w:color w:val="0000FF"/>
            <w:szCs w:val="24"/>
            <w:u w:val="single"/>
            <w:lang w:val="en-CA" w:eastAsia="de-DE"/>
          </w:rPr>
          <w:t>JVET-L0225</w:t>
        </w:r>
      </w:hyperlink>
      <w:r w:rsidR="002223A3" w:rsidRPr="00F23A45">
        <w:rPr>
          <w:rFonts w:eastAsia="Times New Roman"/>
          <w:szCs w:val="24"/>
          <w:lang w:val="en-CA" w:eastAsia="de-DE"/>
        </w:rPr>
        <w:t xml:space="preserve"> CE11.3.3 Deblocking for 4 x N and N x 4 block boundaries [A.M. Kotra, S. Esenlik, B. Wang, H. Gao, Z. Zhao, J. Chen (Huawei)]</w:t>
      </w:r>
    </w:p>
    <w:p w:rsidR="002223A3" w:rsidRPr="00F23A45" w:rsidRDefault="002223A3" w:rsidP="0010249F"/>
    <w:p w:rsidR="007A13EC" w:rsidRPr="00F23A45" w:rsidRDefault="00B724FE" w:rsidP="00675440">
      <w:pPr>
        <w:pStyle w:val="berschrift9"/>
        <w:rPr>
          <w:rFonts w:eastAsia="Times New Roman"/>
          <w:szCs w:val="24"/>
          <w:lang w:val="en-CA" w:eastAsia="de-DE"/>
        </w:rPr>
      </w:pPr>
      <w:hyperlink r:id="rId261" w:history="1">
        <w:r w:rsidR="007A13EC" w:rsidRPr="00F23A45">
          <w:rPr>
            <w:rFonts w:eastAsia="Times New Roman"/>
            <w:color w:val="0000FF"/>
            <w:szCs w:val="24"/>
            <w:u w:val="single"/>
            <w:lang w:val="en-CA" w:eastAsia="de-DE"/>
          </w:rPr>
          <w:t>JVET-L0327</w:t>
        </w:r>
      </w:hyperlink>
      <w:r w:rsidR="007A13EC" w:rsidRPr="00F23A45">
        <w:rPr>
          <w:rFonts w:eastAsia="Times New Roman"/>
          <w:szCs w:val="24"/>
          <w:lang w:val="en-CA" w:eastAsia="de-DE"/>
        </w:rPr>
        <w:t xml:space="preserve"> CE11: Long-tap deblocking filter for luma and chroma (CE11.1.6) [M. Ikeda, T. Suzuki (Sony)]</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62" w:history="1">
        <w:r w:rsidR="007A13EC" w:rsidRPr="00F23A45">
          <w:rPr>
            <w:rFonts w:eastAsia="Times New Roman"/>
            <w:color w:val="0000FF"/>
            <w:szCs w:val="24"/>
            <w:u w:val="single"/>
            <w:lang w:val="en-CA" w:eastAsia="de-DE"/>
          </w:rPr>
          <w:t>JVET-L0337</w:t>
        </w:r>
      </w:hyperlink>
      <w:r w:rsidR="007A13EC" w:rsidRPr="00F23A45">
        <w:rPr>
          <w:rFonts w:eastAsia="Times New Roman"/>
          <w:szCs w:val="24"/>
          <w:lang w:val="en-CA" w:eastAsia="de-DE"/>
        </w:rPr>
        <w:t xml:space="preserve"> CE11.1.11: Combination of CE11.1.1 and CE11.1.7 [W. Zhu, K. Misra, P. Cowan, A. Segall (Sharp), K. Andersson, Z. Zhang, R. Sjöberg (Ericsson)]</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63" w:history="1">
        <w:r w:rsidR="007A13EC" w:rsidRPr="00F23A45">
          <w:rPr>
            <w:rFonts w:eastAsia="Times New Roman"/>
            <w:color w:val="0000FF"/>
            <w:szCs w:val="24"/>
            <w:u w:val="single"/>
            <w:lang w:val="en-CA" w:eastAsia="de-DE"/>
          </w:rPr>
          <w:t>JVET-L0380</w:t>
        </w:r>
      </w:hyperlink>
      <w:r w:rsidR="007A13EC" w:rsidRPr="00F23A45">
        <w:rPr>
          <w:rFonts w:eastAsia="Times New Roman"/>
          <w:szCs w:val="24"/>
          <w:lang w:val="en-CA" w:eastAsia="de-DE"/>
        </w:rPr>
        <w:t xml:space="preserve"> CE11: Extended Deblocking Filter (CE11.1.2) [K. Unno, K. Kawamura, S. Naito (KDDI)]</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64" w:history="1">
        <w:r w:rsidR="007A13EC" w:rsidRPr="00F23A45">
          <w:rPr>
            <w:rFonts w:eastAsia="Times New Roman"/>
            <w:color w:val="0000FF"/>
            <w:szCs w:val="24"/>
            <w:u w:val="single"/>
            <w:lang w:val="en-CA" w:eastAsia="de-DE"/>
          </w:rPr>
          <w:t>JVET-L0398</w:t>
        </w:r>
      </w:hyperlink>
      <w:r w:rsidR="007A13EC" w:rsidRPr="00F23A45">
        <w:rPr>
          <w:rFonts w:eastAsia="Times New Roman"/>
          <w:szCs w:val="24"/>
          <w:lang w:val="en-CA" w:eastAsia="de-DE"/>
        </w:rPr>
        <w:t xml:space="preserve"> Cross-check of CE11.1.11 [J. Zhao, S. Kim (LGE)] [</w:t>
      </w:r>
      <w:r w:rsidR="00ED571F" w:rsidRPr="00F23A45">
        <w:rPr>
          <w:rFonts w:eastAsia="Times New Roman"/>
          <w:szCs w:val="24"/>
          <w:lang w:val="en-CA" w:eastAsia="de-DE"/>
        </w:rPr>
        <w:t>late</w:t>
      </w:r>
      <w:r w:rsidR="007A13EC" w:rsidRPr="00F23A45">
        <w:rPr>
          <w:rFonts w:eastAsia="Times New Roman"/>
          <w:szCs w:val="24"/>
          <w:lang w:val="en-CA" w:eastAsia="de-DE"/>
        </w:rPr>
        <w:t>]</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65" w:history="1">
        <w:r w:rsidR="007A13EC" w:rsidRPr="00F23A45">
          <w:rPr>
            <w:rFonts w:eastAsia="Times New Roman"/>
            <w:color w:val="0000FF"/>
            <w:szCs w:val="24"/>
            <w:u w:val="single"/>
            <w:lang w:val="en-CA" w:eastAsia="de-DE"/>
          </w:rPr>
          <w:t>JVET-L0403</w:t>
        </w:r>
      </w:hyperlink>
      <w:r w:rsidR="007A13EC" w:rsidRPr="00F23A45">
        <w:rPr>
          <w:rFonts w:eastAsia="Times New Roman"/>
          <w:szCs w:val="24"/>
          <w:lang w:val="en-CA" w:eastAsia="de-DE"/>
        </w:rPr>
        <w:t xml:space="preserve"> CE11: Test on long deblocking filtering from JVET-J0021/K0334 (CE11.1.4) [D. Rusanovskyy, M.Karczewicz (Qualcomm)]</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66" w:history="1">
        <w:r w:rsidR="007A13EC" w:rsidRPr="00F23A45">
          <w:rPr>
            <w:rFonts w:eastAsia="Times New Roman"/>
            <w:color w:val="0000FF"/>
            <w:szCs w:val="24"/>
            <w:u w:val="single"/>
            <w:lang w:val="en-CA" w:eastAsia="de-DE"/>
          </w:rPr>
          <w:t>JVET-L0405</w:t>
        </w:r>
      </w:hyperlink>
      <w:r w:rsidR="007A13EC" w:rsidRPr="00F23A45">
        <w:rPr>
          <w:rFonts w:eastAsia="Times New Roman"/>
          <w:szCs w:val="24"/>
          <w:lang w:val="en-CA" w:eastAsia="de-DE"/>
        </w:rPr>
        <w:t xml:space="preserve"> CE11: Deblocking modifications for Large CUs both luma and chroma (Test 11.1.7a and CE11.1.7b) [W. Zhu, K. Misra, P. Cowan, A. Segall (Sharp)]</w:t>
      </w:r>
    </w:p>
    <w:p w:rsidR="007A13EC" w:rsidRPr="00F23A45" w:rsidRDefault="007A13EC" w:rsidP="0010249F"/>
    <w:p w:rsidR="007A13EC" w:rsidRPr="00F23A45" w:rsidRDefault="00B724FE" w:rsidP="00675440">
      <w:pPr>
        <w:pStyle w:val="berschrift9"/>
        <w:rPr>
          <w:rFonts w:eastAsia="Times New Roman"/>
          <w:szCs w:val="24"/>
          <w:lang w:val="en-CA" w:eastAsia="de-DE"/>
        </w:rPr>
      </w:pPr>
      <w:hyperlink r:id="rId267" w:history="1">
        <w:r w:rsidR="007A13EC" w:rsidRPr="00F23A45">
          <w:rPr>
            <w:rFonts w:eastAsia="Times New Roman"/>
            <w:color w:val="0000FF"/>
            <w:szCs w:val="24"/>
            <w:u w:val="single"/>
            <w:lang w:val="en-CA" w:eastAsia="de-DE"/>
          </w:rPr>
          <w:t>JVET-L0414</w:t>
        </w:r>
      </w:hyperlink>
      <w:r w:rsidR="007A13EC" w:rsidRPr="00F23A45">
        <w:rPr>
          <w:rFonts w:eastAsia="Times New Roman"/>
          <w:szCs w:val="24"/>
          <w:lang w:val="en-CA" w:eastAsia="de-DE"/>
        </w:rPr>
        <w:t xml:space="preserve"> CE11: Luma-adaptive deblocking filter (CE11.2.2) [A. Ichigaya, S. Iwamura, S. Nemoto (NHK)]</w:t>
      </w:r>
    </w:p>
    <w:p w:rsidR="007A13EC" w:rsidRPr="00F23A45" w:rsidRDefault="007A13EC" w:rsidP="0010249F"/>
    <w:p w:rsidR="002863F0" w:rsidRPr="00F23A45" w:rsidRDefault="002863F0" w:rsidP="00422C11">
      <w:pPr>
        <w:pStyle w:val="berschrift2"/>
        <w:ind w:left="576"/>
        <w:rPr>
          <w:lang w:val="en-CA"/>
        </w:rPr>
      </w:pPr>
      <w:bookmarkStart w:id="3904" w:name="_Ref518893132"/>
      <w:r w:rsidRPr="00F23A45">
        <w:rPr>
          <w:lang w:val="en-CA"/>
        </w:rPr>
        <w:t xml:space="preserve">CE12: </w:t>
      </w:r>
      <w:r w:rsidR="00033496" w:rsidRPr="00F23A45">
        <w:rPr>
          <w:lang w:val="en-CA"/>
        </w:rPr>
        <w:t xml:space="preserve">Mapping </w:t>
      </w:r>
      <w:r w:rsidR="003B7F45" w:rsidRPr="00F23A45">
        <w:rPr>
          <w:lang w:val="en-CA"/>
        </w:rPr>
        <w:t>functions</w:t>
      </w:r>
      <w:r w:rsidR="00033496" w:rsidRPr="00F23A45">
        <w:rPr>
          <w:lang w:val="en-CA"/>
        </w:rPr>
        <w:t xml:space="preserve"> </w:t>
      </w:r>
      <w:r w:rsidRPr="00F23A45">
        <w:rPr>
          <w:lang w:val="en-CA"/>
        </w:rPr>
        <w:t>(</w:t>
      </w:r>
      <w:del w:id="3905" w:author="Jens Ohm" w:date="2018-10-05T00:14:00Z">
        <w:r w:rsidR="00E21FB6" w:rsidRPr="00F23A45" w:rsidDel="005C70E2">
          <w:rPr>
            <w:lang w:val="en-CA"/>
          </w:rPr>
          <w:delText>5</w:delText>
        </w:r>
      </w:del>
      <w:ins w:id="3906" w:author="Jens Ohm" w:date="2018-10-05T00:14:00Z">
        <w:r w:rsidR="005C70E2">
          <w:rPr>
            <w:lang w:val="en-CA"/>
          </w:rPr>
          <w:t>6</w:t>
        </w:r>
      </w:ins>
      <w:r w:rsidRPr="00F23A45">
        <w:rPr>
          <w:lang w:val="en-CA"/>
        </w:rPr>
        <w:t>)</w:t>
      </w:r>
      <w:bookmarkEnd w:id="3904"/>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675440">
      <w:pPr>
        <w:pStyle w:val="berschrift9"/>
        <w:rPr>
          <w:rFonts w:eastAsia="Times New Roman"/>
          <w:szCs w:val="24"/>
          <w:lang w:val="en-CA" w:eastAsia="de-DE"/>
        </w:rPr>
      </w:pPr>
      <w:hyperlink r:id="rId268" w:history="1">
        <w:r w:rsidR="002A69EB" w:rsidRPr="00F23A45">
          <w:rPr>
            <w:rFonts w:eastAsia="Times New Roman"/>
            <w:color w:val="0000FF"/>
            <w:szCs w:val="24"/>
            <w:u w:val="single"/>
            <w:lang w:val="en-CA" w:eastAsia="de-DE"/>
          </w:rPr>
          <w:t>JVET-L0032</w:t>
        </w:r>
      </w:hyperlink>
      <w:r w:rsidR="002A69EB" w:rsidRPr="00F23A45">
        <w:rPr>
          <w:rFonts w:eastAsia="Times New Roman"/>
          <w:szCs w:val="24"/>
          <w:lang w:val="en-CA" w:eastAsia="de-DE"/>
        </w:rPr>
        <w:t xml:space="preserve"> CE12: Summary report on mapping functions [E. François, D. Rusanovskyy, P. Yin]</w:t>
      </w:r>
    </w:p>
    <w:p w:rsidR="00790AE9" w:rsidRPr="00F23A45" w:rsidRDefault="00790AE9" w:rsidP="0010249F">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69" w:history="1">
        <w:r w:rsidR="002A69EB" w:rsidRPr="00F23A45">
          <w:rPr>
            <w:rFonts w:eastAsia="Times New Roman"/>
            <w:color w:val="0000FF"/>
            <w:szCs w:val="24"/>
            <w:u w:val="single"/>
            <w:lang w:val="en-CA" w:eastAsia="de-DE"/>
          </w:rPr>
          <w:t>JVET-L0205</w:t>
        </w:r>
      </w:hyperlink>
      <w:r w:rsidR="002A69EB" w:rsidRPr="00F23A45">
        <w:rPr>
          <w:rFonts w:eastAsia="Times New Roman"/>
          <w:szCs w:val="24"/>
          <w:lang w:val="en-CA" w:eastAsia="de-DE"/>
        </w:rPr>
        <w:t xml:space="preserve"> CE12: report of CE12-1 on out-of-loop dynamic range adaptation [E. François, C. Chevance, F. Hiron (Technicolor), D. Rusanovskyy, A.K. Ramasubramonian, M. Karczewicz (Qualcomm)]</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0" w:history="1">
        <w:r w:rsidR="002A69EB" w:rsidRPr="00F23A45">
          <w:rPr>
            <w:rFonts w:eastAsia="Times New Roman"/>
            <w:color w:val="0000FF"/>
            <w:szCs w:val="24"/>
            <w:u w:val="single"/>
            <w:lang w:val="en-CA" w:eastAsia="de-DE"/>
          </w:rPr>
          <w:t>JVET-L0206</w:t>
        </w:r>
      </w:hyperlink>
      <w:r w:rsidR="002A69EB" w:rsidRPr="00F23A45">
        <w:rPr>
          <w:rFonts w:eastAsia="Times New Roman"/>
          <w:szCs w:val="24"/>
          <w:lang w:val="en-CA" w:eastAsia="de-DE"/>
        </w:rPr>
        <w:t xml:space="preserve"> CE12: report of CE12-3 and CE12-5 on in-loop refinement [E. François, C. Chevance, F. Hiron (Technicolor)]</w:t>
      </w:r>
    </w:p>
    <w:p w:rsidR="002A69EB" w:rsidRPr="00F23A45" w:rsidRDefault="002A69EB" w:rsidP="0010249F">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1" w:history="1">
        <w:r w:rsidR="002A69EB" w:rsidRPr="00F23A45">
          <w:rPr>
            <w:rFonts w:eastAsia="Times New Roman"/>
            <w:color w:val="0000FF"/>
            <w:szCs w:val="24"/>
            <w:u w:val="single"/>
            <w:lang w:val="en-CA" w:eastAsia="de-DE"/>
          </w:rPr>
          <w:t>JVET-L0245</w:t>
        </w:r>
      </w:hyperlink>
      <w:r w:rsidR="002A69EB" w:rsidRPr="00F23A45">
        <w:rPr>
          <w:rFonts w:eastAsia="Times New Roman"/>
          <w:szCs w:val="24"/>
          <w:lang w:val="en-CA" w:eastAsia="de-DE"/>
        </w:rPr>
        <w:t xml:space="preserve"> CE12-2: HDR In-loop Reshaping [T. Lu, F. Pu, P. Yin, W. Husak, S. McCarthy, T. Chen (Dolby)]</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2" w:history="1">
        <w:r w:rsidR="002A69EB" w:rsidRPr="00F23A45">
          <w:rPr>
            <w:rFonts w:eastAsia="Times New Roman"/>
            <w:color w:val="0000FF"/>
            <w:szCs w:val="24"/>
            <w:u w:val="single"/>
            <w:lang w:val="en-CA" w:eastAsia="de-DE"/>
          </w:rPr>
          <w:t>JVET-L0246</w:t>
        </w:r>
      </w:hyperlink>
      <w:r w:rsidR="002A69EB" w:rsidRPr="00F23A45">
        <w:rPr>
          <w:rFonts w:eastAsia="Times New Roman"/>
          <w:szCs w:val="24"/>
          <w:lang w:val="en-CA" w:eastAsia="de-DE"/>
        </w:rPr>
        <w:t xml:space="preserve"> CE12-4: SDR In-loop Reshaping [F. Pu, T. Lu, P. Yin, W. Husak, S. McCarthy, T. Chen (Dolby)]</w:t>
      </w:r>
    </w:p>
    <w:p w:rsidR="002A69EB" w:rsidRDefault="002A69EB" w:rsidP="0010249F">
      <w:pPr>
        <w:rPr>
          <w:ins w:id="3907" w:author="Jens Ohm" w:date="2018-10-05T00:14:00Z"/>
          <w:rFonts w:eastAsia="Times New Roman"/>
          <w:sz w:val="24"/>
          <w:szCs w:val="24"/>
          <w:lang w:eastAsia="de-DE"/>
        </w:rPr>
      </w:pPr>
    </w:p>
    <w:p w:rsidR="005C70E2" w:rsidRDefault="005C70E2">
      <w:pPr>
        <w:pStyle w:val="berschrift9"/>
        <w:rPr>
          <w:ins w:id="3908" w:author="Jens Ohm" w:date="2018-10-05T00:14:00Z"/>
          <w:rFonts w:eastAsia="Times New Roman"/>
          <w:szCs w:val="24"/>
          <w:lang w:eastAsia="de-DE"/>
        </w:rPr>
        <w:pPrChange w:id="3909" w:author="Jens Ohm" w:date="2018-10-05T00:14:00Z">
          <w:pPr>
            <w:tabs>
              <w:tab w:val="left" w:pos="4357"/>
            </w:tabs>
          </w:pPr>
        </w:pPrChange>
      </w:pPr>
      <w:ins w:id="3910" w:author="Jens Ohm" w:date="2018-10-05T00:14: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"http://phenix.it-sudparis.eu/jvet/doc_end_user/current_document.php?id=4746"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JVET-L0633</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w:t>
        </w:r>
        <w:r w:rsidRPr="005C70E2">
          <w:rPr>
            <w:rFonts w:eastAsia="Times New Roman"/>
            <w:szCs w:val="24"/>
            <w:lang w:val="en-CA" w:eastAsia="de-DE"/>
            <w:rPrChange w:id="3911" w:author="Jens Ohm" w:date="2018-10-05T00:14:00Z">
              <w:rPr>
                <w:rFonts w:eastAsia="Times New Roman"/>
                <w:b/>
                <w:szCs w:val="24"/>
                <w:lang w:eastAsia="de-DE"/>
              </w:rPr>
            </w:rPrChange>
          </w:rPr>
          <w:t>check</w:t>
        </w:r>
        <w:r w:rsidRPr="00FF56D9">
          <w:rPr>
            <w:rFonts w:eastAsia="Times New Roman"/>
            <w:szCs w:val="24"/>
            <w:lang w:eastAsia="de-DE"/>
          </w:rPr>
          <w:t xml:space="preserve"> of JVET-L0246: CE12-4 related: Additional results of encoder-only lumaDQP approach</w:t>
        </w:r>
        <w:r>
          <w:rPr>
            <w:rFonts w:eastAsia="Times New Roman"/>
            <w:szCs w:val="24"/>
            <w:lang w:eastAsia="de-DE"/>
          </w:rPr>
          <w:t xml:space="preserve"> [</w:t>
        </w:r>
        <w:r w:rsidRPr="002C1E2D">
          <w:rPr>
            <w:rFonts w:eastAsia="Times New Roman"/>
            <w:szCs w:val="24"/>
            <w:lang w:eastAsia="de-DE"/>
          </w:rPr>
          <w:t>R. Vanam (InterDigital)</w:t>
        </w:r>
        <w:r>
          <w:rPr>
            <w:rFonts w:eastAsia="Times New Roman"/>
            <w:szCs w:val="24"/>
            <w:lang w:eastAsia="de-DE"/>
          </w:rPr>
          <w:t xml:space="preserve">] </w:t>
        </w:r>
        <w:r w:rsidRPr="002C1E2D">
          <w:rPr>
            <w:rFonts w:eastAsia="Times New Roman"/>
            <w:szCs w:val="24"/>
            <w:lang w:eastAsia="de-DE"/>
          </w:rPr>
          <w:t>[late</w:t>
        </w:r>
        <w:r w:rsidRPr="00FF56D9">
          <w:rPr>
            <w:rFonts w:eastAsia="Times New Roman"/>
            <w:szCs w:val="24"/>
            <w:lang w:val="en-CA" w:eastAsia="de-DE"/>
          </w:rPr>
          <w:t>] [miss]</w:t>
        </w:r>
      </w:ins>
    </w:p>
    <w:p w:rsidR="005C70E2" w:rsidRPr="00F23A45" w:rsidRDefault="005C70E2" w:rsidP="0010249F">
      <w:pPr>
        <w:rPr>
          <w:rFonts w:eastAsia="Times New Roman"/>
          <w:sz w:val="24"/>
          <w:szCs w:val="24"/>
          <w:lang w:eastAsia="de-DE"/>
        </w:rPr>
      </w:pPr>
    </w:p>
    <w:p w:rsidR="002863F0" w:rsidRPr="00F23A45" w:rsidRDefault="002863F0" w:rsidP="00422C11">
      <w:pPr>
        <w:pStyle w:val="berschrift2"/>
        <w:ind w:left="576"/>
        <w:rPr>
          <w:lang w:val="en-CA"/>
        </w:rPr>
      </w:pPr>
      <w:bookmarkStart w:id="3912" w:name="_Ref518893137"/>
      <w:r w:rsidRPr="00F23A45">
        <w:rPr>
          <w:lang w:val="en-CA"/>
        </w:rPr>
        <w:lastRenderedPageBreak/>
        <w:t xml:space="preserve">CE13: </w:t>
      </w:r>
      <w:r w:rsidR="003B7F45" w:rsidRPr="00F23A45">
        <w:rPr>
          <w:rFonts w:eastAsia="Times New Roman"/>
          <w:szCs w:val="24"/>
          <w:lang w:val="en-CA" w:eastAsia="de-DE"/>
        </w:rPr>
        <w:t>Coding tools for 360° omnidirectional video</w:t>
      </w:r>
      <w:r w:rsidR="003B7F45" w:rsidRPr="00F23A45">
        <w:rPr>
          <w:lang w:val="en-CA"/>
        </w:rPr>
        <w:t xml:space="preserve"> </w:t>
      </w:r>
      <w:r w:rsidRPr="00F23A45">
        <w:rPr>
          <w:lang w:val="en-CA"/>
        </w:rPr>
        <w:t>(</w:t>
      </w:r>
      <w:r w:rsidR="00E21FB6" w:rsidRPr="00F23A45">
        <w:rPr>
          <w:lang w:val="en-CA"/>
        </w:rPr>
        <w:t>21</w:t>
      </w:r>
      <w:r w:rsidRPr="00F23A45">
        <w:rPr>
          <w:lang w:val="en-CA"/>
        </w:rPr>
        <w:t>)</w:t>
      </w:r>
      <w:bookmarkEnd w:id="3912"/>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675440">
      <w:pPr>
        <w:pStyle w:val="berschrift9"/>
        <w:rPr>
          <w:rFonts w:eastAsia="Times New Roman"/>
          <w:szCs w:val="24"/>
          <w:lang w:val="en-CA" w:eastAsia="de-DE"/>
        </w:rPr>
      </w:pPr>
      <w:hyperlink r:id="rId273" w:history="1">
        <w:r w:rsidR="002A69EB" w:rsidRPr="00F23A45">
          <w:rPr>
            <w:rFonts w:eastAsia="Times New Roman"/>
            <w:color w:val="0000FF"/>
            <w:szCs w:val="24"/>
            <w:u w:val="single"/>
            <w:lang w:val="en-CA" w:eastAsia="de-DE"/>
          </w:rPr>
          <w:t>JVET-L0033</w:t>
        </w:r>
      </w:hyperlink>
      <w:r w:rsidR="002A69EB" w:rsidRPr="00F23A45">
        <w:rPr>
          <w:rFonts w:eastAsia="Times New Roman"/>
          <w:szCs w:val="24"/>
          <w:lang w:val="en-CA" w:eastAsia="de-DE"/>
        </w:rPr>
        <w:t xml:space="preserve"> CE13: Summary report on coding tools for 360° omnidirectional video [P. Hanhart, J.-L. Lin, C. Pujara]</w:t>
      </w:r>
    </w:p>
    <w:p w:rsidR="00790AE9" w:rsidRPr="00F23A45" w:rsidRDefault="00790AE9" w:rsidP="0010249F">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4" w:history="1">
        <w:r w:rsidR="002A69EB" w:rsidRPr="00F23A45">
          <w:rPr>
            <w:rFonts w:eastAsia="Times New Roman"/>
            <w:color w:val="0000FF"/>
            <w:szCs w:val="24"/>
            <w:u w:val="single"/>
            <w:lang w:val="en-CA" w:eastAsia="de-DE"/>
          </w:rPr>
          <w:t>JVET-L0075</w:t>
        </w:r>
      </w:hyperlink>
      <w:r w:rsidR="002A69EB" w:rsidRPr="00F23A45">
        <w:rPr>
          <w:rFonts w:eastAsia="Times New Roman"/>
          <w:szCs w:val="24"/>
          <w:lang w:val="en-CA" w:eastAsia="de-DE"/>
        </w:rPr>
        <w:t xml:space="preserve"> CE13: Hybrid Cubemap with Pre-rotation (Test 6.2) [C. Pujara, A. Konda, A. Singh, R. Gadde, W. Choi, K. Choi, K.P. Choi(Samsung)]</w:t>
      </w:r>
    </w:p>
    <w:p w:rsidR="002A69EB" w:rsidRPr="00F23A45" w:rsidRDefault="002A69EB" w:rsidP="0010249F">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5" w:history="1">
        <w:r w:rsidR="002A69EB" w:rsidRPr="00F23A45">
          <w:rPr>
            <w:rFonts w:eastAsia="Times New Roman"/>
            <w:color w:val="0000FF"/>
            <w:szCs w:val="24"/>
            <w:u w:val="single"/>
            <w:lang w:val="en-CA" w:eastAsia="de-DE"/>
          </w:rPr>
          <w:t>JVET-L0211</w:t>
        </w:r>
      </w:hyperlink>
      <w:r w:rsidR="002A69EB" w:rsidRPr="00F23A45">
        <w:rPr>
          <w:rFonts w:eastAsia="Times New Roman"/>
          <w:szCs w:val="24"/>
          <w:lang w:val="en-CA" w:eastAsia="de-DE"/>
        </w:rPr>
        <w:t xml:space="preserve"> CE13: Results on CE13.3.2, CE13.4.3 and CE13.7.7 [J. Sauer, M. Bläser (RWTH Aachen University)</w:t>
      </w:r>
    </w:p>
    <w:p w:rsidR="002A69EB" w:rsidRPr="00F23A45" w:rsidRDefault="002A69EB" w:rsidP="0010249F">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6" w:history="1">
        <w:r w:rsidR="002A69EB" w:rsidRPr="00F23A45">
          <w:rPr>
            <w:rFonts w:eastAsia="Times New Roman"/>
            <w:color w:val="0000FF"/>
            <w:szCs w:val="24"/>
            <w:u w:val="single"/>
            <w:lang w:val="en-CA" w:eastAsia="de-DE"/>
          </w:rPr>
          <w:t>JVET-L0228</w:t>
        </w:r>
      </w:hyperlink>
      <w:r w:rsidR="002A69EB" w:rsidRPr="00F23A45">
        <w:rPr>
          <w:rFonts w:eastAsia="Times New Roman"/>
          <w:szCs w:val="24"/>
          <w:lang w:val="en-CA" w:eastAsia="de-DE"/>
        </w:rPr>
        <w:t xml:space="preserve"> CE13: HEC with 8 samples padding around face row (Test 1.1.a) [P. Hanhart, Y. He, Y. Ye (InterDigital)]</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7" w:history="1">
        <w:r w:rsidR="002A69EB" w:rsidRPr="00F23A45">
          <w:rPr>
            <w:rFonts w:eastAsia="Times New Roman"/>
            <w:color w:val="0000FF"/>
            <w:szCs w:val="24"/>
            <w:u w:val="single"/>
            <w:lang w:val="en-CA" w:eastAsia="de-DE"/>
          </w:rPr>
          <w:t>JVET-L0229</w:t>
        </w:r>
      </w:hyperlink>
      <w:r w:rsidR="002A69EB" w:rsidRPr="00F23A45">
        <w:rPr>
          <w:rFonts w:eastAsia="Times New Roman"/>
          <w:szCs w:val="24"/>
          <w:lang w:val="en-CA" w:eastAsia="de-DE"/>
        </w:rPr>
        <w:t xml:space="preserve"> CE13: HEC with intra prediction disabled across face discontinuities (Test 2.1) [P. Hanhart, Y. He, Y. Ye (InterDigital), C.-H. Shih, J.-L. Lin,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8" w:history="1">
        <w:r w:rsidR="002A69EB" w:rsidRPr="00F23A45">
          <w:rPr>
            <w:rFonts w:eastAsia="Times New Roman"/>
            <w:color w:val="0000FF"/>
            <w:szCs w:val="24"/>
            <w:u w:val="single"/>
            <w:lang w:val="en-CA" w:eastAsia="de-DE"/>
          </w:rPr>
          <w:t>JVET-L0230</w:t>
        </w:r>
      </w:hyperlink>
      <w:r w:rsidR="002A69EB" w:rsidRPr="00F23A45">
        <w:rPr>
          <w:rFonts w:eastAsia="Times New Roman"/>
          <w:szCs w:val="24"/>
          <w:lang w:val="en-CA" w:eastAsia="de-DE"/>
        </w:rPr>
        <w:t xml:space="preserve"> CE13: HEC with face row based geometry padding using projection with bilinear interpolation (Test 3.1.b) [P. Hanhart, Y. He, Y. Ye (InterDigital)]</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79" w:history="1">
        <w:r w:rsidR="002A69EB" w:rsidRPr="00F23A45">
          <w:rPr>
            <w:rFonts w:eastAsia="Times New Roman"/>
            <w:color w:val="0000FF"/>
            <w:szCs w:val="24"/>
            <w:u w:val="single"/>
            <w:lang w:val="en-CA" w:eastAsia="de-DE"/>
          </w:rPr>
          <w:t>JVET-L0231</w:t>
        </w:r>
      </w:hyperlink>
      <w:r w:rsidR="002A69EB" w:rsidRPr="00F23A45">
        <w:rPr>
          <w:rFonts w:eastAsia="Times New Roman"/>
          <w:szCs w:val="24"/>
          <w:lang w:val="en-CA" w:eastAsia="de-DE"/>
        </w:rPr>
        <w:t xml:space="preserve"> CE13: PERP with horizontal geometry padding of reference pictures (Test 3.3) [P. Hanhart, Y. He, Y. Ye (InterDigital)]</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0" w:history="1">
        <w:r w:rsidR="002A69EB" w:rsidRPr="00F23A45">
          <w:rPr>
            <w:rFonts w:eastAsia="Times New Roman"/>
            <w:color w:val="0000FF"/>
            <w:szCs w:val="24"/>
            <w:u w:val="single"/>
            <w:lang w:val="en-CA" w:eastAsia="de-DE"/>
          </w:rPr>
          <w:t>JVET-L0232</w:t>
        </w:r>
      </w:hyperlink>
      <w:r w:rsidR="002A69EB" w:rsidRPr="00F23A45">
        <w:rPr>
          <w:rFonts w:eastAsia="Times New Roman"/>
          <w:szCs w:val="24"/>
          <w:lang w:val="en-CA" w:eastAsia="de-DE"/>
        </w:rPr>
        <w:t xml:space="preserve"> CE13: HEC with deblocking and ALF disabled across face discontinuities (Test 4.1.c) [P. Hanhart, Y. He, Y. Ye (InterDigital)]</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1" w:history="1">
        <w:r w:rsidR="002A69EB" w:rsidRPr="00F23A45">
          <w:rPr>
            <w:rFonts w:eastAsia="Times New Roman"/>
            <w:color w:val="0000FF"/>
            <w:szCs w:val="24"/>
            <w:u w:val="single"/>
            <w:lang w:val="en-CA" w:eastAsia="de-DE"/>
          </w:rPr>
          <w:t>JVET-L0233</w:t>
        </w:r>
      </w:hyperlink>
      <w:r w:rsidR="002A69EB" w:rsidRPr="00F23A45">
        <w:rPr>
          <w:rFonts w:eastAsia="Times New Roman"/>
          <w:szCs w:val="24"/>
          <w:lang w:val="en-CA" w:eastAsia="de-DE"/>
        </w:rPr>
        <w:t xml:space="preserve"> CE13: HEC with adaptive frame packing (Test 6.1) [P. Hanhart, Y. He, Y. Ye (InterDigital)]</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2" w:history="1">
        <w:r w:rsidR="002A69EB" w:rsidRPr="00F23A45">
          <w:rPr>
            <w:rFonts w:eastAsia="Times New Roman"/>
            <w:color w:val="0000FF"/>
            <w:szCs w:val="24"/>
            <w:u w:val="single"/>
            <w:lang w:val="en-CA" w:eastAsia="de-DE"/>
          </w:rPr>
          <w:t>JVET-L0234</w:t>
        </w:r>
      </w:hyperlink>
      <w:r w:rsidR="002A69EB" w:rsidRPr="00F23A45">
        <w:rPr>
          <w:rFonts w:eastAsia="Times New Roman"/>
          <w:szCs w:val="24"/>
          <w:lang w:val="en-CA" w:eastAsia="de-DE"/>
        </w:rPr>
        <w:t xml:space="preserve"> CE13: Combined test 7.5 [P. Hanhart, Y. He, Y. Ye (InterDigital)]</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3" w:history="1">
        <w:r w:rsidR="002A69EB" w:rsidRPr="00F23A45">
          <w:rPr>
            <w:rFonts w:eastAsia="Times New Roman"/>
            <w:color w:val="0000FF"/>
            <w:szCs w:val="24"/>
            <w:u w:val="single"/>
            <w:lang w:val="en-CA" w:eastAsia="de-DE"/>
          </w:rPr>
          <w:t>JVET-L0235</w:t>
        </w:r>
      </w:hyperlink>
      <w:r w:rsidR="002A69EB" w:rsidRPr="00F23A45">
        <w:rPr>
          <w:rFonts w:eastAsia="Times New Roman"/>
          <w:szCs w:val="24"/>
          <w:lang w:val="en-CA" w:eastAsia="de-DE"/>
        </w:rPr>
        <w:t xml:space="preserve"> CE13: Combined test 7.6 [P. Hanhart, Y. He, Y. Ye (InterDigital)]</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4" w:history="1">
        <w:r w:rsidR="002A69EB" w:rsidRPr="00F23A45">
          <w:rPr>
            <w:rFonts w:eastAsia="Times New Roman"/>
            <w:color w:val="0000FF"/>
            <w:szCs w:val="24"/>
            <w:u w:val="single"/>
            <w:lang w:val="en-CA" w:eastAsia="de-DE"/>
          </w:rPr>
          <w:t>JVET-L0236</w:t>
        </w:r>
      </w:hyperlink>
      <w:r w:rsidR="002A69EB" w:rsidRPr="00F23A45">
        <w:rPr>
          <w:rFonts w:eastAsia="Times New Roman"/>
          <w:szCs w:val="24"/>
          <w:lang w:val="en-CA" w:eastAsia="de-DE"/>
        </w:rPr>
        <w:t xml:space="preserve"> CE13: Combined test 7.8.b [P. Hanhart, Y. He, Y. Ye (InterDigital)]</w:t>
      </w:r>
    </w:p>
    <w:p w:rsidR="002A69EB" w:rsidRPr="00F23A45" w:rsidRDefault="002A69EB" w:rsidP="0010249F">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5" w:history="1">
        <w:r w:rsidR="002A69EB" w:rsidRPr="00F23A45">
          <w:rPr>
            <w:rFonts w:eastAsia="Times New Roman"/>
            <w:color w:val="0000FF"/>
            <w:szCs w:val="24"/>
            <w:u w:val="single"/>
            <w:lang w:val="en-CA" w:eastAsia="de-DE"/>
          </w:rPr>
          <w:t>JVET-L0345</w:t>
        </w:r>
      </w:hyperlink>
      <w:r w:rsidR="002A69EB" w:rsidRPr="00F23A45">
        <w:rPr>
          <w:rFonts w:eastAsia="Times New Roman"/>
          <w:szCs w:val="24"/>
          <w:lang w:val="en-CA" w:eastAsia="de-DE"/>
        </w:rPr>
        <w:t xml:space="preserve"> CE13: Intra prediction using spherical neighbors (Test 2.2) [C.-H. Shih, J.-L. Lin, H.-C. Lin, S.-K. Chang, Y.-C. Chang,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6" w:history="1">
        <w:r w:rsidR="002A69EB" w:rsidRPr="00F23A45">
          <w:rPr>
            <w:rFonts w:eastAsia="Times New Roman"/>
            <w:color w:val="0000FF"/>
            <w:szCs w:val="24"/>
            <w:u w:val="single"/>
            <w:lang w:val="en-CA" w:eastAsia="de-DE"/>
          </w:rPr>
          <w:t>JVET-L0346</w:t>
        </w:r>
      </w:hyperlink>
      <w:r w:rsidR="002A69EB" w:rsidRPr="00F23A45">
        <w:rPr>
          <w:rFonts w:eastAsia="Times New Roman"/>
          <w:szCs w:val="24"/>
          <w:lang w:val="en-CA" w:eastAsia="de-DE"/>
        </w:rPr>
        <w:t xml:space="preserve"> CE13: Face row based geometry padding of reference pictures (Test 3.1.a and Test 3.1.c) [C.-H. Shih, J.-L. Lin, H.-C. Lin, S.-K. Chang, Y.-C. Chang,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7" w:history="1">
        <w:r w:rsidR="002A69EB" w:rsidRPr="00F23A45">
          <w:rPr>
            <w:rFonts w:eastAsia="Times New Roman"/>
            <w:color w:val="0000FF"/>
            <w:szCs w:val="24"/>
            <w:u w:val="single"/>
            <w:lang w:val="en-CA" w:eastAsia="de-DE"/>
          </w:rPr>
          <w:t>JVET-L0347</w:t>
        </w:r>
      </w:hyperlink>
      <w:r w:rsidR="002A69EB" w:rsidRPr="00F23A45">
        <w:rPr>
          <w:rFonts w:eastAsia="Times New Roman"/>
          <w:szCs w:val="24"/>
          <w:lang w:val="en-CA" w:eastAsia="de-DE"/>
        </w:rPr>
        <w:t xml:space="preserve"> CE13: De-blocking filter disabled across face discontinuities (Test 4.1.a) [S.-Y. Lin, J.-L. Lin, H.-C. Lin, S.-K. Chang, Y.-C. Chang,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8" w:history="1">
        <w:r w:rsidR="002A69EB" w:rsidRPr="00F23A45">
          <w:rPr>
            <w:rFonts w:eastAsia="Times New Roman"/>
            <w:color w:val="0000FF"/>
            <w:szCs w:val="24"/>
            <w:u w:val="single"/>
            <w:lang w:val="en-CA" w:eastAsia="de-DE"/>
          </w:rPr>
          <w:t>JVET-L0348</w:t>
        </w:r>
      </w:hyperlink>
      <w:r w:rsidR="002A69EB" w:rsidRPr="00F23A45">
        <w:rPr>
          <w:rFonts w:eastAsia="Times New Roman"/>
          <w:szCs w:val="24"/>
          <w:lang w:val="en-CA" w:eastAsia="de-DE"/>
        </w:rPr>
        <w:t xml:space="preserve"> CE13: In-loop filters disabled across face discontinuities (Test 4.1.b and Test 4.1.d) [S.-Y. Lin, L. Liu, J.-L. Lin, H.-C. Lin, S.-K. Chang, Y.-C. Chang,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89" w:history="1">
        <w:r w:rsidR="002A69EB" w:rsidRPr="00F23A45">
          <w:rPr>
            <w:rFonts w:eastAsia="Times New Roman"/>
            <w:color w:val="0000FF"/>
            <w:szCs w:val="24"/>
            <w:u w:val="single"/>
            <w:lang w:val="en-CA" w:eastAsia="de-DE"/>
          </w:rPr>
          <w:t>JVET-L0349</w:t>
        </w:r>
      </w:hyperlink>
      <w:r w:rsidR="002A69EB" w:rsidRPr="00F23A45">
        <w:rPr>
          <w:rFonts w:eastAsia="Times New Roman"/>
          <w:szCs w:val="24"/>
          <w:lang w:val="en-CA" w:eastAsia="de-DE"/>
        </w:rPr>
        <w:t xml:space="preserve"> CE13: In-loop filters using spherical neighbors (Test 4.2) [S.-Y. Lin, L. Liu, J.-L. Lin, H.-C. Lin, S.-K. Chang, Y.-C. Chang,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0" w:history="1">
        <w:r w:rsidR="002A69EB" w:rsidRPr="00F23A45">
          <w:rPr>
            <w:rFonts w:eastAsia="Times New Roman"/>
            <w:color w:val="0000FF"/>
            <w:szCs w:val="24"/>
            <w:u w:val="single"/>
            <w:lang w:val="en-CA" w:eastAsia="de-DE"/>
          </w:rPr>
          <w:t>JVET-L0350</w:t>
        </w:r>
      </w:hyperlink>
      <w:r w:rsidR="002A69EB" w:rsidRPr="00F23A45">
        <w:rPr>
          <w:rFonts w:eastAsia="Times New Roman"/>
          <w:szCs w:val="24"/>
          <w:lang w:val="en-CA" w:eastAsia="de-DE"/>
        </w:rPr>
        <w:t xml:space="preserve"> CE13: Padding and in-loop filters disabled across face discontinuities (Test 7.1) [S.-Y. Lin, L. Liu, J.-L. Lin, S.-K. Chang, Y.-C. Chang,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1" w:history="1">
        <w:r w:rsidR="002A69EB" w:rsidRPr="00F23A45">
          <w:rPr>
            <w:rFonts w:eastAsia="Times New Roman"/>
            <w:color w:val="0000FF"/>
            <w:szCs w:val="24"/>
            <w:u w:val="single"/>
            <w:lang w:val="en-CA" w:eastAsia="de-DE"/>
          </w:rPr>
          <w:t>JVET-L0351</w:t>
        </w:r>
      </w:hyperlink>
      <w:r w:rsidR="002A69EB" w:rsidRPr="00F23A45">
        <w:rPr>
          <w:rFonts w:eastAsia="Times New Roman"/>
          <w:szCs w:val="24"/>
          <w:lang w:val="en-CA" w:eastAsia="de-DE"/>
        </w:rPr>
        <w:t xml:space="preserve"> CE13: Intra prediction and in-loop filters disabled across face discontinuities, and unfolding-based padding (Test 7.3 and 7.4) [C.-H. Shih, S.-Y. Lin, L. Liu, J.-L. Lin, S.-K. Chang, Y.-C. Chang, C.-C. Ju (MediaTek)]</w:t>
      </w:r>
    </w:p>
    <w:p w:rsidR="002A69EB" w:rsidRPr="00F23A45" w:rsidRDefault="002A69EB" w:rsidP="002A69EB">
      <w:pPr>
        <w:tabs>
          <w:tab w:val="left" w:pos="813"/>
          <w:tab w:val="left" w:pos="2715"/>
          <w:tab w:val="left" w:pos="7543"/>
        </w:tabs>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2" w:history="1">
        <w:r w:rsidR="002A69EB" w:rsidRPr="00F23A45">
          <w:rPr>
            <w:rFonts w:eastAsia="Times New Roman"/>
            <w:color w:val="0000FF"/>
            <w:szCs w:val="24"/>
            <w:u w:val="single"/>
            <w:lang w:val="en-CA" w:eastAsia="de-DE"/>
          </w:rPr>
          <w:t>JVET-L0352</w:t>
        </w:r>
      </w:hyperlink>
      <w:r w:rsidR="002A69EB" w:rsidRPr="00F23A45">
        <w:rPr>
          <w:rFonts w:eastAsia="Times New Roman"/>
          <w:szCs w:val="24"/>
          <w:lang w:val="en-CA" w:eastAsia="de-DE"/>
        </w:rPr>
        <w:t xml:space="preserve"> CE13: Intra prediction and in-loop filters using spherical neighbors, and geometry padding (Test 7.8.a) [C.-H. Shih, S.-Y. Lin, L. Liu, J.-L. Lin, S.-K. Chang, Y.-C. Chang, C.-C. Ju (MediaTek)]</w:t>
      </w:r>
    </w:p>
    <w:p w:rsidR="002A69EB" w:rsidRPr="00F23A45" w:rsidRDefault="002A69EB" w:rsidP="0010249F">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3" w:history="1">
        <w:r w:rsidR="002A69EB" w:rsidRPr="00F23A45">
          <w:rPr>
            <w:rFonts w:eastAsia="Times New Roman"/>
            <w:color w:val="0000FF"/>
            <w:szCs w:val="24"/>
            <w:u w:val="single"/>
            <w:lang w:val="en-CA" w:eastAsia="de-DE"/>
          </w:rPr>
          <w:t>JVET-L0422</w:t>
        </w:r>
      </w:hyperlink>
      <w:r w:rsidR="002A69EB" w:rsidRPr="00F23A45">
        <w:rPr>
          <w:rFonts w:eastAsia="Times New Roman"/>
          <w:szCs w:val="24"/>
          <w:lang w:val="en-CA" w:eastAsia="de-DE"/>
        </w:rPr>
        <w:t xml:space="preserve"> CE13: In-loop filters disabled across face discontinuities and post-filtering of seam artifacts (Test 7.2.a) [X. Huangfu, Y. Sun, L. Yu (Zhejiang Univ.)] [</w:t>
      </w:r>
      <w:r w:rsidR="00ED571F" w:rsidRPr="00F23A45">
        <w:rPr>
          <w:rFonts w:eastAsia="Times New Roman"/>
          <w:szCs w:val="24"/>
          <w:lang w:val="en-CA" w:eastAsia="de-DE"/>
        </w:rPr>
        <w:t>late</w:t>
      </w:r>
      <w:r w:rsidR="002A69EB" w:rsidRPr="00F23A45">
        <w:rPr>
          <w:rFonts w:eastAsia="Times New Roman"/>
          <w:szCs w:val="24"/>
          <w:lang w:val="en-CA" w:eastAsia="de-DE"/>
        </w:rPr>
        <w:t>]</w:t>
      </w:r>
    </w:p>
    <w:p w:rsidR="002A69EB" w:rsidRPr="00F23A45" w:rsidRDefault="002A69EB" w:rsidP="0010249F">
      <w:pPr>
        <w:rPr>
          <w:rFonts w:eastAsia="Times New Roman"/>
          <w:sz w:val="24"/>
          <w:szCs w:val="24"/>
          <w:lang w:eastAsia="de-DE"/>
        </w:rPr>
      </w:pPr>
    </w:p>
    <w:p w:rsidR="003B7F45" w:rsidRPr="00F23A45" w:rsidRDefault="003B7F45" w:rsidP="003B7F45">
      <w:pPr>
        <w:pStyle w:val="berschrift2"/>
        <w:ind w:left="576"/>
        <w:rPr>
          <w:lang w:val="en-CA"/>
        </w:rPr>
      </w:pPr>
      <w:bookmarkStart w:id="3913" w:name="_Ref525848293"/>
      <w:bookmarkStart w:id="3914" w:name="_Ref518892368"/>
      <w:r w:rsidRPr="00F23A45">
        <w:rPr>
          <w:lang w:val="en-CA"/>
        </w:rPr>
        <w:t xml:space="preserve">CE14: </w:t>
      </w:r>
      <w:r w:rsidRPr="00F23A45">
        <w:rPr>
          <w:lang w:val="en-CA" w:eastAsia="de-DE"/>
        </w:rPr>
        <w:t>Post-reconstruction filtering</w:t>
      </w:r>
      <w:r w:rsidRPr="00F23A45">
        <w:rPr>
          <w:rFonts w:eastAsia="Times New Roman"/>
          <w:szCs w:val="24"/>
          <w:lang w:val="en-CA" w:eastAsia="de-DE"/>
        </w:rPr>
        <w:t xml:space="preserve"> </w:t>
      </w:r>
      <w:r w:rsidRPr="00F23A45">
        <w:rPr>
          <w:lang w:val="en-CA"/>
        </w:rPr>
        <w:t>(</w:t>
      </w:r>
      <w:del w:id="3915" w:author="Jens Ohm" w:date="2018-10-05T00:16:00Z">
        <w:r w:rsidR="00E21FB6" w:rsidRPr="00F23A45" w:rsidDel="005C70E2">
          <w:rPr>
            <w:lang w:val="en-CA"/>
          </w:rPr>
          <w:delText>4</w:delText>
        </w:r>
      </w:del>
      <w:ins w:id="3916" w:author="Jens Ohm" w:date="2018-10-05T00:16:00Z">
        <w:r w:rsidR="005C70E2">
          <w:rPr>
            <w:lang w:val="en-CA"/>
          </w:rPr>
          <w:t>5</w:t>
        </w:r>
      </w:ins>
      <w:r w:rsidRPr="00F23A45">
        <w:rPr>
          <w:lang w:val="en-CA"/>
        </w:rPr>
        <w:t>)</w:t>
      </w:r>
      <w:bookmarkEnd w:id="3913"/>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675440">
      <w:pPr>
        <w:pStyle w:val="berschrift9"/>
        <w:rPr>
          <w:rFonts w:eastAsia="Times New Roman"/>
          <w:szCs w:val="24"/>
          <w:lang w:val="en-CA" w:eastAsia="de-DE"/>
        </w:rPr>
      </w:pPr>
      <w:hyperlink r:id="rId294" w:history="1">
        <w:r w:rsidR="002A69EB" w:rsidRPr="00F23A45">
          <w:rPr>
            <w:rFonts w:eastAsia="Times New Roman"/>
            <w:color w:val="0000FF"/>
            <w:szCs w:val="24"/>
            <w:u w:val="single"/>
            <w:lang w:val="en-CA" w:eastAsia="de-DE"/>
          </w:rPr>
          <w:t>JVET-L0034</w:t>
        </w:r>
      </w:hyperlink>
      <w:r w:rsidR="002A69EB" w:rsidRPr="00F23A45">
        <w:rPr>
          <w:rFonts w:eastAsia="Times New Roman"/>
          <w:szCs w:val="24"/>
          <w:lang w:val="en-CA" w:eastAsia="de-DE"/>
        </w:rPr>
        <w:t xml:space="preserve"> CE14: Summary report on post-reconstruction filtering [L. Zhang, S. Ikonin]</w:t>
      </w:r>
    </w:p>
    <w:p w:rsidR="003B7F45" w:rsidRPr="00F23A45" w:rsidRDefault="003B7F45" w:rsidP="003B7F45">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5" w:history="1">
        <w:r w:rsidR="002A69EB" w:rsidRPr="00F23A45">
          <w:rPr>
            <w:rFonts w:eastAsia="Times New Roman"/>
            <w:color w:val="0000FF"/>
            <w:szCs w:val="24"/>
            <w:u w:val="single"/>
            <w:lang w:val="en-CA" w:eastAsia="de-DE"/>
          </w:rPr>
          <w:t>JVET-L0172</w:t>
        </w:r>
      </w:hyperlink>
      <w:r w:rsidR="002A69EB" w:rsidRPr="00F23A45">
        <w:rPr>
          <w:rFonts w:eastAsia="Times New Roman"/>
          <w:szCs w:val="24"/>
          <w:lang w:val="en-CA" w:eastAsia="de-DE"/>
        </w:rPr>
        <w:t xml:space="preserve"> CE14: Reduced latency, LUT-free bilateral filter [J. Ström, P. Wennersten, J. Enhorn, D. Liu, K. Andersson, R. Sjöberg]</w:t>
      </w:r>
    </w:p>
    <w:p w:rsidR="002A69EB" w:rsidRPr="00F23A45" w:rsidRDefault="002A69EB" w:rsidP="003B7F45">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6" w:history="1">
        <w:r w:rsidR="002A69EB" w:rsidRPr="00F23A45">
          <w:rPr>
            <w:rFonts w:eastAsia="Times New Roman"/>
            <w:color w:val="0000FF"/>
            <w:szCs w:val="24"/>
            <w:u w:val="single"/>
            <w:lang w:val="en-CA" w:eastAsia="de-DE"/>
          </w:rPr>
          <w:t>JVET-L0326</w:t>
        </w:r>
      </w:hyperlink>
      <w:r w:rsidR="002A69EB" w:rsidRPr="00F23A45">
        <w:rPr>
          <w:rFonts w:eastAsia="Times New Roman"/>
          <w:szCs w:val="24"/>
          <w:lang w:val="en-CA" w:eastAsia="de-DE"/>
        </w:rPr>
        <w:t xml:space="preserve"> CE14: Hadamard transform domain filter (Test 3) [S. Ikonin, V. Stepin, D. Kuryshev, J. Chen (Huawei)]</w:t>
      </w:r>
    </w:p>
    <w:p w:rsidR="002A69EB" w:rsidRDefault="002A69EB" w:rsidP="003B7F45">
      <w:pPr>
        <w:rPr>
          <w:ins w:id="3917" w:author="Jens Ohm" w:date="2018-10-05T00:16:00Z"/>
          <w:rFonts w:eastAsia="Times New Roman"/>
          <w:sz w:val="24"/>
          <w:szCs w:val="24"/>
          <w:lang w:eastAsia="de-DE"/>
        </w:rPr>
      </w:pPr>
    </w:p>
    <w:p w:rsidR="005C70E2" w:rsidRDefault="005C70E2">
      <w:pPr>
        <w:pStyle w:val="berschrift9"/>
        <w:rPr>
          <w:ins w:id="3918" w:author="Jens Ohm" w:date="2018-10-05T00:16:00Z"/>
          <w:rFonts w:eastAsia="Times New Roman"/>
          <w:szCs w:val="24"/>
          <w:lang w:eastAsia="de-DE"/>
        </w:rPr>
        <w:pPrChange w:id="3919" w:author="Jens Ohm" w:date="2018-10-05T00:16:00Z">
          <w:pPr>
            <w:tabs>
              <w:tab w:val="left" w:pos="4357"/>
            </w:tabs>
          </w:pPr>
        </w:pPrChange>
      </w:pPr>
      <w:ins w:id="3920" w:author="Jens Ohm" w:date="2018-10-05T00:16: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"http://phenix.it-sudparis.eu/jvet/doc_end_user/current_document.php?id=4749"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JVET-L0636</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CE14: Crosscheck of CE14.3 (JVET-L326)</w:t>
        </w:r>
        <w:r>
          <w:rPr>
            <w:rFonts w:eastAsia="Times New Roman"/>
            <w:szCs w:val="24"/>
            <w:lang w:eastAsia="de-DE"/>
          </w:rPr>
          <w:t xml:space="preserve"> [</w:t>
        </w:r>
        <w:r w:rsidRPr="002C1E2D">
          <w:rPr>
            <w:rFonts w:eastAsia="Times New Roman"/>
            <w:szCs w:val="24"/>
            <w:lang w:eastAsia="de-DE"/>
          </w:rPr>
          <w:t>J. Ström</w:t>
        </w:r>
        <w:r w:rsidRPr="00FF56D9">
          <w:rPr>
            <w:rFonts w:eastAsia="Times New Roman"/>
            <w:szCs w:val="24"/>
            <w:lang w:eastAsia="de-DE"/>
          </w:rPr>
          <w:t xml:space="preserve">, </w:t>
        </w:r>
        <w:r w:rsidRPr="002C1E2D">
          <w:rPr>
            <w:rFonts w:eastAsia="Times New Roman"/>
            <w:szCs w:val="24"/>
            <w:lang w:eastAsia="de-DE"/>
          </w:rPr>
          <w:t>P. Wennersten</w:t>
        </w:r>
        <w:r w:rsidRPr="00FF56D9">
          <w:rPr>
            <w:rFonts w:eastAsia="Times New Roman"/>
            <w:szCs w:val="24"/>
            <w:lang w:eastAsia="de-DE"/>
          </w:rPr>
          <w:t xml:space="preserve">, </w:t>
        </w:r>
        <w:r w:rsidRPr="002C1E2D">
          <w:rPr>
            <w:rFonts w:eastAsia="Times New Roman"/>
            <w:szCs w:val="24"/>
            <w:lang w:eastAsia="de-DE"/>
          </w:rPr>
          <w:t>J. Enhorn</w:t>
        </w:r>
        <w:r w:rsidRPr="00FF56D9">
          <w:rPr>
            <w:rFonts w:eastAsia="Times New Roman"/>
            <w:szCs w:val="24"/>
            <w:lang w:eastAsia="de-DE"/>
          </w:rPr>
          <w:t xml:space="preserve">, </w:t>
        </w:r>
        <w:r w:rsidRPr="002C1E2D">
          <w:rPr>
            <w:rFonts w:eastAsia="Times New Roman"/>
            <w:szCs w:val="24"/>
            <w:lang w:eastAsia="de-DE"/>
          </w:rPr>
          <w:t>D. Liu</w:t>
        </w:r>
        <w:r w:rsidRPr="00FF56D9">
          <w:rPr>
            <w:rFonts w:eastAsia="Times New Roman"/>
            <w:szCs w:val="24"/>
            <w:lang w:eastAsia="de-DE"/>
          </w:rPr>
          <w:t xml:space="preserve">, </w:t>
        </w:r>
        <w:r w:rsidRPr="002C1E2D">
          <w:rPr>
            <w:rFonts w:eastAsia="Times New Roman"/>
            <w:szCs w:val="24"/>
            <w:lang w:eastAsia="de-DE"/>
          </w:rPr>
          <w:t>K. Andersson</w:t>
        </w:r>
        <w:r w:rsidRPr="00FF56D9">
          <w:rPr>
            <w:rFonts w:eastAsia="Times New Roman"/>
            <w:szCs w:val="24"/>
            <w:lang w:eastAsia="de-DE"/>
          </w:rPr>
          <w:t xml:space="preserve">, </w:t>
        </w:r>
        <w:r w:rsidRPr="002C1E2D">
          <w:rPr>
            <w:rFonts w:eastAsia="Times New Roman"/>
            <w:szCs w:val="24"/>
            <w:lang w:eastAsia="de-DE"/>
          </w:rPr>
          <w:t>R. Sjöberg (Ericsson)</w:t>
        </w:r>
        <w:r>
          <w:rPr>
            <w:rFonts w:eastAsia="Times New Roman"/>
            <w:szCs w:val="24"/>
            <w:lang w:eastAsia="de-DE"/>
          </w:rPr>
          <w:t xml:space="preserve">] </w:t>
        </w:r>
        <w:r w:rsidRPr="002C1E2D">
          <w:rPr>
            <w:rFonts w:eastAsia="Times New Roman"/>
            <w:szCs w:val="24"/>
            <w:lang w:eastAsia="de-DE"/>
          </w:rPr>
          <w:t>[late</w:t>
        </w:r>
        <w:r>
          <w:rPr>
            <w:rFonts w:eastAsia="Times New Roman"/>
            <w:szCs w:val="24"/>
            <w:lang w:val="en-CA" w:eastAsia="de-DE"/>
          </w:rPr>
          <w:t>]</w:t>
        </w:r>
      </w:ins>
    </w:p>
    <w:p w:rsidR="005C70E2" w:rsidRPr="00F23A45" w:rsidRDefault="005C70E2" w:rsidP="003B7F45">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7" w:history="1">
        <w:r w:rsidR="002A69EB" w:rsidRPr="00F23A45">
          <w:rPr>
            <w:rFonts w:eastAsia="Times New Roman"/>
            <w:color w:val="0000FF"/>
            <w:szCs w:val="24"/>
            <w:u w:val="single"/>
            <w:lang w:val="en-CA" w:eastAsia="de-DE"/>
          </w:rPr>
          <w:t>JVET-L0406</w:t>
        </w:r>
      </w:hyperlink>
      <w:r w:rsidR="002A69EB" w:rsidRPr="00F23A45">
        <w:rPr>
          <w:rFonts w:eastAsia="Times New Roman"/>
          <w:szCs w:val="24"/>
          <w:lang w:val="en-CA" w:eastAsia="de-DE"/>
        </w:rPr>
        <w:t xml:space="preserve"> CE14: Test on in-loop bilateral filter from JVET-J0021/JVET-K0384 with parametrization (CE14.2) [D. Rusanovskyy, N. Shlyakhov, M. Karczewicz (Qualcomm)]</w:t>
      </w:r>
    </w:p>
    <w:p w:rsidR="002A69EB" w:rsidRPr="00F23A45" w:rsidRDefault="002A69EB" w:rsidP="003B7F45">
      <w:pPr>
        <w:rPr>
          <w:rFonts w:eastAsia="Times New Roman"/>
          <w:sz w:val="24"/>
          <w:szCs w:val="24"/>
          <w:lang w:eastAsia="de-DE"/>
        </w:rPr>
      </w:pPr>
    </w:p>
    <w:p w:rsidR="003B7F45" w:rsidRPr="00F23A45" w:rsidRDefault="003B7F45" w:rsidP="003B7F45">
      <w:pPr>
        <w:pStyle w:val="berschrift2"/>
        <w:ind w:left="576"/>
        <w:rPr>
          <w:lang w:val="en-CA"/>
        </w:rPr>
      </w:pPr>
      <w:bookmarkStart w:id="3921" w:name="_Ref525848338"/>
      <w:r w:rsidRPr="00F23A45">
        <w:rPr>
          <w:lang w:val="en-CA"/>
        </w:rPr>
        <w:t xml:space="preserve">CE15: </w:t>
      </w:r>
      <w:r w:rsidRPr="00F23A45">
        <w:rPr>
          <w:lang w:val="en-CA" w:eastAsia="de-DE"/>
        </w:rPr>
        <w:t>Palette mode</w:t>
      </w:r>
      <w:r w:rsidRPr="00F23A45">
        <w:rPr>
          <w:rFonts w:eastAsia="Times New Roman"/>
          <w:szCs w:val="24"/>
          <w:lang w:val="en-CA" w:eastAsia="de-DE"/>
        </w:rPr>
        <w:t xml:space="preserve"> </w:t>
      </w:r>
      <w:r w:rsidRPr="00F23A45">
        <w:rPr>
          <w:lang w:val="en-CA"/>
        </w:rPr>
        <w:t>(</w:t>
      </w:r>
      <w:r w:rsidR="00E21FB6" w:rsidRPr="00F23A45">
        <w:rPr>
          <w:lang w:val="en-CA"/>
        </w:rPr>
        <w:t>3</w:t>
      </w:r>
      <w:r w:rsidRPr="00F23A45">
        <w:rPr>
          <w:lang w:val="en-CA"/>
        </w:rPr>
        <w:t>)</w:t>
      </w:r>
      <w:bookmarkEnd w:id="3921"/>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675440">
      <w:pPr>
        <w:pStyle w:val="berschrift9"/>
        <w:rPr>
          <w:rFonts w:eastAsia="Times New Roman"/>
          <w:sz w:val="20"/>
          <w:lang w:val="en-CA" w:eastAsia="de-DE"/>
        </w:rPr>
      </w:pPr>
      <w:hyperlink r:id="rId298" w:history="1">
        <w:r w:rsidR="002A69EB" w:rsidRPr="00F23A45">
          <w:rPr>
            <w:rFonts w:eastAsia="Times New Roman"/>
            <w:color w:val="0000FF"/>
            <w:szCs w:val="24"/>
            <w:u w:val="single"/>
            <w:lang w:val="en-CA" w:eastAsia="de-DE"/>
          </w:rPr>
          <w:t>JVET-L0035</w:t>
        </w:r>
      </w:hyperlink>
      <w:r w:rsidR="002A69EB" w:rsidRPr="00F23A45">
        <w:rPr>
          <w:rFonts w:eastAsia="Times New Roman"/>
          <w:szCs w:val="24"/>
          <w:lang w:val="en-CA" w:eastAsia="de-DE"/>
        </w:rPr>
        <w:t xml:space="preserve"> CE15: Summary report on palette mode [Y.-C. Sun, Y.-H. Chao, X. Xu]</w:t>
      </w:r>
      <w:r w:rsidR="002A69EB" w:rsidRPr="00F23A45">
        <w:rPr>
          <w:rFonts w:eastAsia="Times New Roman"/>
          <w:szCs w:val="24"/>
          <w:lang w:val="en-CA" w:eastAsia="de-DE"/>
        </w:rPr>
        <w:tab/>
      </w:r>
    </w:p>
    <w:p w:rsidR="003B7F45" w:rsidRPr="00F23A45" w:rsidRDefault="003B7F45" w:rsidP="003B7F45">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299" w:history="1">
        <w:r w:rsidR="002A69EB" w:rsidRPr="00F23A45">
          <w:rPr>
            <w:rFonts w:eastAsia="Times New Roman"/>
            <w:color w:val="0000FF"/>
            <w:szCs w:val="24"/>
            <w:u w:val="single"/>
            <w:lang w:val="en-CA" w:eastAsia="de-DE"/>
          </w:rPr>
          <w:t>JVET-L0336</w:t>
        </w:r>
      </w:hyperlink>
      <w:r w:rsidR="002A69EB" w:rsidRPr="00F23A45">
        <w:rPr>
          <w:rFonts w:eastAsia="Times New Roman"/>
          <w:szCs w:val="24"/>
          <w:lang w:val="en-CA" w:eastAsia="de-DE"/>
        </w:rPr>
        <w:t xml:space="preserve"> CE15-2: Palette mode of HEVC SCC [Y.-H. Chao, H. Wang, V. Seregin, M. Karczewicz (Qualcomm), Y.-C. Sun, J. An, J. Lou (Alibaba)]</w:t>
      </w:r>
    </w:p>
    <w:p w:rsidR="002A69EB" w:rsidRPr="00F23A45" w:rsidRDefault="002A69EB" w:rsidP="003B7F45">
      <w:pPr>
        <w:rPr>
          <w:rFonts w:eastAsia="Times New Roman"/>
          <w:sz w:val="24"/>
          <w:szCs w:val="24"/>
          <w:lang w:eastAsia="de-DE"/>
        </w:rPr>
      </w:pPr>
    </w:p>
    <w:p w:rsidR="002A69EB" w:rsidRPr="00F23A45" w:rsidRDefault="00B724FE" w:rsidP="00675440">
      <w:pPr>
        <w:pStyle w:val="berschrift9"/>
        <w:rPr>
          <w:rFonts w:eastAsia="Times New Roman"/>
          <w:szCs w:val="24"/>
          <w:lang w:val="en-CA" w:eastAsia="de-DE"/>
        </w:rPr>
      </w:pPr>
      <w:hyperlink r:id="rId300" w:history="1">
        <w:r w:rsidR="002A69EB" w:rsidRPr="00F23A45">
          <w:rPr>
            <w:rFonts w:eastAsia="Times New Roman"/>
            <w:color w:val="0000FF"/>
            <w:szCs w:val="24"/>
            <w:u w:val="single"/>
            <w:lang w:val="en-CA" w:eastAsia="de-DE"/>
          </w:rPr>
          <w:t>JVET-L0344</w:t>
        </w:r>
      </w:hyperlink>
      <w:r w:rsidR="002A69EB" w:rsidRPr="00F23A45">
        <w:rPr>
          <w:rFonts w:eastAsia="Times New Roman"/>
          <w:szCs w:val="24"/>
          <w:lang w:val="en-CA" w:eastAsia="de-DE"/>
        </w:rPr>
        <w:t xml:space="preserve"> CE15-1: Palette mode [Y.-C. Sun, J. An, J. Lou (Alibaba), Y.-H. Chao, H. Wang, V. Seregin, M. Karczewicz (Qualcomm)]</w:t>
      </w:r>
    </w:p>
    <w:p w:rsidR="002A69EB" w:rsidRPr="00F23A45" w:rsidRDefault="002A69EB" w:rsidP="003B7F45">
      <w:pPr>
        <w:rPr>
          <w:rFonts w:eastAsia="Times New Roman"/>
          <w:sz w:val="24"/>
          <w:szCs w:val="24"/>
          <w:lang w:eastAsia="de-DE"/>
        </w:rPr>
      </w:pPr>
    </w:p>
    <w:p w:rsidR="00CB6F74" w:rsidRPr="00F23A45" w:rsidRDefault="006C2786" w:rsidP="00CB6F74">
      <w:pPr>
        <w:pStyle w:val="berschrift1"/>
        <w:rPr>
          <w:lang w:val="en-CA"/>
        </w:rPr>
      </w:pPr>
      <w:r w:rsidRPr="00F23A45">
        <w:rPr>
          <w:lang w:val="en-CA"/>
        </w:rPr>
        <w:t>Non-</w:t>
      </w:r>
      <w:r w:rsidR="00D25620" w:rsidRPr="00F23A45">
        <w:rPr>
          <w:lang w:val="en-CA"/>
        </w:rPr>
        <w:t>CE</w:t>
      </w:r>
      <w:r w:rsidRPr="00F23A45">
        <w:rPr>
          <w:lang w:val="en-CA"/>
        </w:rPr>
        <w:t xml:space="preserve"> </w:t>
      </w:r>
      <w:r w:rsidR="00F75556" w:rsidRPr="00F23A45">
        <w:rPr>
          <w:lang w:val="en-CA"/>
        </w:rPr>
        <w:t>T</w:t>
      </w:r>
      <w:r w:rsidR="00CB6F74" w:rsidRPr="00F23A45">
        <w:rPr>
          <w:lang w:val="en-CA"/>
        </w:rPr>
        <w:t>echnology proposals</w:t>
      </w:r>
      <w:bookmarkEnd w:id="202"/>
      <w:bookmarkEnd w:id="203"/>
      <w:bookmarkEnd w:id="204"/>
      <w:bookmarkEnd w:id="3914"/>
    </w:p>
    <w:p w:rsidR="00D143C9" w:rsidRPr="00F23A45" w:rsidRDefault="00D25620" w:rsidP="00422C11">
      <w:pPr>
        <w:pStyle w:val="berschrift2"/>
        <w:ind w:left="576"/>
        <w:rPr>
          <w:lang w:val="en-CA"/>
        </w:rPr>
      </w:pPr>
      <w:bookmarkStart w:id="3922" w:name="_Ref511494156"/>
      <w:r w:rsidRPr="00F23A45">
        <w:rPr>
          <w:lang w:val="en-CA"/>
        </w:rPr>
        <w:t>CE1 related</w:t>
      </w:r>
      <w:r w:rsidR="004E6446" w:rsidRPr="00F23A45">
        <w:rPr>
          <w:lang w:val="en-CA"/>
        </w:rPr>
        <w:t xml:space="preserve"> </w:t>
      </w:r>
      <w:r w:rsidR="00E242F1" w:rsidRPr="00F23A45">
        <w:rPr>
          <w:lang w:val="en-CA"/>
        </w:rPr>
        <w:t xml:space="preserve">– Partitioning </w:t>
      </w:r>
      <w:r w:rsidR="004E6446" w:rsidRPr="00F23A45">
        <w:rPr>
          <w:lang w:val="en-CA"/>
        </w:rPr>
        <w:t>(</w:t>
      </w:r>
      <w:del w:id="3923" w:author="Jens Ohm" w:date="2018-10-05T00:11:00Z">
        <w:r w:rsidR="00E21FB6" w:rsidRPr="00F23A45" w:rsidDel="005C70E2">
          <w:rPr>
            <w:lang w:val="en-CA"/>
          </w:rPr>
          <w:delText>2</w:delText>
        </w:r>
        <w:r w:rsidR="00854F42" w:rsidRPr="00F23A45" w:rsidDel="005C70E2">
          <w:rPr>
            <w:lang w:val="en-CA"/>
          </w:rPr>
          <w:delText>6</w:delText>
        </w:r>
      </w:del>
      <w:ins w:id="3924" w:author="Jens Ohm" w:date="2018-10-05T00:11:00Z">
        <w:r w:rsidR="005C70E2" w:rsidRPr="00F23A45">
          <w:rPr>
            <w:lang w:val="en-CA"/>
          </w:rPr>
          <w:t>2</w:t>
        </w:r>
        <w:r w:rsidR="005C70E2">
          <w:rPr>
            <w:lang w:val="en-CA"/>
          </w:rPr>
          <w:t>7</w:t>
        </w:r>
      </w:ins>
      <w:r w:rsidR="004E6446" w:rsidRPr="00F23A45">
        <w:rPr>
          <w:lang w:val="en-CA"/>
        </w:rPr>
        <w:t>)</w:t>
      </w:r>
      <w:bookmarkEnd w:id="3922"/>
    </w:p>
    <w:p w:rsidR="003B7F45" w:rsidRPr="00F23A45" w:rsidRDefault="003B7F45" w:rsidP="003B7F45">
      <w:pPr>
        <w:pStyle w:val="Textkrper"/>
      </w:pPr>
      <w:r w:rsidRPr="00F23A45">
        <w:t>Contributions in this category were discussed XXday XX Oct XXXX–XXXX (chaired by XXX).</w:t>
      </w:r>
    </w:p>
    <w:p w:rsidR="00F30276" w:rsidRPr="00F23A45" w:rsidRDefault="00B724FE" w:rsidP="00675440">
      <w:pPr>
        <w:pStyle w:val="berschrift9"/>
        <w:rPr>
          <w:rFonts w:eastAsia="Times New Roman"/>
          <w:szCs w:val="24"/>
          <w:lang w:val="en-CA" w:eastAsia="de-DE"/>
        </w:rPr>
      </w:pPr>
      <w:hyperlink r:id="rId301" w:history="1">
        <w:r w:rsidR="00F30276" w:rsidRPr="00F23A45">
          <w:rPr>
            <w:rFonts w:eastAsia="Times New Roman"/>
            <w:color w:val="0000FF"/>
            <w:szCs w:val="24"/>
            <w:u w:val="single"/>
            <w:lang w:val="en-CA" w:eastAsia="de-DE"/>
          </w:rPr>
          <w:t>JVET-L0050</w:t>
        </w:r>
      </w:hyperlink>
      <w:r w:rsidR="00F30276" w:rsidRPr="00F23A45">
        <w:rPr>
          <w:rFonts w:eastAsia="Times New Roman"/>
          <w:szCs w:val="24"/>
          <w:lang w:val="en-CA" w:eastAsia="de-DE"/>
        </w:rPr>
        <w:t xml:space="preserve"> CE1-related: Split Constraint Considering Picture Boundary Condition [M. W. Park, M. Park, K. Choi (Samsung)]</w:t>
      </w:r>
    </w:p>
    <w:p w:rsidR="00F30276" w:rsidRPr="00F23A45" w:rsidRDefault="00F30276"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02" w:history="1">
        <w:r w:rsidR="00F30276" w:rsidRPr="00F23A45">
          <w:rPr>
            <w:rFonts w:eastAsia="Times New Roman"/>
            <w:color w:val="0000FF"/>
            <w:szCs w:val="24"/>
            <w:u w:val="single"/>
            <w:lang w:val="en-CA" w:eastAsia="de-DE"/>
          </w:rPr>
          <w:t>JVET-L0452</w:t>
        </w:r>
      </w:hyperlink>
      <w:r w:rsidR="00F30276" w:rsidRPr="00F23A45">
        <w:rPr>
          <w:rFonts w:eastAsia="Times New Roman"/>
          <w:szCs w:val="24"/>
          <w:lang w:val="en-CA" w:eastAsia="de-DE"/>
        </w:rPr>
        <w:t xml:space="preserve"> Crosscheck of JVET-L0050 (CE1-related: Split Constraint Considering Picture Boundary Condition) [Y. Zhao (Huawei)] [late] [miss]</w:t>
      </w:r>
    </w:p>
    <w:p w:rsidR="00F30276" w:rsidRPr="00F23A45" w:rsidRDefault="00F30276"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03" w:history="1">
        <w:r w:rsidR="00F30276" w:rsidRPr="00F23A45">
          <w:rPr>
            <w:rFonts w:eastAsia="Times New Roman"/>
            <w:color w:val="0000FF"/>
            <w:szCs w:val="24"/>
            <w:u w:val="single"/>
            <w:lang w:val="en-CA" w:eastAsia="de-DE"/>
          </w:rPr>
          <w:t>JVET-L0051</w:t>
        </w:r>
      </w:hyperlink>
      <w:r w:rsidR="00F30276" w:rsidRPr="00F23A45">
        <w:rPr>
          <w:rFonts w:eastAsia="Times New Roman"/>
          <w:szCs w:val="24"/>
          <w:lang w:val="en-CA" w:eastAsia="de-DE"/>
        </w:rPr>
        <w:t xml:space="preserve"> CE1-related: Partitioning Clean-ups [M. Park, M. W. Park, K. Choi (Samsung)]</w:t>
      </w:r>
    </w:p>
    <w:p w:rsidR="009875FE" w:rsidRPr="00F23A45" w:rsidRDefault="009875FE" w:rsidP="00D25620">
      <w:pPr>
        <w:pStyle w:val="Textkrper"/>
      </w:pPr>
    </w:p>
    <w:p w:rsidR="00F30276" w:rsidRPr="00F23A45" w:rsidRDefault="00B724FE" w:rsidP="00675440">
      <w:pPr>
        <w:pStyle w:val="berschrift9"/>
        <w:rPr>
          <w:rFonts w:eastAsia="Times New Roman"/>
          <w:szCs w:val="24"/>
          <w:lang w:val="en-CA" w:eastAsia="de-DE"/>
        </w:rPr>
      </w:pPr>
      <w:hyperlink r:id="rId304" w:history="1">
        <w:r w:rsidR="00F30276" w:rsidRPr="00F23A45">
          <w:rPr>
            <w:rFonts w:eastAsia="Times New Roman"/>
            <w:color w:val="0000FF"/>
            <w:szCs w:val="24"/>
            <w:u w:val="single"/>
            <w:lang w:val="en-CA" w:eastAsia="de-DE"/>
          </w:rPr>
          <w:t>JVET-L0485</w:t>
        </w:r>
      </w:hyperlink>
      <w:r w:rsidR="00F30276" w:rsidRPr="00F23A45">
        <w:rPr>
          <w:rFonts w:eastAsia="Times New Roman"/>
          <w:szCs w:val="24"/>
          <w:lang w:val="en-CA" w:eastAsia="de-DE"/>
        </w:rPr>
        <w:t xml:space="preserve"> Cross-check of JVET-L0051: CE1-related: Partitioning Clean-ups [J. Ma (HHI)] [late] [miss]</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05" w:history="1">
        <w:r w:rsidR="00F30276" w:rsidRPr="00F23A45">
          <w:rPr>
            <w:rFonts w:eastAsia="Times New Roman"/>
            <w:color w:val="0000FF"/>
            <w:szCs w:val="24"/>
            <w:u w:val="single"/>
            <w:lang w:val="en-CA" w:eastAsia="de-DE"/>
          </w:rPr>
          <w:t>JVET-L0063</w:t>
        </w:r>
      </w:hyperlink>
      <w:r w:rsidR="00675440" w:rsidRPr="00F23A45">
        <w:rPr>
          <w:rFonts w:eastAsia="Times New Roman"/>
          <w:szCs w:val="24"/>
          <w:lang w:val="en-CA" w:eastAsia="de-DE"/>
        </w:rPr>
        <w:t xml:space="preserve"> CE1-related</w:t>
      </w:r>
      <w:r w:rsidR="00F30276" w:rsidRPr="00F23A45">
        <w:rPr>
          <w:rFonts w:eastAsia="Times New Roman"/>
          <w:szCs w:val="24"/>
          <w:lang w:val="en-CA" w:eastAsia="de-DE"/>
        </w:rPr>
        <w:t>: Split Unit Coding Order [Y. Piao, J. Chen, A. Tamse, M. Park, K. Choi, K.P. Choi (Samsung)]</w:t>
      </w:r>
    </w:p>
    <w:p w:rsidR="00F30276" w:rsidRPr="00F23A45" w:rsidRDefault="00F30276" w:rsidP="00D25620">
      <w:pPr>
        <w:pStyle w:val="Textkrper"/>
      </w:pPr>
    </w:p>
    <w:p w:rsidR="00854F42" w:rsidRPr="00F23A45" w:rsidRDefault="00B724FE" w:rsidP="00854F42">
      <w:pPr>
        <w:pStyle w:val="berschrift9"/>
        <w:rPr>
          <w:rFonts w:eastAsia="Times New Roman"/>
          <w:szCs w:val="24"/>
          <w:lang w:val="en-CA" w:eastAsia="de-DE"/>
        </w:rPr>
      </w:pPr>
      <w:hyperlink r:id="rId306" w:history="1">
        <w:r w:rsidR="00854F42" w:rsidRPr="00F23A45">
          <w:rPr>
            <w:rFonts w:eastAsia="Times New Roman"/>
            <w:color w:val="0000FF"/>
            <w:szCs w:val="24"/>
            <w:u w:val="single"/>
            <w:lang w:val="en-CA" w:eastAsia="de-DE"/>
          </w:rPr>
          <w:t>JVET-L0585</w:t>
        </w:r>
      </w:hyperlink>
      <w:r w:rsidR="00854F42" w:rsidRPr="00F23A45">
        <w:rPr>
          <w:rFonts w:eastAsia="Times New Roman"/>
          <w:szCs w:val="24"/>
          <w:lang w:val="en-CA" w:eastAsia="de-DE"/>
        </w:rPr>
        <w:t xml:space="preserve"> Crosscheck of JVET-L0063 (CE1-related: Split Unit Coding Order) [Y. Zhao (Huawei)] [late] [miss]</w:t>
      </w:r>
    </w:p>
    <w:p w:rsidR="00854F42" w:rsidRPr="00F23A45" w:rsidRDefault="00854F42" w:rsidP="00D25620">
      <w:pPr>
        <w:pStyle w:val="Textkrper"/>
      </w:pPr>
    </w:p>
    <w:p w:rsidR="00F30276" w:rsidRPr="00F23A45" w:rsidRDefault="00B724FE" w:rsidP="00675440">
      <w:pPr>
        <w:pStyle w:val="berschrift9"/>
        <w:rPr>
          <w:rFonts w:eastAsia="Times New Roman"/>
          <w:szCs w:val="24"/>
          <w:lang w:val="en-CA" w:eastAsia="de-DE"/>
        </w:rPr>
      </w:pPr>
      <w:hyperlink r:id="rId307" w:history="1">
        <w:r w:rsidR="00F30276" w:rsidRPr="00F23A45">
          <w:rPr>
            <w:rFonts w:eastAsia="Times New Roman"/>
            <w:color w:val="0000FF"/>
            <w:szCs w:val="24"/>
            <w:u w:val="single"/>
            <w:lang w:val="en-CA" w:eastAsia="de-DE"/>
          </w:rPr>
          <w:t>JVET-L0128</w:t>
        </w:r>
      </w:hyperlink>
      <w:r w:rsidR="00F30276" w:rsidRPr="00F23A45">
        <w:rPr>
          <w:rFonts w:eastAsia="Times New Roman"/>
          <w:szCs w:val="24"/>
          <w:lang w:val="en-CA" w:eastAsia="de-DE"/>
        </w:rPr>
        <w:t xml:space="preserve"> CE1-related: Transform tiling for pipelined processing of large CUs [C. Rosewarne, A. Dorrell (Canon)]</w:t>
      </w:r>
    </w:p>
    <w:p w:rsidR="00F30276" w:rsidRPr="00F23A45" w:rsidRDefault="00F30276" w:rsidP="00F30276">
      <w:pPr>
        <w:tabs>
          <w:tab w:val="left" w:pos="813"/>
          <w:tab w:val="left" w:pos="2715"/>
          <w:tab w:val="left" w:pos="7543"/>
        </w:tabs>
        <w:rPr>
          <w:rFonts w:eastAsia="Times New Roman"/>
          <w:sz w:val="24"/>
          <w:szCs w:val="24"/>
          <w:lang w:eastAsia="de-DE"/>
        </w:rPr>
      </w:pPr>
    </w:p>
    <w:p w:rsidR="00DD7F30" w:rsidRPr="00F23A45" w:rsidRDefault="00B724FE" w:rsidP="00DD7F30">
      <w:pPr>
        <w:pStyle w:val="berschrift9"/>
        <w:rPr>
          <w:rFonts w:eastAsia="Times New Roman"/>
          <w:szCs w:val="24"/>
          <w:lang w:val="en-CA" w:eastAsia="de-DE"/>
        </w:rPr>
      </w:pPr>
      <w:hyperlink r:id="rId308" w:history="1">
        <w:r w:rsidR="00DD7F30" w:rsidRPr="00F23A45">
          <w:rPr>
            <w:rFonts w:eastAsia="Times New Roman"/>
            <w:color w:val="0000FF"/>
            <w:szCs w:val="24"/>
            <w:u w:val="single"/>
            <w:lang w:val="en-CA" w:eastAsia="de-DE"/>
          </w:rPr>
          <w:t>JVET-L0576</w:t>
        </w:r>
      </w:hyperlink>
      <w:r w:rsidR="00DD7F30" w:rsidRPr="00F23A45">
        <w:rPr>
          <w:rFonts w:eastAsia="Times New Roman"/>
          <w:szCs w:val="24"/>
          <w:lang w:val="en-CA" w:eastAsia="de-DE"/>
        </w:rPr>
        <w:t xml:space="preserve"> Crosscheck of JVET-L0128 (CE1-related: Transform tiling for pipelined processing of large CUs) [C.-M. Tsai (MediaTek)] [late] [miss]</w:t>
      </w:r>
    </w:p>
    <w:p w:rsidR="00DD7F30" w:rsidRPr="00F23A45" w:rsidRDefault="00DD7F30"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09" w:history="1">
        <w:r w:rsidR="00F30276" w:rsidRPr="00F23A45">
          <w:rPr>
            <w:rFonts w:eastAsia="Times New Roman"/>
            <w:color w:val="0000FF"/>
            <w:szCs w:val="24"/>
            <w:u w:val="single"/>
            <w:lang w:val="en-CA" w:eastAsia="de-DE"/>
          </w:rPr>
          <w:t>JVET-L0129</w:t>
        </w:r>
      </w:hyperlink>
      <w:r w:rsidR="00F30276" w:rsidRPr="00F23A45">
        <w:rPr>
          <w:rFonts w:eastAsia="Times New Roman"/>
          <w:szCs w:val="24"/>
          <w:lang w:val="en-CA" w:eastAsia="de-DE"/>
        </w:rPr>
        <w:t xml:space="preserve"> CE1-related: Chroma block coding and size restriction [C. Rosewarne, A. Dorrell (Canon)]</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10" w:history="1">
        <w:r w:rsidR="00F30276" w:rsidRPr="00F23A45">
          <w:rPr>
            <w:rFonts w:eastAsia="Times New Roman"/>
            <w:color w:val="0000FF"/>
            <w:szCs w:val="24"/>
            <w:u w:val="single"/>
            <w:lang w:val="en-CA" w:eastAsia="de-DE"/>
          </w:rPr>
          <w:t>JVET-L0137</w:t>
        </w:r>
      </w:hyperlink>
      <w:r w:rsidR="00F30276" w:rsidRPr="00F23A45">
        <w:rPr>
          <w:rFonts w:eastAsia="Times New Roman"/>
          <w:szCs w:val="24"/>
          <w:lang w:val="en-CA" w:eastAsia="de-DE"/>
        </w:rPr>
        <w:t xml:space="preserve"> CE1-related: Minimum block size restriction [J. Choi, J. Heo, S. Yoo, L. Li, J. Choi, J. Lim, S. Kim (LGE)]</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11" w:history="1">
        <w:r w:rsidR="00F30276" w:rsidRPr="00F23A45">
          <w:rPr>
            <w:rFonts w:eastAsia="Times New Roman"/>
            <w:color w:val="0000FF"/>
            <w:szCs w:val="24"/>
            <w:u w:val="single"/>
            <w:lang w:val="en-CA" w:eastAsia="de-DE"/>
          </w:rPr>
          <w:t>JVET-L0482</w:t>
        </w:r>
      </w:hyperlink>
      <w:r w:rsidR="00F30276" w:rsidRPr="00F23A45">
        <w:rPr>
          <w:rFonts w:eastAsia="Times New Roman"/>
          <w:szCs w:val="24"/>
          <w:lang w:val="en-CA" w:eastAsia="de-DE"/>
        </w:rPr>
        <w:t xml:space="preserve"> Crosscheck of JVET-L0137 (CE1-related: Minimum block size restriction) [M. G. Sarwer (MediaTek)] [late] [miss]</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12" w:history="1">
        <w:r w:rsidR="00F30276" w:rsidRPr="00F23A45">
          <w:rPr>
            <w:rFonts w:eastAsia="Times New Roman"/>
            <w:color w:val="0000FF"/>
            <w:szCs w:val="24"/>
            <w:u w:val="single"/>
            <w:lang w:val="en-CA" w:eastAsia="de-DE"/>
          </w:rPr>
          <w:t>JVET-L0184</w:t>
        </w:r>
      </w:hyperlink>
      <w:r w:rsidR="00F30276" w:rsidRPr="00F23A45">
        <w:rPr>
          <w:rFonts w:eastAsia="Times New Roman"/>
          <w:szCs w:val="24"/>
          <w:lang w:val="en-CA" w:eastAsia="de-DE"/>
        </w:rPr>
        <w:t xml:space="preserve"> CE1-related: Flexible Luma and Chroma Block Partitioning Trees Separation [J. An, Y.-C. Sun, J. Lou (Alibaba)]</w:t>
      </w:r>
    </w:p>
    <w:p w:rsidR="00F30276" w:rsidRPr="00F23A45" w:rsidRDefault="00F30276" w:rsidP="00F30276">
      <w:pPr>
        <w:tabs>
          <w:tab w:val="left" w:pos="813"/>
          <w:tab w:val="left" w:pos="2715"/>
          <w:tab w:val="left" w:pos="7543"/>
        </w:tabs>
        <w:rPr>
          <w:rFonts w:eastAsia="Times New Roman"/>
          <w:sz w:val="24"/>
          <w:szCs w:val="24"/>
          <w:lang w:eastAsia="de-DE"/>
        </w:rPr>
      </w:pPr>
    </w:p>
    <w:p w:rsidR="00DD7F30" w:rsidRPr="00F23A45" w:rsidRDefault="00B724FE" w:rsidP="00DD7F30">
      <w:pPr>
        <w:pStyle w:val="berschrift9"/>
        <w:rPr>
          <w:rFonts w:eastAsia="Times New Roman"/>
          <w:szCs w:val="24"/>
          <w:lang w:val="en-CA" w:eastAsia="de-DE"/>
        </w:rPr>
      </w:pPr>
      <w:hyperlink r:id="rId313" w:history="1">
        <w:r w:rsidR="00DD7F30" w:rsidRPr="00F23A45">
          <w:rPr>
            <w:rFonts w:eastAsia="Times New Roman"/>
            <w:color w:val="0000FF"/>
            <w:szCs w:val="24"/>
            <w:u w:val="single"/>
            <w:lang w:val="en-CA" w:eastAsia="de-DE"/>
          </w:rPr>
          <w:t>JVET-L0578</w:t>
        </w:r>
      </w:hyperlink>
      <w:r w:rsidR="00DD7F30" w:rsidRPr="00F23A45">
        <w:rPr>
          <w:rFonts w:eastAsia="Times New Roman"/>
          <w:szCs w:val="24"/>
          <w:lang w:val="en-CA" w:eastAsia="de-DE"/>
        </w:rPr>
        <w:t xml:space="preserve"> Crosscheck of JVET-L0184 (CE1-related: Flexible luma and chroma block partitioning trees separation) [C.-M. Tsai (MediaTek)] [late] [miss]</w:t>
      </w:r>
    </w:p>
    <w:p w:rsidR="00DD7F30" w:rsidRPr="00F23A45" w:rsidRDefault="00DD7F30"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14" w:history="1">
        <w:r w:rsidR="00F30276" w:rsidRPr="00F23A45">
          <w:rPr>
            <w:rFonts w:eastAsia="Times New Roman"/>
            <w:color w:val="0000FF"/>
            <w:szCs w:val="24"/>
            <w:u w:val="single"/>
            <w:lang w:val="en-CA" w:eastAsia="de-DE"/>
          </w:rPr>
          <w:t>JVET-L0185</w:t>
        </w:r>
      </w:hyperlink>
      <w:r w:rsidR="00F30276" w:rsidRPr="00F23A45">
        <w:rPr>
          <w:rFonts w:eastAsia="Times New Roman"/>
          <w:szCs w:val="24"/>
          <w:lang w:val="en-CA" w:eastAsia="de-DE"/>
        </w:rPr>
        <w:t xml:space="preserve"> AHG11 &amp; CE1-related: Luma 2xN and Nx2 Block Partitions Support [J. An, Y.-C. Sun, J. Lou (Alibaba)]</w:t>
      </w:r>
    </w:p>
    <w:p w:rsidR="00F30276" w:rsidRDefault="00F30276" w:rsidP="00D25620">
      <w:pPr>
        <w:pStyle w:val="Textkrper"/>
        <w:rPr>
          <w:ins w:id="3925" w:author="Jens Ohm" w:date="2018-10-05T00:11:00Z"/>
        </w:rPr>
      </w:pPr>
    </w:p>
    <w:p w:rsidR="005C70E2" w:rsidRDefault="005C70E2">
      <w:pPr>
        <w:pStyle w:val="berschrift9"/>
        <w:rPr>
          <w:ins w:id="3926" w:author="Jens Ohm" w:date="2018-10-05T00:11:00Z"/>
          <w:rFonts w:eastAsia="Times New Roman"/>
          <w:szCs w:val="24"/>
          <w:lang w:eastAsia="de-DE"/>
        </w:rPr>
        <w:pPrChange w:id="3927" w:author="Jens Ohm" w:date="2018-10-05T00:11:00Z">
          <w:pPr>
            <w:tabs>
              <w:tab w:val="left" w:pos="4357"/>
            </w:tabs>
          </w:pPr>
        </w:pPrChange>
      </w:pPr>
      <w:ins w:id="3928" w:author="Jens Ohm" w:date="2018-10-05T00:11: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"http://phenix.it-sudparis.eu/jvet/doc_end_user/current_document.php?id=4742"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JVET-L0629</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 xml:space="preserve">Cross-check of </w:t>
        </w:r>
        <w:r w:rsidRPr="005C70E2">
          <w:rPr>
            <w:rFonts w:eastAsia="Times New Roman"/>
            <w:szCs w:val="24"/>
            <w:lang w:val="en-CA" w:eastAsia="de-DE"/>
            <w:rPrChange w:id="3929" w:author="Jens Ohm" w:date="2018-10-05T00:11:00Z">
              <w:rPr>
                <w:rFonts w:eastAsia="Times New Roman"/>
                <w:b/>
                <w:szCs w:val="24"/>
                <w:lang w:eastAsia="de-DE"/>
              </w:rPr>
            </w:rPrChange>
          </w:rPr>
          <w:t>contribution</w:t>
        </w:r>
        <w:r w:rsidRPr="00FF56D9">
          <w:rPr>
            <w:rFonts w:eastAsia="Times New Roman"/>
            <w:szCs w:val="24"/>
            <w:lang w:eastAsia="de-DE"/>
          </w:rPr>
          <w:t xml:space="preserve"> JVET-L0185 on Luma 2xN and Nx2 Block Partitions Support</w:t>
        </w:r>
        <w:r>
          <w:rPr>
            <w:rFonts w:eastAsia="Times New Roman"/>
            <w:szCs w:val="24"/>
            <w:lang w:eastAsia="de-DE"/>
          </w:rPr>
          <w:t xml:space="preserve"> [</w:t>
        </w:r>
        <w:r w:rsidRPr="002C1E2D">
          <w:rPr>
            <w:rFonts w:eastAsia="Times New Roman"/>
            <w:szCs w:val="24"/>
            <w:lang w:eastAsia="de-DE"/>
          </w:rPr>
          <w:t>Y. Zhang</w:t>
        </w:r>
        <w:r w:rsidRPr="00FF56D9">
          <w:rPr>
            <w:rFonts w:eastAsia="Times New Roman"/>
            <w:szCs w:val="24"/>
            <w:lang w:eastAsia="de-DE"/>
          </w:rPr>
          <w:t xml:space="preserve">, </w:t>
        </w:r>
        <w:r w:rsidRPr="002C1E2D">
          <w:rPr>
            <w:rFonts w:eastAsia="Times New Roman"/>
            <w:szCs w:val="24"/>
            <w:lang w:eastAsia="de-DE"/>
          </w:rPr>
          <w:t>H. Huang (Qualcomm)</w:t>
        </w:r>
        <w:r>
          <w:rPr>
            <w:rFonts w:eastAsia="Times New Roman"/>
            <w:szCs w:val="24"/>
            <w:lang w:eastAsia="de-DE"/>
          </w:rPr>
          <w:t xml:space="preserve">] </w:t>
        </w:r>
        <w:r w:rsidRPr="002C1E2D">
          <w:rPr>
            <w:rFonts w:eastAsia="Times New Roman"/>
            <w:szCs w:val="24"/>
            <w:lang w:val="de-DE" w:eastAsia="de-DE"/>
          </w:rPr>
          <w:t>[late</w:t>
        </w:r>
        <w:r>
          <w:rPr>
            <w:rFonts w:eastAsia="Times New Roman"/>
            <w:szCs w:val="24"/>
            <w:lang w:val="en-CA" w:eastAsia="de-DE"/>
          </w:rPr>
          <w:t>]</w:t>
        </w:r>
      </w:ins>
    </w:p>
    <w:p w:rsidR="005C70E2" w:rsidRPr="00F23A45" w:rsidRDefault="005C70E2" w:rsidP="00D25620">
      <w:pPr>
        <w:pStyle w:val="Textkrper"/>
      </w:pPr>
    </w:p>
    <w:p w:rsidR="00F30276" w:rsidRPr="00F23A45" w:rsidRDefault="00B724FE" w:rsidP="00675440">
      <w:pPr>
        <w:pStyle w:val="berschrift9"/>
        <w:rPr>
          <w:rFonts w:eastAsia="Times New Roman"/>
          <w:szCs w:val="24"/>
          <w:lang w:val="en-CA" w:eastAsia="de-DE"/>
        </w:rPr>
      </w:pPr>
      <w:hyperlink r:id="rId315" w:history="1">
        <w:r w:rsidR="00F30276" w:rsidRPr="00F23A45">
          <w:rPr>
            <w:rFonts w:eastAsia="Times New Roman"/>
            <w:color w:val="0000FF"/>
            <w:szCs w:val="24"/>
            <w:u w:val="single"/>
            <w:lang w:val="en-CA" w:eastAsia="de-DE"/>
          </w:rPr>
          <w:t>JVET-L0217</w:t>
        </w:r>
      </w:hyperlink>
      <w:r w:rsidR="00F30276" w:rsidRPr="00F23A45">
        <w:rPr>
          <w:rFonts w:eastAsia="Times New Roman"/>
          <w:szCs w:val="24"/>
          <w:lang w:val="en-CA" w:eastAsia="de-DE"/>
        </w:rPr>
        <w:t xml:space="preserve"> Non-CE1: Relation Between QT/BT/TT Split Constraint Syntax Elements [H. Gao, S. Esenlik, J. Chen, B. Wang, A.M. Kotra (Huawei)]</w:t>
      </w:r>
    </w:p>
    <w:p w:rsidR="00F30276" w:rsidRPr="00F23A45" w:rsidRDefault="00F30276" w:rsidP="00F30276">
      <w:pPr>
        <w:tabs>
          <w:tab w:val="left" w:pos="813"/>
          <w:tab w:val="left" w:pos="2715"/>
          <w:tab w:val="left" w:pos="7543"/>
        </w:tabs>
        <w:rPr>
          <w:rFonts w:eastAsia="Times New Roman"/>
          <w:sz w:val="24"/>
          <w:szCs w:val="24"/>
          <w:lang w:eastAsia="de-DE"/>
        </w:rPr>
      </w:pPr>
    </w:p>
    <w:p w:rsidR="00750844" w:rsidRPr="00F23A45" w:rsidRDefault="00B724FE" w:rsidP="00675440">
      <w:pPr>
        <w:pStyle w:val="berschrift9"/>
        <w:rPr>
          <w:rFonts w:eastAsia="Times New Roman"/>
          <w:szCs w:val="24"/>
          <w:lang w:val="en-CA" w:eastAsia="de-DE"/>
        </w:rPr>
      </w:pPr>
      <w:hyperlink r:id="rId316" w:history="1">
        <w:r w:rsidR="00750844" w:rsidRPr="00F23A45">
          <w:rPr>
            <w:rFonts w:eastAsia="Times New Roman"/>
            <w:color w:val="0000FF"/>
            <w:szCs w:val="24"/>
            <w:u w:val="single"/>
            <w:lang w:val="en-CA" w:eastAsia="de-DE"/>
          </w:rPr>
          <w:t>JVET-L0540</w:t>
        </w:r>
      </w:hyperlink>
      <w:r w:rsidR="00750844" w:rsidRPr="00F23A45">
        <w:rPr>
          <w:rFonts w:eastAsia="Times New Roman"/>
          <w:szCs w:val="24"/>
          <w:lang w:val="en-CA" w:eastAsia="de-DE"/>
        </w:rPr>
        <w:t xml:space="preserve"> Cross-check of L0217: Non-CE1: Relation Between QT/BT/TT Split Constraint Syntax Elements [J. Ma (HHI)] [late] [miss]</w:t>
      </w:r>
    </w:p>
    <w:p w:rsidR="00750844" w:rsidRPr="00F23A45" w:rsidRDefault="00750844"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17" w:history="1">
        <w:r w:rsidR="00F30276" w:rsidRPr="00F23A45">
          <w:rPr>
            <w:rFonts w:eastAsia="Times New Roman"/>
            <w:color w:val="0000FF"/>
            <w:szCs w:val="24"/>
            <w:u w:val="single"/>
            <w:lang w:val="en-CA" w:eastAsia="de-DE"/>
          </w:rPr>
          <w:t>JVET-L0218</w:t>
        </w:r>
      </w:hyperlink>
      <w:r w:rsidR="00F30276" w:rsidRPr="00F23A45">
        <w:rPr>
          <w:rFonts w:eastAsia="Times New Roman"/>
          <w:szCs w:val="24"/>
          <w:lang w:val="en-CA" w:eastAsia="de-DE"/>
        </w:rPr>
        <w:t xml:space="preserve"> Non-CE1: Overriding QT/BT/TT Split Constraint Syntax Elements [H. Gao, S. Esenlik, J. Chen, B. Wang, A.M. Kotra (Huawei)]</w:t>
      </w:r>
    </w:p>
    <w:p w:rsidR="00F30276" w:rsidRPr="00F23A45" w:rsidRDefault="00F30276" w:rsidP="00D25620">
      <w:pPr>
        <w:pStyle w:val="Textkrper"/>
      </w:pPr>
    </w:p>
    <w:p w:rsidR="00750844" w:rsidRPr="00F23A45" w:rsidRDefault="00B724FE" w:rsidP="00675440">
      <w:pPr>
        <w:pStyle w:val="berschrift9"/>
        <w:rPr>
          <w:rFonts w:eastAsia="Times New Roman"/>
          <w:szCs w:val="24"/>
          <w:lang w:val="en-CA" w:eastAsia="de-DE"/>
        </w:rPr>
      </w:pPr>
      <w:hyperlink r:id="rId318" w:history="1">
        <w:r w:rsidR="00750844" w:rsidRPr="00F23A45">
          <w:rPr>
            <w:rFonts w:eastAsia="Times New Roman"/>
            <w:color w:val="0000FF"/>
            <w:szCs w:val="24"/>
            <w:u w:val="single"/>
            <w:lang w:val="en-CA" w:eastAsia="de-DE"/>
          </w:rPr>
          <w:t>JVET-L0541</w:t>
        </w:r>
      </w:hyperlink>
      <w:r w:rsidR="00750844" w:rsidRPr="00F23A45">
        <w:rPr>
          <w:rFonts w:eastAsia="Times New Roman"/>
          <w:szCs w:val="24"/>
          <w:lang w:val="en-CA" w:eastAsia="de-DE"/>
        </w:rPr>
        <w:t xml:space="preserve"> Cross-check of L0218: Non-CE1: Overriding QT/BT/TT Split Constraint Syntax Elements [J. Ma (HHI)] [late] [miss]</w:t>
      </w:r>
    </w:p>
    <w:p w:rsidR="00750844" w:rsidRPr="00F23A45" w:rsidRDefault="00750844" w:rsidP="00D25620">
      <w:pPr>
        <w:pStyle w:val="Textkrper"/>
      </w:pPr>
    </w:p>
    <w:p w:rsidR="00F30276" w:rsidRPr="00F23A45" w:rsidRDefault="00B724FE" w:rsidP="00675440">
      <w:pPr>
        <w:pStyle w:val="berschrift9"/>
        <w:rPr>
          <w:rFonts w:eastAsia="Times New Roman"/>
          <w:szCs w:val="24"/>
          <w:lang w:val="en-CA" w:eastAsia="de-DE"/>
        </w:rPr>
      </w:pPr>
      <w:hyperlink r:id="rId319" w:history="1">
        <w:r w:rsidR="00F30276" w:rsidRPr="00F23A45">
          <w:rPr>
            <w:rFonts w:eastAsia="Times New Roman"/>
            <w:color w:val="0000FF"/>
            <w:szCs w:val="24"/>
            <w:u w:val="single"/>
            <w:lang w:val="en-CA" w:eastAsia="de-DE"/>
          </w:rPr>
          <w:t>JVET-L0313</w:t>
        </w:r>
      </w:hyperlink>
      <w:r w:rsidR="00F30276" w:rsidRPr="00F23A45">
        <w:rPr>
          <w:rFonts w:eastAsia="Times New Roman"/>
          <w:szCs w:val="24"/>
          <w:lang w:val="en-CA" w:eastAsia="de-DE"/>
        </w:rPr>
        <w:t xml:space="preserve"> CE1-related: Non-square virtual pipeline data unit [M. Xu, X. Li, S. Liu (Tencent)]</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20" w:history="1">
        <w:r w:rsidR="00F30276" w:rsidRPr="00F23A45">
          <w:rPr>
            <w:rFonts w:eastAsia="Times New Roman"/>
            <w:color w:val="0000FF"/>
            <w:szCs w:val="24"/>
            <w:u w:val="single"/>
            <w:lang w:val="en-CA" w:eastAsia="de-DE"/>
          </w:rPr>
          <w:t>JVET-L0509</w:t>
        </w:r>
      </w:hyperlink>
      <w:r w:rsidR="00F30276" w:rsidRPr="00F23A45">
        <w:rPr>
          <w:rFonts w:eastAsia="Times New Roman"/>
          <w:szCs w:val="24"/>
          <w:lang w:val="en-CA" w:eastAsia="de-DE"/>
        </w:rPr>
        <w:t xml:space="preserve"> Cross-check of JVET-L0313: CE1-related: Non-square virtual pipeline data unit [J. Ma (HHI)] [late] [miss]</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21" w:history="1">
        <w:r w:rsidR="00F30276" w:rsidRPr="00F23A45">
          <w:rPr>
            <w:rFonts w:eastAsia="Times New Roman"/>
            <w:color w:val="0000FF"/>
            <w:szCs w:val="24"/>
            <w:u w:val="single"/>
            <w:lang w:val="en-CA" w:eastAsia="de-DE"/>
          </w:rPr>
          <w:t>JVET-L0361</w:t>
        </w:r>
      </w:hyperlink>
      <w:r w:rsidR="00F30276" w:rsidRPr="00F23A45">
        <w:rPr>
          <w:rFonts w:eastAsia="Times New Roman"/>
          <w:szCs w:val="24"/>
          <w:lang w:val="en-CA" w:eastAsia="de-DE"/>
        </w:rPr>
        <w:t xml:space="preserve"> CE1-related: Context modeling of CU split modes [Y. Zhao, H. Yang, J. Chen (Huawei)] [</w:t>
      </w:r>
      <w:r w:rsidR="00ED571F" w:rsidRPr="00F23A45">
        <w:rPr>
          <w:rFonts w:eastAsia="Times New Roman"/>
          <w:szCs w:val="24"/>
          <w:lang w:val="en-CA" w:eastAsia="de-DE"/>
        </w:rPr>
        <w:t>late</w:t>
      </w:r>
      <w:r w:rsidR="00F30276" w:rsidRPr="00F23A45">
        <w:rPr>
          <w:rFonts w:eastAsia="Times New Roman"/>
          <w:szCs w:val="24"/>
          <w:lang w:val="en-CA" w:eastAsia="de-DE"/>
        </w:rPr>
        <w:t>]</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22" w:history="1">
        <w:r w:rsidR="00F30276" w:rsidRPr="00F23A45">
          <w:rPr>
            <w:rFonts w:eastAsia="Times New Roman"/>
            <w:color w:val="0000FF"/>
            <w:szCs w:val="24"/>
            <w:u w:val="single"/>
            <w:lang w:val="en-CA" w:eastAsia="de-DE"/>
          </w:rPr>
          <w:t>JVET-L0487</w:t>
        </w:r>
      </w:hyperlink>
      <w:r w:rsidR="00F30276" w:rsidRPr="00F23A45">
        <w:rPr>
          <w:rFonts w:eastAsia="Times New Roman"/>
          <w:szCs w:val="24"/>
          <w:lang w:val="en-CA" w:eastAsia="de-DE"/>
        </w:rPr>
        <w:t xml:space="preserve"> Cross check of CE1-related: Context modeling of CU split modes (JVET-L0361) [M. W. Park (Samsung)] [late]</w:t>
      </w:r>
    </w:p>
    <w:p w:rsidR="00F30276" w:rsidRPr="00F23A45" w:rsidRDefault="00F30276" w:rsidP="00D25620">
      <w:pPr>
        <w:pStyle w:val="Textkrper"/>
      </w:pPr>
    </w:p>
    <w:p w:rsidR="00F30276" w:rsidRPr="00F23A45" w:rsidRDefault="00B724FE" w:rsidP="00675440">
      <w:pPr>
        <w:pStyle w:val="berschrift9"/>
        <w:rPr>
          <w:rFonts w:eastAsia="Times New Roman"/>
          <w:szCs w:val="24"/>
          <w:lang w:val="en-CA" w:eastAsia="de-DE"/>
        </w:rPr>
      </w:pPr>
      <w:hyperlink r:id="rId323" w:history="1">
        <w:r w:rsidR="00F30276" w:rsidRPr="00F23A45">
          <w:rPr>
            <w:rFonts w:eastAsia="Times New Roman"/>
            <w:color w:val="0000FF"/>
            <w:szCs w:val="24"/>
            <w:u w:val="single"/>
            <w:lang w:val="en-CA" w:eastAsia="de-DE"/>
          </w:rPr>
          <w:t>JVET-L0372</w:t>
        </w:r>
      </w:hyperlink>
      <w:r w:rsidR="00F30276" w:rsidRPr="00F23A45">
        <w:rPr>
          <w:rFonts w:eastAsia="Times New Roman"/>
          <w:szCs w:val="24"/>
          <w:lang w:val="en-CA" w:eastAsia="de-DE"/>
        </w:rPr>
        <w:t xml:space="preserve"> CE1-related: Constrained chroma block partitioning [Y. Zhao, H. Yang, J. Chen (Huawei)] [</w:t>
      </w:r>
      <w:r w:rsidR="00ED571F" w:rsidRPr="00F23A45">
        <w:rPr>
          <w:rFonts w:eastAsia="Times New Roman"/>
          <w:szCs w:val="24"/>
          <w:lang w:val="en-CA" w:eastAsia="de-DE"/>
        </w:rPr>
        <w:t>late</w:t>
      </w:r>
      <w:r w:rsidR="00F30276" w:rsidRPr="00F23A45">
        <w:rPr>
          <w:rFonts w:eastAsia="Times New Roman"/>
          <w:szCs w:val="24"/>
          <w:lang w:val="en-CA" w:eastAsia="de-DE"/>
        </w:rPr>
        <w:t>]</w:t>
      </w:r>
    </w:p>
    <w:p w:rsidR="00F30276" w:rsidRPr="00F23A45" w:rsidRDefault="00F30276" w:rsidP="00D25620">
      <w:pPr>
        <w:pStyle w:val="Textkrper"/>
      </w:pPr>
    </w:p>
    <w:p w:rsidR="00750844" w:rsidRPr="00F23A45" w:rsidRDefault="00B724FE" w:rsidP="00675440">
      <w:pPr>
        <w:pStyle w:val="berschrift9"/>
        <w:rPr>
          <w:rFonts w:eastAsia="Times New Roman"/>
          <w:szCs w:val="24"/>
          <w:lang w:val="en-CA" w:eastAsia="de-DE"/>
        </w:rPr>
      </w:pPr>
      <w:hyperlink r:id="rId324" w:history="1">
        <w:r w:rsidR="00750844" w:rsidRPr="00F23A45">
          <w:rPr>
            <w:rFonts w:eastAsia="Times New Roman"/>
            <w:color w:val="0000FF"/>
            <w:szCs w:val="24"/>
            <w:u w:val="single"/>
            <w:lang w:val="en-CA" w:eastAsia="de-DE"/>
          </w:rPr>
          <w:t>JVET-L0539</w:t>
        </w:r>
      </w:hyperlink>
      <w:r w:rsidR="00750844" w:rsidRPr="00F23A45">
        <w:rPr>
          <w:rFonts w:eastAsia="Times New Roman"/>
          <w:szCs w:val="24"/>
          <w:lang w:val="en-CA" w:eastAsia="de-DE"/>
        </w:rPr>
        <w:t xml:space="preserve"> Cross-check of L0372: CE1-related: Constrained chroma block partitioning [J. Ma (HHI)] [late] [miss]</w:t>
      </w:r>
    </w:p>
    <w:p w:rsidR="00750844" w:rsidRPr="00F23A45" w:rsidRDefault="00750844" w:rsidP="00D25620">
      <w:pPr>
        <w:pStyle w:val="Textkrper"/>
      </w:pPr>
    </w:p>
    <w:p w:rsidR="00166D13" w:rsidRPr="00F23A45" w:rsidRDefault="00B724FE" w:rsidP="00166D13">
      <w:pPr>
        <w:pStyle w:val="berschrift9"/>
        <w:rPr>
          <w:rFonts w:eastAsia="Times New Roman"/>
          <w:szCs w:val="24"/>
          <w:lang w:val="en-CA" w:eastAsia="de-DE"/>
        </w:rPr>
      </w:pPr>
      <w:hyperlink r:id="rId325" w:history="1">
        <w:r w:rsidR="00166D13" w:rsidRPr="00F23A45">
          <w:rPr>
            <w:rFonts w:eastAsia="Times New Roman"/>
            <w:color w:val="0000FF"/>
            <w:szCs w:val="24"/>
            <w:u w:val="single"/>
            <w:lang w:val="en-CA" w:eastAsia="de-DE"/>
          </w:rPr>
          <w:t>JVET-L0548</w:t>
        </w:r>
      </w:hyperlink>
      <w:r w:rsidR="00166D13" w:rsidRPr="00F23A45">
        <w:rPr>
          <w:rFonts w:eastAsia="Times New Roman"/>
          <w:szCs w:val="24"/>
          <w:lang w:val="en-CA" w:eastAsia="de-DE"/>
        </w:rPr>
        <w:t xml:space="preserve"> CE1-related: On maximum/minimum allowed QT/BT/TT sizes for chroma [C.-M. Tsai, C.-W. Hsu, C.-Y. Chen, T.-D. Chuang, Y.-W. Huang, S.-M. Lei (MediaTek)] [late] [miss]</w:t>
      </w:r>
    </w:p>
    <w:p w:rsidR="00166D13" w:rsidRPr="00F23A45" w:rsidRDefault="00166D13" w:rsidP="00D25620">
      <w:pPr>
        <w:pStyle w:val="Textkrper"/>
      </w:pPr>
    </w:p>
    <w:p w:rsidR="00166D13" w:rsidRPr="00F23A45" w:rsidRDefault="00B724FE" w:rsidP="00166D13">
      <w:pPr>
        <w:pStyle w:val="berschrift9"/>
        <w:rPr>
          <w:rFonts w:eastAsia="Times New Roman"/>
          <w:szCs w:val="24"/>
          <w:lang w:val="en-CA" w:eastAsia="de-DE"/>
        </w:rPr>
      </w:pPr>
      <w:hyperlink r:id="rId326" w:history="1">
        <w:r w:rsidR="00166D13" w:rsidRPr="00F23A45">
          <w:rPr>
            <w:rFonts w:eastAsia="Times New Roman"/>
            <w:color w:val="0000FF"/>
            <w:szCs w:val="24"/>
            <w:u w:val="single"/>
            <w:lang w:val="en-CA" w:eastAsia="de-DE"/>
          </w:rPr>
          <w:t>JVET-L0551</w:t>
        </w:r>
      </w:hyperlink>
      <w:r w:rsidR="00166D13" w:rsidRPr="00F23A45">
        <w:rPr>
          <w:rFonts w:eastAsia="Times New Roman"/>
          <w:szCs w:val="24"/>
          <w:lang w:val="en-CA" w:eastAsia="de-DE"/>
        </w:rPr>
        <w:t xml:space="preserve"> CE1-related: fix on ternary split restriction [Y. Zhao, J. Chen (Huawei)] [late] [miss]</w:t>
      </w:r>
    </w:p>
    <w:p w:rsidR="00166D13" w:rsidRPr="00F23A45" w:rsidRDefault="00166D13" w:rsidP="00D25620">
      <w:pPr>
        <w:pStyle w:val="Textkrper"/>
      </w:pPr>
    </w:p>
    <w:p w:rsidR="002863F0" w:rsidRPr="00F23A45" w:rsidRDefault="002863F0" w:rsidP="00422C11">
      <w:pPr>
        <w:pStyle w:val="berschrift2"/>
        <w:ind w:left="576"/>
        <w:rPr>
          <w:lang w:val="en-CA"/>
        </w:rPr>
      </w:pPr>
      <w:bookmarkStart w:id="3930" w:name="_Ref518893152"/>
      <w:bookmarkStart w:id="3931" w:name="_Ref511494859"/>
      <w:r w:rsidRPr="00F23A45">
        <w:rPr>
          <w:lang w:val="en-CA"/>
        </w:rPr>
        <w:t>CE2 related</w:t>
      </w:r>
      <w:r w:rsidR="00E242F1" w:rsidRPr="00F23A45">
        <w:rPr>
          <w:lang w:val="en-CA"/>
        </w:rPr>
        <w:t xml:space="preserve"> – </w:t>
      </w:r>
      <w:r w:rsidR="003B7F45" w:rsidRPr="00F23A45">
        <w:rPr>
          <w:lang w:val="en-CA"/>
        </w:rPr>
        <w:t>Adaptive l</w:t>
      </w:r>
      <w:r w:rsidR="00E242F1" w:rsidRPr="00F23A45">
        <w:rPr>
          <w:lang w:val="en-CA"/>
        </w:rPr>
        <w:t>oop filter</w:t>
      </w:r>
      <w:r w:rsidRPr="00F23A45">
        <w:rPr>
          <w:lang w:val="en-CA"/>
        </w:rPr>
        <w:t xml:space="preserve"> (</w:t>
      </w:r>
      <w:r w:rsidR="00E21FB6" w:rsidRPr="00F23A45">
        <w:rPr>
          <w:lang w:val="en-CA"/>
        </w:rPr>
        <w:t>4</w:t>
      </w:r>
      <w:r w:rsidRPr="00F23A45">
        <w:rPr>
          <w:lang w:val="en-CA"/>
        </w:rPr>
        <w:t>)</w:t>
      </w:r>
      <w:bookmarkEnd w:id="3930"/>
    </w:p>
    <w:p w:rsidR="003B7F45" w:rsidRPr="00F23A45" w:rsidRDefault="003B7F45" w:rsidP="003B7F45">
      <w:pPr>
        <w:pStyle w:val="Textkrper"/>
      </w:pPr>
      <w:r w:rsidRPr="00F23A45">
        <w:t>Contributions in this category were discussed XXday XX Oct XXXX–XXXX (chaired by XXX).</w:t>
      </w:r>
    </w:p>
    <w:p w:rsidR="00F30276" w:rsidRPr="00F23A45" w:rsidRDefault="00B724FE" w:rsidP="00675440">
      <w:pPr>
        <w:pStyle w:val="berschrift9"/>
        <w:rPr>
          <w:rFonts w:eastAsia="Times New Roman"/>
          <w:szCs w:val="24"/>
          <w:lang w:val="en-CA" w:eastAsia="de-DE"/>
        </w:rPr>
      </w:pPr>
      <w:hyperlink r:id="rId327" w:history="1">
        <w:r w:rsidR="00F30276" w:rsidRPr="00F23A45">
          <w:rPr>
            <w:rFonts w:eastAsia="Times New Roman"/>
            <w:color w:val="0000FF"/>
            <w:szCs w:val="24"/>
            <w:u w:val="single"/>
            <w:lang w:val="en-CA" w:eastAsia="de-DE"/>
          </w:rPr>
          <w:t>JVET-L0083</w:t>
        </w:r>
      </w:hyperlink>
      <w:r w:rsidR="00F30276" w:rsidRPr="00F23A45">
        <w:rPr>
          <w:rFonts w:eastAsia="Times New Roman"/>
          <w:szCs w:val="24"/>
          <w:lang w:val="en-CA" w:eastAsia="de-DE"/>
        </w:rPr>
        <w:t xml:space="preserve"> CE2-related: Reduction of bits for ALF coefficient fractional part [Y.-C. Su, C.-Y. Chen, Y.-W. Huang, S.-M. Lei (MediaTek)]</w:t>
      </w:r>
    </w:p>
    <w:p w:rsidR="006B3628" w:rsidRPr="00F23A45" w:rsidRDefault="006B3628" w:rsidP="0010249F"/>
    <w:p w:rsidR="00F30276" w:rsidRPr="00F23A45" w:rsidRDefault="00B724FE" w:rsidP="00675440">
      <w:pPr>
        <w:pStyle w:val="berschrift9"/>
        <w:rPr>
          <w:rFonts w:eastAsia="Times New Roman"/>
          <w:szCs w:val="24"/>
          <w:lang w:val="en-CA" w:eastAsia="de-DE"/>
        </w:rPr>
      </w:pPr>
      <w:hyperlink r:id="rId328" w:history="1">
        <w:r w:rsidR="00F30276" w:rsidRPr="00F23A45">
          <w:rPr>
            <w:rFonts w:eastAsia="Times New Roman"/>
            <w:color w:val="0000FF"/>
            <w:szCs w:val="24"/>
            <w:u w:val="single"/>
            <w:lang w:val="en-CA" w:eastAsia="de-DE"/>
          </w:rPr>
          <w:t>JVET-L0464</w:t>
        </w:r>
      </w:hyperlink>
      <w:r w:rsidR="00F30276" w:rsidRPr="00F23A45">
        <w:rPr>
          <w:rFonts w:eastAsia="Times New Roman"/>
          <w:szCs w:val="24"/>
          <w:lang w:val="en-CA" w:eastAsia="de-DE"/>
        </w:rPr>
        <w:t xml:space="preserve"> Crosscheck of JVET_L0083 on CE2-related: Reduction of bits for ALF coefficient fractional part [G. Clare, F. Henry (Orange)] [late]</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329" w:history="1">
        <w:r w:rsidR="00F30276" w:rsidRPr="00F23A45">
          <w:rPr>
            <w:rFonts w:eastAsia="Times New Roman"/>
            <w:color w:val="0000FF"/>
            <w:szCs w:val="24"/>
            <w:u w:val="single"/>
            <w:lang w:val="en-CA" w:eastAsia="de-DE"/>
          </w:rPr>
          <w:t>JVET-L0392</w:t>
        </w:r>
      </w:hyperlink>
      <w:r w:rsidR="00F30276" w:rsidRPr="00F23A45">
        <w:rPr>
          <w:rFonts w:eastAsia="Times New Roman"/>
          <w:szCs w:val="24"/>
          <w:lang w:val="en-CA" w:eastAsia="de-DE"/>
        </w:rPr>
        <w:t xml:space="preserve"> CE2-related: Test results for corrected initial context states for ALF [N. Hu, V. Seregin, M. Karczewicz (Qualcomm)]</w:t>
      </w:r>
    </w:p>
    <w:p w:rsidR="00F30276" w:rsidRPr="00F23A45" w:rsidRDefault="00F30276" w:rsidP="0010249F"/>
    <w:p w:rsidR="00F30276" w:rsidRPr="00F23A45" w:rsidRDefault="00B724FE" w:rsidP="00675440">
      <w:pPr>
        <w:pStyle w:val="berschrift9"/>
        <w:rPr>
          <w:rFonts w:eastAsia="Times New Roman"/>
          <w:szCs w:val="24"/>
          <w:lang w:val="en-CA" w:eastAsia="de-DE"/>
        </w:rPr>
      </w:pPr>
      <w:hyperlink r:id="rId330" w:history="1">
        <w:r w:rsidR="00F30276" w:rsidRPr="00F23A45">
          <w:rPr>
            <w:rFonts w:eastAsia="Times New Roman"/>
            <w:color w:val="0000FF"/>
            <w:szCs w:val="24"/>
            <w:u w:val="single"/>
            <w:lang w:val="en-CA" w:eastAsia="de-DE"/>
          </w:rPr>
          <w:t>JVET-L0409</w:t>
        </w:r>
      </w:hyperlink>
      <w:r w:rsidR="00F30276" w:rsidRPr="00F23A45">
        <w:rPr>
          <w:rFonts w:eastAsia="Times New Roman"/>
          <w:szCs w:val="24"/>
          <w:lang w:val="en-CA" w:eastAsia="de-DE"/>
        </w:rPr>
        <w:t xml:space="preserve"> Non-CE2: Filter Coefficients simplification for filtering complexity reduction in ALF [S. Sethuraman (Ittiam)] [</w:t>
      </w:r>
      <w:r w:rsidR="00ED571F" w:rsidRPr="00F23A45">
        <w:rPr>
          <w:rFonts w:eastAsia="Times New Roman"/>
          <w:szCs w:val="24"/>
          <w:lang w:val="en-CA" w:eastAsia="de-DE"/>
        </w:rPr>
        <w:t>late</w:t>
      </w:r>
      <w:r w:rsidR="00F30276" w:rsidRPr="00F23A45">
        <w:rPr>
          <w:rFonts w:eastAsia="Times New Roman"/>
          <w:szCs w:val="24"/>
          <w:lang w:val="en-CA" w:eastAsia="de-DE"/>
        </w:rPr>
        <w:t>]</w:t>
      </w:r>
    </w:p>
    <w:p w:rsidR="00F30276" w:rsidRPr="00F23A45" w:rsidRDefault="00F30276" w:rsidP="0010249F"/>
    <w:p w:rsidR="002863F0" w:rsidRPr="00F23A45" w:rsidRDefault="002863F0" w:rsidP="00422C11">
      <w:pPr>
        <w:pStyle w:val="berschrift2"/>
        <w:ind w:left="576"/>
        <w:rPr>
          <w:lang w:val="en-CA"/>
        </w:rPr>
      </w:pPr>
      <w:bookmarkStart w:id="3932" w:name="_Ref518893157"/>
      <w:r w:rsidRPr="00F23A45">
        <w:rPr>
          <w:lang w:val="en-CA"/>
        </w:rPr>
        <w:t xml:space="preserve">CE3 related </w:t>
      </w:r>
      <w:r w:rsidR="00E242F1" w:rsidRPr="00F23A45">
        <w:rPr>
          <w:lang w:val="en-CA"/>
        </w:rPr>
        <w:t xml:space="preserve">– Intra prediction and mode coding </w:t>
      </w:r>
      <w:r w:rsidRPr="00F23A45">
        <w:rPr>
          <w:lang w:val="en-CA"/>
        </w:rPr>
        <w:t>(</w:t>
      </w:r>
      <w:del w:id="3933" w:author="Jens Ohm" w:date="2018-10-05T00:03:00Z">
        <w:r w:rsidR="003C6EE3" w:rsidDel="00137E00">
          <w:rPr>
            <w:lang w:val="en-CA"/>
          </w:rPr>
          <w:delText>39</w:delText>
        </w:r>
      </w:del>
      <w:ins w:id="3934" w:author="Jens Ohm" w:date="2018-10-05T00:03:00Z">
        <w:r w:rsidR="00137E00">
          <w:rPr>
            <w:lang w:val="en-CA"/>
          </w:rPr>
          <w:t>4</w:t>
        </w:r>
      </w:ins>
      <w:ins w:id="3935" w:author="Jens Ohm" w:date="2018-10-05T00:12:00Z">
        <w:r w:rsidR="005C70E2">
          <w:rPr>
            <w:lang w:val="en-CA"/>
          </w:rPr>
          <w:t>2</w:t>
        </w:r>
      </w:ins>
      <w:r w:rsidRPr="00F23A45">
        <w:rPr>
          <w:lang w:val="en-CA"/>
        </w:rPr>
        <w:t>)</w:t>
      </w:r>
      <w:bookmarkEnd w:id="3932"/>
    </w:p>
    <w:p w:rsidR="003B7F45" w:rsidRPr="00F23A45" w:rsidRDefault="003B7F45" w:rsidP="003B7F45">
      <w:pPr>
        <w:pStyle w:val="Textkrper"/>
      </w:pPr>
      <w:r w:rsidRPr="00F23A45">
        <w:t>Contributions in this category were discussed XXday XX Oct XXXX–XXXX (chaired by XXX).</w:t>
      </w:r>
    </w:p>
    <w:p w:rsidR="00F30276" w:rsidRPr="00F23A45" w:rsidRDefault="00B724FE" w:rsidP="00675440">
      <w:pPr>
        <w:pStyle w:val="berschrift9"/>
        <w:rPr>
          <w:rFonts w:eastAsia="Times New Roman"/>
          <w:szCs w:val="24"/>
          <w:lang w:val="en-CA" w:eastAsia="de-DE"/>
        </w:rPr>
      </w:pPr>
      <w:hyperlink r:id="rId331" w:history="1">
        <w:r w:rsidR="00F30276" w:rsidRPr="00F23A45">
          <w:rPr>
            <w:rFonts w:eastAsia="Times New Roman"/>
            <w:color w:val="0000FF"/>
            <w:szCs w:val="24"/>
            <w:u w:val="single"/>
            <w:lang w:val="en-CA" w:eastAsia="de-DE"/>
          </w:rPr>
          <w:t>JVET-L0053</w:t>
        </w:r>
      </w:hyperlink>
      <w:r w:rsidR="00F30276" w:rsidRPr="00F23A45">
        <w:rPr>
          <w:rFonts w:eastAsia="Times New Roman"/>
          <w:szCs w:val="24"/>
          <w:lang w:val="en-CA" w:eastAsia="de-DE"/>
        </w:rPr>
        <w:t xml:space="preserve"> CE3-related: Chroma DM modification [N. Choi, M. W. Park, K. Choi (Samsung)]</w:t>
      </w:r>
    </w:p>
    <w:p w:rsidR="00D82847" w:rsidRPr="00F23A45" w:rsidRDefault="00D82847" w:rsidP="001F72BA">
      <w:pPr>
        <w:rPr>
          <w:lang w:eastAsia="de-DE"/>
        </w:rPr>
      </w:pPr>
    </w:p>
    <w:p w:rsidR="00143C6A" w:rsidRPr="00F23A45" w:rsidRDefault="00B724FE" w:rsidP="00675440">
      <w:pPr>
        <w:pStyle w:val="berschrift9"/>
        <w:rPr>
          <w:rFonts w:eastAsia="Times New Roman"/>
          <w:szCs w:val="24"/>
          <w:lang w:val="en-CA" w:eastAsia="de-DE"/>
        </w:rPr>
      </w:pPr>
      <w:hyperlink r:id="rId332" w:history="1">
        <w:r w:rsidR="00143C6A" w:rsidRPr="00F23A45">
          <w:rPr>
            <w:rFonts w:eastAsia="Times New Roman"/>
            <w:color w:val="0000FF"/>
            <w:szCs w:val="24"/>
            <w:u w:val="single"/>
            <w:lang w:val="en-CA" w:eastAsia="de-DE"/>
          </w:rPr>
          <w:t>JVET-L0498</w:t>
        </w:r>
      </w:hyperlink>
      <w:r w:rsidR="00143C6A" w:rsidRPr="00F23A45">
        <w:rPr>
          <w:rFonts w:eastAsia="Times New Roman"/>
          <w:color w:val="0000FF"/>
          <w:szCs w:val="24"/>
          <w:u w:val="single"/>
          <w:lang w:val="en-CA" w:eastAsia="de-DE"/>
        </w:rPr>
        <w:t xml:space="preserve"> </w:t>
      </w:r>
      <w:r w:rsidR="00143C6A" w:rsidRPr="00F23A45">
        <w:rPr>
          <w:rFonts w:eastAsia="Times New Roman"/>
          <w:szCs w:val="24"/>
          <w:lang w:val="en-CA" w:eastAsia="de-DE"/>
        </w:rPr>
        <w:t>Crosscheck for L0053 (CE3-related: Chroma DM modification)</w:t>
      </w:r>
      <w:r w:rsidR="00143C6A" w:rsidRPr="00F23A45">
        <w:rPr>
          <w:rFonts w:eastAsia="Times New Roman"/>
          <w:szCs w:val="24"/>
          <w:lang w:val="en-CA" w:eastAsia="de-DE"/>
        </w:rPr>
        <w:tab/>
        <w:t>[?? (??)][late] [miss]</w:t>
      </w:r>
    </w:p>
    <w:p w:rsidR="00143C6A" w:rsidRPr="00F23A45" w:rsidRDefault="00143C6A" w:rsidP="001F72BA">
      <w:pPr>
        <w:rPr>
          <w:lang w:eastAsia="de-DE"/>
        </w:rPr>
      </w:pPr>
    </w:p>
    <w:p w:rsidR="00F30276" w:rsidRPr="00F23A45" w:rsidRDefault="00B724FE" w:rsidP="00675440">
      <w:pPr>
        <w:pStyle w:val="berschrift9"/>
        <w:rPr>
          <w:rFonts w:eastAsia="Times New Roman"/>
          <w:szCs w:val="24"/>
          <w:lang w:val="en-CA" w:eastAsia="de-DE"/>
        </w:rPr>
      </w:pPr>
      <w:hyperlink r:id="rId333" w:history="1">
        <w:r w:rsidR="00F30276" w:rsidRPr="00F23A45">
          <w:rPr>
            <w:rFonts w:eastAsia="Times New Roman"/>
            <w:color w:val="0000FF"/>
            <w:szCs w:val="24"/>
            <w:u w:val="single"/>
            <w:lang w:val="en-CA" w:eastAsia="de-DE"/>
          </w:rPr>
          <w:t>JVET-L0065</w:t>
        </w:r>
      </w:hyperlink>
      <w:r w:rsidR="00F30276" w:rsidRPr="00F23A45">
        <w:rPr>
          <w:rFonts w:eastAsia="Times New Roman"/>
          <w:szCs w:val="24"/>
          <w:lang w:val="en-CA" w:eastAsia="de-DE"/>
        </w:rPr>
        <w:t xml:space="preserve"> CE3-related: One-line CCLM for reduction of reference sample lines [J. Lee, J. Byeon, S. Park, D. Sim (KWU)]</w:t>
      </w:r>
    </w:p>
    <w:p w:rsidR="00F30276" w:rsidRPr="00F23A45" w:rsidRDefault="00F30276"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34" w:history="1">
        <w:r w:rsidR="00F30276" w:rsidRPr="00F23A45">
          <w:rPr>
            <w:rFonts w:eastAsia="Times New Roman"/>
            <w:color w:val="0000FF"/>
            <w:szCs w:val="24"/>
            <w:u w:val="single"/>
            <w:lang w:val="en-CA" w:eastAsia="de-DE"/>
          </w:rPr>
          <w:t>JVET-L0066</w:t>
        </w:r>
      </w:hyperlink>
      <w:r w:rsidR="00F30276" w:rsidRPr="00F23A45">
        <w:rPr>
          <w:rFonts w:eastAsia="Times New Roman"/>
          <w:szCs w:val="24"/>
          <w:lang w:val="en-CA" w:eastAsia="de-DE"/>
        </w:rPr>
        <w:t xml:space="preserve"> CE3-related: One-line MMLM for reduction of reference sample lines [J. Lee, J. Byeon, S. Park, D. Sim (KWU)] </w:t>
      </w:r>
      <w:r w:rsidR="00ED571F" w:rsidRPr="00F23A45">
        <w:rPr>
          <w:rFonts w:eastAsia="Times New Roman"/>
          <w:szCs w:val="24"/>
          <w:lang w:val="en-CA" w:eastAsia="de-DE"/>
        </w:rPr>
        <w:t xml:space="preserve">[late] </w:t>
      </w:r>
      <w:r w:rsidR="00F30276" w:rsidRPr="00F23A45">
        <w:rPr>
          <w:rFonts w:eastAsia="Times New Roman"/>
          <w:szCs w:val="24"/>
          <w:lang w:val="en-CA" w:eastAsia="de-DE"/>
        </w:rPr>
        <w:t>[miss]</w:t>
      </w:r>
    </w:p>
    <w:p w:rsidR="00F30276" w:rsidRPr="00F23A45" w:rsidRDefault="00F30276"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35" w:history="1">
        <w:r w:rsidR="00F30276" w:rsidRPr="00F23A45">
          <w:rPr>
            <w:rFonts w:eastAsia="Times New Roman"/>
            <w:color w:val="0000FF"/>
            <w:szCs w:val="24"/>
            <w:u w:val="single"/>
            <w:lang w:val="en-CA" w:eastAsia="de-DE"/>
          </w:rPr>
          <w:t>JVET-L0087</w:t>
        </w:r>
      </w:hyperlink>
      <w:r w:rsidR="00F30276" w:rsidRPr="00F23A45">
        <w:rPr>
          <w:rFonts w:eastAsia="Times New Roman"/>
          <w:szCs w:val="24"/>
          <w:lang w:val="en-CA" w:eastAsia="de-DE"/>
        </w:rPr>
        <w:t xml:space="preserve"> CE3-related: Boundary PDPC [M. G. Sarwer, C.-W. Hsu, Y.-W. Huang, S.-M. Lei (MediaTek)]</w:t>
      </w:r>
    </w:p>
    <w:p w:rsidR="00F30276" w:rsidRPr="00F23A45" w:rsidRDefault="00F30276" w:rsidP="001F72BA">
      <w:pPr>
        <w:rPr>
          <w:lang w:eastAsia="de-DE"/>
        </w:rPr>
      </w:pPr>
    </w:p>
    <w:p w:rsidR="00143C6A" w:rsidRPr="00F23A45" w:rsidRDefault="00B724FE" w:rsidP="00675440">
      <w:pPr>
        <w:pStyle w:val="berschrift9"/>
        <w:rPr>
          <w:rFonts w:eastAsia="Times New Roman"/>
          <w:szCs w:val="24"/>
          <w:lang w:val="en-CA" w:eastAsia="de-DE"/>
        </w:rPr>
      </w:pPr>
      <w:hyperlink r:id="rId336" w:history="1">
        <w:r w:rsidR="00143C6A" w:rsidRPr="00F23A45">
          <w:rPr>
            <w:rFonts w:eastAsia="Times New Roman"/>
            <w:color w:val="0000FF"/>
            <w:szCs w:val="24"/>
            <w:u w:val="single"/>
            <w:lang w:val="en-CA" w:eastAsia="de-DE"/>
          </w:rPr>
          <w:t>JVET-L0499</w:t>
        </w:r>
      </w:hyperlink>
      <w:r w:rsidR="00143C6A" w:rsidRPr="00F23A45">
        <w:rPr>
          <w:rFonts w:eastAsia="Times New Roman"/>
          <w:szCs w:val="24"/>
          <w:lang w:val="en-CA" w:eastAsia="de-DE"/>
        </w:rPr>
        <w:t xml:space="preserve"> Crosscheck for JVET-L0087 (CE3-related: Boundary PDPC) [?? (??)] [late] [miss]</w:t>
      </w:r>
    </w:p>
    <w:p w:rsidR="00143C6A" w:rsidRPr="00F23A45" w:rsidRDefault="00143C6A" w:rsidP="001F72BA">
      <w:pPr>
        <w:rPr>
          <w:lang w:eastAsia="de-DE"/>
        </w:rPr>
      </w:pPr>
    </w:p>
    <w:p w:rsidR="00F30276" w:rsidRPr="00F23A45" w:rsidRDefault="00B724FE" w:rsidP="00675440">
      <w:pPr>
        <w:pStyle w:val="berschrift9"/>
        <w:rPr>
          <w:rFonts w:eastAsia="Times New Roman"/>
          <w:szCs w:val="24"/>
          <w:lang w:val="en-CA" w:eastAsia="de-DE"/>
        </w:rPr>
      </w:pPr>
      <w:hyperlink r:id="rId337" w:history="1">
        <w:r w:rsidR="00F30276" w:rsidRPr="00F23A45">
          <w:rPr>
            <w:rFonts w:eastAsia="Times New Roman"/>
            <w:color w:val="0000FF"/>
            <w:szCs w:val="24"/>
            <w:u w:val="single"/>
            <w:lang w:val="en-CA" w:eastAsia="de-DE"/>
          </w:rPr>
          <w:t>JVET-L0107</w:t>
        </w:r>
      </w:hyperlink>
      <w:r w:rsidR="00F30276" w:rsidRPr="00F23A45">
        <w:rPr>
          <w:rFonts w:eastAsia="Times New Roman"/>
          <w:szCs w:val="24"/>
          <w:lang w:val="en-CA" w:eastAsia="de-DE"/>
        </w:rPr>
        <w:t xml:space="preserve"> Non-CE3: CCLM Performance Of Extended Neighboring Region [S. Wan (NPU), J.-Y. Huo, X.-Y. Chai, Y.-Z. Ma (Xidian Univ.), Y.-F. Yu, Y. Liu (OPPO)]</w:t>
      </w:r>
    </w:p>
    <w:p w:rsidR="00F30276" w:rsidRPr="00F23A45" w:rsidRDefault="00F30276"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38" w:history="1">
        <w:r w:rsidR="00F30276" w:rsidRPr="00F23A45">
          <w:rPr>
            <w:rFonts w:eastAsia="Times New Roman"/>
            <w:color w:val="0000FF"/>
            <w:szCs w:val="24"/>
            <w:u w:val="single"/>
            <w:lang w:val="en-CA" w:eastAsia="de-DE"/>
          </w:rPr>
          <w:t>JVET-L0108</w:t>
        </w:r>
      </w:hyperlink>
      <w:r w:rsidR="00F30276" w:rsidRPr="00F23A45">
        <w:rPr>
          <w:rFonts w:eastAsia="Times New Roman"/>
          <w:szCs w:val="24"/>
          <w:lang w:val="en-CA" w:eastAsia="de-DE"/>
        </w:rPr>
        <w:t xml:space="preserve"> Non-CE3: Enhanced-CCLM based on current reconstructed luma (E-CCLM) [J.-Y. Huo, X.-W. Li, J.-L. Wang, Y.-Z. Ma, F.-Z. Yang (Xidian Univ.), S. Wan (NPU), Y.-F. Yu, Y. Liu (OPPO)]</w:t>
      </w:r>
    </w:p>
    <w:p w:rsidR="00F30276" w:rsidRPr="00F23A45" w:rsidRDefault="00F30276"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39" w:history="1">
        <w:r w:rsidR="00F30276" w:rsidRPr="00F23A45">
          <w:rPr>
            <w:rFonts w:eastAsia="Times New Roman"/>
            <w:color w:val="0000FF"/>
            <w:szCs w:val="24"/>
            <w:u w:val="single"/>
            <w:lang w:val="en-CA" w:eastAsia="de-DE"/>
          </w:rPr>
          <w:t>JVET-L0109</w:t>
        </w:r>
      </w:hyperlink>
      <w:r w:rsidR="00F30276" w:rsidRPr="00F23A45">
        <w:rPr>
          <w:rFonts w:eastAsia="Times New Roman"/>
          <w:szCs w:val="24"/>
          <w:lang w:val="en-CA" w:eastAsia="de-DE"/>
        </w:rPr>
        <w:t xml:space="preserve"> Non-CE3: (LM only) + (E-CCLM) coding performance [J.-Y. Huo, J.-L. Wang, X.-Y. Chai, F.-Z. Yang (Xidian Univ.), S. Wan (NPU), Y.-F. Yu, Y. Liu (OPPO)]</w:t>
      </w:r>
    </w:p>
    <w:p w:rsidR="00F30276" w:rsidRPr="00F23A45" w:rsidRDefault="00F30276" w:rsidP="001F72BA">
      <w:pPr>
        <w:rPr>
          <w:lang w:eastAsia="de-DE"/>
        </w:rPr>
      </w:pPr>
    </w:p>
    <w:p w:rsidR="00F30276" w:rsidRPr="00F23A45" w:rsidRDefault="00B724FE" w:rsidP="00675440">
      <w:pPr>
        <w:pStyle w:val="berschrift9"/>
        <w:rPr>
          <w:rFonts w:eastAsia="Times New Roman"/>
          <w:szCs w:val="24"/>
          <w:lang w:val="en-CA" w:eastAsia="de-DE"/>
        </w:rPr>
      </w:pPr>
      <w:hyperlink r:id="rId340" w:history="1">
        <w:r w:rsidR="00F30276" w:rsidRPr="00F23A45">
          <w:rPr>
            <w:rFonts w:eastAsia="Times New Roman"/>
            <w:color w:val="0000FF"/>
            <w:szCs w:val="24"/>
            <w:u w:val="single"/>
            <w:lang w:val="en-CA" w:eastAsia="de-DE"/>
          </w:rPr>
          <w:t>JVET-L0138</w:t>
        </w:r>
      </w:hyperlink>
      <w:r w:rsidR="00F30276" w:rsidRPr="00F23A45">
        <w:rPr>
          <w:rFonts w:eastAsia="Times New Roman"/>
          <w:szCs w:val="24"/>
          <w:lang w:val="en-CA" w:eastAsia="de-DE"/>
        </w:rPr>
        <w:t xml:space="preserve"> CE3-related: Reduced number of reference samples for CCLM parameter calculation [J. Choi, J. Heo, S. Yoo, L. Li, J. Choi, J. Lim, S. Kim (LGE)]</w:t>
      </w:r>
    </w:p>
    <w:p w:rsidR="00F30276" w:rsidRPr="00F23A45" w:rsidRDefault="00F30276" w:rsidP="00F30276">
      <w:pPr>
        <w:tabs>
          <w:tab w:val="left" w:pos="813"/>
          <w:tab w:val="left" w:pos="2715"/>
          <w:tab w:val="left" w:pos="7543"/>
        </w:tabs>
        <w:rPr>
          <w:rFonts w:eastAsia="Times New Roman"/>
          <w:sz w:val="24"/>
          <w:szCs w:val="24"/>
          <w:lang w:eastAsia="de-DE"/>
        </w:rPr>
      </w:pPr>
    </w:p>
    <w:p w:rsidR="00166D13" w:rsidRPr="00F23A45" w:rsidRDefault="00B724FE" w:rsidP="00166D13">
      <w:pPr>
        <w:pStyle w:val="berschrift9"/>
        <w:rPr>
          <w:rFonts w:eastAsia="Times New Roman"/>
          <w:szCs w:val="24"/>
          <w:lang w:val="en-CA" w:eastAsia="de-DE"/>
        </w:rPr>
      </w:pPr>
      <w:hyperlink r:id="rId341" w:history="1">
        <w:r w:rsidR="00166D13" w:rsidRPr="00F23A45">
          <w:rPr>
            <w:rFonts w:eastAsia="Times New Roman"/>
            <w:color w:val="0000FF"/>
            <w:szCs w:val="24"/>
            <w:u w:val="single"/>
            <w:lang w:val="en-CA" w:eastAsia="de-DE"/>
          </w:rPr>
          <w:t>JVET-L0568</w:t>
        </w:r>
      </w:hyperlink>
      <w:r w:rsidR="00166D13" w:rsidRPr="00F23A45">
        <w:rPr>
          <w:rFonts w:eastAsia="Times New Roman"/>
          <w:szCs w:val="24"/>
          <w:lang w:val="en-CA" w:eastAsia="de-DE"/>
        </w:rPr>
        <w:t xml:space="preserve"> Crosscheck of JVET-L0138 (CE3-related: Reduced number of reference samples for CCLM parameter calculation) [Y. Ahn, D. Sim (Digital Insights)]</w:t>
      </w:r>
      <w:r w:rsidR="00166D13" w:rsidRPr="00F23A45">
        <w:rPr>
          <w:rFonts w:eastAsia="Times New Roman"/>
          <w:szCs w:val="24"/>
          <w:lang w:val="en-CA" w:eastAsia="de-DE"/>
        </w:rPr>
        <w:tab/>
        <w:t>[late] [miss]</w:t>
      </w:r>
    </w:p>
    <w:p w:rsidR="00166D13" w:rsidRPr="00F23A45" w:rsidRDefault="00166D13" w:rsidP="00F30276">
      <w:pPr>
        <w:tabs>
          <w:tab w:val="left" w:pos="813"/>
          <w:tab w:val="left" w:pos="2715"/>
          <w:tab w:val="left" w:pos="7543"/>
        </w:tabs>
        <w:rPr>
          <w:rFonts w:eastAsia="Times New Roman"/>
          <w:sz w:val="24"/>
          <w:szCs w:val="24"/>
          <w:lang w:eastAsia="de-DE"/>
        </w:rPr>
      </w:pPr>
    </w:p>
    <w:p w:rsidR="00F30276" w:rsidRPr="00F23A45" w:rsidRDefault="00B724FE" w:rsidP="00675440">
      <w:pPr>
        <w:pStyle w:val="berschrift9"/>
        <w:rPr>
          <w:rFonts w:eastAsia="Times New Roman"/>
          <w:szCs w:val="24"/>
          <w:lang w:val="en-CA" w:eastAsia="de-DE"/>
        </w:rPr>
      </w:pPr>
      <w:hyperlink r:id="rId342" w:history="1">
        <w:r w:rsidR="00F30276" w:rsidRPr="00F23A45">
          <w:rPr>
            <w:rFonts w:eastAsia="Times New Roman"/>
            <w:color w:val="0000FF"/>
            <w:szCs w:val="24"/>
            <w:u w:val="single"/>
            <w:lang w:val="en-CA" w:eastAsia="de-DE"/>
          </w:rPr>
          <w:t>JVET-L0139</w:t>
        </w:r>
      </w:hyperlink>
      <w:r w:rsidR="00F30276" w:rsidRPr="00F23A45">
        <w:rPr>
          <w:rFonts w:eastAsia="Times New Roman"/>
          <w:szCs w:val="24"/>
          <w:lang w:val="en-CA" w:eastAsia="de-DE"/>
        </w:rPr>
        <w:t xml:space="preserve"> CE3-related: Simplified MDMS [J. Choi, J. Heo, S. Yoo, L. Li, J. Choi, J. Lim (LGE)]</w:t>
      </w:r>
    </w:p>
    <w:p w:rsidR="003C6EE3" w:rsidRDefault="003C6EE3" w:rsidP="003C6EE3">
      <w:pPr>
        <w:rPr>
          <w:lang w:eastAsia="de-DE"/>
        </w:rPr>
      </w:pPr>
    </w:p>
    <w:p w:rsidR="003C6EE3" w:rsidRPr="00AC7E17" w:rsidRDefault="00B724FE" w:rsidP="003C6EE3">
      <w:pPr>
        <w:pStyle w:val="berschrift9"/>
        <w:rPr>
          <w:rFonts w:eastAsia="Times New Roman"/>
          <w:szCs w:val="24"/>
          <w:lang w:eastAsia="de-DE"/>
        </w:rPr>
      </w:pPr>
      <w:hyperlink r:id="rId343" w:history="1">
        <w:r w:rsidR="003C6EE3" w:rsidRPr="00AC7E17">
          <w:rPr>
            <w:rFonts w:eastAsia="Times New Roman"/>
            <w:color w:val="0000FF"/>
            <w:szCs w:val="24"/>
            <w:u w:val="single"/>
            <w:lang w:val="en-CA" w:eastAsia="de-DE"/>
          </w:rPr>
          <w:t>JVET-L0594</w:t>
        </w:r>
      </w:hyperlink>
      <w:r w:rsidR="003C6EE3" w:rsidRPr="00AC7E17">
        <w:rPr>
          <w:rFonts w:eastAsia="Times New Roman"/>
          <w:szCs w:val="24"/>
          <w:lang w:val="en-CA" w:eastAsia="de-DE"/>
        </w:rPr>
        <w:t xml:space="preserve"> Crosscheck of JVET-L0139 (CE3-related: Simplified MDMS) [Y. Kidani, K. Kawamura, S. Naito (KDDI)] [late] [miss]</w:t>
      </w:r>
    </w:p>
    <w:p w:rsidR="00F30276" w:rsidRPr="00F23A45" w:rsidRDefault="00F30276" w:rsidP="001F72BA">
      <w:pPr>
        <w:rPr>
          <w:lang w:eastAsia="de-DE"/>
        </w:rPr>
      </w:pPr>
    </w:p>
    <w:p w:rsidR="00143C6A" w:rsidRPr="00F23A45" w:rsidRDefault="00B724FE" w:rsidP="00675440">
      <w:pPr>
        <w:pStyle w:val="berschrift9"/>
        <w:rPr>
          <w:rFonts w:eastAsia="Times New Roman"/>
          <w:szCs w:val="24"/>
          <w:lang w:val="en-CA" w:eastAsia="de-DE"/>
        </w:rPr>
      </w:pPr>
      <w:hyperlink r:id="rId344" w:history="1">
        <w:r w:rsidR="00143C6A" w:rsidRPr="00F23A45">
          <w:rPr>
            <w:rFonts w:eastAsia="Times New Roman"/>
            <w:color w:val="0000FF"/>
            <w:szCs w:val="24"/>
            <w:u w:val="single"/>
            <w:lang w:val="en-CA" w:eastAsia="de-DE"/>
          </w:rPr>
          <w:t>JVET-L0152</w:t>
        </w:r>
      </w:hyperlink>
      <w:r w:rsidR="00143C6A" w:rsidRPr="00F23A45">
        <w:rPr>
          <w:rFonts w:eastAsia="Times New Roman"/>
          <w:szCs w:val="24"/>
          <w:lang w:val="en-CA" w:eastAsia="de-DE"/>
        </w:rPr>
        <w:t xml:space="preserve"> CE3-related: Simplification of PDPC [J. Lee, H. Lee, S.-C. Lim, J. Kang, H. Y. Kim (ETRI)]</w:t>
      </w:r>
    </w:p>
    <w:p w:rsidR="00143C6A" w:rsidRDefault="00143C6A" w:rsidP="001F72BA">
      <w:pPr>
        <w:rPr>
          <w:ins w:id="3936" w:author="Jens Ohm" w:date="2018-10-05T00:02:00Z"/>
          <w:lang w:eastAsia="de-DE"/>
        </w:rPr>
      </w:pPr>
    </w:p>
    <w:p w:rsidR="00137E00" w:rsidRDefault="00137E00">
      <w:pPr>
        <w:pStyle w:val="berschrift9"/>
        <w:rPr>
          <w:ins w:id="3937" w:author="Jens Ohm" w:date="2018-10-05T00:02:00Z"/>
          <w:rFonts w:eastAsia="Times New Roman"/>
          <w:szCs w:val="24"/>
          <w:lang w:eastAsia="de-DE"/>
        </w:rPr>
        <w:pPrChange w:id="3938" w:author="Jens Ohm" w:date="2018-10-05T00:02:00Z">
          <w:pPr>
            <w:tabs>
              <w:tab w:val="left" w:pos="813"/>
              <w:tab w:val="left" w:pos="2715"/>
              <w:tab w:val="left" w:pos="7542"/>
            </w:tabs>
          </w:pPr>
        </w:pPrChange>
      </w:pPr>
      <w:ins w:id="3939" w:author="Jens Ohm" w:date="2018-10-05T00:02: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"http://phenix.it-sudparis.eu/jvet/doc_end_user/current_document.php?id=4733"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JVET-L0620</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w:t>
        </w:r>
        <w:r w:rsidRPr="00137E00">
          <w:rPr>
            <w:rFonts w:eastAsia="Times New Roman"/>
            <w:szCs w:val="24"/>
            <w:lang w:val="en-CA" w:eastAsia="de-DE"/>
            <w:rPrChange w:id="3940" w:author="Jens Ohm" w:date="2018-10-05T00:02:00Z">
              <w:rPr>
                <w:rFonts w:eastAsia="Times New Roman"/>
                <w:b/>
                <w:szCs w:val="24"/>
                <w:lang w:eastAsia="de-DE"/>
              </w:rPr>
            </w:rPrChange>
          </w:rPr>
          <w:t>check</w:t>
        </w:r>
        <w:r w:rsidRPr="00FF56D9">
          <w:rPr>
            <w:rFonts w:eastAsia="Times New Roman"/>
            <w:szCs w:val="24"/>
            <w:lang w:eastAsia="de-DE"/>
          </w:rPr>
          <w:t xml:space="preserve"> of JVET-L0152 (CE3-related: Simplification of PDPC)</w:t>
        </w:r>
        <w:r>
          <w:rPr>
            <w:rFonts w:eastAsia="Times New Roman"/>
            <w:szCs w:val="24"/>
            <w:lang w:eastAsia="de-DE"/>
          </w:rPr>
          <w:t xml:space="preserve"> [</w:t>
        </w:r>
        <w:r w:rsidRPr="002C1E2D">
          <w:rPr>
            <w:rFonts w:eastAsia="Times New Roman"/>
            <w:szCs w:val="24"/>
            <w:lang w:eastAsia="de-DE"/>
          </w:rPr>
          <w:t>G. Laroche (Canon)</w:t>
        </w:r>
        <w:r>
          <w:rPr>
            <w:rFonts w:eastAsia="Times New Roman"/>
            <w:szCs w:val="24"/>
            <w:lang w:eastAsia="de-DE"/>
          </w:rPr>
          <w:t xml:space="preserve">] </w:t>
        </w:r>
        <w:r w:rsidRPr="002C1E2D">
          <w:rPr>
            <w:rFonts w:eastAsia="Times New Roman"/>
            <w:szCs w:val="24"/>
            <w:lang w:val="de-DE" w:eastAsia="de-DE"/>
          </w:rPr>
          <w:t>[late</w:t>
        </w:r>
        <w:r>
          <w:rPr>
            <w:rFonts w:eastAsia="Times New Roman"/>
            <w:szCs w:val="24"/>
            <w:lang w:val="en-CA" w:eastAsia="de-DE"/>
          </w:rPr>
          <w:t>]</w:t>
        </w:r>
      </w:ins>
    </w:p>
    <w:p w:rsidR="00137E00" w:rsidRPr="00F23A45" w:rsidRDefault="00137E00" w:rsidP="001F72BA">
      <w:pPr>
        <w:rPr>
          <w:lang w:eastAsia="de-DE"/>
        </w:rPr>
      </w:pPr>
    </w:p>
    <w:p w:rsidR="00143C6A" w:rsidRPr="00F23A45" w:rsidRDefault="00B724FE" w:rsidP="00675440">
      <w:pPr>
        <w:pStyle w:val="berschrift9"/>
        <w:rPr>
          <w:rFonts w:eastAsia="Times New Roman"/>
          <w:szCs w:val="24"/>
          <w:lang w:val="en-CA" w:eastAsia="de-DE"/>
        </w:rPr>
      </w:pPr>
      <w:hyperlink r:id="rId345" w:history="1">
        <w:r w:rsidR="00143C6A" w:rsidRPr="00F23A45">
          <w:rPr>
            <w:rFonts w:eastAsia="Times New Roman"/>
            <w:color w:val="0000FF"/>
            <w:szCs w:val="24"/>
            <w:u w:val="single"/>
            <w:lang w:val="en-CA" w:eastAsia="de-DE"/>
          </w:rPr>
          <w:t>JVET-L0154</w:t>
        </w:r>
      </w:hyperlink>
      <w:r w:rsidR="00143C6A" w:rsidRPr="00F23A45">
        <w:rPr>
          <w:rFonts w:eastAsia="Times New Roman"/>
          <w:szCs w:val="24"/>
          <w:lang w:val="en-CA" w:eastAsia="de-DE"/>
        </w:rPr>
        <w:t xml:space="preserve"> CE3-related: MPM Modifications for Intra Mode Coding [Y. -U. Yoon, D. -H. Park, J. -G. Kim (KAU), J. Lee, J. Kang (ETRI)]</w:t>
      </w:r>
    </w:p>
    <w:p w:rsidR="00143C6A" w:rsidRPr="00F23A45" w:rsidRDefault="00143C6A" w:rsidP="00143C6A">
      <w:pPr>
        <w:tabs>
          <w:tab w:val="left" w:pos="813"/>
          <w:tab w:val="left" w:pos="2715"/>
          <w:tab w:val="left" w:pos="7543"/>
        </w:tabs>
        <w:rPr>
          <w:rFonts w:eastAsia="Times New Roman"/>
          <w:sz w:val="24"/>
          <w:szCs w:val="24"/>
          <w:lang w:eastAsia="de-DE"/>
        </w:rPr>
      </w:pPr>
    </w:p>
    <w:p w:rsidR="00143C6A" w:rsidRPr="00F23A45" w:rsidRDefault="00B724FE" w:rsidP="00675440">
      <w:pPr>
        <w:pStyle w:val="berschrift9"/>
        <w:rPr>
          <w:rFonts w:eastAsia="Times New Roman"/>
          <w:szCs w:val="24"/>
          <w:lang w:val="en-CA" w:eastAsia="de-DE"/>
        </w:rPr>
      </w:pPr>
      <w:hyperlink r:id="rId346" w:history="1">
        <w:r w:rsidR="00143C6A" w:rsidRPr="00F23A45">
          <w:rPr>
            <w:rFonts w:eastAsia="Times New Roman"/>
            <w:color w:val="0000FF"/>
            <w:szCs w:val="24"/>
            <w:u w:val="single"/>
            <w:lang w:val="en-CA" w:eastAsia="de-DE"/>
          </w:rPr>
          <w:t>JVET-L0457</w:t>
        </w:r>
      </w:hyperlink>
      <w:r w:rsidR="00143C6A" w:rsidRPr="00F23A45">
        <w:rPr>
          <w:rFonts w:eastAsia="Times New Roman"/>
          <w:szCs w:val="24"/>
          <w:lang w:val="en-CA" w:eastAsia="de-DE"/>
        </w:rPr>
        <w:t xml:space="preserve"> Crosscheck of JVET-L0154 on CE3-related: MPM Modifications for Intra Mode Coding [T. Ikai (Sharp)] [late] [miss]</w:t>
      </w:r>
    </w:p>
    <w:p w:rsidR="00143C6A" w:rsidRPr="00F23A45" w:rsidRDefault="00143C6A" w:rsidP="00143C6A">
      <w:pPr>
        <w:tabs>
          <w:tab w:val="left" w:pos="813"/>
          <w:tab w:val="left" w:pos="2715"/>
          <w:tab w:val="left" w:pos="7543"/>
        </w:tabs>
        <w:rPr>
          <w:rFonts w:eastAsia="Times New Roman"/>
          <w:sz w:val="24"/>
          <w:szCs w:val="24"/>
          <w:lang w:eastAsia="de-DE"/>
        </w:rPr>
      </w:pPr>
    </w:p>
    <w:p w:rsidR="00143C6A" w:rsidRPr="00F23A45" w:rsidRDefault="00B724FE" w:rsidP="00675440">
      <w:pPr>
        <w:pStyle w:val="berschrift9"/>
        <w:rPr>
          <w:rFonts w:eastAsia="Times New Roman"/>
          <w:szCs w:val="24"/>
          <w:lang w:val="en-CA" w:eastAsia="de-DE"/>
        </w:rPr>
      </w:pPr>
      <w:hyperlink r:id="rId347" w:history="1">
        <w:r w:rsidR="00143C6A" w:rsidRPr="00F23A45">
          <w:rPr>
            <w:rFonts w:eastAsia="Times New Roman"/>
            <w:color w:val="0000FF"/>
            <w:szCs w:val="24"/>
            <w:u w:val="single"/>
            <w:lang w:val="en-CA" w:eastAsia="de-DE"/>
          </w:rPr>
          <w:t>JVET-L0155</w:t>
        </w:r>
      </w:hyperlink>
      <w:r w:rsidR="00143C6A" w:rsidRPr="00F23A45">
        <w:rPr>
          <w:rFonts w:eastAsia="Times New Roman"/>
          <w:szCs w:val="24"/>
          <w:lang w:val="en-CA" w:eastAsia="de-DE"/>
        </w:rPr>
        <w:t xml:space="preserve"> CE3-related: Most Frequent Mode (MFM) for Intra Mode Coding [Y. -U. Yoon, D. -H. Park, J. -G. Kim (KAU), J. Lee, J. Kang (ETRI)]</w:t>
      </w:r>
    </w:p>
    <w:p w:rsidR="00143C6A" w:rsidRPr="00F23A45" w:rsidRDefault="00143C6A" w:rsidP="001F72BA">
      <w:pPr>
        <w:rPr>
          <w:lang w:eastAsia="de-DE"/>
        </w:rPr>
      </w:pPr>
    </w:p>
    <w:p w:rsidR="00143C6A" w:rsidRPr="00F23A45" w:rsidRDefault="00B724FE" w:rsidP="00675440">
      <w:pPr>
        <w:pStyle w:val="berschrift9"/>
        <w:rPr>
          <w:rFonts w:eastAsia="Times New Roman"/>
          <w:szCs w:val="24"/>
          <w:lang w:val="en-CA" w:eastAsia="de-DE"/>
        </w:rPr>
      </w:pPr>
      <w:hyperlink r:id="rId348" w:history="1">
        <w:r w:rsidR="00143C6A" w:rsidRPr="00F23A45">
          <w:rPr>
            <w:rFonts w:eastAsia="Times New Roman"/>
            <w:color w:val="0000FF"/>
            <w:szCs w:val="24"/>
            <w:u w:val="single"/>
            <w:lang w:val="en-CA" w:eastAsia="de-DE"/>
          </w:rPr>
          <w:t>JVET-L0458</w:t>
        </w:r>
      </w:hyperlink>
      <w:r w:rsidR="00143C6A" w:rsidRPr="00F23A45">
        <w:rPr>
          <w:rFonts w:eastAsia="Times New Roman"/>
          <w:szCs w:val="24"/>
          <w:lang w:val="en-CA" w:eastAsia="de-DE"/>
        </w:rPr>
        <w:t xml:space="preserve"> Crosscheck of JVET-L0155 on CE3-related: Most Frequent Mode (MFM) for Intra Mode Coding [T. Ikai (Sharp)] [late] [miss]</w:t>
      </w:r>
    </w:p>
    <w:p w:rsidR="00143C6A" w:rsidRPr="00F23A45" w:rsidRDefault="00143C6A" w:rsidP="001F72BA">
      <w:pPr>
        <w:rPr>
          <w:lang w:eastAsia="de-DE"/>
        </w:rPr>
      </w:pPr>
    </w:p>
    <w:p w:rsidR="00143C6A" w:rsidRPr="00F23A45" w:rsidRDefault="00B724FE" w:rsidP="00675440">
      <w:pPr>
        <w:pStyle w:val="berschrift9"/>
        <w:rPr>
          <w:rFonts w:eastAsia="Times New Roman"/>
          <w:szCs w:val="24"/>
          <w:lang w:val="en-CA" w:eastAsia="de-DE"/>
        </w:rPr>
      </w:pPr>
      <w:hyperlink r:id="rId349" w:history="1">
        <w:r w:rsidR="00143C6A" w:rsidRPr="00F23A45">
          <w:rPr>
            <w:rFonts w:eastAsia="Times New Roman"/>
            <w:color w:val="0000FF"/>
            <w:szCs w:val="24"/>
            <w:u w:val="single"/>
            <w:lang w:val="en-CA" w:eastAsia="de-DE"/>
          </w:rPr>
          <w:t>JVET-L0164</w:t>
        </w:r>
      </w:hyperlink>
      <w:r w:rsidR="00143C6A" w:rsidRPr="00F23A45">
        <w:rPr>
          <w:rFonts w:eastAsia="Times New Roman"/>
          <w:szCs w:val="24"/>
          <w:lang w:val="en-CA" w:eastAsia="de-DE"/>
        </w:rPr>
        <w:t xml:space="preserve"> CE3-related: Decoder-side Intra Mode Derivation [E. Mora, A. Nasrallah, M. Raulet (ATEME)]</w:t>
      </w:r>
    </w:p>
    <w:p w:rsidR="00143C6A" w:rsidRPr="00F23A45" w:rsidRDefault="00143C6A" w:rsidP="001F72BA">
      <w:pPr>
        <w:rPr>
          <w:lang w:eastAsia="de-DE"/>
        </w:rPr>
      </w:pPr>
    </w:p>
    <w:p w:rsidR="00143C6A" w:rsidRPr="00F23A45" w:rsidRDefault="00B724FE" w:rsidP="00675440">
      <w:pPr>
        <w:pStyle w:val="berschrift9"/>
        <w:rPr>
          <w:rFonts w:eastAsia="Times New Roman"/>
          <w:szCs w:val="24"/>
          <w:lang w:val="en-CA" w:eastAsia="de-DE"/>
        </w:rPr>
      </w:pPr>
      <w:hyperlink r:id="rId350" w:history="1">
        <w:r w:rsidR="00143C6A" w:rsidRPr="00F23A45">
          <w:rPr>
            <w:rFonts w:eastAsia="Times New Roman"/>
            <w:color w:val="0000FF"/>
            <w:szCs w:val="24"/>
            <w:u w:val="single"/>
            <w:lang w:val="en-CA" w:eastAsia="de-DE"/>
          </w:rPr>
          <w:t>JVET-L0204</w:t>
        </w:r>
      </w:hyperlink>
      <w:r w:rsidR="00143C6A" w:rsidRPr="00F23A45">
        <w:rPr>
          <w:rFonts w:eastAsia="Times New Roman"/>
          <w:szCs w:val="24"/>
          <w:lang w:val="en-CA" w:eastAsia="de-DE"/>
        </w:rPr>
        <w:t xml:space="preserve"> CE3-related: Disabling PDPC based on availability of reference samples [V. Drugeon (Panasonic)]</w:t>
      </w:r>
    </w:p>
    <w:p w:rsidR="00143C6A" w:rsidRPr="00F23A45" w:rsidRDefault="00143C6A" w:rsidP="001F72BA">
      <w:pPr>
        <w:rPr>
          <w:lang w:eastAsia="de-DE"/>
        </w:rPr>
      </w:pPr>
    </w:p>
    <w:p w:rsidR="00143C6A" w:rsidRPr="00F23A45" w:rsidRDefault="00B724FE" w:rsidP="00675440">
      <w:pPr>
        <w:pStyle w:val="berschrift9"/>
        <w:rPr>
          <w:rFonts w:eastAsia="Times New Roman"/>
          <w:szCs w:val="24"/>
          <w:lang w:val="en-CA" w:eastAsia="de-DE"/>
        </w:rPr>
      </w:pPr>
      <w:hyperlink r:id="rId351" w:history="1">
        <w:r w:rsidR="00143C6A" w:rsidRPr="00F23A45">
          <w:rPr>
            <w:rFonts w:eastAsia="Times New Roman"/>
            <w:color w:val="0000FF"/>
            <w:szCs w:val="24"/>
            <w:u w:val="single"/>
            <w:lang w:val="en-CA" w:eastAsia="de-DE"/>
          </w:rPr>
          <w:t>JVET-L0239</w:t>
        </w:r>
      </w:hyperlink>
      <w:r w:rsidR="00143C6A" w:rsidRPr="00F23A45">
        <w:rPr>
          <w:rFonts w:eastAsia="Times New Roman"/>
          <w:szCs w:val="24"/>
          <w:lang w:val="en-CA" w:eastAsia="de-DE"/>
        </w:rPr>
        <w:t xml:space="preserve"> CE3-related: Enabling different chroma sample location types in CCLM [P. Hanhart, Y. He, Y. Ye (InterDigital)]</w:t>
      </w:r>
    </w:p>
    <w:p w:rsidR="00143C6A" w:rsidRPr="00F23A45" w:rsidRDefault="00143C6A" w:rsidP="001F72BA">
      <w:pPr>
        <w:rPr>
          <w:lang w:eastAsia="de-DE"/>
        </w:rPr>
      </w:pPr>
    </w:p>
    <w:p w:rsidR="00143C6A" w:rsidRPr="00F23A45" w:rsidRDefault="00B724FE" w:rsidP="00675440">
      <w:pPr>
        <w:pStyle w:val="berschrift9"/>
        <w:rPr>
          <w:rFonts w:eastAsia="Times New Roman"/>
          <w:szCs w:val="24"/>
          <w:lang w:val="en-CA" w:eastAsia="de-DE"/>
        </w:rPr>
      </w:pPr>
      <w:hyperlink r:id="rId352" w:history="1">
        <w:r w:rsidR="00143C6A" w:rsidRPr="00F23A45">
          <w:rPr>
            <w:rFonts w:eastAsia="Times New Roman"/>
            <w:color w:val="0000FF"/>
            <w:szCs w:val="24"/>
            <w:u w:val="single"/>
            <w:lang w:val="en-CA" w:eastAsia="de-DE"/>
          </w:rPr>
          <w:t>JVET-L0272</w:t>
        </w:r>
      </w:hyperlink>
      <w:r w:rsidR="00143C6A" w:rsidRPr="00F23A45">
        <w:rPr>
          <w:rFonts w:eastAsia="Times New Roman"/>
          <w:szCs w:val="24"/>
          <w:lang w:val="en-CA" w:eastAsia="de-DE"/>
        </w:rPr>
        <w:t xml:space="preserve"> CE3-related: Modified chroma derived mode [L. Zhang, K. Zhang, H. Liu, Y. Wang, P. Zhao, D. Hong (Bytedance)]</w:t>
      </w:r>
    </w:p>
    <w:p w:rsidR="00143C6A" w:rsidRPr="00F23A45" w:rsidRDefault="00143C6A" w:rsidP="001F72BA">
      <w:pPr>
        <w:rPr>
          <w:lang w:eastAsia="de-DE"/>
        </w:rPr>
      </w:pPr>
    </w:p>
    <w:p w:rsidR="00166D13" w:rsidRPr="00F23A45" w:rsidRDefault="00B724FE" w:rsidP="00166D13">
      <w:pPr>
        <w:pStyle w:val="berschrift9"/>
        <w:rPr>
          <w:rFonts w:eastAsia="Times New Roman"/>
          <w:szCs w:val="24"/>
          <w:lang w:val="en-CA" w:eastAsia="de-DE"/>
        </w:rPr>
      </w:pPr>
      <w:hyperlink r:id="rId353" w:history="1">
        <w:r w:rsidR="00166D13" w:rsidRPr="00F23A45">
          <w:rPr>
            <w:rFonts w:eastAsia="Times New Roman"/>
            <w:color w:val="0000FF"/>
            <w:szCs w:val="24"/>
            <w:u w:val="single"/>
            <w:lang w:val="en-CA" w:eastAsia="de-DE"/>
          </w:rPr>
          <w:t>JVET-L0557</w:t>
        </w:r>
      </w:hyperlink>
      <w:r w:rsidR="00166D13" w:rsidRPr="00F23A45">
        <w:rPr>
          <w:rFonts w:eastAsia="Times New Roman"/>
          <w:szCs w:val="24"/>
          <w:lang w:val="en-CA" w:eastAsia="de-DE"/>
        </w:rPr>
        <w:t xml:space="preserve"> Crosscheck of JVET-L0272 (CE3-related: Modified chroma derived mode) [N. Choi (Samsung)] [late] [miss]</w:t>
      </w:r>
    </w:p>
    <w:p w:rsidR="00166D13" w:rsidRPr="00F23A45" w:rsidRDefault="00166D13" w:rsidP="001F72BA">
      <w:pPr>
        <w:rPr>
          <w:lang w:eastAsia="de-DE"/>
        </w:rPr>
      </w:pPr>
    </w:p>
    <w:p w:rsidR="00143C6A" w:rsidRPr="00F23A45" w:rsidRDefault="00B724FE" w:rsidP="00675440">
      <w:pPr>
        <w:pStyle w:val="berschrift9"/>
        <w:rPr>
          <w:rFonts w:eastAsia="Times New Roman"/>
          <w:szCs w:val="24"/>
          <w:lang w:val="en-CA" w:eastAsia="de-DE"/>
        </w:rPr>
      </w:pPr>
      <w:hyperlink r:id="rId354" w:history="1">
        <w:r w:rsidR="00143C6A" w:rsidRPr="00F23A45">
          <w:rPr>
            <w:rFonts w:eastAsia="Times New Roman"/>
            <w:color w:val="0000FF"/>
            <w:szCs w:val="24"/>
            <w:u w:val="single"/>
            <w:lang w:val="en-CA" w:eastAsia="de-DE"/>
          </w:rPr>
          <w:t>JVET-L0279</w:t>
        </w:r>
      </w:hyperlink>
      <w:r w:rsidR="00143C6A" w:rsidRPr="00F23A45">
        <w:rPr>
          <w:rFonts w:eastAsia="Times New Roman"/>
          <w:szCs w:val="24"/>
          <w:lang w:val="en-CA" w:eastAsia="de-DE"/>
        </w:rPr>
        <w:t xml:space="preserve"> CE3-related: Unification of angular intra prediction for square and non-square blocks [L. Zhao, X. Zhao, S. Liu, X. Li (Tencent)]</w:t>
      </w:r>
    </w:p>
    <w:p w:rsidR="00143C6A" w:rsidRPr="00F23A45" w:rsidRDefault="00143C6A" w:rsidP="00143C6A">
      <w:pPr>
        <w:tabs>
          <w:tab w:val="left" w:pos="813"/>
          <w:tab w:val="left" w:pos="2715"/>
          <w:tab w:val="left" w:pos="7543"/>
        </w:tabs>
        <w:rPr>
          <w:rFonts w:eastAsia="Times New Roman"/>
          <w:sz w:val="24"/>
          <w:szCs w:val="24"/>
          <w:lang w:eastAsia="de-DE"/>
        </w:rPr>
      </w:pPr>
    </w:p>
    <w:p w:rsidR="00143C6A" w:rsidRPr="00F23A45" w:rsidRDefault="00B724FE" w:rsidP="00675440">
      <w:pPr>
        <w:pStyle w:val="berschrift9"/>
        <w:rPr>
          <w:rFonts w:eastAsia="Times New Roman"/>
          <w:szCs w:val="24"/>
          <w:lang w:val="en-CA" w:eastAsia="de-DE"/>
        </w:rPr>
      </w:pPr>
      <w:hyperlink r:id="rId355" w:history="1">
        <w:r w:rsidR="00143C6A" w:rsidRPr="00F23A45">
          <w:rPr>
            <w:rFonts w:eastAsia="Times New Roman"/>
            <w:color w:val="0000FF"/>
            <w:szCs w:val="24"/>
            <w:u w:val="single"/>
            <w:lang w:val="en-CA" w:eastAsia="de-DE"/>
          </w:rPr>
          <w:t>JVET-L0534</w:t>
        </w:r>
      </w:hyperlink>
      <w:r w:rsidR="00143C6A" w:rsidRPr="00F23A45">
        <w:rPr>
          <w:rFonts w:eastAsia="Times New Roman"/>
          <w:szCs w:val="24"/>
          <w:lang w:val="en-CA" w:eastAsia="de-DE"/>
        </w:rPr>
        <w:t xml:space="preserve"> Crosscheck of L0279: CE3-related: Unification of angular intra prediction for square and non-square blocks [Y.-W. Chen, X. Wang (Kwai Inc.)] [late] [miss]</w:t>
      </w:r>
    </w:p>
    <w:p w:rsidR="00143C6A" w:rsidRPr="00F23A45" w:rsidRDefault="00143C6A" w:rsidP="00143C6A">
      <w:pPr>
        <w:tabs>
          <w:tab w:val="left" w:pos="813"/>
          <w:tab w:val="left" w:pos="2715"/>
          <w:tab w:val="left" w:pos="7543"/>
        </w:tabs>
        <w:rPr>
          <w:rFonts w:eastAsia="Times New Roman"/>
          <w:sz w:val="24"/>
          <w:szCs w:val="24"/>
          <w:lang w:eastAsia="de-DE"/>
        </w:rPr>
      </w:pPr>
    </w:p>
    <w:p w:rsidR="00143C6A" w:rsidRPr="00F23A45" w:rsidRDefault="00B724FE" w:rsidP="00675440">
      <w:pPr>
        <w:pStyle w:val="berschrift9"/>
        <w:rPr>
          <w:rFonts w:eastAsia="Times New Roman"/>
          <w:szCs w:val="24"/>
          <w:lang w:val="en-CA" w:eastAsia="de-DE"/>
        </w:rPr>
      </w:pPr>
      <w:hyperlink r:id="rId356" w:history="1">
        <w:r w:rsidR="00143C6A" w:rsidRPr="00F23A45">
          <w:rPr>
            <w:rFonts w:eastAsia="Times New Roman"/>
            <w:color w:val="0000FF"/>
            <w:szCs w:val="24"/>
            <w:u w:val="single"/>
            <w:lang w:val="en-CA" w:eastAsia="de-DE"/>
          </w:rPr>
          <w:t>JVET-L0280</w:t>
        </w:r>
      </w:hyperlink>
      <w:r w:rsidR="00143C6A" w:rsidRPr="00F23A45">
        <w:rPr>
          <w:rFonts w:eastAsia="Times New Roman"/>
          <w:szCs w:val="24"/>
          <w:lang w:val="en-CA" w:eastAsia="de-DE"/>
        </w:rPr>
        <w:t xml:space="preserve"> CE3-related: Intra mode coding [L. Zhao, X. Zhao, X. Li, S. Liu (Tencent)]</w:t>
      </w:r>
    </w:p>
    <w:p w:rsidR="00143C6A" w:rsidRPr="00F23A45" w:rsidRDefault="00143C6A" w:rsidP="001F72BA">
      <w:pPr>
        <w:rPr>
          <w:lang w:eastAsia="de-DE"/>
        </w:rPr>
      </w:pPr>
    </w:p>
    <w:p w:rsidR="00166D13" w:rsidRPr="00F23A45" w:rsidRDefault="00B724FE" w:rsidP="00166D13">
      <w:pPr>
        <w:pStyle w:val="berschrift9"/>
        <w:rPr>
          <w:rFonts w:eastAsia="Times New Roman"/>
          <w:szCs w:val="24"/>
          <w:lang w:val="en-CA" w:eastAsia="de-DE"/>
        </w:rPr>
      </w:pPr>
      <w:hyperlink r:id="rId357" w:history="1">
        <w:r w:rsidR="00166D13" w:rsidRPr="00F23A45">
          <w:rPr>
            <w:rFonts w:eastAsia="Times New Roman"/>
            <w:color w:val="0000FF"/>
            <w:szCs w:val="24"/>
            <w:u w:val="single"/>
            <w:lang w:val="en-CA" w:eastAsia="de-DE"/>
          </w:rPr>
          <w:t>JVET-L0549</w:t>
        </w:r>
      </w:hyperlink>
      <w:r w:rsidR="00166D13" w:rsidRPr="00F23A45">
        <w:rPr>
          <w:rFonts w:eastAsia="Times New Roman"/>
          <w:szCs w:val="24"/>
          <w:lang w:val="en-CA" w:eastAsia="de-DE"/>
        </w:rPr>
        <w:t xml:space="preserve"> Crosscheck of JVET-L0280 (CE3-related: Intra mode coding) [M. G. Sarwer (MediaTek)] [late] [miss]</w:t>
      </w:r>
    </w:p>
    <w:p w:rsidR="00166D13" w:rsidRPr="00F23A45" w:rsidRDefault="00166D13" w:rsidP="001F72BA">
      <w:pPr>
        <w:rPr>
          <w:lang w:eastAsia="de-DE"/>
        </w:rPr>
      </w:pPr>
    </w:p>
    <w:p w:rsidR="00143C6A" w:rsidRPr="00F23A45" w:rsidRDefault="00B724FE" w:rsidP="00675440">
      <w:pPr>
        <w:pStyle w:val="berschrift9"/>
        <w:rPr>
          <w:rFonts w:eastAsia="Times New Roman"/>
          <w:szCs w:val="24"/>
          <w:lang w:val="en-CA" w:eastAsia="de-DE"/>
        </w:rPr>
      </w:pPr>
      <w:hyperlink r:id="rId358" w:history="1">
        <w:r w:rsidR="00143C6A" w:rsidRPr="00F23A45">
          <w:rPr>
            <w:rFonts w:eastAsia="Times New Roman"/>
            <w:color w:val="0000FF"/>
            <w:szCs w:val="24"/>
            <w:u w:val="single"/>
            <w:lang w:val="en-CA" w:eastAsia="de-DE"/>
          </w:rPr>
          <w:t>JVET-L0291</w:t>
        </w:r>
      </w:hyperlink>
      <w:r w:rsidR="00143C6A" w:rsidRPr="00F23A45">
        <w:rPr>
          <w:rFonts w:eastAsia="Times New Roman"/>
          <w:color w:val="0000FF"/>
          <w:szCs w:val="24"/>
          <w:u w:val="single"/>
          <w:lang w:val="en-CA" w:eastAsia="de-DE"/>
        </w:rPr>
        <w:t xml:space="preserve"> </w:t>
      </w:r>
      <w:r w:rsidR="00143C6A" w:rsidRPr="00F23A45">
        <w:rPr>
          <w:rFonts w:eastAsia="Times New Roman"/>
          <w:szCs w:val="24"/>
          <w:lang w:val="en-CA" w:eastAsia="de-DE"/>
        </w:rPr>
        <w:t>CE3 Related: Extended reference sample construction for longer interpolation filter in intra prediction [S.Yoo, J. Heo, J. Choi, L. Li, J. Choi, J. Lim (LGE)]</w:t>
      </w:r>
    </w:p>
    <w:p w:rsidR="00143C6A" w:rsidRDefault="00143C6A" w:rsidP="001F72BA">
      <w:pPr>
        <w:rPr>
          <w:ins w:id="3941" w:author="Jens Ohm" w:date="2018-10-05T00:08:00Z"/>
          <w:lang w:eastAsia="de-DE"/>
        </w:rPr>
      </w:pPr>
    </w:p>
    <w:p w:rsidR="00137E00" w:rsidRDefault="00137E00">
      <w:pPr>
        <w:pStyle w:val="berschrift9"/>
        <w:rPr>
          <w:ins w:id="3942" w:author="Jens Ohm" w:date="2018-10-05T00:09:00Z"/>
          <w:rFonts w:eastAsia="Times New Roman"/>
          <w:szCs w:val="24"/>
          <w:lang w:eastAsia="de-DE"/>
        </w:rPr>
        <w:pPrChange w:id="3943" w:author="Jens Ohm" w:date="2018-10-05T00:09:00Z">
          <w:pPr>
            <w:tabs>
              <w:tab w:val="left" w:pos="4357"/>
            </w:tabs>
          </w:pPr>
        </w:pPrChange>
      </w:pPr>
      <w:ins w:id="3944" w:author="Jens Ohm" w:date="2018-10-05T00:09: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"http://phenix.it-sudparis.eu/jvet/doc_end_user/current_document.php?id=4740"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JVET-L0627</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 xml:space="preserve">Cross-check of JVET-L0291 "CE3-Related: Extended reference sample construction for </w:t>
        </w:r>
        <w:r w:rsidRPr="00137E00">
          <w:rPr>
            <w:rFonts w:eastAsia="Times New Roman"/>
            <w:szCs w:val="24"/>
            <w:lang w:val="en-CA" w:eastAsia="de-DE"/>
            <w:rPrChange w:id="3945" w:author="Jens Ohm" w:date="2018-10-05T00:09:00Z">
              <w:rPr>
                <w:rFonts w:eastAsia="Times New Roman"/>
                <w:b/>
                <w:szCs w:val="24"/>
                <w:lang w:eastAsia="de-DE"/>
              </w:rPr>
            </w:rPrChange>
          </w:rPr>
          <w:t>longer</w:t>
        </w:r>
        <w:r w:rsidRPr="00FF56D9">
          <w:rPr>
            <w:rFonts w:eastAsia="Times New Roman"/>
            <w:szCs w:val="24"/>
            <w:lang w:eastAsia="de-DE"/>
          </w:rPr>
          <w:t xml:space="preserve"> interpolation filter in intra prediction"</w:t>
        </w:r>
        <w:r>
          <w:rPr>
            <w:rFonts w:eastAsia="Times New Roman"/>
            <w:szCs w:val="24"/>
            <w:lang w:eastAsia="de-DE"/>
          </w:rPr>
          <w:t xml:space="preserve"> [</w:t>
        </w:r>
        <w:r w:rsidRPr="002C1E2D">
          <w:rPr>
            <w:rFonts w:eastAsia="Times New Roman"/>
            <w:szCs w:val="24"/>
            <w:lang w:eastAsia="de-DE"/>
          </w:rPr>
          <w:t>V. Rufitskiy</w:t>
        </w:r>
        <w:r w:rsidRPr="00FF56D9">
          <w:rPr>
            <w:rFonts w:eastAsia="Times New Roman"/>
            <w:szCs w:val="24"/>
            <w:lang w:eastAsia="de-DE"/>
          </w:rPr>
          <w:t xml:space="preserve">, </w:t>
        </w:r>
        <w:r w:rsidRPr="002C1E2D">
          <w:rPr>
            <w:rFonts w:eastAsia="Times New Roman"/>
            <w:szCs w:val="24"/>
            <w:lang w:eastAsia="de-DE"/>
          </w:rPr>
          <w:t>A. Filippov</w:t>
        </w:r>
        <w:r w:rsidRPr="00FF56D9">
          <w:rPr>
            <w:rFonts w:eastAsia="Times New Roman"/>
            <w:szCs w:val="24"/>
            <w:lang w:eastAsia="de-DE"/>
          </w:rPr>
          <w:t xml:space="preserve">, </w:t>
        </w:r>
        <w:r w:rsidRPr="002C1E2D">
          <w:rPr>
            <w:rFonts w:eastAsia="Times New Roman"/>
            <w:szCs w:val="24"/>
            <w:lang w:eastAsia="de-DE"/>
          </w:rPr>
          <w:t>J. Chen (Huawei)</w:t>
        </w:r>
        <w:r>
          <w:rPr>
            <w:rFonts w:eastAsia="Times New Roman"/>
            <w:szCs w:val="24"/>
            <w:lang w:eastAsia="de-DE"/>
          </w:rPr>
          <w:t xml:space="preserve">] </w:t>
        </w:r>
        <w:r w:rsidRPr="002C1E2D">
          <w:rPr>
            <w:rFonts w:eastAsia="Times New Roman"/>
            <w:szCs w:val="24"/>
            <w:lang w:val="de-DE" w:eastAsia="de-DE"/>
          </w:rPr>
          <w:t>[late</w:t>
        </w:r>
        <w:r w:rsidRPr="00FF56D9">
          <w:rPr>
            <w:rFonts w:eastAsia="Times New Roman"/>
            <w:szCs w:val="24"/>
            <w:lang w:val="en-CA" w:eastAsia="de-DE"/>
          </w:rPr>
          <w:t>] [miss]</w:t>
        </w:r>
      </w:ins>
    </w:p>
    <w:p w:rsidR="00137E00" w:rsidRPr="00F23A45" w:rsidRDefault="00137E00" w:rsidP="001F72BA">
      <w:pPr>
        <w:rPr>
          <w:lang w:eastAsia="de-DE"/>
        </w:rPr>
      </w:pPr>
    </w:p>
    <w:p w:rsidR="00143C6A" w:rsidRPr="00F23A45" w:rsidRDefault="00B724FE" w:rsidP="00675440">
      <w:pPr>
        <w:pStyle w:val="berschrift9"/>
        <w:rPr>
          <w:rFonts w:eastAsia="Times New Roman"/>
          <w:szCs w:val="24"/>
          <w:lang w:val="en-CA" w:eastAsia="de-DE"/>
        </w:rPr>
      </w:pPr>
      <w:hyperlink r:id="rId359" w:history="1">
        <w:r w:rsidR="00143C6A" w:rsidRPr="00F23A45">
          <w:rPr>
            <w:rFonts w:eastAsia="Times New Roman"/>
            <w:color w:val="0000FF"/>
            <w:szCs w:val="24"/>
            <w:u w:val="single"/>
            <w:lang w:val="en-CA" w:eastAsia="de-DE"/>
          </w:rPr>
          <w:t>JVET-L0329</w:t>
        </w:r>
      </w:hyperlink>
      <w:r w:rsidR="00143C6A" w:rsidRPr="00F23A45">
        <w:rPr>
          <w:rFonts w:eastAsia="Times New Roman"/>
          <w:szCs w:val="24"/>
          <w:lang w:val="en-CA" w:eastAsia="de-DE"/>
        </w:rPr>
        <w:t xml:space="preserve"> CE3-related: CCLM prediction with single-line neighbouring luma samples [K. Zhang, L. Zhang, H. Liu, Y. Wang, P. Zhao, D. Hong (Bytedance)]</w:t>
      </w:r>
    </w:p>
    <w:p w:rsidR="003C6EE3" w:rsidRDefault="003C6EE3" w:rsidP="003C6EE3">
      <w:pPr>
        <w:rPr>
          <w:lang w:eastAsia="de-DE"/>
        </w:rPr>
      </w:pPr>
    </w:p>
    <w:p w:rsidR="003C6EE3" w:rsidRPr="00AC7E17" w:rsidRDefault="00B724FE" w:rsidP="003C6EE3">
      <w:pPr>
        <w:pStyle w:val="berschrift9"/>
        <w:rPr>
          <w:rFonts w:eastAsia="Times New Roman"/>
          <w:szCs w:val="24"/>
          <w:lang w:eastAsia="de-DE"/>
        </w:rPr>
      </w:pPr>
      <w:hyperlink r:id="rId360" w:history="1">
        <w:r w:rsidR="003C6EE3" w:rsidRPr="00AC7E17">
          <w:rPr>
            <w:rFonts w:eastAsia="Times New Roman"/>
            <w:color w:val="0000FF"/>
            <w:szCs w:val="24"/>
            <w:u w:val="single"/>
            <w:lang w:val="en-CA" w:eastAsia="de-DE"/>
          </w:rPr>
          <w:t>JVET-L0606</w:t>
        </w:r>
      </w:hyperlink>
      <w:r w:rsidR="003C6EE3" w:rsidRPr="00AC7E17">
        <w:rPr>
          <w:rFonts w:eastAsia="Times New Roman"/>
          <w:szCs w:val="24"/>
          <w:lang w:val="en-CA" w:eastAsia="de-DE"/>
        </w:rPr>
        <w:t xml:space="preserve"> Cross-check of JVET-L0329 (CE3-related: CCLM prediction with single-line neighbouring luma samples) [A. K. Ramasubramonian, G. Van der Auwera (Qualcomm)] [late] [miss]</w:t>
      </w:r>
    </w:p>
    <w:p w:rsidR="00143C6A" w:rsidRPr="00F23A45" w:rsidRDefault="00143C6A" w:rsidP="001F72BA">
      <w:pPr>
        <w:rPr>
          <w:lang w:eastAsia="de-DE"/>
        </w:rPr>
      </w:pPr>
    </w:p>
    <w:p w:rsidR="00143C6A" w:rsidRPr="00F23A45" w:rsidRDefault="00B724FE" w:rsidP="00675440">
      <w:pPr>
        <w:pStyle w:val="berschrift9"/>
        <w:rPr>
          <w:rFonts w:eastAsia="Times New Roman"/>
          <w:szCs w:val="24"/>
          <w:lang w:val="en-CA" w:eastAsia="de-DE"/>
        </w:rPr>
      </w:pPr>
      <w:hyperlink r:id="rId361" w:history="1">
        <w:r w:rsidR="00143C6A" w:rsidRPr="00F23A45">
          <w:rPr>
            <w:rFonts w:eastAsia="Times New Roman"/>
            <w:color w:val="0000FF"/>
            <w:szCs w:val="24"/>
            <w:u w:val="single"/>
            <w:lang w:val="en-CA" w:eastAsia="de-DE"/>
          </w:rPr>
          <w:t>JVET-L0341</w:t>
        </w:r>
      </w:hyperlink>
      <w:r w:rsidR="00143C6A" w:rsidRPr="00F23A45">
        <w:rPr>
          <w:rFonts w:eastAsia="Times New Roman"/>
          <w:szCs w:val="24"/>
          <w:lang w:val="en-CA" w:eastAsia="de-DE"/>
        </w:rPr>
        <w:t xml:space="preserve"> CE3-related: CCLM coefficients derivation method without down-sampling operation [X. Ma, H. Yang, J. Chen (Huawei)]</w:t>
      </w:r>
    </w:p>
    <w:p w:rsidR="003C6EE3" w:rsidRPr="00177776" w:rsidRDefault="003C6EE3" w:rsidP="003C6EE3">
      <w:pPr>
        <w:rPr>
          <w:lang w:eastAsia="de-DE"/>
        </w:rPr>
      </w:pPr>
    </w:p>
    <w:p w:rsidR="003C6EE3" w:rsidRPr="00AC7E17" w:rsidRDefault="00B724FE" w:rsidP="003C6EE3">
      <w:pPr>
        <w:pStyle w:val="berschrift9"/>
        <w:rPr>
          <w:rFonts w:eastAsia="Times New Roman"/>
          <w:szCs w:val="24"/>
          <w:lang w:eastAsia="de-DE"/>
        </w:rPr>
      </w:pPr>
      <w:hyperlink r:id="rId362" w:history="1">
        <w:r w:rsidR="003C6EE3" w:rsidRPr="00AC7E17">
          <w:rPr>
            <w:rFonts w:eastAsia="Times New Roman"/>
            <w:color w:val="0000FF"/>
            <w:szCs w:val="24"/>
            <w:u w:val="single"/>
            <w:lang w:val="en-CA" w:eastAsia="de-DE"/>
          </w:rPr>
          <w:t>JVET-L0604</w:t>
        </w:r>
      </w:hyperlink>
      <w:r w:rsidR="003C6EE3" w:rsidRPr="00AC7E17">
        <w:rPr>
          <w:rFonts w:eastAsia="Times New Roman"/>
          <w:szCs w:val="24"/>
          <w:lang w:val="en-CA" w:eastAsia="de-DE"/>
        </w:rPr>
        <w:t xml:space="preserve"> Crosscheck of JVET-L0341: CE3-related: CCLM coefficients derivation method without down-sampling operation [P.-H. Lin, C.-C. Lin (ITRI)] [late] [miss]</w:t>
      </w:r>
    </w:p>
    <w:p w:rsidR="00143C6A" w:rsidRPr="00F23A45" w:rsidRDefault="00143C6A" w:rsidP="00143C6A">
      <w:pPr>
        <w:tabs>
          <w:tab w:val="left" w:pos="813"/>
          <w:tab w:val="left" w:pos="2715"/>
          <w:tab w:val="left" w:pos="7543"/>
        </w:tabs>
        <w:rPr>
          <w:rFonts w:eastAsia="Times New Roman"/>
          <w:sz w:val="24"/>
          <w:szCs w:val="24"/>
          <w:lang w:eastAsia="de-DE"/>
        </w:rPr>
      </w:pPr>
    </w:p>
    <w:p w:rsidR="00143C6A" w:rsidRPr="00F23A45" w:rsidRDefault="00B724FE" w:rsidP="00675440">
      <w:pPr>
        <w:pStyle w:val="berschrift9"/>
        <w:rPr>
          <w:rFonts w:eastAsia="Times New Roman"/>
          <w:szCs w:val="24"/>
          <w:lang w:val="en-CA" w:eastAsia="de-DE"/>
        </w:rPr>
      </w:pPr>
      <w:hyperlink r:id="rId363" w:history="1">
        <w:r w:rsidR="00143C6A" w:rsidRPr="00F23A45">
          <w:rPr>
            <w:rFonts w:eastAsia="Times New Roman"/>
            <w:color w:val="0000FF"/>
            <w:szCs w:val="24"/>
            <w:u w:val="single"/>
            <w:lang w:val="en-CA" w:eastAsia="de-DE"/>
          </w:rPr>
          <w:t>JVET-L0342</w:t>
        </w:r>
      </w:hyperlink>
      <w:r w:rsidR="00143C6A" w:rsidRPr="00F23A45">
        <w:rPr>
          <w:rFonts w:eastAsia="Times New Roman"/>
          <w:szCs w:val="24"/>
          <w:lang w:val="en-CA" w:eastAsia="de-DE"/>
        </w:rPr>
        <w:t xml:space="preserve"> CE3-related: Classification-based mean value for CCLM coefficients derivation [X. Ma, F. Mu, H. Yang, J. Chen (Huawei)]</w:t>
      </w:r>
    </w:p>
    <w:p w:rsidR="00143C6A" w:rsidRPr="00F23A45" w:rsidRDefault="00143C6A" w:rsidP="001F72BA">
      <w:pPr>
        <w:rPr>
          <w:lang w:eastAsia="de-DE"/>
        </w:rPr>
      </w:pPr>
    </w:p>
    <w:p w:rsidR="00143C6A" w:rsidRPr="00F23A45" w:rsidRDefault="00B724FE" w:rsidP="00675440">
      <w:pPr>
        <w:pStyle w:val="berschrift9"/>
        <w:rPr>
          <w:rFonts w:eastAsia="Times New Roman"/>
          <w:szCs w:val="24"/>
          <w:lang w:val="en-CA" w:eastAsia="de-DE"/>
        </w:rPr>
      </w:pPr>
      <w:hyperlink r:id="rId364" w:history="1">
        <w:r w:rsidR="00143C6A" w:rsidRPr="00F23A45">
          <w:rPr>
            <w:rFonts w:eastAsia="Times New Roman"/>
            <w:color w:val="0000FF"/>
            <w:szCs w:val="24"/>
            <w:u w:val="single"/>
            <w:lang w:val="en-CA" w:eastAsia="de-DE"/>
          </w:rPr>
          <w:t>JVET-L0381</w:t>
        </w:r>
      </w:hyperlink>
      <w:r w:rsidR="00143C6A" w:rsidRPr="00F23A45">
        <w:rPr>
          <w:rFonts w:eastAsia="Times New Roman"/>
          <w:szCs w:val="24"/>
          <w:lang w:val="en-CA" w:eastAsia="de-DE"/>
        </w:rPr>
        <w:t xml:space="preserve"> CE3-related: 4-tap interpolation filter selection with quantization parameter [Y. Kidani, K. Kawamura, K. Unno, S. Naito (KDDI)]</w:t>
      </w:r>
    </w:p>
    <w:p w:rsidR="00143C6A" w:rsidRPr="00F23A45" w:rsidRDefault="00143C6A" w:rsidP="001F72BA">
      <w:pPr>
        <w:rPr>
          <w:lang w:eastAsia="de-DE"/>
        </w:rPr>
      </w:pPr>
    </w:p>
    <w:p w:rsidR="0057016B" w:rsidRPr="00F23A45" w:rsidRDefault="00B724FE" w:rsidP="0057016B">
      <w:pPr>
        <w:pStyle w:val="berschrift9"/>
        <w:rPr>
          <w:rFonts w:eastAsia="Times New Roman"/>
          <w:szCs w:val="24"/>
          <w:lang w:val="en-CA" w:eastAsia="de-DE"/>
        </w:rPr>
      </w:pPr>
      <w:hyperlink r:id="rId365" w:history="1">
        <w:r w:rsidR="0057016B" w:rsidRPr="00F23A45">
          <w:rPr>
            <w:rFonts w:eastAsia="Times New Roman"/>
            <w:color w:val="0000FF"/>
            <w:szCs w:val="24"/>
            <w:u w:val="single"/>
            <w:lang w:val="en-CA" w:eastAsia="de-DE"/>
          </w:rPr>
          <w:t>JVET-L0520</w:t>
        </w:r>
      </w:hyperlink>
      <w:r w:rsidR="0057016B" w:rsidRPr="00F23A45">
        <w:rPr>
          <w:rFonts w:eastAsia="Times New Roman"/>
          <w:szCs w:val="24"/>
          <w:lang w:val="en-CA" w:eastAsia="de-DE"/>
        </w:rPr>
        <w:t xml:space="preserve"> Crosscheck for JVET-L0381 [Hendry (Huawei)] [late] [miss]</w:t>
      </w:r>
    </w:p>
    <w:p w:rsidR="0057016B" w:rsidRPr="00F23A45" w:rsidRDefault="0057016B" w:rsidP="001F72BA">
      <w:pPr>
        <w:rPr>
          <w:lang w:eastAsia="de-DE"/>
        </w:rPr>
      </w:pPr>
    </w:p>
    <w:p w:rsidR="00166D13" w:rsidRPr="00F23A45" w:rsidRDefault="00B724FE" w:rsidP="00166D13">
      <w:pPr>
        <w:pStyle w:val="berschrift9"/>
        <w:rPr>
          <w:rFonts w:eastAsia="Times New Roman"/>
          <w:szCs w:val="24"/>
          <w:lang w:val="en-CA" w:eastAsia="de-DE"/>
        </w:rPr>
      </w:pPr>
      <w:hyperlink r:id="rId366" w:history="1">
        <w:r w:rsidR="00166D13" w:rsidRPr="00F23A45">
          <w:rPr>
            <w:rFonts w:eastAsia="Times New Roman"/>
            <w:color w:val="0000FF"/>
            <w:szCs w:val="24"/>
            <w:u w:val="single"/>
            <w:lang w:val="en-CA" w:eastAsia="de-DE"/>
          </w:rPr>
          <w:t>JVET-L0561</w:t>
        </w:r>
      </w:hyperlink>
      <w:r w:rsidR="00166D13" w:rsidRPr="00F23A45">
        <w:rPr>
          <w:rFonts w:eastAsia="Times New Roman"/>
          <w:szCs w:val="24"/>
          <w:lang w:val="en-CA" w:eastAsia="de-DE"/>
        </w:rPr>
        <w:t xml:space="preserve"> Crosscheck of JVET-L0381 (CE3-related: 4-tap interpolation filter selection with quantization parameter) [S. Yoo, J. Lim (LGE)] [late] [miss]</w:t>
      </w:r>
    </w:p>
    <w:p w:rsidR="00166D13" w:rsidRPr="00F23A45" w:rsidRDefault="00166D13" w:rsidP="001F72BA">
      <w:pPr>
        <w:rPr>
          <w:lang w:eastAsia="de-DE"/>
        </w:rPr>
      </w:pPr>
    </w:p>
    <w:p w:rsidR="00143C6A" w:rsidRPr="00F23A45" w:rsidRDefault="00B724FE" w:rsidP="00675440">
      <w:pPr>
        <w:pStyle w:val="berschrift9"/>
        <w:rPr>
          <w:rFonts w:eastAsia="Times New Roman"/>
          <w:szCs w:val="24"/>
          <w:lang w:val="en-CA" w:eastAsia="de-DE"/>
        </w:rPr>
      </w:pPr>
      <w:hyperlink r:id="rId367" w:history="1">
        <w:r w:rsidR="00143C6A" w:rsidRPr="00F23A45">
          <w:rPr>
            <w:rFonts w:eastAsia="Times New Roman"/>
            <w:color w:val="0000FF"/>
            <w:szCs w:val="24"/>
            <w:u w:val="single"/>
            <w:lang w:val="en-CA" w:eastAsia="de-DE"/>
          </w:rPr>
          <w:t>JVET-L0515</w:t>
        </w:r>
      </w:hyperlink>
      <w:r w:rsidR="00143C6A" w:rsidRPr="00F23A45">
        <w:rPr>
          <w:rFonts w:eastAsia="Times New Roman"/>
          <w:szCs w:val="24"/>
          <w:lang w:val="en-CA" w:eastAsia="de-DE"/>
        </w:rPr>
        <w:t xml:space="preserve"> CE3-related: Non-zero reference lines padding method on the top-line of CTU [P.-H. Lin, C.-C. Kuo, C.-C. Lin, C.-L. Lin (ITRI)] [late]</w:t>
      </w:r>
    </w:p>
    <w:p w:rsidR="00143C6A" w:rsidRPr="00F23A45" w:rsidRDefault="00143C6A" w:rsidP="001F72BA">
      <w:pPr>
        <w:rPr>
          <w:lang w:eastAsia="de-DE"/>
        </w:rPr>
      </w:pPr>
    </w:p>
    <w:p w:rsidR="00750844" w:rsidRPr="00F23A45" w:rsidRDefault="00B724FE" w:rsidP="00675440">
      <w:pPr>
        <w:pStyle w:val="berschrift9"/>
        <w:rPr>
          <w:rFonts w:eastAsia="Times New Roman"/>
          <w:szCs w:val="24"/>
          <w:lang w:val="en-CA" w:eastAsia="de-DE"/>
        </w:rPr>
      </w:pPr>
      <w:hyperlink r:id="rId368" w:history="1">
        <w:r w:rsidR="00750844" w:rsidRPr="00F23A45">
          <w:rPr>
            <w:rFonts w:eastAsia="Times New Roman"/>
            <w:color w:val="0000FF"/>
            <w:szCs w:val="24"/>
            <w:u w:val="single"/>
            <w:lang w:val="en-CA" w:eastAsia="de-DE"/>
          </w:rPr>
          <w:t>JVET-L0537</w:t>
        </w:r>
      </w:hyperlink>
      <w:r w:rsidR="00750844" w:rsidRPr="00F23A45">
        <w:rPr>
          <w:rFonts w:eastAsia="Times New Roman"/>
          <w:szCs w:val="24"/>
          <w:lang w:val="en-CA" w:eastAsia="de-DE"/>
        </w:rPr>
        <w:t xml:space="preserve"> Cross-check of JVET-L0515: CE3-related: Non-zero reference lines padding method on the top-line of CTU [X. Ma (Huawei)] [late] [miss]</w:t>
      </w:r>
    </w:p>
    <w:p w:rsidR="00750844" w:rsidRPr="00F23A45" w:rsidRDefault="00750844" w:rsidP="001F72BA">
      <w:pPr>
        <w:rPr>
          <w:lang w:eastAsia="de-DE"/>
        </w:rPr>
      </w:pPr>
    </w:p>
    <w:p w:rsidR="00166D13" w:rsidRPr="00F23A45" w:rsidRDefault="00B724FE" w:rsidP="00166D13">
      <w:pPr>
        <w:pStyle w:val="berschrift9"/>
        <w:rPr>
          <w:rFonts w:eastAsia="Times New Roman"/>
          <w:szCs w:val="24"/>
          <w:lang w:val="en-CA" w:eastAsia="de-DE"/>
        </w:rPr>
      </w:pPr>
      <w:hyperlink r:id="rId369" w:history="1">
        <w:r w:rsidR="00166D13" w:rsidRPr="00F23A45">
          <w:rPr>
            <w:rFonts w:eastAsia="Times New Roman"/>
            <w:color w:val="0000FF"/>
            <w:szCs w:val="24"/>
            <w:u w:val="single"/>
            <w:lang w:val="en-CA" w:eastAsia="de-DE"/>
          </w:rPr>
          <w:t>JVET-L0564</w:t>
        </w:r>
      </w:hyperlink>
      <w:r w:rsidR="00166D13" w:rsidRPr="00F23A45">
        <w:rPr>
          <w:rFonts w:eastAsia="Times New Roman"/>
          <w:szCs w:val="24"/>
          <w:lang w:val="en-CA" w:eastAsia="de-DE"/>
        </w:rPr>
        <w:t xml:space="preserve"> CE3-related: Joint test of JVET-L0087 and JVET-L0152 for PDPC simplification [M. G. Sarwer, C.-W. Hsu, Y.-W. Huang, S.-M. Lei (MediaTek), J. Lee, H. Lee, S.-C. Lim, J. Kang, H. Y. Kim (ETRI)] [late] [miss]</w:t>
      </w:r>
    </w:p>
    <w:p w:rsidR="00166D13" w:rsidRDefault="00166D13" w:rsidP="001F72BA">
      <w:pPr>
        <w:rPr>
          <w:ins w:id="3946" w:author="Jens Ohm" w:date="2018-10-05T00:12:00Z"/>
          <w:lang w:eastAsia="de-DE"/>
        </w:rPr>
      </w:pPr>
    </w:p>
    <w:p w:rsidR="005C70E2" w:rsidRDefault="005C70E2">
      <w:pPr>
        <w:pStyle w:val="berschrift9"/>
        <w:rPr>
          <w:ins w:id="3947" w:author="Jens Ohm" w:date="2018-10-05T00:12:00Z"/>
          <w:rFonts w:eastAsia="Times New Roman"/>
          <w:szCs w:val="24"/>
          <w:lang w:eastAsia="de-DE"/>
        </w:rPr>
        <w:pPrChange w:id="3948" w:author="Jens Ohm" w:date="2018-10-05T00:12:00Z">
          <w:pPr>
            <w:tabs>
              <w:tab w:val="left" w:pos="4357"/>
            </w:tabs>
          </w:pPr>
        </w:pPrChange>
      </w:pPr>
      <w:ins w:id="3949" w:author="Jens Ohm" w:date="2018-10-05T00:12: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"http://phenix.it-sudparis.eu/jvet/doc_end_user/current_document.php?id=4743"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JVET-L0630</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CE3-related: Simplification of MDMS derivation</w:t>
        </w:r>
        <w:r>
          <w:rPr>
            <w:rFonts w:eastAsia="Times New Roman"/>
            <w:szCs w:val="24"/>
            <w:lang w:eastAsia="de-DE"/>
          </w:rPr>
          <w:t xml:space="preserve"> [</w:t>
        </w:r>
        <w:r w:rsidRPr="00FF56D9">
          <w:rPr>
            <w:rFonts w:eastAsia="Times New Roman"/>
            <w:szCs w:val="24"/>
            <w:lang w:eastAsia="de-DE"/>
          </w:rPr>
          <w:t xml:space="preserve">C.-H. Yao, </w:t>
        </w:r>
        <w:r w:rsidRPr="002C1E2D">
          <w:rPr>
            <w:rFonts w:eastAsia="Times New Roman"/>
            <w:szCs w:val="24"/>
            <w:lang w:eastAsia="de-DE"/>
          </w:rPr>
          <w:t>P.-H. Lin</w:t>
        </w:r>
        <w:r w:rsidRPr="00FF56D9">
          <w:rPr>
            <w:rFonts w:eastAsia="Times New Roman"/>
            <w:szCs w:val="24"/>
            <w:lang w:eastAsia="de-DE"/>
          </w:rPr>
          <w:t xml:space="preserve">, </w:t>
        </w:r>
        <w:r w:rsidRPr="002C1E2D">
          <w:rPr>
            <w:rFonts w:eastAsia="Times New Roman"/>
            <w:szCs w:val="24"/>
            <w:lang w:eastAsia="de-DE"/>
          </w:rPr>
          <w:t>C.-C. Lin</w:t>
        </w:r>
        <w:r w:rsidRPr="00FF56D9">
          <w:rPr>
            <w:rFonts w:eastAsia="Times New Roman"/>
            <w:szCs w:val="24"/>
            <w:lang w:eastAsia="de-DE"/>
          </w:rPr>
          <w:t xml:space="preserve">, B.-J. Fuh, </w:t>
        </w:r>
        <w:r w:rsidRPr="002C1E2D">
          <w:rPr>
            <w:rFonts w:eastAsia="Times New Roman"/>
            <w:szCs w:val="24"/>
            <w:lang w:eastAsia="de-DE"/>
          </w:rPr>
          <w:t>C.-L. Lin (ITRI)</w:t>
        </w:r>
        <w:r>
          <w:rPr>
            <w:rFonts w:eastAsia="Times New Roman"/>
            <w:szCs w:val="24"/>
            <w:lang w:eastAsia="de-DE"/>
          </w:rPr>
          <w:t xml:space="preserve">] </w:t>
        </w:r>
        <w:r w:rsidRPr="002C1E2D">
          <w:rPr>
            <w:rFonts w:eastAsia="Times New Roman"/>
            <w:szCs w:val="24"/>
            <w:lang w:eastAsia="de-DE"/>
          </w:rPr>
          <w:t>[late</w:t>
        </w:r>
        <w:r>
          <w:rPr>
            <w:rFonts w:eastAsia="Times New Roman"/>
            <w:szCs w:val="24"/>
            <w:lang w:val="en-CA" w:eastAsia="de-DE"/>
          </w:rPr>
          <w:t>]</w:t>
        </w:r>
      </w:ins>
    </w:p>
    <w:p w:rsidR="005C70E2" w:rsidRPr="00F23A45" w:rsidRDefault="005C70E2" w:rsidP="001F72BA">
      <w:pPr>
        <w:rPr>
          <w:lang w:eastAsia="de-DE"/>
        </w:rPr>
      </w:pPr>
    </w:p>
    <w:p w:rsidR="002863F0" w:rsidRPr="00F23A45" w:rsidRDefault="002863F0" w:rsidP="00422C11">
      <w:pPr>
        <w:pStyle w:val="berschrift2"/>
        <w:ind w:left="576"/>
        <w:rPr>
          <w:lang w:val="en-CA"/>
        </w:rPr>
      </w:pPr>
      <w:bookmarkStart w:id="3950" w:name="_Ref518893163"/>
      <w:r w:rsidRPr="00F23A45">
        <w:rPr>
          <w:lang w:val="en-CA"/>
        </w:rPr>
        <w:t xml:space="preserve">CE4 related </w:t>
      </w:r>
      <w:r w:rsidR="00E242F1" w:rsidRPr="00F23A45">
        <w:rPr>
          <w:lang w:val="en-CA"/>
        </w:rPr>
        <w:t xml:space="preserve">– Inter prediction and motion vector coding </w:t>
      </w:r>
      <w:r w:rsidRPr="00F23A45">
        <w:rPr>
          <w:lang w:val="en-CA"/>
        </w:rPr>
        <w:t>(</w:t>
      </w:r>
      <w:del w:id="3951" w:author="Jens Ohm" w:date="2018-10-05T00:06:00Z">
        <w:r w:rsidR="003C6EE3" w:rsidDel="00137E00">
          <w:rPr>
            <w:lang w:val="en-CA"/>
          </w:rPr>
          <w:delText>98</w:delText>
        </w:r>
      </w:del>
      <w:ins w:id="3952" w:author="Jens Ohm" w:date="2018-10-05T00:07:00Z">
        <w:r w:rsidR="00137E00">
          <w:rPr>
            <w:lang w:val="en-CA"/>
          </w:rPr>
          <w:t>10</w:t>
        </w:r>
      </w:ins>
      <w:ins w:id="3953" w:author="Jens Ohm" w:date="2018-10-05T00:32:00Z">
        <w:r w:rsidR="005C70E2">
          <w:rPr>
            <w:lang w:val="en-CA"/>
          </w:rPr>
          <w:t>4</w:t>
        </w:r>
      </w:ins>
      <w:r w:rsidRPr="00F23A45">
        <w:rPr>
          <w:lang w:val="en-CA"/>
        </w:rPr>
        <w:t>)</w:t>
      </w:r>
      <w:bookmarkEnd w:id="3950"/>
    </w:p>
    <w:p w:rsidR="003B7F45" w:rsidRPr="00F23A45" w:rsidRDefault="003B7F45" w:rsidP="003B7F45">
      <w:pPr>
        <w:pStyle w:val="Textkrper"/>
      </w:pPr>
      <w:r w:rsidRPr="00F23A45">
        <w:t>Contributions in this category were discussed XXday XX Oct XXXX–XXXX (chaired by XXX).</w:t>
      </w:r>
    </w:p>
    <w:p w:rsidR="00467399" w:rsidRPr="00F23A45" w:rsidRDefault="00B724FE" w:rsidP="00FA275C">
      <w:pPr>
        <w:pStyle w:val="berschrift9"/>
        <w:rPr>
          <w:rFonts w:eastAsia="Times New Roman"/>
          <w:szCs w:val="24"/>
          <w:lang w:val="en-CA" w:eastAsia="de-DE"/>
        </w:rPr>
      </w:pPr>
      <w:hyperlink r:id="rId370" w:history="1">
        <w:r w:rsidR="00467399" w:rsidRPr="00F23A45">
          <w:rPr>
            <w:rFonts w:eastAsia="Times New Roman"/>
            <w:color w:val="0000FF"/>
            <w:szCs w:val="24"/>
            <w:u w:val="single"/>
            <w:lang w:val="en-CA" w:eastAsia="de-DE"/>
          </w:rPr>
          <w:t>JVET-L0046</w:t>
        </w:r>
      </w:hyperlink>
      <w:r w:rsidR="00467399" w:rsidRPr="00F23A45">
        <w:rPr>
          <w:rFonts w:eastAsia="Times New Roman"/>
          <w:szCs w:val="24"/>
          <w:lang w:val="en-CA" w:eastAsia="de-DE"/>
        </w:rPr>
        <w:t xml:space="preserve"> CE4-related: On line buffer reduction for affine mode [M. Zhou (Broadcom)]</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71" w:history="1">
        <w:r w:rsidR="00467399" w:rsidRPr="00F23A45">
          <w:rPr>
            <w:rFonts w:eastAsia="Times New Roman"/>
            <w:color w:val="0000FF"/>
            <w:szCs w:val="24"/>
            <w:u w:val="single"/>
            <w:lang w:val="en-CA" w:eastAsia="de-DE"/>
          </w:rPr>
          <w:t>JVET-L0418</w:t>
        </w:r>
      </w:hyperlink>
      <w:r w:rsidR="00467399" w:rsidRPr="00F23A45">
        <w:rPr>
          <w:rFonts w:eastAsia="Times New Roman"/>
          <w:szCs w:val="24"/>
          <w:lang w:val="en-CA" w:eastAsia="de-DE"/>
        </w:rPr>
        <w:t xml:space="preserve"> Crosscheck of JVET-L0046 (CE4-related: On line buffer reduction for affine mode) [H. Chen (??)] </w:t>
      </w:r>
      <w:r w:rsidR="00ED571F" w:rsidRPr="00F23A45">
        <w:rPr>
          <w:rFonts w:eastAsia="Times New Roman"/>
          <w:szCs w:val="24"/>
          <w:lang w:val="en-CA" w:eastAsia="de-DE"/>
        </w:rPr>
        <w:t xml:space="preserve">[late] </w:t>
      </w:r>
      <w:r w:rsidR="00467399" w:rsidRPr="00F23A45">
        <w:rPr>
          <w:rFonts w:eastAsia="Times New Roman"/>
          <w:szCs w:val="24"/>
          <w:lang w:val="en-CA" w:eastAsia="de-DE"/>
        </w:rPr>
        <w:t>[miss]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72" w:history="1">
        <w:r w:rsidR="00467399" w:rsidRPr="00F23A45">
          <w:rPr>
            <w:rFonts w:eastAsia="Times New Roman"/>
            <w:color w:val="0000FF"/>
            <w:szCs w:val="24"/>
            <w:u w:val="single"/>
            <w:lang w:val="en-CA" w:eastAsia="de-DE"/>
          </w:rPr>
          <w:t>JVET-L0047</w:t>
        </w:r>
      </w:hyperlink>
      <w:r w:rsidR="00467399" w:rsidRPr="00F23A45">
        <w:rPr>
          <w:rFonts w:eastAsia="Times New Roman"/>
          <w:szCs w:val="24"/>
          <w:lang w:val="en-CA" w:eastAsia="de-DE"/>
        </w:rPr>
        <w:t xml:space="preserve"> CE4-related: A clean up for affine mode [M. Zhou, B. Heng (Broadcom)]</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73" w:history="1">
        <w:r w:rsidR="00467399" w:rsidRPr="00F23A45">
          <w:rPr>
            <w:rFonts w:eastAsia="Times New Roman"/>
            <w:color w:val="0000FF"/>
            <w:szCs w:val="24"/>
            <w:u w:val="single"/>
            <w:lang w:val="en-CA" w:eastAsia="de-DE"/>
          </w:rPr>
          <w:t>JVET-L0504</w:t>
        </w:r>
      </w:hyperlink>
      <w:r w:rsidR="00467399" w:rsidRPr="00F23A45">
        <w:rPr>
          <w:rFonts w:eastAsia="Times New Roman"/>
          <w:szCs w:val="24"/>
          <w:lang w:val="en-CA" w:eastAsia="de-DE"/>
        </w:rPr>
        <w:t xml:space="preserve"> Cross-check of JVET-L0047: CE4-related: A clean up for affine mode [S. Bandyopadhyay (InterDigital)]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74" w:history="1">
        <w:r w:rsidR="00467399" w:rsidRPr="00F23A45">
          <w:rPr>
            <w:rFonts w:eastAsia="Times New Roman"/>
            <w:color w:val="0000FF"/>
            <w:szCs w:val="24"/>
            <w:u w:val="single"/>
            <w:lang w:val="en-CA" w:eastAsia="de-DE"/>
          </w:rPr>
          <w:t>JVET-L0048</w:t>
        </w:r>
      </w:hyperlink>
      <w:r w:rsidR="00467399" w:rsidRPr="00F23A45">
        <w:rPr>
          <w:rFonts w:eastAsia="Times New Roman"/>
          <w:szCs w:val="24"/>
          <w:lang w:val="en-CA" w:eastAsia="de-DE"/>
        </w:rPr>
        <w:t xml:space="preserve"> CE4-related: Combined tests of JVET-L0046 and JVET-L0047 [M. Zhou (Broadcom)]</w:t>
      </w:r>
    </w:p>
    <w:p w:rsidR="00F95F78" w:rsidRPr="00F23A45" w:rsidRDefault="00F95F78" w:rsidP="00007EAE"/>
    <w:p w:rsidR="00467399" w:rsidRPr="00F23A45" w:rsidRDefault="00B724FE" w:rsidP="00FA275C">
      <w:pPr>
        <w:pStyle w:val="berschrift9"/>
        <w:rPr>
          <w:rFonts w:eastAsia="Times New Roman"/>
          <w:szCs w:val="24"/>
          <w:lang w:val="en-CA" w:eastAsia="de-DE"/>
        </w:rPr>
      </w:pPr>
      <w:hyperlink r:id="rId375" w:history="1">
        <w:r w:rsidR="00467399" w:rsidRPr="00F23A45">
          <w:rPr>
            <w:rFonts w:eastAsia="Times New Roman"/>
            <w:color w:val="0000FF"/>
            <w:szCs w:val="24"/>
            <w:u w:val="single"/>
            <w:lang w:val="en-CA" w:eastAsia="de-DE"/>
          </w:rPr>
          <w:t>JVET-L0055</w:t>
        </w:r>
      </w:hyperlink>
      <w:r w:rsidR="00467399" w:rsidRPr="00F23A45">
        <w:rPr>
          <w:rFonts w:eastAsia="Times New Roman"/>
          <w:szCs w:val="24"/>
          <w:lang w:val="en-CA" w:eastAsia="de-DE"/>
        </w:rPr>
        <w:t xml:space="preserve"> CE4-related: Redundant Removal for ATMVP [A. Tamse, M. W. Park, S. Jeong, K. Choi (Samsung)]</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376" w:history="1">
        <w:r w:rsidR="00467399" w:rsidRPr="00F23A45">
          <w:rPr>
            <w:rFonts w:eastAsia="Times New Roman"/>
            <w:color w:val="0000FF"/>
            <w:szCs w:val="24"/>
            <w:u w:val="single"/>
            <w:lang w:val="en-CA" w:eastAsia="de-DE"/>
          </w:rPr>
          <w:t>JVET-L0456</w:t>
        </w:r>
      </w:hyperlink>
      <w:r w:rsidR="00467399" w:rsidRPr="00F23A45">
        <w:rPr>
          <w:rFonts w:eastAsia="Times New Roman"/>
          <w:szCs w:val="24"/>
          <w:lang w:val="en-CA" w:eastAsia="de-DE"/>
        </w:rPr>
        <w:t xml:space="preserve"> Crosscheck of JVET-L0055 on CE4-related: Redundant Removal for ATMVP [T. Ikai (Sharp)] [late] [miss]</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377" w:history="1">
        <w:r w:rsidR="00467399" w:rsidRPr="00F23A45">
          <w:rPr>
            <w:rFonts w:eastAsia="Times New Roman"/>
            <w:color w:val="0000FF"/>
            <w:szCs w:val="24"/>
            <w:u w:val="single"/>
            <w:lang w:val="en-CA" w:eastAsia="de-DE"/>
          </w:rPr>
          <w:t>JVET-L0068</w:t>
        </w:r>
      </w:hyperlink>
      <w:r w:rsidR="00467399" w:rsidRPr="00F23A45">
        <w:rPr>
          <w:rFonts w:eastAsia="Times New Roman"/>
          <w:szCs w:val="24"/>
          <w:lang w:val="en-CA" w:eastAsia="de-DE"/>
        </w:rPr>
        <w:t xml:space="preserve"> CE4</w:t>
      </w:r>
      <w:r w:rsidR="00DF02D6" w:rsidRPr="00F23A45">
        <w:rPr>
          <w:rFonts w:eastAsia="Times New Roman"/>
          <w:szCs w:val="24"/>
          <w:lang w:val="en-CA" w:eastAsia="de-DE"/>
        </w:rPr>
        <w:t>-related: Modified LIC [J. Lee, J. Byeon, S. Park, D. Sim (KWU), G. Bang, H. Kim (ETRI)</w:t>
      </w:r>
      <w:r w:rsidR="00467399" w:rsidRPr="00F23A45">
        <w:rPr>
          <w:rFonts w:eastAsia="Times New Roman"/>
          <w:szCs w:val="24"/>
          <w:lang w:val="en-CA" w:eastAsia="de-DE"/>
        </w:rPr>
        <w:t xml:space="preserve">] </w:t>
      </w:r>
      <w:r w:rsidR="00ED571F" w:rsidRPr="00F23A45">
        <w:rPr>
          <w:rFonts w:eastAsia="Times New Roman"/>
          <w:szCs w:val="24"/>
          <w:lang w:val="en-CA" w:eastAsia="de-DE"/>
        </w:rPr>
        <w:t xml:space="preserve">[late] </w:t>
      </w:r>
      <w:r w:rsidR="00467399" w:rsidRPr="00F23A45">
        <w:rPr>
          <w:rFonts w:eastAsia="Times New Roman"/>
          <w:szCs w:val="24"/>
          <w:lang w:val="en-CA" w:eastAsia="de-DE"/>
        </w:rPr>
        <w:t>[miss]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78" w:history="1">
        <w:r w:rsidR="00467399" w:rsidRPr="00F23A45">
          <w:rPr>
            <w:rFonts w:eastAsia="Times New Roman"/>
            <w:color w:val="0000FF"/>
            <w:szCs w:val="24"/>
            <w:u w:val="single"/>
            <w:lang w:val="en-CA" w:eastAsia="de-DE"/>
          </w:rPr>
          <w:t>JVET-L0091</w:t>
        </w:r>
      </w:hyperlink>
      <w:r w:rsidR="00467399" w:rsidRPr="00F23A45">
        <w:rPr>
          <w:rFonts w:eastAsia="Times New Roman"/>
          <w:szCs w:val="24"/>
          <w:lang w:val="en-CA" w:eastAsia="de-DE"/>
        </w:rPr>
        <w:t xml:space="preserve"> CE4-related: Shared merge list [C.-C. Chen, C.-W. Hsu, Y.-W. Huang, S.-M. Lei (MediaTek)]</w:t>
      </w:r>
    </w:p>
    <w:p w:rsidR="00467399" w:rsidRPr="00F23A45" w:rsidRDefault="00467399" w:rsidP="00467399">
      <w:pPr>
        <w:tabs>
          <w:tab w:val="left" w:pos="813"/>
          <w:tab w:val="left" w:pos="2715"/>
          <w:tab w:val="left" w:pos="7543"/>
        </w:tabs>
        <w:rPr>
          <w:rFonts w:eastAsia="Times New Roman"/>
          <w:sz w:val="24"/>
          <w:szCs w:val="24"/>
          <w:lang w:eastAsia="de-DE"/>
        </w:rPr>
      </w:pPr>
    </w:p>
    <w:p w:rsidR="00854F42" w:rsidRPr="00F23A45" w:rsidRDefault="00B724FE" w:rsidP="00854F42">
      <w:pPr>
        <w:pStyle w:val="berschrift9"/>
        <w:rPr>
          <w:rFonts w:eastAsia="Times New Roman"/>
          <w:szCs w:val="24"/>
          <w:lang w:val="en-CA" w:eastAsia="de-DE"/>
        </w:rPr>
      </w:pPr>
      <w:hyperlink r:id="rId379" w:history="1">
        <w:r w:rsidR="00854F42" w:rsidRPr="00F23A45">
          <w:rPr>
            <w:rFonts w:eastAsia="Times New Roman"/>
            <w:color w:val="0000FF"/>
            <w:szCs w:val="24"/>
            <w:u w:val="single"/>
            <w:lang w:val="en-CA" w:eastAsia="de-DE"/>
          </w:rPr>
          <w:t>JVET-L0582</w:t>
        </w:r>
      </w:hyperlink>
      <w:r w:rsidR="00854F42" w:rsidRPr="00F23A45">
        <w:rPr>
          <w:rFonts w:eastAsia="Times New Roman"/>
          <w:szCs w:val="24"/>
          <w:lang w:val="en-CA" w:eastAsia="de-DE"/>
        </w:rPr>
        <w:t xml:space="preserve"> Crosscheck of JVET-L0091 (CE4-related: shared merge list) [?? (Huawei)] [late] [miss]</w:t>
      </w:r>
    </w:p>
    <w:p w:rsidR="00854F42" w:rsidRPr="00F23A45" w:rsidRDefault="00854F42"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80" w:history="1">
        <w:r w:rsidR="00467399" w:rsidRPr="00F23A45">
          <w:rPr>
            <w:rFonts w:eastAsia="Times New Roman"/>
            <w:color w:val="0000FF"/>
            <w:szCs w:val="24"/>
            <w:u w:val="single"/>
            <w:lang w:val="en-CA" w:eastAsia="de-DE"/>
          </w:rPr>
          <w:t>JVET-L0092</w:t>
        </w:r>
      </w:hyperlink>
      <w:r w:rsidR="00467399" w:rsidRPr="00F23A45">
        <w:rPr>
          <w:rFonts w:eastAsia="Times New Roman"/>
          <w:szCs w:val="24"/>
          <w:lang w:val="en-CA" w:eastAsia="de-DE"/>
        </w:rPr>
        <w:t xml:space="preserve"> CE4-related: A simplification algorithm for ATMVP [C.-C. Chen, C.-W. Hsu, Y.-W. Huang, S.-M. Lei (MediaTek)]</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81" w:history="1">
        <w:r w:rsidR="00467399" w:rsidRPr="00F23A45">
          <w:rPr>
            <w:rFonts w:eastAsia="Times New Roman"/>
            <w:color w:val="0000FF"/>
            <w:szCs w:val="24"/>
            <w:u w:val="single"/>
            <w:lang w:val="en-CA" w:eastAsia="de-DE"/>
          </w:rPr>
          <w:t>JVET-L0474</w:t>
        </w:r>
      </w:hyperlink>
      <w:r w:rsidR="00467399" w:rsidRPr="00F23A45">
        <w:rPr>
          <w:rFonts w:eastAsia="Times New Roman"/>
          <w:szCs w:val="24"/>
          <w:lang w:val="en-CA" w:eastAsia="de-DE"/>
        </w:rPr>
        <w:t xml:space="preserve"> Cross Check report of JVET-L0092: CE4-related: A simplification algorithm for ATMVP [X. Xu (Tencent)]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82" w:history="1">
        <w:r w:rsidR="00467399" w:rsidRPr="00F23A45">
          <w:rPr>
            <w:rFonts w:eastAsia="Times New Roman"/>
            <w:color w:val="0000FF"/>
            <w:szCs w:val="24"/>
            <w:u w:val="single"/>
            <w:lang w:val="en-CA" w:eastAsia="de-DE"/>
          </w:rPr>
          <w:t>JVET-L0093</w:t>
        </w:r>
      </w:hyperlink>
      <w:r w:rsidR="00467399" w:rsidRPr="00F23A45">
        <w:rPr>
          <w:rFonts w:eastAsia="Times New Roman"/>
          <w:szCs w:val="24"/>
          <w:lang w:val="en-CA" w:eastAsia="de-DE"/>
        </w:rPr>
        <w:t xml:space="preserve"> CE4-related: Simplified pruning in merge mode [C.-C. Chen, C.-W. Hsu, Y.-W. Huang, S.-M. Lei (MediaTek)]</w:t>
      </w:r>
    </w:p>
    <w:p w:rsidR="00467399" w:rsidRPr="00F23A45" w:rsidRDefault="00467399" w:rsidP="00467399">
      <w:pPr>
        <w:rPr>
          <w:lang w:eastAsia="de-DE"/>
        </w:rPr>
      </w:pPr>
    </w:p>
    <w:p w:rsidR="00166D13" w:rsidRPr="00F23A45" w:rsidRDefault="00B724FE" w:rsidP="00166D13">
      <w:pPr>
        <w:pStyle w:val="berschrift9"/>
        <w:rPr>
          <w:rFonts w:eastAsia="Times New Roman"/>
          <w:szCs w:val="24"/>
          <w:lang w:val="en-CA" w:eastAsia="de-DE"/>
        </w:rPr>
      </w:pPr>
      <w:hyperlink r:id="rId383" w:history="1">
        <w:r w:rsidR="00166D13" w:rsidRPr="00F23A45">
          <w:rPr>
            <w:rFonts w:eastAsia="Times New Roman"/>
            <w:color w:val="0000FF"/>
            <w:szCs w:val="24"/>
            <w:u w:val="single"/>
            <w:lang w:val="en-CA" w:eastAsia="de-DE"/>
          </w:rPr>
          <w:t>JVET-L0555</w:t>
        </w:r>
      </w:hyperlink>
      <w:r w:rsidR="00166D13" w:rsidRPr="00F23A45">
        <w:rPr>
          <w:rFonts w:eastAsia="Times New Roman"/>
          <w:szCs w:val="24"/>
          <w:lang w:val="en-CA" w:eastAsia="de-DE"/>
        </w:rPr>
        <w:t xml:space="preserve"> Cross-check of JVET-L0093 (CE4-related: Simplified pruning in merge mode) [K. Abe, T. Toma (Panasonic)] [late] [miss]</w:t>
      </w:r>
    </w:p>
    <w:p w:rsidR="00166D13" w:rsidRPr="00F23A45" w:rsidRDefault="00166D13" w:rsidP="00467399">
      <w:pPr>
        <w:rPr>
          <w:lang w:eastAsia="de-DE"/>
        </w:rPr>
      </w:pPr>
    </w:p>
    <w:p w:rsidR="00467399" w:rsidRPr="00F23A45" w:rsidRDefault="00B724FE" w:rsidP="00FA275C">
      <w:pPr>
        <w:pStyle w:val="berschrift9"/>
        <w:rPr>
          <w:rFonts w:eastAsia="Times New Roman"/>
          <w:szCs w:val="24"/>
          <w:lang w:val="en-CA" w:eastAsia="de-DE"/>
        </w:rPr>
      </w:pPr>
      <w:hyperlink r:id="rId384" w:history="1">
        <w:r w:rsidR="00467399" w:rsidRPr="00F23A45">
          <w:rPr>
            <w:rFonts w:eastAsia="Times New Roman"/>
            <w:color w:val="0000FF"/>
            <w:szCs w:val="24"/>
            <w:u w:val="single"/>
            <w:lang w:val="en-CA" w:eastAsia="de-DE"/>
          </w:rPr>
          <w:t>JVET-L0105</w:t>
        </w:r>
      </w:hyperlink>
      <w:r w:rsidR="00467399" w:rsidRPr="00F23A45">
        <w:rPr>
          <w:rFonts w:eastAsia="Times New Roman"/>
          <w:szCs w:val="24"/>
          <w:lang w:val="en-CA" w:eastAsia="de-DE"/>
        </w:rPr>
        <w:t xml:space="preserve"> CE4-related: A second ATMVP candidate [Y.-W. Chen, X. Wang (Kwai Inc.)]</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85" w:history="1">
        <w:r w:rsidR="00467399" w:rsidRPr="00F23A45">
          <w:rPr>
            <w:rFonts w:eastAsia="Times New Roman"/>
            <w:color w:val="0000FF"/>
            <w:szCs w:val="24"/>
            <w:u w:val="single"/>
            <w:lang w:val="en-CA" w:eastAsia="de-DE"/>
          </w:rPr>
          <w:t>JVET-L0516</w:t>
        </w:r>
      </w:hyperlink>
      <w:r w:rsidR="00467399" w:rsidRPr="00F23A45">
        <w:rPr>
          <w:rFonts w:eastAsia="Times New Roman"/>
          <w:szCs w:val="24"/>
          <w:lang w:val="en-CA" w:eastAsia="de-DE"/>
        </w:rPr>
        <w:t xml:space="preserve"> Crosscheck of JVET-L0105 (CE4-related: A second ATMVP candidate) [N. Zhang (HiSilicon)] [late]</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86" w:history="1">
        <w:r w:rsidR="00467399" w:rsidRPr="00F23A45">
          <w:rPr>
            <w:rFonts w:eastAsia="Times New Roman"/>
            <w:color w:val="0000FF"/>
            <w:szCs w:val="24"/>
            <w:u w:val="single"/>
            <w:lang w:val="en-CA" w:eastAsia="de-DE"/>
          </w:rPr>
          <w:t>JVET-L0106</w:t>
        </w:r>
      </w:hyperlink>
      <w:r w:rsidR="00467399" w:rsidRPr="00F23A45">
        <w:rPr>
          <w:rFonts w:eastAsia="Times New Roman"/>
          <w:szCs w:val="24"/>
          <w:lang w:val="en-CA" w:eastAsia="de-DE"/>
        </w:rPr>
        <w:t xml:space="preserve"> CE4-related: Modified History-based MVP to support parallel processing [Y.-W. Chen, X. Wang (Kwai Inc.)]</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387" w:history="1">
        <w:r w:rsidR="00467399" w:rsidRPr="00F23A45">
          <w:rPr>
            <w:rFonts w:eastAsia="Times New Roman"/>
            <w:color w:val="0000FF"/>
            <w:szCs w:val="24"/>
            <w:u w:val="single"/>
            <w:lang w:val="en-CA" w:eastAsia="de-DE"/>
          </w:rPr>
          <w:t>JVET-L0506</w:t>
        </w:r>
      </w:hyperlink>
      <w:r w:rsidR="00467399" w:rsidRPr="00F23A45">
        <w:rPr>
          <w:rFonts w:eastAsia="Times New Roman"/>
          <w:szCs w:val="24"/>
          <w:lang w:val="en-CA" w:eastAsia="de-DE"/>
        </w:rPr>
        <w:t xml:space="preserve"> Crosscheck of JVET-L0106 (CE4-related: Modified History-based MVP to support parallel processing) [L. Zhang (Bytedance)] [late] [miss]</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388" w:history="1">
        <w:r w:rsidR="00467399" w:rsidRPr="00F23A45">
          <w:rPr>
            <w:rFonts w:eastAsia="Times New Roman"/>
            <w:color w:val="0000FF"/>
            <w:szCs w:val="24"/>
            <w:u w:val="single"/>
            <w:lang w:val="en-CA" w:eastAsia="de-DE"/>
          </w:rPr>
          <w:t>JVET-L0119</w:t>
        </w:r>
      </w:hyperlink>
      <w:r w:rsidR="00467399" w:rsidRPr="00F23A45">
        <w:rPr>
          <w:rFonts w:eastAsia="Times New Roman"/>
          <w:szCs w:val="24"/>
          <w:lang w:val="en-CA" w:eastAsia="de-DE"/>
        </w:rPr>
        <w:t xml:space="preserve"> CE4-related: Non-sub-block ATMVP [K. Abe, T. Toma (Panasonic)]</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89" w:history="1">
        <w:r w:rsidR="00467399" w:rsidRPr="00F23A45">
          <w:rPr>
            <w:rFonts w:eastAsia="Times New Roman"/>
            <w:color w:val="0000FF"/>
            <w:szCs w:val="24"/>
            <w:u w:val="single"/>
            <w:lang w:val="en-CA" w:eastAsia="de-DE"/>
          </w:rPr>
          <w:t>JVET-L0454</w:t>
        </w:r>
      </w:hyperlink>
      <w:r w:rsidR="00467399" w:rsidRPr="00F23A45">
        <w:rPr>
          <w:rFonts w:eastAsia="Times New Roman"/>
          <w:szCs w:val="24"/>
          <w:lang w:val="en-CA" w:eastAsia="de-DE"/>
        </w:rPr>
        <w:t xml:space="preserve"> Crosscheck of JVET-L0119 on CE4-related: Non-sub-block ATMVP [T. Zhou, T. Ikai (Sharp)]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90" w:history="1">
        <w:r w:rsidR="00467399" w:rsidRPr="00F23A45">
          <w:rPr>
            <w:rFonts w:eastAsia="Times New Roman"/>
            <w:color w:val="0000FF"/>
            <w:szCs w:val="24"/>
            <w:u w:val="single"/>
            <w:lang w:val="en-CA" w:eastAsia="de-DE"/>
          </w:rPr>
          <w:t>JVET-L0120</w:t>
        </w:r>
      </w:hyperlink>
      <w:r w:rsidR="00467399" w:rsidRPr="00F23A45">
        <w:rPr>
          <w:rFonts w:eastAsia="Times New Roman"/>
          <w:szCs w:val="24"/>
          <w:lang w:val="en-CA" w:eastAsia="de-DE"/>
        </w:rPr>
        <w:t xml:space="preserve"> CE4-related: Low pipeline latency LIC [K. Abe, T. Toma, J. Li (Panasonic)]</w:t>
      </w:r>
    </w:p>
    <w:p w:rsidR="00467399" w:rsidRDefault="00467399" w:rsidP="00467399">
      <w:pPr>
        <w:rPr>
          <w:ins w:id="3954" w:author="Jens Ohm" w:date="2018-10-05T00:06:00Z"/>
          <w:lang w:eastAsia="de-DE"/>
        </w:rPr>
      </w:pPr>
    </w:p>
    <w:p w:rsidR="00137E00" w:rsidRDefault="00137E00">
      <w:pPr>
        <w:pStyle w:val="berschrift9"/>
        <w:rPr>
          <w:ins w:id="3955" w:author="Jens Ohm" w:date="2018-10-05T00:06:00Z"/>
          <w:rFonts w:eastAsia="Times New Roman"/>
          <w:szCs w:val="24"/>
          <w:lang w:eastAsia="de-DE"/>
        </w:rPr>
        <w:pPrChange w:id="3956" w:author="Jens Ohm" w:date="2018-10-05T00:06:00Z">
          <w:pPr>
            <w:tabs>
              <w:tab w:val="left" w:pos="4357"/>
            </w:tabs>
          </w:pPr>
        </w:pPrChange>
      </w:pPr>
      <w:ins w:id="3957" w:author="Jens Ohm" w:date="2018-10-05T00:06: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"http://phenix.it-sudparis.eu/jvet/doc_end_user/current_document.php?id=4736"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JVET-L0623</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of JVET-L0120 "CE4-related: Low pipeline latency LIC"</w:t>
        </w:r>
        <w:r>
          <w:rPr>
            <w:rFonts w:eastAsia="Times New Roman"/>
            <w:szCs w:val="24"/>
            <w:lang w:eastAsia="de-DE"/>
          </w:rPr>
          <w:t xml:space="preserve"> [</w:t>
        </w:r>
        <w:r w:rsidRPr="002C1E2D">
          <w:rPr>
            <w:rFonts w:eastAsia="Times New Roman"/>
            <w:szCs w:val="24"/>
            <w:lang w:eastAsia="de-DE"/>
          </w:rPr>
          <w:t>V. Rufitskiy</w:t>
        </w:r>
        <w:r w:rsidRPr="00FF56D9">
          <w:rPr>
            <w:rFonts w:eastAsia="Times New Roman"/>
            <w:szCs w:val="24"/>
            <w:lang w:eastAsia="de-DE"/>
          </w:rPr>
          <w:t xml:space="preserve">, </w:t>
        </w:r>
        <w:r w:rsidRPr="002C1E2D">
          <w:rPr>
            <w:rFonts w:eastAsia="Times New Roman"/>
            <w:szCs w:val="24"/>
            <w:lang w:eastAsia="de-DE"/>
          </w:rPr>
          <w:t>A. Filippov</w:t>
        </w:r>
        <w:r w:rsidRPr="00FF56D9">
          <w:rPr>
            <w:rFonts w:eastAsia="Times New Roman"/>
            <w:szCs w:val="24"/>
            <w:lang w:eastAsia="de-DE"/>
          </w:rPr>
          <w:t xml:space="preserve">, </w:t>
        </w:r>
        <w:r w:rsidRPr="002C1E2D">
          <w:rPr>
            <w:rFonts w:eastAsia="Times New Roman"/>
            <w:szCs w:val="24"/>
            <w:lang w:eastAsia="de-DE"/>
          </w:rPr>
          <w:t>J. Chen (Huawei)</w:t>
        </w:r>
        <w:r>
          <w:rPr>
            <w:rFonts w:eastAsia="Times New Roman"/>
            <w:szCs w:val="24"/>
            <w:lang w:eastAsia="de-DE"/>
          </w:rPr>
          <w:t xml:space="preserve">] </w:t>
        </w:r>
        <w:r w:rsidRPr="002C1E2D">
          <w:rPr>
            <w:rFonts w:eastAsia="Times New Roman"/>
            <w:szCs w:val="24"/>
            <w:lang w:val="de-DE" w:eastAsia="de-DE"/>
          </w:rPr>
          <w:t>[late</w:t>
        </w:r>
        <w:r w:rsidRPr="00FF56D9">
          <w:rPr>
            <w:rFonts w:eastAsia="Times New Roman"/>
            <w:szCs w:val="24"/>
            <w:lang w:val="en-CA" w:eastAsia="de-DE"/>
          </w:rPr>
          <w:t>] [miss]</w:t>
        </w:r>
      </w:ins>
    </w:p>
    <w:p w:rsidR="00137E00" w:rsidRPr="00F23A45" w:rsidRDefault="00137E00" w:rsidP="00467399">
      <w:pPr>
        <w:rPr>
          <w:lang w:eastAsia="de-DE"/>
        </w:rPr>
      </w:pPr>
    </w:p>
    <w:p w:rsidR="00467399" w:rsidRPr="00F23A45" w:rsidRDefault="00B724FE" w:rsidP="00FA275C">
      <w:pPr>
        <w:pStyle w:val="berschrift9"/>
        <w:rPr>
          <w:rFonts w:eastAsia="Times New Roman"/>
          <w:szCs w:val="24"/>
          <w:lang w:val="en-CA" w:eastAsia="de-DE"/>
        </w:rPr>
      </w:pPr>
      <w:hyperlink r:id="rId391" w:history="1">
        <w:r w:rsidR="00467399" w:rsidRPr="00F23A45">
          <w:rPr>
            <w:rFonts w:eastAsia="Times New Roman"/>
            <w:color w:val="0000FF"/>
            <w:szCs w:val="24"/>
            <w:u w:val="single"/>
            <w:lang w:val="en-CA" w:eastAsia="de-DE"/>
          </w:rPr>
          <w:t>JVET-L0144</w:t>
        </w:r>
      </w:hyperlink>
      <w:r w:rsidR="00467399" w:rsidRPr="00F23A45">
        <w:rPr>
          <w:rFonts w:eastAsia="Times New Roman"/>
          <w:szCs w:val="24"/>
          <w:lang w:val="en-CA" w:eastAsia="de-DE"/>
        </w:rPr>
        <w:t xml:space="preserve"> CE4-related: Simplified average merge candidate [J. Lee, J. Nam, N. Park, H. Jang, J. Lim, S. Kim (LGE)]</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392" w:history="1">
        <w:r w:rsidR="00467399" w:rsidRPr="00F23A45">
          <w:rPr>
            <w:rFonts w:eastAsia="Times New Roman"/>
            <w:color w:val="0000FF"/>
            <w:szCs w:val="24"/>
            <w:u w:val="single"/>
            <w:lang w:val="en-CA" w:eastAsia="de-DE"/>
          </w:rPr>
          <w:t>JVET-L0158</w:t>
        </w:r>
      </w:hyperlink>
      <w:r w:rsidR="00467399" w:rsidRPr="00F23A45">
        <w:rPr>
          <w:rFonts w:eastAsia="Times New Roman"/>
          <w:szCs w:val="24"/>
          <w:lang w:val="en-CA" w:eastAsia="de-DE"/>
        </w:rPr>
        <w:t xml:space="preserve"> CE4-related: History-Based Motion Vector Prediction considering parallel processing [N. Park, H. Jang, J. Nam, J. Lee, J. Lim, S. Kim (LGE)]</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393" w:history="1">
        <w:r w:rsidR="00467399" w:rsidRPr="00F23A45">
          <w:rPr>
            <w:rFonts w:eastAsia="Times New Roman"/>
            <w:color w:val="0000FF"/>
            <w:szCs w:val="24"/>
            <w:u w:val="single"/>
            <w:lang w:val="en-CA" w:eastAsia="de-DE"/>
          </w:rPr>
          <w:t>JVET-L0525</w:t>
        </w:r>
      </w:hyperlink>
      <w:r w:rsidR="00467399" w:rsidRPr="00F23A45">
        <w:rPr>
          <w:rFonts w:eastAsia="Times New Roman"/>
          <w:szCs w:val="24"/>
          <w:lang w:val="en-CA" w:eastAsia="de-DE"/>
        </w:rPr>
        <w:t xml:space="preserve"> Crosscheck report of L0158 (CE4-related: History-Based Motion Vector Prediction considering parallel processing) [B. Choi (??)] [late] [miss]</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394" w:history="1">
        <w:r w:rsidR="00467399" w:rsidRPr="00F23A45">
          <w:rPr>
            <w:rFonts w:eastAsia="Times New Roman"/>
            <w:color w:val="0000FF"/>
            <w:szCs w:val="24"/>
            <w:u w:val="single"/>
            <w:lang w:val="en-CA" w:eastAsia="de-DE"/>
          </w:rPr>
          <w:t>JVET-L0171</w:t>
        </w:r>
      </w:hyperlink>
      <w:r w:rsidR="00467399" w:rsidRPr="00F23A45">
        <w:rPr>
          <w:rFonts w:eastAsia="Times New Roman"/>
          <w:szCs w:val="24"/>
          <w:lang w:val="en-CA" w:eastAsia="de-DE"/>
        </w:rPr>
        <w:t xml:space="preserve"> CE4-related: Merge mode with Regression based Motion Vector Field (RMVF) [R. Ghaznavi-Youvalari, A. Aminlou, J. Lainema (Nokia)]</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395" w:history="1">
        <w:r w:rsidR="00467399" w:rsidRPr="00F23A45">
          <w:rPr>
            <w:rFonts w:eastAsia="Times New Roman"/>
            <w:color w:val="0000FF"/>
            <w:szCs w:val="24"/>
            <w:u w:val="single"/>
            <w:lang w:val="en-CA" w:eastAsia="de-DE"/>
          </w:rPr>
          <w:t>JVET-L0187</w:t>
        </w:r>
      </w:hyperlink>
      <w:r w:rsidR="00467399" w:rsidRPr="00F23A45">
        <w:rPr>
          <w:rFonts w:eastAsia="Times New Roman"/>
          <w:szCs w:val="24"/>
          <w:lang w:val="en-CA" w:eastAsia="de-DE"/>
        </w:rPr>
        <w:t xml:space="preserve"> CE4-related: Combined P List for Merge Candidate List [L. Xu, F. Chen, L. Wang (Hikvision)]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467399">
      <w:pPr>
        <w:rPr>
          <w:lang w:eastAsia="de-DE"/>
        </w:rPr>
      </w:pPr>
    </w:p>
    <w:p w:rsidR="00750844" w:rsidRPr="00F23A45" w:rsidRDefault="00B724FE" w:rsidP="00FA275C">
      <w:pPr>
        <w:pStyle w:val="berschrift9"/>
        <w:rPr>
          <w:rFonts w:eastAsia="Times New Roman"/>
          <w:szCs w:val="24"/>
          <w:lang w:val="en-CA" w:eastAsia="de-DE"/>
        </w:rPr>
      </w:pPr>
      <w:hyperlink r:id="rId396" w:history="1">
        <w:r w:rsidR="00750844" w:rsidRPr="00F23A45">
          <w:rPr>
            <w:rFonts w:eastAsia="Times New Roman"/>
            <w:color w:val="0000FF"/>
            <w:szCs w:val="24"/>
            <w:u w:val="single"/>
            <w:lang w:val="en-CA" w:eastAsia="de-DE"/>
          </w:rPr>
          <w:t>JVET-L0543</w:t>
        </w:r>
      </w:hyperlink>
      <w:r w:rsidR="00750844" w:rsidRPr="00F23A45">
        <w:rPr>
          <w:rFonts w:eastAsia="Times New Roman"/>
          <w:szCs w:val="24"/>
          <w:lang w:val="en-CA" w:eastAsia="de-DE"/>
        </w:rPr>
        <w:t xml:space="preserve"> Crosscheck for L0187 (CE4-related: Combined P List for Merge Candidate List) [S. H. Wang, S. S. Wang, S. Ma (Peking University)] [late] [miss]</w:t>
      </w:r>
    </w:p>
    <w:p w:rsidR="00750844" w:rsidRPr="00F23A45" w:rsidRDefault="00750844" w:rsidP="00467399">
      <w:pPr>
        <w:rPr>
          <w:lang w:eastAsia="de-DE"/>
        </w:rPr>
      </w:pPr>
    </w:p>
    <w:p w:rsidR="00467399" w:rsidRPr="00F23A45" w:rsidRDefault="00B724FE" w:rsidP="00FA275C">
      <w:pPr>
        <w:pStyle w:val="berschrift9"/>
        <w:rPr>
          <w:rFonts w:eastAsia="Times New Roman"/>
          <w:szCs w:val="24"/>
          <w:lang w:val="en-CA" w:eastAsia="de-DE"/>
        </w:rPr>
      </w:pPr>
      <w:hyperlink r:id="rId397" w:history="1">
        <w:r w:rsidR="00467399" w:rsidRPr="00F23A45">
          <w:rPr>
            <w:rFonts w:eastAsia="Times New Roman"/>
            <w:color w:val="0000FF"/>
            <w:szCs w:val="24"/>
            <w:u w:val="single"/>
            <w:lang w:val="en-CA" w:eastAsia="de-DE"/>
          </w:rPr>
          <w:t>JVET-L0193</w:t>
        </w:r>
      </w:hyperlink>
      <w:r w:rsidR="00467399" w:rsidRPr="00F23A45">
        <w:rPr>
          <w:rFonts w:eastAsia="Times New Roman"/>
          <w:szCs w:val="24"/>
          <w:lang w:val="en-CA" w:eastAsia="de-DE"/>
        </w:rPr>
        <w:t xml:space="preserve"> CE4-related: On Affine mode restriction [G. Laroche, J. Taquet, C. Gisquet, P. Onno (Canon)]</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98" w:history="1">
        <w:r w:rsidR="00467399" w:rsidRPr="00F23A45">
          <w:rPr>
            <w:rFonts w:eastAsia="Times New Roman"/>
            <w:color w:val="0000FF"/>
            <w:szCs w:val="24"/>
            <w:u w:val="single"/>
            <w:lang w:val="en-CA" w:eastAsia="de-DE"/>
          </w:rPr>
          <w:t>JVET-L0505</w:t>
        </w:r>
      </w:hyperlink>
      <w:r w:rsidR="00467399" w:rsidRPr="00F23A45">
        <w:rPr>
          <w:rFonts w:eastAsia="Times New Roman"/>
          <w:szCs w:val="24"/>
          <w:lang w:val="en-CA" w:eastAsia="de-DE"/>
        </w:rPr>
        <w:t xml:space="preserve"> Crosscheck of JVET-L0193 (CE4-related: On Affine mode restriction) [H. Lee, J. Lee, S.-C. Lim, J. Kang (ETRI)]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399" w:history="1">
        <w:r w:rsidR="00467399" w:rsidRPr="00F23A45">
          <w:rPr>
            <w:rFonts w:eastAsia="Times New Roman"/>
            <w:color w:val="0000FF"/>
            <w:szCs w:val="24"/>
            <w:u w:val="single"/>
            <w:lang w:val="en-CA" w:eastAsia="de-DE"/>
          </w:rPr>
          <w:t>JVET-L0194</w:t>
        </w:r>
      </w:hyperlink>
      <w:r w:rsidR="00467399" w:rsidRPr="00F23A45">
        <w:rPr>
          <w:rFonts w:eastAsia="Times New Roman"/>
          <w:szCs w:val="24"/>
          <w:lang w:val="en-CA" w:eastAsia="de-DE"/>
        </w:rPr>
        <w:t xml:space="preserve"> CE4-related: On Merge Index coding [G. Laroche, J. Taquet, C. Gisquet, P. Onno (Canon)]</w:t>
      </w:r>
    </w:p>
    <w:p w:rsidR="00467399" w:rsidRDefault="00467399" w:rsidP="00467399">
      <w:pPr>
        <w:rPr>
          <w:ins w:id="3958" w:author="Jens Ohm" w:date="2018-10-05T00:20:00Z"/>
          <w:lang w:eastAsia="de-DE"/>
        </w:rPr>
      </w:pPr>
    </w:p>
    <w:p w:rsidR="005C70E2" w:rsidRDefault="005C70E2">
      <w:pPr>
        <w:pStyle w:val="berschrift9"/>
        <w:rPr>
          <w:ins w:id="3959" w:author="Jens Ohm" w:date="2018-10-05T00:20:00Z"/>
          <w:rFonts w:eastAsia="Times New Roman"/>
          <w:szCs w:val="24"/>
          <w:lang w:eastAsia="de-DE"/>
        </w:rPr>
        <w:pPrChange w:id="3960" w:author="Jens Ohm" w:date="2018-10-05T00:20:00Z">
          <w:pPr>
            <w:tabs>
              <w:tab w:val="left" w:pos="4357"/>
            </w:tabs>
          </w:pPr>
        </w:pPrChange>
      </w:pPr>
      <w:ins w:id="3961" w:author="Jens Ohm" w:date="2018-10-05T00:20:00Z">
        <w:r w:rsidRPr="00FF56D9">
          <w:rPr>
            <w:rFonts w:eastAsia="Times New Roman"/>
            <w:szCs w:val="24"/>
            <w:lang w:eastAsia="de-DE"/>
          </w:rPr>
          <w:lastRenderedPageBreak/>
          <w:fldChar w:fldCharType="begin"/>
        </w:r>
        <w:r w:rsidRPr="00FF56D9">
          <w:rPr>
            <w:rFonts w:eastAsia="Times New Roman"/>
            <w:szCs w:val="24"/>
            <w:lang w:eastAsia="de-DE"/>
          </w:rPr>
          <w:instrText xml:space="preserve"> HYPERLINK "http://phenix.it-sudparis.eu/jvet/doc_end_user/current_document.php?id=4753"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JVET-L0640</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of JVET-</w:t>
        </w:r>
        <w:r w:rsidRPr="005C70E2">
          <w:rPr>
            <w:rFonts w:eastAsia="Times New Roman"/>
            <w:szCs w:val="24"/>
            <w:lang w:val="en-CA" w:eastAsia="de-DE"/>
            <w:rPrChange w:id="3962" w:author="Jens Ohm" w:date="2018-10-05T00:20:00Z">
              <w:rPr>
                <w:rFonts w:eastAsia="Times New Roman"/>
                <w:b/>
                <w:szCs w:val="24"/>
                <w:lang w:eastAsia="de-DE"/>
              </w:rPr>
            </w:rPrChange>
          </w:rPr>
          <w:t>L0194</w:t>
        </w:r>
        <w:r>
          <w:rPr>
            <w:rFonts w:eastAsia="Times New Roman"/>
            <w:szCs w:val="24"/>
            <w:lang w:eastAsia="de-DE"/>
          </w:rPr>
          <w:t xml:space="preserve"> [</w:t>
        </w:r>
        <w:r w:rsidRPr="002C1E2D">
          <w:rPr>
            <w:rFonts w:eastAsia="Times New Roman"/>
            <w:szCs w:val="24"/>
            <w:lang w:eastAsia="de-DE"/>
          </w:rPr>
          <w:t>A. Robert</w:t>
        </w:r>
        <w:r w:rsidRPr="00FF56D9">
          <w:rPr>
            <w:rFonts w:eastAsia="Times New Roman"/>
            <w:szCs w:val="24"/>
            <w:lang w:eastAsia="de-DE"/>
          </w:rPr>
          <w:t xml:space="preserve">, </w:t>
        </w:r>
        <w:r w:rsidRPr="002C1E2D">
          <w:rPr>
            <w:rFonts w:eastAsia="Times New Roman"/>
            <w:szCs w:val="24"/>
            <w:lang w:eastAsia="de-DE"/>
          </w:rPr>
          <w:t>F. Le Léannec</w:t>
        </w:r>
        <w:r w:rsidRPr="00FF56D9">
          <w:rPr>
            <w:rFonts w:eastAsia="Times New Roman"/>
            <w:szCs w:val="24"/>
            <w:lang w:eastAsia="de-DE"/>
          </w:rPr>
          <w:t xml:space="preserve">, </w:t>
        </w:r>
        <w:r w:rsidRPr="002C1E2D">
          <w:rPr>
            <w:rFonts w:eastAsia="Times New Roman"/>
            <w:szCs w:val="24"/>
            <w:lang w:eastAsia="de-DE"/>
          </w:rPr>
          <w:t>F. Galpin (Technicolor)</w:t>
        </w:r>
        <w:r>
          <w:rPr>
            <w:rFonts w:eastAsia="Times New Roman"/>
            <w:szCs w:val="24"/>
            <w:lang w:eastAsia="de-DE"/>
          </w:rPr>
          <w:t xml:space="preserve">] </w:t>
        </w:r>
        <w:r w:rsidRPr="002C1E2D">
          <w:rPr>
            <w:rFonts w:eastAsia="Times New Roman"/>
            <w:szCs w:val="24"/>
            <w:lang w:eastAsia="de-DE"/>
          </w:rPr>
          <w:t>[late</w:t>
        </w:r>
        <w:r>
          <w:rPr>
            <w:rFonts w:eastAsia="Times New Roman"/>
            <w:szCs w:val="24"/>
            <w:lang w:val="en-CA" w:eastAsia="de-DE"/>
          </w:rPr>
          <w:t>]</w:t>
        </w:r>
      </w:ins>
    </w:p>
    <w:p w:rsidR="005C70E2" w:rsidRPr="00F23A45" w:rsidRDefault="005C70E2" w:rsidP="00467399">
      <w:pPr>
        <w:rPr>
          <w:lang w:eastAsia="de-DE"/>
        </w:rPr>
      </w:pPr>
    </w:p>
    <w:p w:rsidR="00467399" w:rsidRPr="00F23A45" w:rsidRDefault="00B724FE" w:rsidP="00FA275C">
      <w:pPr>
        <w:pStyle w:val="berschrift9"/>
        <w:rPr>
          <w:rFonts w:eastAsia="Times New Roman"/>
          <w:szCs w:val="24"/>
          <w:lang w:val="en-CA" w:eastAsia="de-DE"/>
        </w:rPr>
      </w:pPr>
      <w:hyperlink r:id="rId400" w:history="1">
        <w:r w:rsidR="00467399" w:rsidRPr="00F23A45">
          <w:rPr>
            <w:rFonts w:eastAsia="Times New Roman"/>
            <w:color w:val="0000FF"/>
            <w:szCs w:val="24"/>
            <w:u w:val="single"/>
            <w:lang w:val="en-CA" w:eastAsia="de-DE"/>
          </w:rPr>
          <w:t>JVET-L0197</w:t>
        </w:r>
      </w:hyperlink>
      <w:r w:rsidR="00467399" w:rsidRPr="00F23A45">
        <w:rPr>
          <w:rFonts w:eastAsia="Times New Roman"/>
          <w:szCs w:val="24"/>
          <w:lang w:val="en-CA" w:eastAsia="de-DE"/>
        </w:rPr>
        <w:t xml:space="preserve"> CE4-related: Generalized bi-prediction improvements [Y.-C. Su, C.-Y. Chen, Y.-W. Huang, S.-M. Lei (MediaTek)]</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01" w:history="1">
        <w:r w:rsidR="00467399" w:rsidRPr="00F23A45">
          <w:rPr>
            <w:rFonts w:eastAsia="Times New Roman"/>
            <w:color w:val="0000FF"/>
            <w:szCs w:val="24"/>
            <w:u w:val="single"/>
            <w:lang w:val="en-CA" w:eastAsia="de-DE"/>
          </w:rPr>
          <w:t>JVET-L0513</w:t>
        </w:r>
      </w:hyperlink>
      <w:r w:rsidR="00467399" w:rsidRPr="00F23A45">
        <w:rPr>
          <w:rFonts w:eastAsia="Times New Roman"/>
          <w:szCs w:val="24"/>
          <w:lang w:val="en-CA" w:eastAsia="de-DE"/>
        </w:rPr>
        <w:t xml:space="preserve"> Crosscheck of JVE-L0197: CE4-related: Generalized bi-prediction</w:t>
      </w:r>
      <w:r w:rsidR="00854F42" w:rsidRPr="00F23A45">
        <w:rPr>
          <w:rFonts w:eastAsia="Times New Roman"/>
          <w:szCs w:val="24"/>
          <w:lang w:val="en-CA" w:eastAsia="de-DE"/>
        </w:rPr>
        <w:t xml:space="preserve"> [R.-L. Liao, H. Sun (Panasonic)]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02" w:history="1">
        <w:r w:rsidR="00467399" w:rsidRPr="00F23A45">
          <w:rPr>
            <w:rFonts w:eastAsia="Times New Roman"/>
            <w:color w:val="0000FF"/>
            <w:szCs w:val="24"/>
            <w:u w:val="single"/>
            <w:lang w:val="en-CA" w:eastAsia="de-DE"/>
          </w:rPr>
          <w:t>JVET-L0198</w:t>
        </w:r>
      </w:hyperlink>
      <w:r w:rsidR="00467399" w:rsidRPr="00F23A45">
        <w:rPr>
          <w:rFonts w:eastAsia="Times New Roman"/>
          <w:szCs w:val="24"/>
          <w:lang w:val="en-CA" w:eastAsia="de-DE"/>
        </w:rPr>
        <w:t xml:space="preserve"> CE4-related: Simplification of ATMVP candidate derivation [S. H. Wang, S. S. Wang, S. Ma (Peking University), X. Zheng (DJI)]</w:t>
      </w:r>
    </w:p>
    <w:p w:rsidR="003C6EE3" w:rsidRDefault="003C6EE3" w:rsidP="003C6EE3">
      <w:pPr>
        <w:rPr>
          <w:lang w:eastAsia="de-DE"/>
        </w:rPr>
      </w:pPr>
    </w:p>
    <w:p w:rsidR="003C6EE3" w:rsidRPr="00AC7E17" w:rsidRDefault="00B724FE" w:rsidP="003C6EE3">
      <w:pPr>
        <w:pStyle w:val="berschrift9"/>
        <w:rPr>
          <w:rFonts w:eastAsia="Times New Roman"/>
          <w:szCs w:val="24"/>
          <w:lang w:eastAsia="de-DE"/>
        </w:rPr>
      </w:pPr>
      <w:hyperlink r:id="rId403" w:history="1">
        <w:r w:rsidR="003C6EE3" w:rsidRPr="00AC7E17">
          <w:rPr>
            <w:rFonts w:eastAsia="Times New Roman"/>
            <w:color w:val="0000FF"/>
            <w:szCs w:val="24"/>
            <w:u w:val="single"/>
            <w:lang w:val="en-CA" w:eastAsia="de-DE"/>
          </w:rPr>
          <w:t>JVET-L0600</w:t>
        </w:r>
      </w:hyperlink>
      <w:r w:rsidR="003C6EE3" w:rsidRPr="00AC7E17">
        <w:rPr>
          <w:rFonts w:eastAsia="Times New Roman"/>
          <w:szCs w:val="24"/>
          <w:lang w:val="en-CA" w:eastAsia="de-DE"/>
        </w:rPr>
        <w:t xml:space="preserve"> Cross-check of JVET-L0198 (CE4-related: Simplification of ATMVP candidate derivation) [X. Xiu (InterDigital)] [late] [miss]</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04" w:history="1">
        <w:r w:rsidR="00467399" w:rsidRPr="00F23A45">
          <w:rPr>
            <w:rFonts w:eastAsia="Times New Roman"/>
            <w:color w:val="0000FF"/>
            <w:szCs w:val="24"/>
            <w:u w:val="single"/>
            <w:lang w:val="en-CA" w:eastAsia="de-DE"/>
          </w:rPr>
          <w:t>JVET-L0203</w:t>
        </w:r>
      </w:hyperlink>
      <w:r w:rsidR="00467399" w:rsidRPr="00F23A45">
        <w:rPr>
          <w:rFonts w:eastAsia="Times New Roman"/>
          <w:szCs w:val="24"/>
          <w:lang w:val="en-CA" w:eastAsia="de-DE"/>
        </w:rPr>
        <w:t xml:space="preserve"> CE4-related: LIC with reduced memory buffer [P. Bordes, F. Le Léannec, F. Galpin, E. Francois (Technicolor)]</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05" w:history="1">
        <w:r w:rsidR="00467399" w:rsidRPr="00F23A45">
          <w:rPr>
            <w:rFonts w:eastAsia="Times New Roman"/>
            <w:color w:val="0000FF"/>
            <w:szCs w:val="24"/>
            <w:u w:val="single"/>
            <w:lang w:val="en-CA" w:eastAsia="de-DE"/>
          </w:rPr>
          <w:t>JVET-L0503</w:t>
        </w:r>
      </w:hyperlink>
      <w:r w:rsidR="00467399" w:rsidRPr="00F23A45">
        <w:rPr>
          <w:rFonts w:eastAsia="Times New Roman"/>
          <w:szCs w:val="24"/>
          <w:lang w:val="en-CA" w:eastAsia="de-DE"/>
        </w:rPr>
        <w:t xml:space="preserve"> Cross-check of JVET-L0203: CE4-related: LIC with reduced memory buffer [S. Bandyopadhyay (InterDigital)] [late] [miss]</w:t>
      </w:r>
    </w:p>
    <w:p w:rsidR="00467399" w:rsidRPr="00F23A45" w:rsidRDefault="00467399" w:rsidP="00467399">
      <w:pPr>
        <w:rPr>
          <w:lang w:eastAsia="de-DE"/>
        </w:rPr>
      </w:pPr>
    </w:p>
    <w:p w:rsidR="00166D13" w:rsidRPr="00F23A45" w:rsidRDefault="00B724FE" w:rsidP="00166D13">
      <w:pPr>
        <w:pStyle w:val="berschrift9"/>
        <w:rPr>
          <w:rFonts w:eastAsia="Times New Roman"/>
          <w:szCs w:val="24"/>
          <w:lang w:val="en-CA" w:eastAsia="de-DE"/>
        </w:rPr>
      </w:pPr>
      <w:hyperlink r:id="rId406" w:history="1">
        <w:r w:rsidR="00166D13" w:rsidRPr="00F23A45">
          <w:rPr>
            <w:rFonts w:eastAsia="Times New Roman"/>
            <w:color w:val="0000FF"/>
            <w:szCs w:val="24"/>
            <w:u w:val="single"/>
            <w:lang w:val="en-CA" w:eastAsia="de-DE"/>
          </w:rPr>
          <w:t>JVET-L0569</w:t>
        </w:r>
      </w:hyperlink>
      <w:r w:rsidR="00166D13" w:rsidRPr="00F23A45">
        <w:rPr>
          <w:rFonts w:eastAsia="Times New Roman"/>
          <w:szCs w:val="24"/>
          <w:lang w:val="en-CA" w:eastAsia="de-DE"/>
        </w:rPr>
        <w:t xml:space="preserve"> Crosscheck for L0203 (CE4-related: LIC with reduced memory buffer) [A. Tamse (Samsung)] [late] [miss]</w:t>
      </w:r>
    </w:p>
    <w:p w:rsidR="00166D13" w:rsidRPr="00F23A45" w:rsidRDefault="00166D13" w:rsidP="00467399">
      <w:pPr>
        <w:rPr>
          <w:lang w:eastAsia="de-DE"/>
        </w:rPr>
      </w:pPr>
    </w:p>
    <w:p w:rsidR="00467399" w:rsidRPr="00F23A45" w:rsidRDefault="00B724FE" w:rsidP="00FA275C">
      <w:pPr>
        <w:pStyle w:val="berschrift9"/>
        <w:rPr>
          <w:rFonts w:eastAsia="Times New Roman"/>
          <w:szCs w:val="24"/>
          <w:lang w:val="en-CA" w:eastAsia="de-DE"/>
        </w:rPr>
      </w:pPr>
      <w:hyperlink r:id="rId407" w:history="1">
        <w:r w:rsidR="00467399" w:rsidRPr="00F23A45">
          <w:rPr>
            <w:rFonts w:eastAsia="Times New Roman"/>
            <w:color w:val="0000FF"/>
            <w:szCs w:val="24"/>
            <w:u w:val="single"/>
            <w:lang w:val="en-CA" w:eastAsia="de-DE"/>
          </w:rPr>
          <w:t>JVET-L0207</w:t>
        </w:r>
      </w:hyperlink>
      <w:r w:rsidR="00467399" w:rsidRPr="00F23A45">
        <w:rPr>
          <w:rFonts w:eastAsia="Times New Roman"/>
          <w:szCs w:val="24"/>
          <w:lang w:val="en-CA" w:eastAsia="de-DE"/>
        </w:rPr>
        <w:t xml:space="preserve"> CE4 related: simplified non-sub-block STMVP [F. Le Léannec, T. Poirier, F. Galpin (Technicolor)]</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08" w:history="1">
        <w:r w:rsidR="00467399" w:rsidRPr="00F23A45">
          <w:rPr>
            <w:rFonts w:eastAsia="Times New Roman"/>
            <w:color w:val="0000FF"/>
            <w:szCs w:val="24"/>
            <w:u w:val="single"/>
            <w:lang w:val="en-CA" w:eastAsia="de-DE"/>
          </w:rPr>
          <w:t>JVET-L0491</w:t>
        </w:r>
      </w:hyperlink>
      <w:r w:rsidR="00467399" w:rsidRPr="00F23A45">
        <w:rPr>
          <w:rFonts w:eastAsia="Times New Roman"/>
          <w:szCs w:val="24"/>
          <w:lang w:val="en-CA" w:eastAsia="de-DE"/>
        </w:rPr>
        <w:t xml:space="preserve"> Crosscheck of JVET-L0207 (CE4 related: simplified non-sub-block STMVP) [L. Zhang (Bytedance)] [late] [miss]</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09" w:history="1">
        <w:r w:rsidR="00467399" w:rsidRPr="00F23A45">
          <w:rPr>
            <w:rFonts w:eastAsia="Times New Roman"/>
            <w:color w:val="0000FF"/>
            <w:szCs w:val="24"/>
            <w:u w:val="single"/>
            <w:lang w:val="en-CA" w:eastAsia="de-DE"/>
          </w:rPr>
          <w:t>JVET-L0214</w:t>
        </w:r>
      </w:hyperlink>
      <w:r w:rsidR="00467399" w:rsidRPr="00F23A45">
        <w:rPr>
          <w:rFonts w:eastAsia="Times New Roman"/>
          <w:szCs w:val="24"/>
          <w:lang w:val="en-CA" w:eastAsia="de-DE"/>
        </w:rPr>
        <w:t xml:space="preserve"> CE4-related: Motion predictor pruning [A. Robert, F. Le Léannec, F. Galpin, T. Poirier (Technicolor)]</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10" w:history="1">
        <w:r w:rsidR="00467399" w:rsidRPr="00F23A45">
          <w:rPr>
            <w:rFonts w:eastAsia="Times New Roman"/>
            <w:color w:val="0000FF"/>
            <w:szCs w:val="24"/>
            <w:u w:val="single"/>
            <w:lang w:val="en-CA" w:eastAsia="de-DE"/>
          </w:rPr>
          <w:t>JVET-L0477</w:t>
        </w:r>
      </w:hyperlink>
      <w:r w:rsidR="00467399" w:rsidRPr="00F23A45">
        <w:rPr>
          <w:rFonts w:eastAsia="Times New Roman"/>
          <w:szCs w:val="24"/>
          <w:lang w:val="en-CA" w:eastAsia="de-DE"/>
        </w:rPr>
        <w:t xml:space="preserve"> Crosscheck of JVET-L0214 (CE4-related: Motion predictor pruning) [H. Chen (Huawei)] [late] [miss]</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11" w:history="1">
        <w:r w:rsidR="00467399" w:rsidRPr="00F23A45">
          <w:rPr>
            <w:rFonts w:eastAsia="Times New Roman"/>
            <w:color w:val="0000FF"/>
            <w:szCs w:val="24"/>
            <w:u w:val="single"/>
            <w:lang w:val="en-CA" w:eastAsia="de-DE"/>
          </w:rPr>
          <w:t>JVET-L0216</w:t>
        </w:r>
      </w:hyperlink>
      <w:r w:rsidR="00467399" w:rsidRPr="00F23A45">
        <w:rPr>
          <w:rFonts w:eastAsia="Times New Roman"/>
          <w:szCs w:val="24"/>
          <w:lang w:val="en-CA" w:eastAsia="de-DE"/>
        </w:rPr>
        <w:t xml:space="preserve"> Non-CE4: Parallel Merge Estimation for VVC [S. Esenlik, H. Gao, B. Wang, A.M. Kotra, J. Chen (Huawei)]</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12" w:history="1">
        <w:r w:rsidR="00467399" w:rsidRPr="00F23A45">
          <w:rPr>
            <w:rFonts w:eastAsia="Times New Roman"/>
            <w:color w:val="0000FF"/>
            <w:szCs w:val="24"/>
            <w:u w:val="single"/>
            <w:lang w:val="en-CA" w:eastAsia="de-DE"/>
          </w:rPr>
          <w:t>JVET-L0459</w:t>
        </w:r>
      </w:hyperlink>
      <w:r w:rsidR="00467399" w:rsidRPr="00F23A45">
        <w:rPr>
          <w:rFonts w:eastAsia="Times New Roman"/>
          <w:szCs w:val="24"/>
          <w:lang w:val="en-CA" w:eastAsia="de-DE"/>
        </w:rPr>
        <w:t xml:space="preserve"> Crosscheck of JVET-L0216 on Non-CE4: Parallel Merge Estimation for VVC [T. Ikai (Sharp)] [late] [miss]</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13" w:history="1">
        <w:r w:rsidR="00467399" w:rsidRPr="00F23A45">
          <w:rPr>
            <w:rFonts w:eastAsia="Times New Roman"/>
            <w:color w:val="0000FF"/>
            <w:szCs w:val="24"/>
            <w:u w:val="single"/>
            <w:lang w:val="en-CA" w:eastAsia="de-DE"/>
          </w:rPr>
          <w:t>JVET-L0257</w:t>
        </w:r>
      </w:hyperlink>
      <w:r w:rsidR="00467399" w:rsidRPr="00F23A45">
        <w:rPr>
          <w:rFonts w:eastAsia="Times New Roman"/>
          <w:szCs w:val="24"/>
          <w:lang w:val="en-CA" w:eastAsia="de-DE"/>
        </w:rPr>
        <w:t xml:space="preserve"> CE4-related: Mismatch between text specification and reference software on clipping the positions of collocated blocks for alternative temporal motion vector prediction (ATMVP) [X. Xiu, Y. He, Y. Ye (InterDigital)]</w:t>
      </w:r>
    </w:p>
    <w:p w:rsidR="00467399" w:rsidRDefault="00467399" w:rsidP="00467399">
      <w:pPr>
        <w:rPr>
          <w:ins w:id="3963" w:author="Jens Ohm" w:date="2018-10-05T00:07:00Z"/>
          <w:lang w:eastAsia="de-DE"/>
        </w:rPr>
      </w:pPr>
    </w:p>
    <w:p w:rsidR="00137E00" w:rsidRDefault="00137E00">
      <w:pPr>
        <w:pStyle w:val="berschrift9"/>
        <w:rPr>
          <w:ins w:id="3964" w:author="Jens Ohm" w:date="2018-10-05T00:07:00Z"/>
          <w:rFonts w:eastAsia="Times New Roman"/>
          <w:szCs w:val="24"/>
          <w:lang w:eastAsia="de-DE"/>
        </w:rPr>
        <w:pPrChange w:id="3965" w:author="Jens Ohm" w:date="2018-10-05T00:07:00Z">
          <w:pPr>
            <w:tabs>
              <w:tab w:val="left" w:pos="4357"/>
            </w:tabs>
          </w:pPr>
        </w:pPrChange>
      </w:pPr>
      <w:ins w:id="3966" w:author="Jens Ohm" w:date="2018-10-05T00:07: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"http://phenix.it-sudparis.eu/jvet/doc_end_user/current_document.php?id=4738"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JVET-L0625</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w:t>
        </w:r>
        <w:r w:rsidRPr="00137E00">
          <w:rPr>
            <w:rFonts w:eastAsia="Times New Roman"/>
            <w:szCs w:val="24"/>
            <w:lang w:val="en-CA" w:eastAsia="de-DE"/>
            <w:rPrChange w:id="3967" w:author="Jens Ohm" w:date="2018-10-05T00:07:00Z">
              <w:rPr>
                <w:rFonts w:eastAsia="Times New Roman"/>
                <w:b/>
                <w:szCs w:val="24"/>
                <w:lang w:eastAsia="de-DE"/>
              </w:rPr>
            </w:rPrChange>
          </w:rPr>
          <w:t>check</w:t>
        </w:r>
        <w:r w:rsidRPr="00FF56D9">
          <w:rPr>
            <w:rFonts w:eastAsia="Times New Roman"/>
            <w:szCs w:val="24"/>
            <w:lang w:eastAsia="de-DE"/>
          </w:rPr>
          <w:t xml:space="preserve"> of JVET-L0257</w:t>
        </w:r>
        <w:r>
          <w:rPr>
            <w:rFonts w:eastAsia="Times New Roman"/>
            <w:szCs w:val="24"/>
            <w:lang w:eastAsia="de-DE"/>
          </w:rPr>
          <w:t xml:space="preserve"> [?? (??)] </w:t>
        </w:r>
        <w:r w:rsidRPr="00FF56D9">
          <w:rPr>
            <w:rFonts w:eastAsia="Times New Roman"/>
            <w:szCs w:val="24"/>
            <w:lang w:val="en-CA" w:eastAsia="de-DE"/>
          </w:rPr>
          <w:t>[late] [miss]</w:t>
        </w:r>
      </w:ins>
    </w:p>
    <w:p w:rsidR="00137E00" w:rsidRPr="00F23A45" w:rsidRDefault="00137E00" w:rsidP="00467399">
      <w:pPr>
        <w:rPr>
          <w:lang w:eastAsia="de-DE"/>
        </w:rPr>
      </w:pPr>
    </w:p>
    <w:p w:rsidR="00467399" w:rsidRPr="00F23A45" w:rsidRDefault="00B724FE" w:rsidP="00FA275C">
      <w:pPr>
        <w:pStyle w:val="berschrift9"/>
        <w:rPr>
          <w:rFonts w:eastAsia="Times New Roman"/>
          <w:szCs w:val="24"/>
          <w:lang w:val="en-CA" w:eastAsia="de-DE"/>
        </w:rPr>
      </w:pPr>
      <w:hyperlink r:id="rId414" w:history="1">
        <w:r w:rsidR="00467399" w:rsidRPr="00F23A45">
          <w:rPr>
            <w:rFonts w:eastAsia="Times New Roman"/>
            <w:color w:val="0000FF"/>
            <w:szCs w:val="24"/>
            <w:u w:val="single"/>
            <w:lang w:val="en-CA" w:eastAsia="de-DE"/>
          </w:rPr>
          <w:t>JVET-L0259</w:t>
        </w:r>
      </w:hyperlink>
      <w:r w:rsidR="00467399" w:rsidRPr="00F23A45">
        <w:rPr>
          <w:rFonts w:eastAsia="Times New Roman"/>
          <w:szCs w:val="24"/>
          <w:lang w:val="en-CA" w:eastAsia="de-DE"/>
        </w:rPr>
        <w:t xml:space="preserve"> CE4-related: Adaptive precision for affine MVD coding [Y. He, X. Xiu, Y. Ye (InterDigital)]</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15" w:history="1">
        <w:r w:rsidR="00467399" w:rsidRPr="00F23A45">
          <w:rPr>
            <w:rFonts w:eastAsia="Times New Roman"/>
            <w:color w:val="0000FF"/>
            <w:szCs w:val="24"/>
            <w:u w:val="single"/>
            <w:lang w:val="en-CA" w:eastAsia="de-DE"/>
          </w:rPr>
          <w:t>JVET-L0502</w:t>
        </w:r>
      </w:hyperlink>
      <w:r w:rsidR="00467399" w:rsidRPr="00F23A45">
        <w:rPr>
          <w:rFonts w:eastAsia="Times New Roman"/>
          <w:szCs w:val="24"/>
          <w:lang w:val="en-CA" w:eastAsia="de-DE"/>
        </w:rPr>
        <w:t xml:space="preserve"> Crosscheck of JVET-L0259 (CE4-related: Adaptive precision for affine MVD coding) [H. Liu (Bytedance)]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16" w:history="1">
        <w:r w:rsidR="00467399" w:rsidRPr="00F23A45">
          <w:rPr>
            <w:rFonts w:eastAsia="Times New Roman"/>
            <w:color w:val="0000FF"/>
            <w:szCs w:val="24"/>
            <w:u w:val="single"/>
            <w:lang w:val="en-CA" w:eastAsia="de-DE"/>
          </w:rPr>
          <w:t>JVET-L0260</w:t>
        </w:r>
      </w:hyperlink>
      <w:r w:rsidR="00467399" w:rsidRPr="00F23A45">
        <w:rPr>
          <w:rFonts w:eastAsia="Times New Roman"/>
          <w:szCs w:val="24"/>
          <w:lang w:val="en-CA" w:eastAsia="de-DE"/>
        </w:rPr>
        <w:t xml:space="preserve"> CE4-related: Affine motion estimation improvements [Y. He, X. Xiu, Y. Ye (InterDigital)]</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17" w:history="1">
        <w:r w:rsidR="00467399" w:rsidRPr="00F23A45">
          <w:rPr>
            <w:rFonts w:eastAsia="Times New Roman"/>
            <w:color w:val="0000FF"/>
            <w:szCs w:val="24"/>
            <w:u w:val="single"/>
            <w:lang w:val="en-CA" w:eastAsia="de-DE"/>
          </w:rPr>
          <w:t>JVET-L0536</w:t>
        </w:r>
      </w:hyperlink>
      <w:r w:rsidR="00467399" w:rsidRPr="00F23A45">
        <w:rPr>
          <w:rFonts w:eastAsia="Times New Roman"/>
          <w:szCs w:val="24"/>
          <w:lang w:val="en-CA" w:eastAsia="de-DE"/>
        </w:rPr>
        <w:t xml:space="preserve"> Crosscheck of JVET-L0260 (CE4-related: Affine motion estimation improvements) [H. Chen (Huawei)] [late] [miss]</w:t>
      </w:r>
    </w:p>
    <w:p w:rsidR="00467399" w:rsidRPr="00F23A45" w:rsidRDefault="00467399" w:rsidP="00467399">
      <w:pPr>
        <w:rPr>
          <w:lang w:eastAsia="de-DE"/>
        </w:rPr>
      </w:pPr>
    </w:p>
    <w:p w:rsidR="00467399" w:rsidRPr="00F23A45" w:rsidRDefault="00B724FE" w:rsidP="00FA275C">
      <w:pPr>
        <w:pStyle w:val="berschrift9"/>
        <w:rPr>
          <w:rFonts w:eastAsia="Times New Roman"/>
          <w:szCs w:val="24"/>
          <w:lang w:val="en-CA" w:eastAsia="de-DE"/>
        </w:rPr>
      </w:pPr>
      <w:hyperlink r:id="rId418" w:history="1">
        <w:r w:rsidR="00467399" w:rsidRPr="00F23A45">
          <w:rPr>
            <w:rFonts w:eastAsia="Times New Roman"/>
            <w:color w:val="0000FF"/>
            <w:szCs w:val="24"/>
            <w:u w:val="single"/>
            <w:lang w:val="en-CA" w:eastAsia="de-DE"/>
          </w:rPr>
          <w:t>JVET-L0281</w:t>
        </w:r>
      </w:hyperlink>
      <w:r w:rsidR="00467399" w:rsidRPr="00F23A45">
        <w:rPr>
          <w:rFonts w:eastAsia="Times New Roman"/>
          <w:szCs w:val="24"/>
          <w:lang w:val="en-CA" w:eastAsia="de-DE"/>
        </w:rPr>
        <w:t xml:space="preserve"> CE4-related: Size constrain for inherited affine motion prediction [H. Huang, W.-J. Chien, M. Karczewicz (Qualcomm)]</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19" w:history="1">
        <w:r w:rsidR="00467399" w:rsidRPr="00F23A45">
          <w:rPr>
            <w:rFonts w:eastAsia="Times New Roman"/>
            <w:color w:val="0000FF"/>
            <w:szCs w:val="24"/>
            <w:u w:val="single"/>
            <w:lang w:val="en-CA" w:eastAsia="de-DE"/>
          </w:rPr>
          <w:t>JVET-L0475</w:t>
        </w:r>
      </w:hyperlink>
      <w:r w:rsidR="00467399" w:rsidRPr="00F23A45">
        <w:rPr>
          <w:rFonts w:eastAsia="Times New Roman"/>
          <w:szCs w:val="24"/>
          <w:lang w:val="en-CA" w:eastAsia="de-DE"/>
        </w:rPr>
        <w:t xml:space="preserve"> Crosscheck of JVET-L0281 (CE4-related: Size constrain for inherited affine motion prediction) [H. Chen (Huawei)]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20" w:history="1">
        <w:r w:rsidR="00467399" w:rsidRPr="00F23A45">
          <w:rPr>
            <w:rFonts w:eastAsia="Times New Roman"/>
            <w:color w:val="0000FF"/>
            <w:szCs w:val="24"/>
            <w:u w:val="single"/>
            <w:lang w:val="en-CA" w:eastAsia="de-DE"/>
          </w:rPr>
          <w:t>JVET-L0282</w:t>
        </w:r>
      </w:hyperlink>
      <w:r w:rsidR="00467399" w:rsidRPr="00F23A45">
        <w:rPr>
          <w:rFonts w:eastAsia="Times New Roman"/>
          <w:szCs w:val="24"/>
          <w:lang w:val="en-CA" w:eastAsia="de-DE"/>
        </w:rPr>
        <w:t xml:space="preserve"> CE4-related: Merge List Simplification [S. Paluri, J. Zhao, S. Kim (LGE)]</w:t>
      </w:r>
    </w:p>
    <w:p w:rsidR="003C6EE3" w:rsidRDefault="003C6EE3" w:rsidP="003C6EE3"/>
    <w:p w:rsidR="003C6EE3" w:rsidRPr="00AC7E17" w:rsidRDefault="00B724FE" w:rsidP="003C6EE3">
      <w:pPr>
        <w:pStyle w:val="berschrift9"/>
        <w:rPr>
          <w:rFonts w:eastAsia="Times New Roman"/>
          <w:szCs w:val="24"/>
          <w:lang w:eastAsia="de-DE"/>
        </w:rPr>
      </w:pPr>
      <w:hyperlink r:id="rId421" w:history="1">
        <w:r w:rsidR="003C6EE3" w:rsidRPr="00AC7E17">
          <w:rPr>
            <w:rFonts w:eastAsia="Times New Roman"/>
            <w:color w:val="0000FF"/>
            <w:szCs w:val="24"/>
            <w:u w:val="single"/>
            <w:lang w:val="en-CA" w:eastAsia="de-DE"/>
          </w:rPr>
          <w:t>JVET-L0596</w:t>
        </w:r>
      </w:hyperlink>
      <w:r w:rsidR="003C6EE3" w:rsidRPr="00AC7E17">
        <w:rPr>
          <w:rFonts w:eastAsia="Times New Roman"/>
          <w:szCs w:val="24"/>
          <w:lang w:val="en-CA" w:eastAsia="de-DE"/>
        </w:rPr>
        <w:t xml:space="preserve"> Cross-check of JVET-L0282 [K. Misra (Sharp)] [late]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22" w:history="1">
        <w:r w:rsidR="00467399" w:rsidRPr="00F23A45">
          <w:rPr>
            <w:rFonts w:eastAsia="Times New Roman"/>
            <w:color w:val="0000FF"/>
            <w:szCs w:val="24"/>
            <w:u w:val="single"/>
            <w:lang w:val="en-CA" w:eastAsia="de-DE"/>
          </w:rPr>
          <w:t>JVET-L0296</w:t>
        </w:r>
      </w:hyperlink>
      <w:r w:rsidR="00467399" w:rsidRPr="00F23A45">
        <w:rPr>
          <w:rFonts w:eastAsia="Times New Roman"/>
          <w:szCs w:val="24"/>
          <w:lang w:val="en-CA" w:eastAsia="de-DE"/>
        </w:rPr>
        <w:t xml:space="preserve"> CE4-related: encoder speed up and bug fix for generalized bi-prediction in BMS-2.1 [Y. He, J. Luo, X. Xiu, Y. Ye (InterDigital)]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007EAE"/>
    <w:p w:rsidR="00DD7F30" w:rsidRPr="00F23A45" w:rsidRDefault="00B724FE" w:rsidP="00DD7F30">
      <w:pPr>
        <w:pStyle w:val="berschrift9"/>
        <w:rPr>
          <w:rFonts w:eastAsia="Times New Roman"/>
          <w:szCs w:val="24"/>
          <w:lang w:val="en-CA" w:eastAsia="de-DE"/>
        </w:rPr>
      </w:pPr>
      <w:hyperlink r:id="rId423" w:history="1">
        <w:r w:rsidR="00DD7F30" w:rsidRPr="00F23A45">
          <w:rPr>
            <w:rFonts w:eastAsia="Times New Roman"/>
            <w:color w:val="0000FF"/>
            <w:szCs w:val="24"/>
            <w:u w:val="single"/>
            <w:lang w:val="en-CA" w:eastAsia="de-DE"/>
          </w:rPr>
          <w:t>JVET-L0573</w:t>
        </w:r>
      </w:hyperlink>
      <w:r w:rsidR="00DD7F30" w:rsidRPr="00F23A45">
        <w:rPr>
          <w:rFonts w:eastAsia="Times New Roman"/>
          <w:szCs w:val="24"/>
          <w:lang w:val="en-CA" w:eastAsia="de-DE"/>
        </w:rPr>
        <w:t xml:space="preserve"> Crosscheck of JVET-L0296 (CE4-related: Encoder speed-up and bug fix for generalized bi-prediction in BMS-2.1) [Y.-C. Su (MediaTek)] [late] [miss]</w:t>
      </w:r>
    </w:p>
    <w:p w:rsidR="00DD7F30" w:rsidRPr="00F23A45" w:rsidRDefault="00DD7F30" w:rsidP="00007EAE"/>
    <w:p w:rsidR="00274A3B" w:rsidRPr="00F23A45" w:rsidRDefault="00B724FE" w:rsidP="00FA275C">
      <w:pPr>
        <w:pStyle w:val="berschrift9"/>
        <w:rPr>
          <w:rFonts w:eastAsia="Times New Roman"/>
          <w:szCs w:val="24"/>
          <w:lang w:val="en-CA" w:eastAsia="de-DE"/>
        </w:rPr>
      </w:pPr>
      <w:hyperlink r:id="rId424" w:history="1">
        <w:r w:rsidR="00274A3B" w:rsidRPr="00F23A45">
          <w:rPr>
            <w:rFonts w:eastAsia="Times New Roman"/>
            <w:color w:val="0000FF"/>
            <w:szCs w:val="24"/>
            <w:u w:val="single"/>
            <w:lang w:val="en-CA" w:eastAsia="de-DE"/>
          </w:rPr>
          <w:t>JVET-L0300</w:t>
        </w:r>
      </w:hyperlink>
      <w:r w:rsidR="00274A3B" w:rsidRPr="00F23A45">
        <w:rPr>
          <w:rFonts w:eastAsia="Times New Roman"/>
          <w:szCs w:val="24"/>
          <w:lang w:val="en-CA" w:eastAsia="de-DE"/>
        </w:rPr>
        <w:t xml:space="preserve"> CE4-related: Generic Vector Coding of Motion Vector Difference [S. Paluri, M. Salehifar, S. Kim (LGE)]</w:t>
      </w:r>
    </w:p>
    <w:p w:rsidR="003C6EE3" w:rsidRDefault="003C6EE3" w:rsidP="003C6EE3"/>
    <w:p w:rsidR="003C6EE3" w:rsidRPr="00AC7E17" w:rsidRDefault="00B724FE" w:rsidP="003C6EE3">
      <w:pPr>
        <w:pStyle w:val="berschrift9"/>
        <w:rPr>
          <w:rFonts w:eastAsia="Times New Roman"/>
          <w:szCs w:val="24"/>
          <w:lang w:eastAsia="de-DE"/>
        </w:rPr>
      </w:pPr>
      <w:hyperlink r:id="rId425" w:history="1">
        <w:r w:rsidR="003C6EE3" w:rsidRPr="00AC7E17">
          <w:rPr>
            <w:rFonts w:eastAsia="Times New Roman"/>
            <w:color w:val="0000FF"/>
            <w:szCs w:val="24"/>
            <w:u w:val="single"/>
            <w:lang w:val="en-CA" w:eastAsia="de-DE"/>
          </w:rPr>
          <w:t>JVET-L0613</w:t>
        </w:r>
      </w:hyperlink>
      <w:r w:rsidR="003C6EE3" w:rsidRPr="00AC7E17">
        <w:rPr>
          <w:rFonts w:eastAsia="Times New Roman"/>
          <w:szCs w:val="24"/>
          <w:lang w:val="en-CA" w:eastAsia="de-DE"/>
        </w:rPr>
        <w:t xml:space="preserve"> Cross-check of contribution JVET-L0300 on Generic Motion Vector Difference Coding [Y. Zhang, W.-J. Chien (Qualcomm)] [late]</w:t>
      </w:r>
    </w:p>
    <w:p w:rsidR="00274A3B" w:rsidRPr="00F23A45" w:rsidRDefault="00274A3B" w:rsidP="00007EAE"/>
    <w:p w:rsidR="00467399" w:rsidRPr="00F23A45" w:rsidRDefault="00B724FE" w:rsidP="00FA275C">
      <w:pPr>
        <w:pStyle w:val="berschrift9"/>
        <w:rPr>
          <w:rFonts w:eastAsia="Times New Roman"/>
          <w:szCs w:val="24"/>
          <w:lang w:val="en-CA" w:eastAsia="de-DE"/>
        </w:rPr>
      </w:pPr>
      <w:hyperlink r:id="rId426" w:history="1">
        <w:r w:rsidR="00467399" w:rsidRPr="00F23A45">
          <w:rPr>
            <w:rFonts w:eastAsia="Times New Roman"/>
            <w:color w:val="0000FF"/>
            <w:szCs w:val="24"/>
            <w:u w:val="single"/>
            <w:lang w:val="en-CA" w:eastAsia="de-DE"/>
          </w:rPr>
          <w:t>JVET-L0301</w:t>
        </w:r>
      </w:hyperlink>
      <w:r w:rsidR="00467399" w:rsidRPr="00F23A45">
        <w:rPr>
          <w:rFonts w:eastAsia="Times New Roman"/>
          <w:szCs w:val="24"/>
          <w:lang w:val="en-CA" w:eastAsia="de-DE"/>
        </w:rPr>
        <w:t xml:space="preserve"> CE4-related: Updated results of BIMVP [B. Choi (Sharp)] </w:t>
      </w:r>
      <w:r w:rsidR="00DF02D6" w:rsidRPr="00F23A45">
        <w:rPr>
          <w:rFonts w:eastAsia="Times New Roman"/>
          <w:szCs w:val="24"/>
          <w:lang w:val="en-CA" w:eastAsia="de-DE"/>
        </w:rPr>
        <w:t>[late]</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27" w:history="1">
        <w:r w:rsidR="00467399" w:rsidRPr="00F23A45">
          <w:rPr>
            <w:rFonts w:eastAsia="Times New Roman"/>
            <w:color w:val="0000FF"/>
            <w:szCs w:val="24"/>
            <w:u w:val="single"/>
            <w:lang w:val="en-CA" w:eastAsia="de-DE"/>
          </w:rPr>
          <w:t>JVET-L0302</w:t>
        </w:r>
      </w:hyperlink>
      <w:r w:rsidR="00467399" w:rsidRPr="00F23A45">
        <w:rPr>
          <w:rFonts w:eastAsia="Times New Roman"/>
          <w:szCs w:val="24"/>
          <w:lang w:val="en-CA" w:eastAsia="de-DE"/>
        </w:rPr>
        <w:t xml:space="preserve"> CE4-related: History based spatial-temporal MV prediction [X. Xu, X. Li, S. Liu (Tencent)]</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28" w:history="1">
        <w:r w:rsidR="00467399" w:rsidRPr="00F23A45">
          <w:rPr>
            <w:rFonts w:eastAsia="Times New Roman"/>
            <w:color w:val="0000FF"/>
            <w:szCs w:val="24"/>
            <w:u w:val="single"/>
            <w:lang w:val="en-CA" w:eastAsia="de-DE"/>
          </w:rPr>
          <w:t>JVET-L0483</w:t>
        </w:r>
      </w:hyperlink>
      <w:r w:rsidR="00467399" w:rsidRPr="00F23A45">
        <w:rPr>
          <w:rFonts w:eastAsia="Times New Roman"/>
          <w:szCs w:val="24"/>
          <w:lang w:val="en-CA" w:eastAsia="de-DE"/>
        </w:rPr>
        <w:t xml:space="preserve"> Crosscheck of JVET-L0302 (CE4-related: History based spatial-temporal MV prediction) [C.-C. Chen (MediaTek)] [late] [miss]</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29" w:history="1">
        <w:r w:rsidR="00467399" w:rsidRPr="00F23A45">
          <w:rPr>
            <w:rFonts w:eastAsia="Times New Roman"/>
            <w:color w:val="0000FF"/>
            <w:szCs w:val="24"/>
            <w:u w:val="single"/>
            <w:lang w:val="en-CA" w:eastAsia="de-DE"/>
          </w:rPr>
          <w:t>JVET-L0305</w:t>
        </w:r>
      </w:hyperlink>
      <w:r w:rsidR="00467399" w:rsidRPr="00F23A45">
        <w:rPr>
          <w:rFonts w:eastAsia="Times New Roman"/>
          <w:szCs w:val="24"/>
          <w:lang w:val="en-CA" w:eastAsia="de-DE"/>
        </w:rPr>
        <w:t xml:space="preserve"> CE4-related: History Based Affine Merge Candidate [J. Zhao, S. Paluri, S. Kim (LGE)]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30" w:history="1">
        <w:r w:rsidR="00467399" w:rsidRPr="00F23A45">
          <w:rPr>
            <w:rFonts w:eastAsia="Times New Roman"/>
            <w:color w:val="0000FF"/>
            <w:szCs w:val="24"/>
            <w:u w:val="single"/>
            <w:lang w:val="en-CA" w:eastAsia="de-DE"/>
          </w:rPr>
          <w:t>JVET-L0492</w:t>
        </w:r>
      </w:hyperlink>
      <w:r w:rsidR="00467399" w:rsidRPr="00F23A45">
        <w:rPr>
          <w:rFonts w:eastAsia="Times New Roman"/>
          <w:szCs w:val="24"/>
          <w:lang w:val="en-CA" w:eastAsia="de-DE"/>
        </w:rPr>
        <w:t xml:space="preserve"> Crosscheck of JVET-L0305 (CE4-related: History Based Affine Merge Candidate) [L. Zhang (Bytedance)] [late] [miss]</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31" w:history="1">
        <w:r w:rsidR="00467399" w:rsidRPr="00F23A45">
          <w:rPr>
            <w:rFonts w:eastAsia="Times New Roman"/>
            <w:color w:val="0000FF"/>
            <w:szCs w:val="24"/>
            <w:u w:val="single"/>
            <w:lang w:val="en-CA" w:eastAsia="de-DE"/>
          </w:rPr>
          <w:t>JVET-L0309</w:t>
        </w:r>
      </w:hyperlink>
      <w:r w:rsidR="00467399" w:rsidRPr="00F23A45">
        <w:rPr>
          <w:rFonts w:eastAsia="Times New Roman"/>
          <w:szCs w:val="24"/>
          <w:lang w:val="en-CA" w:eastAsia="de-DE"/>
        </w:rPr>
        <w:t xml:space="preserve"> CE4-related: Simplification to HMVP [J. Zhao, S. Paluri, S. Kim (LGE)]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32" w:history="1">
        <w:r w:rsidR="00467399" w:rsidRPr="00F23A45">
          <w:rPr>
            <w:rFonts w:eastAsia="Times New Roman"/>
            <w:color w:val="0000FF"/>
            <w:szCs w:val="24"/>
            <w:u w:val="single"/>
            <w:lang w:val="en-CA" w:eastAsia="de-DE"/>
          </w:rPr>
          <w:t>JVET-L0493</w:t>
        </w:r>
      </w:hyperlink>
      <w:r w:rsidR="00467399" w:rsidRPr="00F23A45">
        <w:rPr>
          <w:rFonts w:eastAsia="Times New Roman"/>
          <w:szCs w:val="24"/>
          <w:lang w:val="en-CA" w:eastAsia="de-DE"/>
        </w:rPr>
        <w:t xml:space="preserve"> Crosscheck of JVET-L0309 (CE4-related: Simplification to History Based Motion Vector Prediction) [L. Zhang (Bytedance)] [late] [miss]</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33" w:history="1">
        <w:r w:rsidR="00467399" w:rsidRPr="00F23A45">
          <w:rPr>
            <w:rFonts w:eastAsia="Times New Roman"/>
            <w:color w:val="0000FF"/>
            <w:szCs w:val="24"/>
            <w:u w:val="single"/>
            <w:lang w:val="en-CA" w:eastAsia="de-DE"/>
          </w:rPr>
          <w:t>JVET-L0317</w:t>
        </w:r>
      </w:hyperlink>
      <w:r w:rsidR="00467399" w:rsidRPr="00F23A45">
        <w:rPr>
          <w:rFonts w:eastAsia="Times New Roman"/>
          <w:szCs w:val="24"/>
          <w:lang w:val="en-CA" w:eastAsia="de-DE"/>
        </w:rPr>
        <w:t xml:space="preserve"> CE4-related: Sub-block MV clipping in affine prediction [M. Gao, X. Li, M. Xu, S. Liu (Tencent)]</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34" w:history="1">
        <w:r w:rsidR="00467399" w:rsidRPr="00F23A45">
          <w:rPr>
            <w:rFonts w:eastAsia="Times New Roman"/>
            <w:color w:val="0000FF"/>
            <w:szCs w:val="24"/>
            <w:u w:val="single"/>
            <w:lang w:val="en-CA" w:eastAsia="de-DE"/>
          </w:rPr>
          <w:t>JVET-L0319</w:t>
        </w:r>
      </w:hyperlink>
      <w:r w:rsidR="00467399" w:rsidRPr="00F23A45">
        <w:rPr>
          <w:rFonts w:eastAsia="Times New Roman"/>
          <w:szCs w:val="24"/>
          <w:lang w:val="en-CA" w:eastAsia="de-DE"/>
        </w:rPr>
        <w:t xml:space="preserve"> CE4-related: Sub-block MV clipping in planar motion vector prediction [M. Gao, X. Li, M. Xu, S. Liu (Tencent)]</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35" w:history="1">
        <w:r w:rsidR="00467399" w:rsidRPr="00F23A45">
          <w:rPr>
            <w:rFonts w:eastAsia="Times New Roman"/>
            <w:color w:val="0000FF"/>
            <w:szCs w:val="24"/>
            <w:u w:val="single"/>
            <w:lang w:val="en-CA" w:eastAsia="de-DE"/>
          </w:rPr>
          <w:t>JVET-L0517</w:t>
        </w:r>
      </w:hyperlink>
      <w:r w:rsidR="00467399" w:rsidRPr="00F23A45">
        <w:rPr>
          <w:rFonts w:eastAsia="Times New Roman"/>
          <w:szCs w:val="24"/>
          <w:lang w:val="en-CA" w:eastAsia="de-DE"/>
        </w:rPr>
        <w:t xml:space="preserve"> Crosscheck of JVET-L0319 (CE4-related: Sub-block MV clipping in planar motion vector prediction) [N. Zhang (HiSilicon)] [late]</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36" w:history="1">
        <w:r w:rsidR="00467399" w:rsidRPr="00F23A45">
          <w:rPr>
            <w:rFonts w:eastAsia="Times New Roman"/>
            <w:color w:val="0000FF"/>
            <w:szCs w:val="24"/>
            <w:u w:val="single"/>
            <w:lang w:val="en-CA" w:eastAsia="de-DE"/>
          </w:rPr>
          <w:t>JVET-L0320</w:t>
        </w:r>
      </w:hyperlink>
      <w:r w:rsidR="00467399" w:rsidRPr="00F23A45">
        <w:rPr>
          <w:rFonts w:eastAsia="Times New Roman"/>
          <w:szCs w:val="24"/>
          <w:lang w:val="en-CA" w:eastAsia="de-DE"/>
        </w:rPr>
        <w:t xml:space="preserve"> CE4-related: affine merge mode with prediction offsets [G. Li, X. Xu, X. Li, S. Liu (Tencent)]</w:t>
      </w:r>
    </w:p>
    <w:p w:rsidR="00467399" w:rsidRPr="00F23A45" w:rsidRDefault="00467399" w:rsidP="00007EAE"/>
    <w:p w:rsidR="00166D13" w:rsidRPr="00F23A45" w:rsidRDefault="00B724FE" w:rsidP="00166D13">
      <w:pPr>
        <w:pStyle w:val="berschrift9"/>
        <w:rPr>
          <w:rFonts w:eastAsia="Times New Roman"/>
          <w:szCs w:val="24"/>
          <w:lang w:val="en-CA" w:eastAsia="de-DE"/>
        </w:rPr>
      </w:pPr>
      <w:hyperlink r:id="rId437" w:history="1">
        <w:r w:rsidR="00166D13" w:rsidRPr="00F23A45">
          <w:rPr>
            <w:rFonts w:eastAsia="Times New Roman"/>
            <w:color w:val="0000FF"/>
            <w:szCs w:val="24"/>
            <w:u w:val="single"/>
            <w:lang w:val="en-CA" w:eastAsia="de-DE"/>
          </w:rPr>
          <w:t>JVET-L0563</w:t>
        </w:r>
      </w:hyperlink>
      <w:r w:rsidR="00166D13" w:rsidRPr="00F23A45">
        <w:rPr>
          <w:rFonts w:eastAsia="Times New Roman"/>
          <w:szCs w:val="24"/>
          <w:lang w:val="en-CA" w:eastAsia="de-DE"/>
        </w:rPr>
        <w:t xml:space="preserve"> Crosscheck of JVET-L0320 (CE4-related: affine merge mode with prediction offsets) [T.-H. Li, Y.-C. Yang, Y.-J. Chang (Foxconn)] [late] [miss]</w:t>
      </w:r>
    </w:p>
    <w:p w:rsidR="00166D13" w:rsidRPr="00F23A45" w:rsidRDefault="00166D13" w:rsidP="00007EAE"/>
    <w:p w:rsidR="00467399" w:rsidRPr="00F23A45" w:rsidRDefault="00B724FE" w:rsidP="00FA275C">
      <w:pPr>
        <w:pStyle w:val="berschrift9"/>
        <w:rPr>
          <w:rFonts w:eastAsia="Times New Roman"/>
          <w:szCs w:val="24"/>
          <w:lang w:val="en-CA" w:eastAsia="de-DE"/>
        </w:rPr>
      </w:pPr>
      <w:hyperlink r:id="rId438" w:history="1">
        <w:r w:rsidR="00467399" w:rsidRPr="00F23A45">
          <w:rPr>
            <w:rFonts w:eastAsia="Times New Roman"/>
            <w:color w:val="0000FF"/>
            <w:szCs w:val="24"/>
            <w:u w:val="single"/>
            <w:lang w:val="en-CA" w:eastAsia="de-DE"/>
          </w:rPr>
          <w:t>JVET-L0322</w:t>
        </w:r>
      </w:hyperlink>
      <w:r w:rsidR="00467399" w:rsidRPr="00F23A45">
        <w:rPr>
          <w:rFonts w:eastAsia="Times New Roman"/>
          <w:szCs w:val="24"/>
          <w:lang w:val="en-CA" w:eastAsia="de-DE"/>
        </w:rPr>
        <w:t xml:space="preserve"> CE4 related – constrained model-based affine merge [G. Li, X. Xu, X. Li, S. Liu (Tencent)]</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39" w:history="1">
        <w:r w:rsidR="00467399" w:rsidRPr="00F23A45">
          <w:rPr>
            <w:rFonts w:eastAsia="Times New Roman"/>
            <w:color w:val="0000FF"/>
            <w:szCs w:val="24"/>
            <w:u w:val="single"/>
            <w:lang w:val="en-CA" w:eastAsia="de-DE"/>
          </w:rPr>
          <w:t>JVET-L0497</w:t>
        </w:r>
      </w:hyperlink>
      <w:r w:rsidR="00467399" w:rsidRPr="00F23A45">
        <w:rPr>
          <w:rFonts w:eastAsia="Times New Roman"/>
          <w:szCs w:val="24"/>
          <w:lang w:val="en-CA" w:eastAsia="de-DE"/>
        </w:rPr>
        <w:t xml:space="preserve"> Cross-check of JVET-L0322 (CE4 related: constrained model-based affine merge) [J. Zhao (LGE)] [late] [miss]</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40" w:history="1">
        <w:r w:rsidR="00467399" w:rsidRPr="00F23A45">
          <w:rPr>
            <w:rFonts w:eastAsia="Times New Roman"/>
            <w:color w:val="0000FF"/>
            <w:szCs w:val="24"/>
            <w:u w:val="single"/>
            <w:lang w:val="en-CA" w:eastAsia="de-DE"/>
          </w:rPr>
          <w:t>JVET-L0330</w:t>
        </w:r>
      </w:hyperlink>
      <w:r w:rsidR="00467399" w:rsidRPr="00F23A45">
        <w:rPr>
          <w:rFonts w:eastAsia="Times New Roman"/>
          <w:szCs w:val="24"/>
          <w:lang w:val="en-CA" w:eastAsia="de-DE"/>
        </w:rPr>
        <w:t xml:space="preserve"> CE4-related: Affine model inheritance from single-line motion vectors [K. Zhang, L. Zhang, H. Liu, Y. Wang, P. Zhao, D. Hong (Bytedance)]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41" w:history="1">
        <w:r w:rsidR="00467399" w:rsidRPr="00F23A45">
          <w:rPr>
            <w:rFonts w:eastAsia="Times New Roman"/>
            <w:color w:val="0000FF"/>
            <w:szCs w:val="24"/>
            <w:u w:val="single"/>
            <w:lang w:val="en-CA" w:eastAsia="de-DE"/>
          </w:rPr>
          <w:t>JVET-L0332</w:t>
        </w:r>
      </w:hyperlink>
      <w:r w:rsidR="00467399" w:rsidRPr="00F23A45">
        <w:rPr>
          <w:rFonts w:eastAsia="Times New Roman"/>
          <w:szCs w:val="24"/>
          <w:lang w:val="en-CA" w:eastAsia="de-DE"/>
        </w:rPr>
        <w:t xml:space="preserve"> CE4-related: Adaptive Motion Ve</w:t>
      </w:r>
      <w:r w:rsidR="00467399" w:rsidRPr="00F23A45">
        <w:rPr>
          <w:rFonts w:eastAsia="Times New Roman"/>
          <w:b w:val="0"/>
          <w:szCs w:val="24"/>
          <w:lang w:val="en-CA" w:eastAsia="de-DE"/>
        </w:rPr>
        <w:t>c</w:t>
      </w:r>
      <w:r w:rsidR="00467399" w:rsidRPr="00F23A45">
        <w:rPr>
          <w:rFonts w:eastAsia="Times New Roman"/>
          <w:szCs w:val="24"/>
          <w:lang w:val="en-CA" w:eastAsia="de-DE"/>
        </w:rPr>
        <w:t>tor Resolution for Affine Inter Mode [H. Liu, L. Zhang, K. Zhang, Y. Wang, P. Zhao, D. Hong (Bytedance)]</w:t>
      </w:r>
    </w:p>
    <w:p w:rsidR="00467399" w:rsidRPr="00F23A45" w:rsidRDefault="00467399" w:rsidP="00007EAE"/>
    <w:p w:rsidR="0057016B" w:rsidRPr="00F23A45" w:rsidRDefault="00B724FE" w:rsidP="0057016B">
      <w:pPr>
        <w:pStyle w:val="berschrift9"/>
        <w:rPr>
          <w:rFonts w:eastAsia="Times New Roman"/>
          <w:szCs w:val="24"/>
          <w:lang w:val="en-CA" w:eastAsia="de-DE"/>
        </w:rPr>
      </w:pPr>
      <w:hyperlink r:id="rId442" w:history="1">
        <w:r w:rsidR="0057016B" w:rsidRPr="00F23A45">
          <w:rPr>
            <w:rFonts w:eastAsia="Times New Roman"/>
            <w:color w:val="0000FF"/>
            <w:szCs w:val="24"/>
            <w:u w:val="single"/>
            <w:lang w:val="en-CA" w:eastAsia="de-DE"/>
          </w:rPr>
          <w:t>JVET-L0480</w:t>
        </w:r>
      </w:hyperlink>
      <w:r w:rsidR="0057016B" w:rsidRPr="00F23A45">
        <w:rPr>
          <w:rFonts w:eastAsia="Times New Roman"/>
          <w:szCs w:val="24"/>
          <w:lang w:val="en-CA" w:eastAsia="de-DE"/>
        </w:rPr>
        <w:t xml:space="preserve"> Cross-check of JVET-L0332: Adaptive Motion Vector Resolution for Affine Inter Mode [Y. He (InterDigital)] [late] [miss]</w:t>
      </w:r>
    </w:p>
    <w:p w:rsidR="0057016B" w:rsidRPr="00F23A45" w:rsidRDefault="0057016B" w:rsidP="00007EAE"/>
    <w:p w:rsidR="00467399" w:rsidRPr="00F23A45" w:rsidRDefault="00B724FE" w:rsidP="00FA275C">
      <w:pPr>
        <w:pStyle w:val="berschrift9"/>
        <w:rPr>
          <w:rFonts w:eastAsia="Times New Roman"/>
          <w:szCs w:val="24"/>
          <w:lang w:val="en-CA" w:eastAsia="de-DE"/>
        </w:rPr>
      </w:pPr>
      <w:hyperlink r:id="rId443" w:history="1">
        <w:r w:rsidR="00467399" w:rsidRPr="00F23A45">
          <w:rPr>
            <w:rFonts w:eastAsia="Times New Roman"/>
            <w:color w:val="0000FF"/>
            <w:szCs w:val="24"/>
            <w:u w:val="single"/>
            <w:lang w:val="en-CA" w:eastAsia="de-DE"/>
          </w:rPr>
          <w:t>JVET-L0355</w:t>
        </w:r>
      </w:hyperlink>
      <w:r w:rsidR="00467399" w:rsidRPr="00F23A45">
        <w:rPr>
          <w:rFonts w:eastAsia="Times New Roman"/>
          <w:szCs w:val="24"/>
          <w:lang w:val="en-CA" w:eastAsia="de-DE"/>
        </w:rPr>
        <w:t xml:space="preserve"> Non-CE4: Enhanced ultimate motion vector expression [T. Hashimoto, E. Sasaki, T. Ikai (Sharp)]</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44" w:history="1">
        <w:r w:rsidR="00467399" w:rsidRPr="00F23A45">
          <w:rPr>
            <w:rFonts w:eastAsia="Times New Roman"/>
            <w:color w:val="0000FF"/>
            <w:szCs w:val="24"/>
            <w:u w:val="single"/>
            <w:lang w:val="en-CA" w:eastAsia="de-DE"/>
          </w:rPr>
          <w:t>JVET-L0488</w:t>
        </w:r>
      </w:hyperlink>
      <w:r w:rsidR="00467399" w:rsidRPr="00F23A45">
        <w:rPr>
          <w:rFonts w:eastAsia="Times New Roman"/>
          <w:szCs w:val="24"/>
          <w:lang w:val="en-CA" w:eastAsia="de-DE"/>
        </w:rPr>
        <w:t xml:space="preserve"> Cross check of Non-CE4: Enhanced ultimate motion vector expression (JVET-L0355) [M. W. Park (Samsung)] [late]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45" w:history="1">
        <w:r w:rsidR="00467399" w:rsidRPr="00F23A45">
          <w:rPr>
            <w:rFonts w:eastAsia="Times New Roman"/>
            <w:color w:val="0000FF"/>
            <w:szCs w:val="24"/>
            <w:u w:val="single"/>
            <w:lang w:val="en-CA" w:eastAsia="de-DE"/>
          </w:rPr>
          <w:t>JVET-L0371</w:t>
        </w:r>
      </w:hyperlink>
      <w:r w:rsidR="00467399" w:rsidRPr="00F23A45">
        <w:rPr>
          <w:rFonts w:eastAsia="Times New Roman"/>
          <w:szCs w:val="24"/>
          <w:lang w:val="en-CA" w:eastAsia="de-DE"/>
        </w:rPr>
        <w:t xml:space="preserve"> CE4-related: Reducing worst case memory bandwidth in inter prediction [H. Chen, H. Yang, J. Chen (Huawei)]</w:t>
      </w:r>
    </w:p>
    <w:p w:rsidR="00137E00" w:rsidRDefault="00137E00" w:rsidP="00137E00">
      <w:pPr>
        <w:tabs>
          <w:tab w:val="left" w:pos="4357"/>
        </w:tabs>
        <w:rPr>
          <w:ins w:id="3968" w:author="Jens Ohm" w:date="2018-10-05T00:06:00Z"/>
          <w:rFonts w:eastAsia="Times New Roman"/>
          <w:sz w:val="24"/>
          <w:szCs w:val="24"/>
          <w:lang w:eastAsia="de-DE"/>
        </w:rPr>
      </w:pPr>
    </w:p>
    <w:p w:rsidR="00137E00" w:rsidRDefault="00137E00">
      <w:pPr>
        <w:pStyle w:val="berschrift9"/>
        <w:rPr>
          <w:ins w:id="3969" w:author="Jens Ohm" w:date="2018-10-05T00:06:00Z"/>
          <w:rFonts w:eastAsia="Times New Roman"/>
          <w:szCs w:val="24"/>
          <w:lang w:eastAsia="de-DE"/>
        </w:rPr>
        <w:pPrChange w:id="3970" w:author="Jens Ohm" w:date="2018-10-05T00:07:00Z">
          <w:pPr>
            <w:tabs>
              <w:tab w:val="left" w:pos="4357"/>
            </w:tabs>
          </w:pPr>
        </w:pPrChange>
      </w:pPr>
      <w:ins w:id="3971" w:author="Jens Ohm" w:date="2018-10-05T00:06:00Z">
        <w:r w:rsidRPr="00FF56D9">
          <w:rPr>
            <w:rFonts w:eastAsia="Times New Roman"/>
            <w:szCs w:val="24"/>
            <w:lang w:eastAsia="de-DE"/>
          </w:rPr>
          <w:lastRenderedPageBreak/>
          <w:fldChar w:fldCharType="begin"/>
        </w:r>
        <w:r w:rsidRPr="00FF56D9">
          <w:rPr>
            <w:rFonts w:eastAsia="Times New Roman"/>
            <w:szCs w:val="24"/>
            <w:lang w:eastAsia="de-DE"/>
          </w:rPr>
          <w:instrText xml:space="preserve"> HYPERLINK "http://phenix.it-sudparis.eu/jvet/doc_end_user/current_document.php?id=4737"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JVET-L0624</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 xml:space="preserve">Cross-check of </w:t>
        </w:r>
        <w:r w:rsidRPr="00137E00">
          <w:rPr>
            <w:rFonts w:eastAsia="Times New Roman"/>
            <w:szCs w:val="24"/>
            <w:lang w:val="en-CA" w:eastAsia="de-DE"/>
            <w:rPrChange w:id="3972" w:author="Jens Ohm" w:date="2018-10-05T00:07:00Z">
              <w:rPr>
                <w:rFonts w:eastAsia="Times New Roman"/>
                <w:b/>
                <w:szCs w:val="24"/>
                <w:lang w:eastAsia="de-DE"/>
              </w:rPr>
            </w:rPrChange>
          </w:rPr>
          <w:t>JVET</w:t>
        </w:r>
        <w:r w:rsidRPr="00FF56D9">
          <w:rPr>
            <w:rFonts w:eastAsia="Times New Roman"/>
            <w:szCs w:val="24"/>
            <w:lang w:eastAsia="de-DE"/>
          </w:rPr>
          <w:t xml:space="preserve">-L0371 test </w:t>
        </w:r>
      </w:ins>
      <w:ins w:id="3973" w:author="Jens Ohm" w:date="2018-10-05T00:32:00Z">
        <w:r w:rsidR="005C70E2">
          <w:rPr>
            <w:rFonts w:eastAsia="Times New Roman"/>
            <w:szCs w:val="24"/>
            <w:lang w:val="de-DE" w:eastAsia="de-DE"/>
          </w:rPr>
          <w:t>d</w:t>
        </w:r>
      </w:ins>
      <w:ins w:id="3974" w:author="Jens Ohm" w:date="2018-10-05T00:06:00Z">
        <w:r>
          <w:rPr>
            <w:rFonts w:eastAsia="Times New Roman"/>
            <w:szCs w:val="24"/>
            <w:lang w:eastAsia="de-DE"/>
          </w:rPr>
          <w:t xml:space="preserve"> [</w:t>
        </w:r>
        <w:r w:rsidRPr="002C1E2D">
          <w:rPr>
            <w:rFonts w:eastAsia="Times New Roman"/>
            <w:szCs w:val="24"/>
            <w:lang w:eastAsia="de-DE"/>
          </w:rPr>
          <w:t>Han Huang</w:t>
        </w:r>
        <w:r w:rsidRPr="00FF56D9">
          <w:rPr>
            <w:rFonts w:eastAsia="Times New Roman"/>
            <w:szCs w:val="24"/>
            <w:lang w:eastAsia="de-DE"/>
          </w:rPr>
          <w:t xml:space="preserve">, </w:t>
        </w:r>
        <w:r w:rsidRPr="002C1E2D">
          <w:rPr>
            <w:rFonts w:eastAsia="Times New Roman"/>
            <w:szCs w:val="24"/>
            <w:lang w:eastAsia="de-DE"/>
          </w:rPr>
          <w:t>Yu Han</w:t>
        </w:r>
        <w:r>
          <w:rPr>
            <w:rFonts w:eastAsia="Times New Roman"/>
            <w:szCs w:val="24"/>
            <w:lang w:eastAsia="de-DE"/>
          </w:rPr>
          <w:t xml:space="preserve"> (??)] </w:t>
        </w:r>
        <w:r>
          <w:rPr>
            <w:rFonts w:eastAsia="Times New Roman"/>
            <w:szCs w:val="24"/>
            <w:lang w:val="en-CA" w:eastAsia="de-DE"/>
          </w:rPr>
          <w:t>[late]</w:t>
        </w:r>
      </w:ins>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46" w:history="1">
        <w:r w:rsidR="00467399" w:rsidRPr="00F23A45">
          <w:rPr>
            <w:rFonts w:eastAsia="Times New Roman"/>
            <w:color w:val="0000FF"/>
            <w:szCs w:val="24"/>
            <w:u w:val="single"/>
            <w:lang w:val="en-CA" w:eastAsia="de-DE"/>
          </w:rPr>
          <w:t>JVET-L0373</w:t>
        </w:r>
      </w:hyperlink>
      <w:r w:rsidR="00467399" w:rsidRPr="00F23A45">
        <w:rPr>
          <w:rFonts w:eastAsia="Times New Roman"/>
          <w:szCs w:val="24"/>
          <w:lang w:val="en-CA" w:eastAsia="de-DE"/>
        </w:rPr>
        <w:t xml:space="preserve"> CE4-related: Unification for affine motion buffer [H. Chen, H. Yang, J. Chen (Huawei)]</w:t>
      </w:r>
    </w:p>
    <w:p w:rsidR="00467399" w:rsidRDefault="00467399" w:rsidP="00007EAE">
      <w:pPr>
        <w:rPr>
          <w:ins w:id="3975" w:author="Jens Ohm" w:date="2018-10-05T00:32:00Z"/>
        </w:rPr>
      </w:pPr>
    </w:p>
    <w:p w:rsidR="005C70E2" w:rsidRDefault="005C70E2">
      <w:pPr>
        <w:pStyle w:val="berschrift9"/>
        <w:rPr>
          <w:ins w:id="3976" w:author="Jens Ohm" w:date="2018-10-05T00:32:00Z"/>
          <w:rFonts w:eastAsia="Times New Roman"/>
          <w:szCs w:val="24"/>
          <w:lang w:eastAsia="de-DE"/>
        </w:rPr>
        <w:pPrChange w:id="3977" w:author="Jens Ohm" w:date="2018-10-05T00:32:00Z">
          <w:pPr>
            <w:tabs>
              <w:tab w:val="left" w:pos="4357"/>
            </w:tabs>
          </w:pPr>
        </w:pPrChange>
      </w:pPr>
      <w:ins w:id="3978" w:author="Jens Ohm" w:date="2018-10-05T00:32: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"http://phenix.it-sudparis.eu/jvet/doc_end_user/current_document.php?id=4756"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JVET-L0643</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of JVET-L0373 "CE4-related: Unific</w:t>
        </w:r>
        <w:r>
          <w:rPr>
            <w:rFonts w:eastAsia="Times New Roman"/>
            <w:szCs w:val="24"/>
            <w:lang w:eastAsia="de-DE"/>
          </w:rPr>
          <w:t>ation for affine motion buffer" [</w:t>
        </w:r>
        <w:r w:rsidRPr="00FF56D9">
          <w:rPr>
            <w:rFonts w:eastAsia="Times New Roman"/>
            <w:szCs w:val="24"/>
            <w:lang w:eastAsia="de-DE"/>
          </w:rPr>
          <w:t>J. Lee, S. Kim, J. Lim (LGE)</w:t>
        </w:r>
        <w:r>
          <w:rPr>
            <w:rFonts w:eastAsia="Times New Roman"/>
            <w:szCs w:val="24"/>
            <w:lang w:eastAsia="de-DE"/>
          </w:rPr>
          <w:t xml:space="preserve">] </w:t>
        </w:r>
        <w:r w:rsidRPr="00FF56D9">
          <w:rPr>
            <w:rFonts w:eastAsia="Times New Roman"/>
            <w:szCs w:val="24"/>
            <w:lang w:val="en-CA" w:eastAsia="de-DE"/>
          </w:rPr>
          <w:t>[late] [miss]</w:t>
        </w:r>
      </w:ins>
    </w:p>
    <w:p w:rsidR="005C70E2" w:rsidRPr="00F23A45" w:rsidRDefault="005C70E2" w:rsidP="00007EAE"/>
    <w:p w:rsidR="00467399" w:rsidRPr="00F23A45" w:rsidRDefault="00B724FE" w:rsidP="00FA275C">
      <w:pPr>
        <w:pStyle w:val="berschrift9"/>
        <w:rPr>
          <w:rFonts w:eastAsia="Times New Roman"/>
          <w:szCs w:val="24"/>
          <w:lang w:val="en-CA" w:eastAsia="de-DE"/>
        </w:rPr>
      </w:pPr>
      <w:hyperlink r:id="rId447" w:history="1">
        <w:r w:rsidR="00467399" w:rsidRPr="00F23A45">
          <w:rPr>
            <w:rFonts w:eastAsia="Times New Roman"/>
            <w:color w:val="0000FF"/>
            <w:szCs w:val="24"/>
            <w:u w:val="single"/>
            <w:lang w:val="en-CA" w:eastAsia="de-DE"/>
          </w:rPr>
          <w:t>JVET-L0375</w:t>
        </w:r>
      </w:hyperlink>
      <w:r w:rsidR="00467399" w:rsidRPr="00F23A45">
        <w:rPr>
          <w:rFonts w:eastAsia="Times New Roman"/>
          <w:color w:val="0000FF"/>
          <w:szCs w:val="24"/>
          <w:u w:val="single"/>
          <w:lang w:val="en-CA" w:eastAsia="de-DE"/>
        </w:rPr>
        <w:t xml:space="preserve"> </w:t>
      </w:r>
      <w:r w:rsidR="00467399" w:rsidRPr="00F23A45">
        <w:rPr>
          <w:rFonts w:eastAsia="Times New Roman"/>
          <w:szCs w:val="24"/>
          <w:lang w:val="en-CA" w:eastAsia="de-DE"/>
        </w:rPr>
        <w:t>CE4-related: Inter prediction sample filtering [W. Xu, H. Yang, Y. Zhao, J. Chen (Huawei)]</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48" w:history="1">
        <w:r w:rsidR="00467399" w:rsidRPr="00F23A45">
          <w:rPr>
            <w:rFonts w:eastAsia="Times New Roman"/>
            <w:color w:val="0000FF"/>
            <w:szCs w:val="24"/>
            <w:u w:val="single"/>
            <w:lang w:val="en-CA" w:eastAsia="de-DE"/>
          </w:rPr>
          <w:t>JVET-L0389</w:t>
        </w:r>
      </w:hyperlink>
      <w:r w:rsidR="00467399" w:rsidRPr="00F23A45">
        <w:rPr>
          <w:rFonts w:eastAsia="Times New Roman"/>
          <w:szCs w:val="24"/>
          <w:lang w:val="en-CA" w:eastAsia="de-DE"/>
        </w:rPr>
        <w:t xml:space="preserve"> CE4-related: Control point MV offsets for Affine merge mode [Y.-C. Yang, Y.-J. Chang (Foxconn)]</w:t>
      </w:r>
    </w:p>
    <w:p w:rsidR="00467399" w:rsidRPr="00F23A45" w:rsidRDefault="00467399" w:rsidP="00467399">
      <w:pPr>
        <w:tabs>
          <w:tab w:val="left" w:pos="813"/>
          <w:tab w:val="left" w:pos="2715"/>
          <w:tab w:val="left" w:pos="7543"/>
        </w:tabs>
        <w:rPr>
          <w:rFonts w:eastAsia="Times New Roman"/>
          <w:sz w:val="24"/>
          <w:szCs w:val="24"/>
          <w:lang w:eastAsia="de-DE"/>
        </w:rPr>
      </w:pPr>
    </w:p>
    <w:p w:rsidR="00166D13" w:rsidRPr="00F23A45" w:rsidRDefault="00B724FE" w:rsidP="00166D13">
      <w:pPr>
        <w:pStyle w:val="berschrift9"/>
        <w:rPr>
          <w:rFonts w:eastAsia="Times New Roman"/>
          <w:szCs w:val="24"/>
          <w:lang w:val="en-CA" w:eastAsia="de-DE"/>
        </w:rPr>
      </w:pPr>
      <w:hyperlink r:id="rId449" w:history="1">
        <w:r w:rsidR="00166D13" w:rsidRPr="00F23A45">
          <w:rPr>
            <w:rFonts w:eastAsia="Times New Roman"/>
            <w:color w:val="0000FF"/>
            <w:szCs w:val="24"/>
            <w:u w:val="single"/>
            <w:lang w:val="en-CA" w:eastAsia="de-DE"/>
          </w:rPr>
          <w:t>JVET-L0545</w:t>
        </w:r>
      </w:hyperlink>
      <w:r w:rsidR="00166D13" w:rsidRPr="00F23A45">
        <w:rPr>
          <w:rFonts w:eastAsia="Times New Roman"/>
          <w:szCs w:val="24"/>
          <w:lang w:val="en-CA" w:eastAsia="de-DE"/>
        </w:rPr>
        <w:t xml:space="preserve"> Crosscheck of JVET-L0389 [G. Li (Tencent)] [late] [miss]</w:t>
      </w:r>
    </w:p>
    <w:p w:rsidR="00166D13" w:rsidRPr="00F23A45" w:rsidRDefault="00166D13"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50" w:history="1">
        <w:r w:rsidR="00467399" w:rsidRPr="00F23A45">
          <w:rPr>
            <w:rFonts w:eastAsia="Times New Roman"/>
            <w:color w:val="0000FF"/>
            <w:szCs w:val="24"/>
            <w:u w:val="single"/>
            <w:lang w:val="en-CA" w:eastAsia="de-DE"/>
          </w:rPr>
          <w:t>JVET-L0390</w:t>
        </w:r>
      </w:hyperlink>
      <w:r w:rsidR="00467399" w:rsidRPr="00F23A45">
        <w:rPr>
          <w:rFonts w:eastAsia="Times New Roman"/>
          <w:szCs w:val="24"/>
          <w:lang w:val="en-CA" w:eastAsia="de-DE"/>
        </w:rPr>
        <w:t xml:space="preserve"> CE4-related: Simplification of Affine merge common codebase [Y.-J. Chang, Y.-C. Yang (Foxconn)]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51" w:history="1">
        <w:r w:rsidR="00467399" w:rsidRPr="00F23A45">
          <w:rPr>
            <w:rFonts w:eastAsia="Times New Roman"/>
            <w:color w:val="0000FF"/>
            <w:szCs w:val="24"/>
            <w:u w:val="single"/>
            <w:lang w:val="en-CA" w:eastAsia="de-DE"/>
          </w:rPr>
          <w:t>JVET-L0484</w:t>
        </w:r>
      </w:hyperlink>
      <w:r w:rsidR="00467399" w:rsidRPr="00F23A45">
        <w:rPr>
          <w:rFonts w:eastAsia="Times New Roman"/>
          <w:szCs w:val="24"/>
          <w:lang w:val="en-CA" w:eastAsia="de-DE"/>
        </w:rPr>
        <w:t xml:space="preserve"> Crosscheck of JVET-L0390 (CE4-related: Simplification of Affine merge common codebase) [C.-Y. Lai (MediaTek)] [late] [miss]</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52" w:history="1">
        <w:r w:rsidR="00467399" w:rsidRPr="00F23A45">
          <w:rPr>
            <w:rFonts w:eastAsia="Times New Roman"/>
            <w:color w:val="0000FF"/>
            <w:szCs w:val="24"/>
            <w:u w:val="single"/>
            <w:lang w:val="en-CA" w:eastAsia="de-DE"/>
          </w:rPr>
          <w:t>JVET-L0396</w:t>
        </w:r>
      </w:hyperlink>
      <w:r w:rsidR="00467399" w:rsidRPr="00F23A45">
        <w:rPr>
          <w:rFonts w:eastAsia="Times New Roman"/>
          <w:szCs w:val="24"/>
          <w:lang w:val="en-CA" w:eastAsia="de-DE"/>
        </w:rPr>
        <w:t xml:space="preserve"> CE4-related: Affine restrictions for the worst-case bandwidth reduction [L. Pham Van, W.-J. Chien, H. Huang, V. Seregin, M. Karczewicz (Qualcomm)]</w:t>
      </w:r>
    </w:p>
    <w:p w:rsidR="003C6EE3" w:rsidRDefault="003C6EE3" w:rsidP="003C6EE3"/>
    <w:p w:rsidR="003C6EE3" w:rsidRPr="00AC7E17" w:rsidRDefault="00B724FE" w:rsidP="003C6EE3">
      <w:pPr>
        <w:pStyle w:val="berschrift9"/>
        <w:rPr>
          <w:rFonts w:eastAsia="Times New Roman"/>
          <w:szCs w:val="24"/>
          <w:lang w:eastAsia="de-DE"/>
        </w:rPr>
      </w:pPr>
      <w:hyperlink r:id="rId453" w:history="1">
        <w:r w:rsidR="003C6EE3" w:rsidRPr="00AC7E17">
          <w:rPr>
            <w:rFonts w:eastAsia="Times New Roman"/>
            <w:color w:val="0000FF"/>
            <w:szCs w:val="24"/>
            <w:u w:val="single"/>
            <w:lang w:val="en-CA" w:eastAsia="de-DE"/>
          </w:rPr>
          <w:t>JVET-L0587</w:t>
        </w:r>
      </w:hyperlink>
      <w:r w:rsidR="003C6EE3" w:rsidRPr="00AC7E17">
        <w:rPr>
          <w:rFonts w:eastAsia="Times New Roman"/>
          <w:szCs w:val="24"/>
          <w:lang w:val="en-CA" w:eastAsia="de-DE"/>
        </w:rPr>
        <w:t xml:space="preserve"> Crosscheck of JVET-L0396: Affine restrictions for the worst-case bandwidth reduction [S.Paluri, S. Kim (LGE)] [late]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54" w:history="1">
        <w:r w:rsidR="00467399" w:rsidRPr="00F23A45">
          <w:rPr>
            <w:rFonts w:eastAsia="Times New Roman"/>
            <w:color w:val="0000FF"/>
            <w:szCs w:val="24"/>
            <w:u w:val="single"/>
            <w:lang w:val="en-CA" w:eastAsia="de-DE"/>
          </w:rPr>
          <w:t>JVET-L0400</w:t>
        </w:r>
      </w:hyperlink>
      <w:r w:rsidR="00467399" w:rsidRPr="00F23A45">
        <w:rPr>
          <w:rFonts w:eastAsia="Times New Roman"/>
          <w:szCs w:val="24"/>
          <w:lang w:val="en-CA" w:eastAsia="de-DE"/>
        </w:rPr>
        <w:t xml:space="preserve"> CE4-related: Simplification on Non-Adjacent Merge/Skip mode [Y. Han, W.-J. Chien, H. Huang, M. Karczewicz (Qualcomm)]</w:t>
      </w:r>
    </w:p>
    <w:p w:rsidR="00467399" w:rsidRPr="00F23A45" w:rsidRDefault="00467399" w:rsidP="00467399">
      <w:pPr>
        <w:tabs>
          <w:tab w:val="left" w:pos="813"/>
          <w:tab w:val="left" w:pos="2715"/>
          <w:tab w:val="left" w:pos="7543"/>
        </w:tabs>
        <w:rPr>
          <w:rFonts w:eastAsia="Times New Roman"/>
          <w:sz w:val="24"/>
          <w:szCs w:val="24"/>
          <w:lang w:eastAsia="de-DE"/>
        </w:rPr>
      </w:pPr>
    </w:p>
    <w:p w:rsidR="00467399" w:rsidRPr="00F23A45" w:rsidRDefault="00B724FE" w:rsidP="00FA275C">
      <w:pPr>
        <w:pStyle w:val="berschrift9"/>
        <w:rPr>
          <w:rFonts w:eastAsia="Times New Roman"/>
          <w:szCs w:val="24"/>
          <w:lang w:val="en-CA" w:eastAsia="de-DE"/>
        </w:rPr>
      </w:pPr>
      <w:hyperlink r:id="rId455" w:history="1">
        <w:r w:rsidR="00467399" w:rsidRPr="00F23A45">
          <w:rPr>
            <w:rFonts w:eastAsia="Times New Roman"/>
            <w:color w:val="0000FF"/>
            <w:szCs w:val="24"/>
            <w:u w:val="single"/>
            <w:lang w:val="en-CA" w:eastAsia="de-DE"/>
          </w:rPr>
          <w:t>JVET-L0401</w:t>
        </w:r>
      </w:hyperlink>
      <w:r w:rsidR="00467399" w:rsidRPr="00F23A45">
        <w:rPr>
          <w:rFonts w:eastAsia="Times New Roman"/>
          <w:szCs w:val="24"/>
          <w:lang w:val="en-CA" w:eastAsia="de-DE"/>
        </w:rPr>
        <w:t xml:space="preserve"> CE4-related: Modification on History-based Mode Vector Prediction [W.-J. Chien, Y. Han, H. Huang, M. Karczewicz (Qualcomm)]</w:t>
      </w:r>
    </w:p>
    <w:p w:rsidR="006B7F64" w:rsidRDefault="006B7F64" w:rsidP="006B7F64"/>
    <w:p w:rsidR="006B7F64" w:rsidRPr="00AC7E17" w:rsidRDefault="00B724FE" w:rsidP="006B7F64">
      <w:pPr>
        <w:pStyle w:val="berschrift9"/>
        <w:rPr>
          <w:rFonts w:eastAsia="Times New Roman"/>
          <w:szCs w:val="24"/>
          <w:lang w:eastAsia="de-DE"/>
        </w:rPr>
      </w:pPr>
      <w:hyperlink r:id="rId456" w:history="1">
        <w:r w:rsidR="006B7F64" w:rsidRPr="00AC7E17">
          <w:rPr>
            <w:rFonts w:eastAsia="Times New Roman"/>
            <w:color w:val="0000FF"/>
            <w:szCs w:val="24"/>
            <w:u w:val="single"/>
            <w:lang w:val="en-CA" w:eastAsia="de-DE"/>
          </w:rPr>
          <w:t>JVET-L0609</w:t>
        </w:r>
      </w:hyperlink>
      <w:r w:rsidR="006B7F64" w:rsidRPr="00AC7E17">
        <w:rPr>
          <w:rFonts w:eastAsia="Times New Roman"/>
          <w:szCs w:val="24"/>
          <w:lang w:val="en-CA" w:eastAsia="de-DE"/>
        </w:rPr>
        <w:t xml:space="preserve"> Crosscheck of JVET-L0401 (CE4-related: Modification on History-based Mode Vector Prediction) [Z. Deng, L. Xu (Intel)] [late] [miss]</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57" w:history="1">
        <w:r w:rsidR="00467399" w:rsidRPr="00F23A45">
          <w:rPr>
            <w:rFonts w:eastAsia="Times New Roman"/>
            <w:color w:val="0000FF"/>
            <w:szCs w:val="24"/>
            <w:u w:val="single"/>
            <w:lang w:val="en-CA" w:eastAsia="de-DE"/>
          </w:rPr>
          <w:t>JVET-L0408</w:t>
        </w:r>
      </w:hyperlink>
      <w:r w:rsidR="00467399" w:rsidRPr="00F23A45">
        <w:rPr>
          <w:rFonts w:eastAsia="Times New Roman"/>
          <w:szCs w:val="24"/>
          <w:lang w:val="en-CA" w:eastAsia="de-DE"/>
        </w:rPr>
        <w:t xml:space="preserve"> CE4-related: Improvement on ultimate motion vector expression [J. Li, R.-L. Liao, C. S. Lim (Panasonic)] [</w:t>
      </w:r>
      <w:r w:rsidR="00ED571F" w:rsidRPr="00F23A45">
        <w:rPr>
          <w:rFonts w:eastAsia="Times New Roman"/>
          <w:szCs w:val="24"/>
          <w:lang w:val="en-CA" w:eastAsia="de-DE"/>
        </w:rPr>
        <w:t>late</w:t>
      </w:r>
      <w:r w:rsidR="00467399" w:rsidRPr="00F23A45">
        <w:rPr>
          <w:rFonts w:eastAsia="Times New Roman"/>
          <w:szCs w:val="24"/>
          <w:lang w:val="en-CA" w:eastAsia="de-DE"/>
        </w:rPr>
        <w:t>]</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58" w:history="1">
        <w:r w:rsidR="00467399" w:rsidRPr="00F23A45">
          <w:rPr>
            <w:rFonts w:eastAsia="Times New Roman"/>
            <w:color w:val="0000FF"/>
            <w:szCs w:val="24"/>
            <w:u w:val="single"/>
            <w:lang w:val="en-CA" w:eastAsia="de-DE"/>
          </w:rPr>
          <w:t>JVET-L0411</w:t>
        </w:r>
      </w:hyperlink>
      <w:r w:rsidR="00467399" w:rsidRPr="00F23A45">
        <w:rPr>
          <w:rFonts w:eastAsia="Times New Roman"/>
          <w:szCs w:val="24"/>
          <w:lang w:val="en-CA" w:eastAsia="de-DE"/>
        </w:rPr>
        <w:t xml:space="preserve"> CE4-related: Angular merge prediction [S. Iwamura, S. Nemoto, A. Ichigaya (NHK)]</w:t>
      </w:r>
    </w:p>
    <w:p w:rsidR="00467399" w:rsidRPr="00F23A45" w:rsidRDefault="00467399" w:rsidP="00007EAE"/>
    <w:p w:rsidR="00166D13" w:rsidRPr="00F23A45" w:rsidRDefault="00B724FE" w:rsidP="00166D13">
      <w:pPr>
        <w:pStyle w:val="berschrift9"/>
        <w:rPr>
          <w:rFonts w:eastAsia="Times New Roman"/>
          <w:szCs w:val="24"/>
          <w:lang w:val="en-CA" w:eastAsia="de-DE"/>
        </w:rPr>
      </w:pPr>
      <w:hyperlink r:id="rId459" w:history="1">
        <w:r w:rsidR="00166D13" w:rsidRPr="00F23A45">
          <w:rPr>
            <w:rFonts w:eastAsia="Times New Roman"/>
            <w:color w:val="0000FF"/>
            <w:szCs w:val="24"/>
            <w:u w:val="single"/>
            <w:lang w:val="en-CA" w:eastAsia="de-DE"/>
          </w:rPr>
          <w:t>JVET-L0565</w:t>
        </w:r>
      </w:hyperlink>
      <w:r w:rsidR="00166D13" w:rsidRPr="00F23A45">
        <w:rPr>
          <w:rFonts w:eastAsia="Times New Roman"/>
          <w:szCs w:val="24"/>
          <w:lang w:val="en-CA" w:eastAsia="de-DE"/>
        </w:rPr>
        <w:t xml:space="preserve"> Crosscheck of JVET-L0411 (CE4-related: Angular merge prediction) [T.Chujoh (Sharp)] [late] [miss]</w:t>
      </w:r>
    </w:p>
    <w:p w:rsidR="00166D13" w:rsidRPr="00F23A45" w:rsidRDefault="00166D13" w:rsidP="00007EAE"/>
    <w:p w:rsidR="00467399" w:rsidRPr="00F23A45" w:rsidRDefault="00B724FE" w:rsidP="00FA275C">
      <w:pPr>
        <w:pStyle w:val="berschrift9"/>
        <w:rPr>
          <w:rFonts w:eastAsia="Times New Roman"/>
          <w:szCs w:val="24"/>
          <w:lang w:val="en-CA" w:eastAsia="de-DE"/>
        </w:rPr>
      </w:pPr>
      <w:hyperlink r:id="rId460" w:history="1">
        <w:r w:rsidR="00467399" w:rsidRPr="00F23A45">
          <w:rPr>
            <w:rFonts w:eastAsia="Times New Roman"/>
            <w:color w:val="0000FF"/>
            <w:szCs w:val="24"/>
            <w:u w:val="single"/>
            <w:lang w:val="en-CA" w:eastAsia="de-DE"/>
          </w:rPr>
          <w:t>JVET-L0425</w:t>
        </w:r>
      </w:hyperlink>
      <w:r w:rsidR="00467399" w:rsidRPr="00F23A45">
        <w:rPr>
          <w:rFonts w:eastAsia="Times New Roman"/>
          <w:szCs w:val="24"/>
          <w:lang w:val="en-CA" w:eastAsia="de-DE"/>
        </w:rPr>
        <w:t xml:space="preserve"> CE4-related: History-based MVP without using the last lookup table entry [T. Solovyev, J. Chen, A. Karabutov, S. Ikonin (Huawei)]</w:t>
      </w:r>
    </w:p>
    <w:p w:rsidR="00467399" w:rsidRPr="00F23A45" w:rsidRDefault="00467399" w:rsidP="00007EAE"/>
    <w:p w:rsidR="00274A3B" w:rsidRPr="00F23A45" w:rsidRDefault="00B724FE" w:rsidP="00FA275C">
      <w:pPr>
        <w:pStyle w:val="berschrift9"/>
        <w:rPr>
          <w:rFonts w:eastAsia="Times New Roman"/>
          <w:szCs w:val="24"/>
          <w:lang w:val="en-CA" w:eastAsia="de-DE"/>
        </w:rPr>
      </w:pPr>
      <w:hyperlink r:id="rId461" w:history="1">
        <w:r w:rsidR="00274A3B" w:rsidRPr="00F23A45">
          <w:rPr>
            <w:rFonts w:eastAsia="Times New Roman"/>
            <w:color w:val="0000FF"/>
            <w:szCs w:val="24"/>
            <w:u w:val="single"/>
            <w:lang w:val="en-CA" w:eastAsia="de-DE"/>
          </w:rPr>
          <w:t>JVET-L0448</w:t>
        </w:r>
      </w:hyperlink>
      <w:r w:rsidR="00274A3B" w:rsidRPr="00F23A45">
        <w:rPr>
          <w:rFonts w:eastAsia="Times New Roman"/>
          <w:szCs w:val="24"/>
          <w:lang w:val="en-CA" w:eastAsia="de-DE"/>
        </w:rPr>
        <w:t xml:space="preserve"> Constraint of pruning in history-based motion vector prediction [W. Xu, H. Yang, Y. Zhao, J. Chen (Huawei)]</w:t>
      </w:r>
      <w:r w:rsidR="00750844" w:rsidRPr="00F23A45">
        <w:rPr>
          <w:rFonts w:eastAsia="Times New Roman"/>
          <w:szCs w:val="24"/>
          <w:lang w:val="en-CA" w:eastAsia="de-DE"/>
        </w:rPr>
        <w:t xml:space="preserve"> [late]</w:t>
      </w:r>
    </w:p>
    <w:p w:rsidR="00274A3B" w:rsidRPr="00F23A45" w:rsidRDefault="00274A3B" w:rsidP="00007EAE"/>
    <w:p w:rsidR="00467399" w:rsidRPr="00F23A45" w:rsidRDefault="00B724FE" w:rsidP="00FA275C">
      <w:pPr>
        <w:pStyle w:val="berschrift9"/>
        <w:rPr>
          <w:rFonts w:eastAsia="Times New Roman"/>
          <w:szCs w:val="24"/>
          <w:lang w:val="en-CA" w:eastAsia="de-DE"/>
        </w:rPr>
      </w:pPr>
      <w:hyperlink r:id="rId462" w:history="1">
        <w:r w:rsidR="00467399" w:rsidRPr="00F23A45">
          <w:rPr>
            <w:rFonts w:eastAsia="Times New Roman"/>
            <w:color w:val="0000FF"/>
            <w:szCs w:val="24"/>
            <w:u w:val="single"/>
            <w:lang w:val="en-CA" w:eastAsia="de-DE"/>
          </w:rPr>
          <w:t>JVET-L0468</w:t>
        </w:r>
      </w:hyperlink>
      <w:r w:rsidR="00467399" w:rsidRPr="00F23A45">
        <w:rPr>
          <w:rFonts w:eastAsia="Times New Roman"/>
          <w:szCs w:val="24"/>
          <w:lang w:val="en-CA" w:eastAsia="de-DE"/>
        </w:rPr>
        <w:t xml:space="preserve"> CE4-related: Fixed sub-block size and restriction for ATMVP [H. Lee, J. Kang, S.-C. Lim, J</w:t>
      </w:r>
      <w:r w:rsidR="00ED571F" w:rsidRPr="00F23A45">
        <w:rPr>
          <w:rFonts w:eastAsia="Times New Roman"/>
          <w:szCs w:val="24"/>
          <w:lang w:val="en-CA" w:eastAsia="de-DE"/>
        </w:rPr>
        <w:t>. Lee, H. Y. Kim (ETRI)] [late]</w:t>
      </w:r>
    </w:p>
    <w:p w:rsidR="006B7F64" w:rsidRDefault="006B7F64" w:rsidP="006B7F64"/>
    <w:p w:rsidR="006B7F64" w:rsidRPr="00AC7E17" w:rsidRDefault="00B724FE" w:rsidP="006B7F64">
      <w:pPr>
        <w:pStyle w:val="berschrift9"/>
        <w:rPr>
          <w:rFonts w:eastAsia="Times New Roman"/>
          <w:szCs w:val="24"/>
          <w:lang w:eastAsia="de-DE"/>
        </w:rPr>
      </w:pPr>
      <w:hyperlink r:id="rId463" w:history="1">
        <w:r w:rsidR="006B7F64" w:rsidRPr="00AC7E17">
          <w:rPr>
            <w:rFonts w:eastAsia="Times New Roman"/>
            <w:color w:val="0000FF"/>
            <w:szCs w:val="24"/>
            <w:u w:val="single"/>
            <w:lang w:val="en-CA" w:eastAsia="de-DE"/>
          </w:rPr>
          <w:t>JVET-L0588</w:t>
        </w:r>
      </w:hyperlink>
      <w:r w:rsidR="006B7F64" w:rsidRPr="00AC7E17">
        <w:rPr>
          <w:rFonts w:eastAsia="Times New Roman"/>
          <w:szCs w:val="24"/>
          <w:lang w:val="en-CA" w:eastAsia="de-DE"/>
        </w:rPr>
        <w:t xml:space="preserve"> Crosscheck of JVET-L0468: CE4-related: Fixed sub-block size and restriction for ATMVP [Y. Han, C.-C. Chen, W.-J. Chien (Qualcomm)] [late]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64" w:history="1">
        <w:r w:rsidR="00467399" w:rsidRPr="00F23A45">
          <w:rPr>
            <w:rFonts w:eastAsia="Times New Roman"/>
            <w:color w:val="0000FF"/>
            <w:szCs w:val="24"/>
            <w:u w:val="single"/>
            <w:lang w:val="en-CA" w:eastAsia="de-DE"/>
          </w:rPr>
          <w:t>JVET-L0470</w:t>
        </w:r>
      </w:hyperlink>
      <w:r w:rsidR="00467399" w:rsidRPr="00F23A45">
        <w:rPr>
          <w:rFonts w:eastAsia="Times New Roman"/>
          <w:szCs w:val="24"/>
          <w:lang w:val="en-CA" w:eastAsia="de-DE"/>
        </w:rPr>
        <w:t xml:space="preserve"> CE4-related: Hash-based pruning for merge list construction [T. Solovyev, J. Chen, S. Ikonin (Huawei)] [late]</w:t>
      </w:r>
    </w:p>
    <w:p w:rsidR="00467399" w:rsidRPr="00F23A45" w:rsidRDefault="00467399" w:rsidP="00007EAE"/>
    <w:p w:rsidR="00467399" w:rsidRPr="00F23A45" w:rsidRDefault="00B724FE" w:rsidP="00FA275C">
      <w:pPr>
        <w:pStyle w:val="berschrift9"/>
        <w:rPr>
          <w:rFonts w:eastAsia="Times New Roman"/>
          <w:szCs w:val="24"/>
          <w:lang w:val="en-CA" w:eastAsia="de-DE"/>
        </w:rPr>
      </w:pPr>
      <w:hyperlink r:id="rId465" w:history="1">
        <w:r w:rsidR="00467399" w:rsidRPr="00F23A45">
          <w:rPr>
            <w:rFonts w:eastAsia="Times New Roman"/>
            <w:color w:val="0000FF"/>
            <w:szCs w:val="24"/>
            <w:u w:val="single"/>
            <w:lang w:val="en-CA" w:eastAsia="de-DE"/>
          </w:rPr>
          <w:t>JVET-L0522</w:t>
        </w:r>
      </w:hyperlink>
      <w:r w:rsidR="00467399" w:rsidRPr="00F23A45">
        <w:rPr>
          <w:rFonts w:eastAsia="Times New Roman"/>
          <w:szCs w:val="24"/>
          <w:lang w:val="en-CA" w:eastAsia="de-DE"/>
        </w:rPr>
        <w:t xml:space="preserve"> CE4-related: simplified constructed temporal affine merge candidates [F. Galpin, F. Leleannec, A. Robert (technicolor)] [late] [miss]</w:t>
      </w:r>
    </w:p>
    <w:p w:rsidR="00467399" w:rsidRDefault="00467399" w:rsidP="00007EAE">
      <w:pPr>
        <w:rPr>
          <w:ins w:id="3979" w:author="Jens Ohm" w:date="2018-10-05T00:31:00Z"/>
        </w:rPr>
      </w:pPr>
    </w:p>
    <w:p w:rsidR="005C70E2" w:rsidRDefault="005C70E2">
      <w:pPr>
        <w:pStyle w:val="berschrift9"/>
        <w:rPr>
          <w:ins w:id="3980" w:author="Jens Ohm" w:date="2018-10-05T00:31:00Z"/>
          <w:rFonts w:eastAsia="Times New Roman"/>
          <w:szCs w:val="24"/>
          <w:lang w:eastAsia="de-DE"/>
        </w:rPr>
        <w:pPrChange w:id="3981" w:author="Jens Ohm" w:date="2018-10-05T00:31:00Z">
          <w:pPr>
            <w:tabs>
              <w:tab w:val="left" w:pos="4357"/>
            </w:tabs>
          </w:pPr>
        </w:pPrChange>
      </w:pPr>
      <w:ins w:id="3982" w:author="Jens Ohm" w:date="2018-10-05T00:31: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"http://phenix.it-sudparis.eu/jvet/doc_end_user/current_document.php?id=4755"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JVET-L0642</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of JVET-L0522: CE4-related: simplified constructed temporal affine merge candidates</w:t>
        </w:r>
        <w:r>
          <w:rPr>
            <w:rFonts w:eastAsia="Times New Roman"/>
            <w:szCs w:val="24"/>
            <w:lang w:eastAsia="de-DE"/>
          </w:rPr>
          <w:t xml:space="preserve"> [</w:t>
        </w:r>
        <w:r w:rsidRPr="00FF56D9">
          <w:rPr>
            <w:rFonts w:eastAsia="Times New Roman"/>
            <w:szCs w:val="24"/>
            <w:lang w:eastAsia="de-DE"/>
          </w:rPr>
          <w:t>X. Xiu</w:t>
        </w:r>
        <w:r>
          <w:rPr>
            <w:rFonts w:eastAsia="Times New Roman"/>
            <w:szCs w:val="24"/>
            <w:lang w:val="de-DE" w:eastAsia="de-DE"/>
          </w:rPr>
          <w:t xml:space="preserve"> </w:t>
        </w:r>
        <w:r w:rsidRPr="00FF56D9">
          <w:rPr>
            <w:rFonts w:eastAsia="Times New Roman"/>
            <w:szCs w:val="24"/>
            <w:lang w:eastAsia="de-DE"/>
          </w:rPr>
          <w:t>(</w:t>
        </w:r>
        <w:r w:rsidRPr="005C70E2">
          <w:rPr>
            <w:rFonts w:eastAsia="Times New Roman"/>
            <w:szCs w:val="24"/>
            <w:lang w:val="en-CA" w:eastAsia="de-DE"/>
            <w:rPrChange w:id="3983" w:author="Jens Ohm" w:date="2018-10-05T00:31:00Z">
              <w:rPr>
                <w:rFonts w:eastAsia="Times New Roman"/>
                <w:b/>
                <w:szCs w:val="24"/>
                <w:lang w:eastAsia="de-DE"/>
              </w:rPr>
            </w:rPrChange>
          </w:rPr>
          <w:t>InterDigital</w:t>
        </w:r>
        <w:r w:rsidRPr="00FF56D9">
          <w:rPr>
            <w:rFonts w:eastAsia="Times New Roman"/>
            <w:szCs w:val="24"/>
            <w:lang w:eastAsia="de-DE"/>
          </w:rPr>
          <w:t>)</w:t>
        </w:r>
        <w:r>
          <w:rPr>
            <w:rFonts w:eastAsia="Times New Roman"/>
            <w:szCs w:val="24"/>
            <w:lang w:eastAsia="de-DE"/>
          </w:rPr>
          <w:t xml:space="preserve">] </w:t>
        </w:r>
        <w:r w:rsidRPr="00FF56D9">
          <w:rPr>
            <w:rFonts w:eastAsia="Times New Roman"/>
            <w:szCs w:val="24"/>
            <w:lang w:val="en-CA" w:eastAsia="de-DE"/>
          </w:rPr>
          <w:t>[late] [miss]</w:t>
        </w:r>
      </w:ins>
    </w:p>
    <w:p w:rsidR="005C70E2" w:rsidRPr="00F23A45" w:rsidRDefault="005C70E2" w:rsidP="00007EAE"/>
    <w:p w:rsidR="00DD7F30" w:rsidRPr="00F23A45" w:rsidRDefault="00B724FE" w:rsidP="00DD7F30">
      <w:pPr>
        <w:pStyle w:val="berschrift9"/>
        <w:rPr>
          <w:rFonts w:eastAsia="Times New Roman"/>
          <w:szCs w:val="24"/>
          <w:lang w:val="en-CA" w:eastAsia="de-DE"/>
        </w:rPr>
      </w:pPr>
      <w:hyperlink r:id="rId466" w:history="1">
        <w:r w:rsidR="00DD7F30" w:rsidRPr="00F23A45">
          <w:rPr>
            <w:rFonts w:eastAsia="Times New Roman"/>
            <w:color w:val="0000FF"/>
            <w:szCs w:val="24"/>
            <w:u w:val="single"/>
            <w:lang w:val="en-CA" w:eastAsia="de-DE"/>
          </w:rPr>
          <w:t>JVET-L0575</w:t>
        </w:r>
      </w:hyperlink>
      <w:r w:rsidR="00DD7F30" w:rsidRPr="00F23A45">
        <w:rPr>
          <w:rFonts w:eastAsia="Times New Roman"/>
          <w:szCs w:val="24"/>
          <w:lang w:val="en-CA" w:eastAsia="de-DE"/>
        </w:rPr>
        <w:t xml:space="preserve"> CE4-related: CTU-level Initialization of History-based Motion Vector Prediction [W. Xu, H. Yang, Y. Zhao, J. Chen (Huawei)] [late]</w:t>
      </w:r>
    </w:p>
    <w:p w:rsidR="006B7F64" w:rsidRDefault="006B7F64" w:rsidP="006B7F64"/>
    <w:p w:rsidR="006B7F64" w:rsidRDefault="00B724FE" w:rsidP="006B7F64">
      <w:pPr>
        <w:pStyle w:val="berschrift9"/>
        <w:rPr>
          <w:rFonts w:eastAsia="Times New Roman"/>
          <w:szCs w:val="24"/>
          <w:lang w:eastAsia="de-DE"/>
        </w:rPr>
      </w:pPr>
      <w:hyperlink r:id="rId467" w:history="1">
        <w:r w:rsidR="006B7F64" w:rsidRPr="00AC7E17">
          <w:rPr>
            <w:rFonts w:eastAsia="Times New Roman"/>
            <w:color w:val="0000FF"/>
            <w:szCs w:val="24"/>
            <w:u w:val="single"/>
            <w:lang w:val="en-CA" w:eastAsia="de-DE"/>
          </w:rPr>
          <w:t>JVET-L0601</w:t>
        </w:r>
      </w:hyperlink>
      <w:r w:rsidR="006B7F64" w:rsidRPr="00AC7E17">
        <w:rPr>
          <w:rFonts w:eastAsia="Times New Roman"/>
          <w:szCs w:val="24"/>
          <w:lang w:val="en-CA" w:eastAsia="de-DE"/>
        </w:rPr>
        <w:t xml:space="preserve"> Cross-check of JVET-L0408: CE4-related: Improvement on ultimate motion vector expression [T. Hashimoto, T. Ikai (Sharp)] [late] [miss]</w:t>
      </w:r>
    </w:p>
    <w:p w:rsidR="006B7F64" w:rsidRPr="00AC7E17" w:rsidRDefault="006B7F64" w:rsidP="006B7F64">
      <w:pPr>
        <w:tabs>
          <w:tab w:val="left" w:pos="814"/>
          <w:tab w:val="left" w:pos="2715"/>
          <w:tab w:val="left" w:pos="7543"/>
        </w:tabs>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468" w:history="1">
        <w:r w:rsidR="006B7F64" w:rsidRPr="00AC7E17">
          <w:rPr>
            <w:rFonts w:eastAsia="Times New Roman"/>
            <w:color w:val="0000FF"/>
            <w:szCs w:val="24"/>
            <w:u w:val="single"/>
            <w:lang w:val="en-CA" w:eastAsia="de-DE"/>
          </w:rPr>
          <w:t>JVET-L0602</w:t>
        </w:r>
      </w:hyperlink>
      <w:r w:rsidR="006B7F64" w:rsidRPr="00AC7E17">
        <w:rPr>
          <w:rFonts w:eastAsia="Times New Roman"/>
          <w:szCs w:val="24"/>
          <w:lang w:val="en-CA" w:eastAsia="de-DE"/>
        </w:rPr>
        <w:t xml:space="preserve"> Cross-check of JVET-L0330: CE4-related: Affine model inheritance from single-line motion vectors [</w:t>
      </w:r>
      <w:hyperlink r:id="rId469" w:history="1">
        <w:r w:rsidR="006B7F64" w:rsidRPr="00AC7E17">
          <w:rPr>
            <w:rFonts w:eastAsia="Times New Roman"/>
            <w:szCs w:val="24"/>
            <w:lang w:val="en-CA" w:eastAsia="de-DE"/>
          </w:rPr>
          <w:t>T. Hashimoto</w:t>
        </w:r>
      </w:hyperlink>
      <w:r w:rsidR="006B7F64" w:rsidRPr="00AC7E17">
        <w:rPr>
          <w:rFonts w:eastAsia="Times New Roman"/>
          <w:szCs w:val="24"/>
          <w:lang w:val="en-CA" w:eastAsia="de-DE"/>
        </w:rPr>
        <w:t xml:space="preserve">, </w:t>
      </w:r>
      <w:hyperlink r:id="rId470" w:history="1">
        <w:r w:rsidR="006B7F64" w:rsidRPr="00AC7E17">
          <w:rPr>
            <w:rFonts w:eastAsia="Times New Roman"/>
            <w:szCs w:val="24"/>
            <w:lang w:val="en-CA" w:eastAsia="de-DE"/>
          </w:rPr>
          <w:t>T. Ikai (Sharp)</w:t>
        </w:r>
      </w:hyperlink>
      <w:r w:rsidR="006B7F64" w:rsidRPr="00AC7E17">
        <w:rPr>
          <w:rFonts w:eastAsia="Times New Roman"/>
          <w:szCs w:val="24"/>
          <w:lang w:val="en-CA" w:eastAsia="de-DE"/>
        </w:rPr>
        <w:t>] [late] [miss]</w:t>
      </w:r>
    </w:p>
    <w:p w:rsidR="00DD7F30" w:rsidRPr="00F23A45" w:rsidRDefault="00DD7F30" w:rsidP="00007EAE"/>
    <w:p w:rsidR="002863F0" w:rsidRPr="00F23A45" w:rsidRDefault="002863F0" w:rsidP="00422C11">
      <w:pPr>
        <w:pStyle w:val="berschrift2"/>
        <w:ind w:left="576"/>
        <w:rPr>
          <w:lang w:val="en-CA"/>
        </w:rPr>
      </w:pPr>
      <w:bookmarkStart w:id="3984" w:name="_Ref518893169"/>
      <w:r w:rsidRPr="00F23A45">
        <w:rPr>
          <w:lang w:val="en-CA"/>
        </w:rPr>
        <w:t xml:space="preserve">CE5 related </w:t>
      </w:r>
      <w:r w:rsidR="00E242F1" w:rsidRPr="00F23A45">
        <w:rPr>
          <w:lang w:val="en-CA"/>
        </w:rPr>
        <w:t xml:space="preserve">– Arithmetic coding engine </w:t>
      </w:r>
      <w:r w:rsidRPr="00F23A45">
        <w:rPr>
          <w:lang w:val="en-CA"/>
        </w:rPr>
        <w:t>(</w:t>
      </w:r>
      <w:del w:id="3985" w:author="Jens Ohm" w:date="2018-10-05T00:18:00Z">
        <w:r w:rsidR="00E21FB6" w:rsidRPr="00F23A45" w:rsidDel="005C70E2">
          <w:rPr>
            <w:lang w:val="en-CA"/>
          </w:rPr>
          <w:delText>5</w:delText>
        </w:r>
      </w:del>
      <w:ins w:id="3986" w:author="Jens Ohm" w:date="2018-10-05T00:18:00Z">
        <w:r w:rsidR="005C70E2">
          <w:rPr>
            <w:lang w:val="en-CA"/>
          </w:rPr>
          <w:t>6</w:t>
        </w:r>
      </w:ins>
      <w:r w:rsidRPr="00F23A45">
        <w:rPr>
          <w:lang w:val="en-CA"/>
        </w:rPr>
        <w:t>)</w:t>
      </w:r>
      <w:bookmarkEnd w:id="3984"/>
    </w:p>
    <w:p w:rsidR="003B7F45" w:rsidRPr="00F23A45" w:rsidRDefault="003B7F45" w:rsidP="003B7F45">
      <w:pPr>
        <w:pStyle w:val="Textkrper"/>
      </w:pPr>
      <w:r w:rsidRPr="00F23A45">
        <w:t>Contributions in this category were discussed XXday XX Oct XXXX–XXXX (chaired by XXX).</w:t>
      </w:r>
    </w:p>
    <w:p w:rsidR="009D4FC6" w:rsidRPr="00F23A45" w:rsidRDefault="00B724FE" w:rsidP="00FA275C">
      <w:pPr>
        <w:pStyle w:val="berschrift9"/>
        <w:rPr>
          <w:rFonts w:eastAsia="Times New Roman"/>
          <w:szCs w:val="24"/>
          <w:lang w:val="en-CA" w:eastAsia="de-DE"/>
        </w:rPr>
      </w:pPr>
      <w:hyperlink r:id="rId471" w:history="1">
        <w:r w:rsidR="009D4FC6" w:rsidRPr="00F23A45">
          <w:rPr>
            <w:rFonts w:eastAsia="Times New Roman"/>
            <w:color w:val="0000FF"/>
            <w:szCs w:val="24"/>
            <w:u w:val="single"/>
            <w:lang w:val="en-CA" w:eastAsia="de-DE"/>
          </w:rPr>
          <w:t>JVET-L0426</w:t>
        </w:r>
      </w:hyperlink>
      <w:r w:rsidR="009D4FC6" w:rsidRPr="00F23A45">
        <w:rPr>
          <w:rFonts w:eastAsia="Times New Roman"/>
          <w:szCs w:val="24"/>
          <w:lang w:val="en-CA" w:eastAsia="de-DE"/>
        </w:rPr>
        <w:t xml:space="preserve"> CE5-related: Alternative implementation of CABAC range sub-interval derivation for test CE 5.1.4 [P. Haase, H. Kirchhoffer, S. Matlage, H. Schwarz, D. Marpe, T. Wiegand (HHI)]</w:t>
      </w:r>
    </w:p>
    <w:p w:rsidR="0052301D" w:rsidRPr="00F23A45" w:rsidRDefault="0052301D" w:rsidP="00C04AD8"/>
    <w:p w:rsidR="009D4FC6" w:rsidRPr="00F23A45" w:rsidRDefault="00B724FE" w:rsidP="00FA275C">
      <w:pPr>
        <w:pStyle w:val="berschrift9"/>
        <w:rPr>
          <w:rFonts w:eastAsia="Times New Roman"/>
          <w:szCs w:val="24"/>
          <w:lang w:val="en-CA" w:eastAsia="de-DE"/>
        </w:rPr>
      </w:pPr>
      <w:hyperlink r:id="rId472" w:history="1">
        <w:r w:rsidR="009D4FC6" w:rsidRPr="00F23A45">
          <w:rPr>
            <w:rFonts w:eastAsia="Times New Roman"/>
            <w:color w:val="0000FF"/>
            <w:szCs w:val="24"/>
            <w:u w:val="single"/>
            <w:lang w:val="en-CA" w:eastAsia="de-DE"/>
          </w:rPr>
          <w:t>JVET-L0527</w:t>
        </w:r>
      </w:hyperlink>
      <w:r w:rsidR="009D4FC6" w:rsidRPr="00F23A45">
        <w:rPr>
          <w:rFonts w:eastAsia="Times New Roman"/>
          <w:szCs w:val="24"/>
          <w:lang w:val="en-CA" w:eastAsia="de-DE"/>
        </w:rPr>
        <w:t xml:space="preserve"> Crosscheck of L0426 (CE5-related: Alternative implementation of CABAC range sub-interval derivation for test CE 5.1.4) [J. Dong (Qualcomm)] [late] [miss]</w:t>
      </w:r>
    </w:p>
    <w:p w:rsidR="009D4FC6" w:rsidRPr="00F23A45" w:rsidRDefault="009D4FC6" w:rsidP="00C04AD8"/>
    <w:p w:rsidR="009D4FC6" w:rsidRPr="00F23A45" w:rsidRDefault="00B724FE" w:rsidP="00FA275C">
      <w:pPr>
        <w:pStyle w:val="berschrift9"/>
        <w:rPr>
          <w:rFonts w:eastAsia="Times New Roman"/>
          <w:szCs w:val="24"/>
          <w:lang w:val="en-CA" w:eastAsia="de-DE"/>
        </w:rPr>
      </w:pPr>
      <w:hyperlink r:id="rId473" w:history="1">
        <w:r w:rsidR="009D4FC6" w:rsidRPr="00F23A45">
          <w:rPr>
            <w:rFonts w:eastAsia="Times New Roman"/>
            <w:color w:val="0000FF"/>
            <w:szCs w:val="24"/>
            <w:u w:val="single"/>
            <w:lang w:val="en-CA" w:eastAsia="de-DE"/>
          </w:rPr>
          <w:t>JVET-L0429</w:t>
        </w:r>
      </w:hyperlink>
      <w:r w:rsidR="009D4FC6" w:rsidRPr="00F23A45">
        <w:rPr>
          <w:rFonts w:eastAsia="Times New Roman"/>
          <w:szCs w:val="24"/>
          <w:lang w:val="en-CA" w:eastAsia="de-DE"/>
        </w:rPr>
        <w:t xml:space="preserve"> CE5-related: lookup table-free implementation of the probability update for tests CE5.1.4 and CE5.1.5 [S. Matlage, H. Kirchhoffer, P. Haase, H. Schwarz, D. Marpe, T. Wiegand (HHI)]</w:t>
      </w:r>
    </w:p>
    <w:p w:rsidR="009D4FC6" w:rsidRPr="00F23A45" w:rsidRDefault="009D4FC6" w:rsidP="00C04AD8"/>
    <w:p w:rsidR="009D4FC6" w:rsidRPr="00F23A45" w:rsidRDefault="00B724FE" w:rsidP="00FA275C">
      <w:pPr>
        <w:pStyle w:val="berschrift9"/>
        <w:rPr>
          <w:rFonts w:eastAsia="Times New Roman"/>
          <w:szCs w:val="24"/>
          <w:lang w:val="en-CA" w:eastAsia="de-DE"/>
        </w:rPr>
      </w:pPr>
      <w:hyperlink r:id="rId474" w:history="1">
        <w:r w:rsidR="009D4FC6" w:rsidRPr="00F23A45">
          <w:rPr>
            <w:rFonts w:eastAsia="Times New Roman"/>
            <w:color w:val="0000FF"/>
            <w:szCs w:val="24"/>
            <w:u w:val="single"/>
            <w:lang w:val="en-CA" w:eastAsia="de-DE"/>
          </w:rPr>
          <w:t>JVET-L0528</w:t>
        </w:r>
      </w:hyperlink>
      <w:r w:rsidR="009D4FC6" w:rsidRPr="00F23A45">
        <w:rPr>
          <w:rFonts w:eastAsia="Times New Roman"/>
          <w:szCs w:val="24"/>
          <w:lang w:val="en-CA" w:eastAsia="de-DE"/>
        </w:rPr>
        <w:t xml:space="preserve"> Crosscheck of L0429 (CE5-related: lookup table-free implementation of the probability update for tests CE5.1.4 and CE5.1.5) [J. Dong (Qualcomm)] [late] [miss]</w:t>
      </w:r>
    </w:p>
    <w:p w:rsidR="009D4FC6" w:rsidRPr="00F23A45" w:rsidRDefault="009D4FC6" w:rsidP="00C04AD8"/>
    <w:p w:rsidR="00166D13" w:rsidRPr="00F23A45" w:rsidRDefault="00B724FE" w:rsidP="00166D13">
      <w:pPr>
        <w:pStyle w:val="berschrift9"/>
        <w:rPr>
          <w:rFonts w:eastAsia="Times New Roman"/>
          <w:szCs w:val="24"/>
          <w:lang w:val="en-CA" w:eastAsia="de-DE"/>
        </w:rPr>
      </w:pPr>
      <w:hyperlink r:id="rId475" w:history="1">
        <w:r w:rsidR="00166D13" w:rsidRPr="00F23A45">
          <w:rPr>
            <w:rFonts w:eastAsia="Times New Roman"/>
            <w:color w:val="0000FF"/>
            <w:szCs w:val="24"/>
            <w:u w:val="single"/>
            <w:lang w:val="en-CA" w:eastAsia="de-DE"/>
          </w:rPr>
          <w:t>JVET-L0552</w:t>
        </w:r>
      </w:hyperlink>
      <w:r w:rsidR="00166D13" w:rsidRPr="00F23A45">
        <w:rPr>
          <w:rFonts w:eastAsia="Times New Roman"/>
          <w:szCs w:val="24"/>
          <w:lang w:val="en-CA" w:eastAsia="de-DE"/>
        </w:rPr>
        <w:t xml:space="preserve"> Training initial CABAC states [F. Bossen (Sharp)] [late]</w:t>
      </w:r>
    </w:p>
    <w:p w:rsidR="00166D13" w:rsidRDefault="00166D13" w:rsidP="00C04AD8">
      <w:pPr>
        <w:rPr>
          <w:ins w:id="3987" w:author="Jens Ohm" w:date="2018-10-05T00:18:00Z"/>
        </w:rPr>
      </w:pPr>
    </w:p>
    <w:p w:rsidR="005C70E2" w:rsidRDefault="005C70E2">
      <w:pPr>
        <w:pStyle w:val="berschrift9"/>
        <w:rPr>
          <w:ins w:id="3988" w:author="Jens Ohm" w:date="2018-10-05T00:18:00Z"/>
          <w:rFonts w:eastAsia="Times New Roman"/>
          <w:szCs w:val="24"/>
          <w:lang w:eastAsia="de-DE"/>
        </w:rPr>
        <w:pPrChange w:id="3989" w:author="Jens Ohm" w:date="2018-10-05T00:18:00Z">
          <w:pPr>
            <w:tabs>
              <w:tab w:val="left" w:pos="4357"/>
            </w:tabs>
          </w:pPr>
        </w:pPrChange>
      </w:pPr>
      <w:ins w:id="3990" w:author="Jens Ohm" w:date="2018-10-05T00:18: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"http://phenix.it-sudparis.eu/jvet/doc_end_user/current_document.php?id=4751"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JVET-L0638</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CE5-related: Retraining of context initialization values for CE5.1.4</w:t>
        </w:r>
        <w:r>
          <w:rPr>
            <w:rFonts w:eastAsia="Times New Roman"/>
            <w:szCs w:val="24"/>
            <w:lang w:eastAsia="de-DE"/>
          </w:rPr>
          <w:t xml:space="preserve"> [</w:t>
        </w:r>
        <w:r w:rsidRPr="00FF56D9">
          <w:rPr>
            <w:rFonts w:eastAsia="Times New Roman"/>
            <w:szCs w:val="24"/>
            <w:lang w:eastAsia="de-DE"/>
          </w:rPr>
          <w:t>H. Kirchhoffer, C. Bartnik, P. Haase, S. Matlage, J. Stegemann, D. Marpe, H. Schwarz, T. Wiegand (HHI)</w:t>
        </w:r>
        <w:r>
          <w:rPr>
            <w:rFonts w:eastAsia="Times New Roman"/>
            <w:szCs w:val="24"/>
            <w:lang w:eastAsia="de-DE"/>
          </w:rPr>
          <w:t xml:space="preserve">] </w:t>
        </w:r>
        <w:r>
          <w:rPr>
            <w:rFonts w:eastAsia="Times New Roman"/>
            <w:szCs w:val="24"/>
            <w:lang w:val="en-CA" w:eastAsia="de-DE"/>
          </w:rPr>
          <w:t>[late]</w:t>
        </w:r>
      </w:ins>
    </w:p>
    <w:p w:rsidR="005C70E2" w:rsidRPr="00F23A45" w:rsidRDefault="005C70E2" w:rsidP="00C04AD8"/>
    <w:p w:rsidR="002863F0" w:rsidRPr="00F23A45" w:rsidRDefault="002863F0" w:rsidP="00422C11">
      <w:pPr>
        <w:pStyle w:val="berschrift2"/>
        <w:ind w:left="576"/>
        <w:rPr>
          <w:lang w:val="en-CA"/>
        </w:rPr>
      </w:pPr>
      <w:bookmarkStart w:id="3991" w:name="_Ref518893174"/>
      <w:r w:rsidRPr="00F23A45">
        <w:rPr>
          <w:lang w:val="en-CA"/>
        </w:rPr>
        <w:t xml:space="preserve">CE6 related </w:t>
      </w:r>
      <w:r w:rsidR="00E242F1" w:rsidRPr="00F23A45">
        <w:rPr>
          <w:lang w:val="en-CA"/>
        </w:rPr>
        <w:t xml:space="preserve">– Transforms and transform signalling </w:t>
      </w:r>
      <w:r w:rsidRPr="00F23A45">
        <w:rPr>
          <w:lang w:val="en-CA"/>
        </w:rPr>
        <w:t>(</w:t>
      </w:r>
      <w:del w:id="3992" w:author="Jens Ohm" w:date="2018-10-05T00:13:00Z">
        <w:r w:rsidR="006B7F64" w:rsidDel="005C70E2">
          <w:rPr>
            <w:lang w:val="en-CA"/>
          </w:rPr>
          <w:delText>24</w:delText>
        </w:r>
      </w:del>
      <w:ins w:id="3993" w:author="Jens Ohm" w:date="2018-10-05T00:13:00Z">
        <w:r w:rsidR="005C70E2">
          <w:rPr>
            <w:lang w:val="en-CA"/>
          </w:rPr>
          <w:t>2</w:t>
        </w:r>
      </w:ins>
      <w:ins w:id="3994" w:author="Jens Ohm" w:date="2018-10-05T00:15:00Z">
        <w:r w:rsidR="005C70E2">
          <w:rPr>
            <w:lang w:val="en-CA"/>
          </w:rPr>
          <w:t>6</w:t>
        </w:r>
      </w:ins>
      <w:r w:rsidRPr="00F23A45">
        <w:rPr>
          <w:lang w:val="en-CA"/>
        </w:rPr>
        <w:t>)</w:t>
      </w:r>
      <w:bookmarkEnd w:id="3991"/>
    </w:p>
    <w:p w:rsidR="003B7F45" w:rsidRPr="00F23A45" w:rsidRDefault="003B7F45" w:rsidP="003B7F45">
      <w:pPr>
        <w:pStyle w:val="Textkrper"/>
      </w:pPr>
      <w:r w:rsidRPr="00F23A45">
        <w:t>Contributions in this category were discussed XXday XX Oct XXXX–XXXX (chaired by XXX).</w:t>
      </w:r>
    </w:p>
    <w:p w:rsidR="009D4FC6" w:rsidRPr="00F23A45" w:rsidRDefault="00B724FE" w:rsidP="00FA275C">
      <w:pPr>
        <w:pStyle w:val="berschrift9"/>
        <w:rPr>
          <w:rFonts w:eastAsia="Times New Roman"/>
          <w:szCs w:val="24"/>
          <w:lang w:val="en-CA" w:eastAsia="de-DE"/>
        </w:rPr>
      </w:pPr>
      <w:hyperlink r:id="rId476" w:history="1">
        <w:r w:rsidR="009D4FC6" w:rsidRPr="00F23A45">
          <w:rPr>
            <w:rFonts w:eastAsia="Times New Roman"/>
            <w:color w:val="0000FF"/>
            <w:szCs w:val="24"/>
            <w:u w:val="single"/>
            <w:lang w:val="en-CA" w:eastAsia="de-DE"/>
          </w:rPr>
          <w:t>JVET-L0059</w:t>
        </w:r>
      </w:hyperlink>
      <w:r w:rsidR="009D4FC6" w:rsidRPr="00F23A45">
        <w:rPr>
          <w:rFonts w:eastAsia="Times New Roman"/>
          <w:szCs w:val="24"/>
          <w:lang w:val="en-CA" w:eastAsia="de-DE"/>
        </w:rPr>
        <w:t xml:space="preserve"> CE6-related: Simplification on MTS kernel derivation [K. Choi, K. P. Choi (Samsung)]</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B724FE" w:rsidP="00FA275C">
      <w:pPr>
        <w:pStyle w:val="berschrift9"/>
        <w:rPr>
          <w:rFonts w:eastAsia="Times New Roman"/>
          <w:szCs w:val="24"/>
          <w:lang w:val="en-CA" w:eastAsia="de-DE"/>
        </w:rPr>
      </w:pPr>
      <w:hyperlink r:id="rId477" w:history="1">
        <w:r w:rsidR="009D4FC6" w:rsidRPr="00F23A45">
          <w:rPr>
            <w:rFonts w:eastAsia="Times New Roman"/>
            <w:color w:val="0000FF"/>
            <w:szCs w:val="24"/>
            <w:u w:val="single"/>
            <w:lang w:val="en-CA" w:eastAsia="de-DE"/>
          </w:rPr>
          <w:t>JVET-L0494</w:t>
        </w:r>
      </w:hyperlink>
      <w:r w:rsidR="009D4FC6" w:rsidRPr="00F23A45">
        <w:rPr>
          <w:rFonts w:eastAsia="Times New Roman"/>
          <w:szCs w:val="24"/>
          <w:lang w:val="en-CA" w:eastAsia="de-DE"/>
        </w:rPr>
        <w:t xml:space="preserve"> Crosscheck of JVET-L0059: (CE6-related: Simplification on MTS kernel derivation) [X. Zhao (Tencent)] [late] [miss]</w:t>
      </w:r>
    </w:p>
    <w:p w:rsidR="009D4FC6" w:rsidRPr="00F23A45" w:rsidRDefault="009D4FC6" w:rsidP="009D4FC6">
      <w:pPr>
        <w:tabs>
          <w:tab w:val="left" w:pos="813"/>
          <w:tab w:val="left" w:pos="2715"/>
          <w:tab w:val="left" w:pos="7543"/>
        </w:tabs>
        <w:rPr>
          <w:rFonts w:eastAsia="Times New Roman"/>
          <w:sz w:val="24"/>
          <w:szCs w:val="24"/>
          <w:lang w:eastAsia="de-DE"/>
        </w:rPr>
      </w:pPr>
    </w:p>
    <w:p w:rsidR="009D4FC6" w:rsidRPr="00F23A45" w:rsidRDefault="00B724FE" w:rsidP="00FA275C">
      <w:pPr>
        <w:pStyle w:val="berschrift9"/>
        <w:rPr>
          <w:rFonts w:eastAsia="Times New Roman"/>
          <w:szCs w:val="24"/>
          <w:lang w:val="en-CA" w:eastAsia="de-DE"/>
        </w:rPr>
      </w:pPr>
      <w:hyperlink r:id="rId478" w:history="1">
        <w:r w:rsidR="009D4FC6" w:rsidRPr="00F23A45">
          <w:rPr>
            <w:rFonts w:eastAsia="Times New Roman"/>
            <w:color w:val="0000FF"/>
            <w:szCs w:val="24"/>
            <w:u w:val="single"/>
            <w:lang w:val="en-CA" w:eastAsia="de-DE"/>
          </w:rPr>
          <w:t>JVET-L0060</w:t>
        </w:r>
      </w:hyperlink>
      <w:r w:rsidR="009D4FC6" w:rsidRPr="00F23A45">
        <w:rPr>
          <w:rFonts w:eastAsia="Times New Roman"/>
          <w:szCs w:val="24"/>
          <w:lang w:val="en-CA" w:eastAsia="de-DE"/>
        </w:rPr>
        <w:t xml:space="preserve"> CE6-related: Unified matrix for transform [K. Choi, K. P. Choi (Samsung)]</w:t>
      </w:r>
    </w:p>
    <w:p w:rsidR="00497058" w:rsidRPr="00F23A45" w:rsidRDefault="00497058" w:rsidP="00C04AD8">
      <w:pPr>
        <w:rPr>
          <w:rFonts w:eastAsia="Times New Roman"/>
          <w:sz w:val="24"/>
          <w:szCs w:val="24"/>
          <w:lang w:eastAsia="de-DE"/>
        </w:rPr>
      </w:pPr>
    </w:p>
    <w:p w:rsidR="009D4FC6" w:rsidRPr="00F23A45" w:rsidRDefault="00B724FE" w:rsidP="00FA275C">
      <w:pPr>
        <w:pStyle w:val="berschrift9"/>
        <w:rPr>
          <w:rFonts w:eastAsia="Times New Roman"/>
          <w:szCs w:val="24"/>
          <w:lang w:val="en-CA" w:eastAsia="de-DE"/>
        </w:rPr>
      </w:pPr>
      <w:hyperlink r:id="rId479" w:history="1">
        <w:r w:rsidR="009D4FC6" w:rsidRPr="00F23A45">
          <w:rPr>
            <w:rFonts w:eastAsia="Times New Roman"/>
            <w:color w:val="0000FF"/>
            <w:szCs w:val="24"/>
            <w:u w:val="single"/>
            <w:lang w:val="en-CA" w:eastAsia="de-DE"/>
          </w:rPr>
          <w:t>JVET-L0495</w:t>
        </w:r>
      </w:hyperlink>
      <w:r w:rsidR="009D4FC6" w:rsidRPr="00F23A45">
        <w:rPr>
          <w:rFonts w:eastAsia="Times New Roman"/>
          <w:szCs w:val="24"/>
          <w:lang w:val="en-CA" w:eastAsia="de-DE"/>
        </w:rPr>
        <w:t xml:space="preserve"> Crosscheck of JVET-L0060: (CE6-related: Unified matrix for transform) [X. Zhao (Tencent)] [late] [miss]</w:t>
      </w:r>
    </w:p>
    <w:p w:rsidR="009D4FC6" w:rsidRPr="00F23A45" w:rsidRDefault="009D4FC6" w:rsidP="00C04AD8">
      <w:pPr>
        <w:rPr>
          <w:rFonts w:eastAsia="Times New Roman"/>
          <w:sz w:val="24"/>
          <w:szCs w:val="24"/>
          <w:lang w:eastAsia="de-DE"/>
        </w:rPr>
      </w:pPr>
    </w:p>
    <w:p w:rsidR="009D4FC6" w:rsidRPr="00F23A45" w:rsidRDefault="00B724FE" w:rsidP="00FA275C">
      <w:pPr>
        <w:pStyle w:val="berschrift9"/>
        <w:rPr>
          <w:rFonts w:eastAsia="Times New Roman"/>
          <w:szCs w:val="24"/>
          <w:lang w:val="en-CA" w:eastAsia="de-DE"/>
        </w:rPr>
      </w:pPr>
      <w:hyperlink r:id="rId480" w:history="1">
        <w:r w:rsidR="009D4FC6" w:rsidRPr="00F23A45">
          <w:rPr>
            <w:rFonts w:eastAsia="Times New Roman"/>
            <w:color w:val="0000FF"/>
            <w:szCs w:val="24"/>
            <w:u w:val="single"/>
            <w:lang w:val="en-CA" w:eastAsia="de-DE"/>
          </w:rPr>
          <w:t>JVET-L0111</w:t>
        </w:r>
      </w:hyperlink>
      <w:r w:rsidR="009D4FC6" w:rsidRPr="00F23A45">
        <w:rPr>
          <w:rFonts w:eastAsia="Times New Roman"/>
          <w:szCs w:val="24"/>
          <w:lang w:val="en-CA" w:eastAsia="de-DE"/>
        </w:rPr>
        <w:t xml:space="preserve"> CE6-related: Transform Skip Condition on Transform Block size [Jeeyoon Park, Byeungwoo Jeon (SKKU)] [</w:t>
      </w:r>
      <w:r w:rsidR="00ED571F" w:rsidRPr="00F23A45">
        <w:rPr>
          <w:rFonts w:eastAsia="Times New Roman"/>
          <w:szCs w:val="24"/>
          <w:lang w:val="en-CA" w:eastAsia="de-DE"/>
        </w:rPr>
        <w:t>late</w:t>
      </w:r>
      <w:r w:rsidR="009D4FC6" w:rsidRPr="00F23A45">
        <w:rPr>
          <w:rFonts w:eastAsia="Times New Roman"/>
          <w:szCs w:val="24"/>
          <w:lang w:val="en-CA" w:eastAsia="de-DE"/>
        </w:rPr>
        <w:t>]</w:t>
      </w:r>
    </w:p>
    <w:p w:rsidR="0030532A" w:rsidRPr="00F23A45" w:rsidRDefault="0030532A" w:rsidP="008D2C29">
      <w:pPr>
        <w:rPr>
          <w:lang w:eastAsia="de-DE"/>
        </w:rPr>
      </w:pPr>
    </w:p>
    <w:p w:rsidR="009D4FC6" w:rsidRPr="00F23A45" w:rsidRDefault="00B724FE" w:rsidP="00FA275C">
      <w:pPr>
        <w:pStyle w:val="berschrift9"/>
        <w:rPr>
          <w:rFonts w:eastAsia="Times New Roman"/>
          <w:szCs w:val="24"/>
          <w:lang w:val="en-CA" w:eastAsia="de-DE"/>
        </w:rPr>
      </w:pPr>
      <w:hyperlink r:id="rId481" w:history="1">
        <w:r w:rsidR="009D4FC6" w:rsidRPr="00F23A45">
          <w:rPr>
            <w:rFonts w:eastAsia="Times New Roman"/>
            <w:color w:val="0000FF"/>
            <w:szCs w:val="24"/>
            <w:u w:val="single"/>
            <w:lang w:val="en-CA" w:eastAsia="de-DE"/>
          </w:rPr>
          <w:t>JVET-L0134</w:t>
        </w:r>
      </w:hyperlink>
      <w:r w:rsidR="009D4FC6" w:rsidRPr="00F23A45">
        <w:rPr>
          <w:rFonts w:eastAsia="Times New Roman"/>
          <w:szCs w:val="24"/>
          <w:lang w:val="en-CA" w:eastAsia="de-DE"/>
        </w:rPr>
        <w:t xml:space="preserve"> CE6-related: Shape adaptive transform selection [J. Lainema (Nokia)]</w:t>
      </w:r>
    </w:p>
    <w:p w:rsidR="001156B8" w:rsidRPr="00F23A45" w:rsidRDefault="001156B8" w:rsidP="008D2C29">
      <w:pPr>
        <w:rPr>
          <w:lang w:eastAsia="de-DE"/>
        </w:rPr>
      </w:pPr>
    </w:p>
    <w:p w:rsidR="009D4FC6" w:rsidRPr="00F23A45" w:rsidRDefault="00B724FE" w:rsidP="00FA275C">
      <w:pPr>
        <w:pStyle w:val="berschrift9"/>
        <w:rPr>
          <w:rFonts w:eastAsia="Times New Roman"/>
          <w:szCs w:val="24"/>
          <w:lang w:val="en-CA" w:eastAsia="de-DE"/>
        </w:rPr>
      </w:pPr>
      <w:hyperlink r:id="rId482" w:history="1">
        <w:r w:rsidR="009D4FC6" w:rsidRPr="00F23A45">
          <w:rPr>
            <w:rFonts w:eastAsia="Times New Roman"/>
            <w:color w:val="0000FF"/>
            <w:szCs w:val="24"/>
            <w:u w:val="single"/>
            <w:lang w:val="en-CA" w:eastAsia="de-DE"/>
          </w:rPr>
          <w:t>JVET-L0149</w:t>
        </w:r>
      </w:hyperlink>
      <w:r w:rsidR="009D4FC6" w:rsidRPr="00F23A45">
        <w:rPr>
          <w:rFonts w:eastAsia="Times New Roman"/>
          <w:szCs w:val="24"/>
          <w:lang w:val="en-CA" w:eastAsia="de-DE"/>
        </w:rPr>
        <w:t xml:space="preserve"> CE6-related: Complexity reduction method based on skipping high frequency coefficients for inter MTS [M. Koo, M. Salehifar, J. Lim, S. Kim (LGE)]</w:t>
      </w:r>
    </w:p>
    <w:p w:rsidR="009D4FC6" w:rsidRPr="00F23A45" w:rsidRDefault="009D4FC6" w:rsidP="008D2C29">
      <w:pPr>
        <w:rPr>
          <w:lang w:eastAsia="de-DE"/>
        </w:rPr>
      </w:pPr>
    </w:p>
    <w:p w:rsidR="00166D13" w:rsidRPr="00F23A45" w:rsidRDefault="00B724FE" w:rsidP="00166D13">
      <w:pPr>
        <w:pStyle w:val="berschrift9"/>
        <w:rPr>
          <w:rFonts w:eastAsia="Times New Roman"/>
          <w:szCs w:val="24"/>
          <w:lang w:val="en-CA" w:eastAsia="de-DE"/>
        </w:rPr>
      </w:pPr>
      <w:hyperlink r:id="rId483" w:history="1">
        <w:r w:rsidR="00166D13" w:rsidRPr="00F23A45">
          <w:rPr>
            <w:rFonts w:eastAsia="Times New Roman"/>
            <w:color w:val="0000FF"/>
            <w:szCs w:val="24"/>
            <w:u w:val="single"/>
            <w:lang w:val="en-CA" w:eastAsia="de-DE"/>
          </w:rPr>
          <w:t>JVET-L0559</w:t>
        </w:r>
      </w:hyperlink>
      <w:r w:rsidR="00166D13" w:rsidRPr="00F23A45">
        <w:rPr>
          <w:rFonts w:eastAsia="Times New Roman"/>
          <w:szCs w:val="24"/>
          <w:lang w:val="en-CA" w:eastAsia="de-DE"/>
        </w:rPr>
        <w:t xml:space="preserve"> Cross-check of L0149 [K. Choi (Samsung)] [late]</w:t>
      </w:r>
    </w:p>
    <w:p w:rsidR="00166D13" w:rsidRPr="00F23A45" w:rsidRDefault="00166D13" w:rsidP="008D2C29">
      <w:pPr>
        <w:rPr>
          <w:lang w:eastAsia="de-DE"/>
        </w:rPr>
      </w:pPr>
    </w:p>
    <w:p w:rsidR="009D4FC6" w:rsidRPr="00F23A45" w:rsidRDefault="00B724FE" w:rsidP="00FA275C">
      <w:pPr>
        <w:pStyle w:val="berschrift9"/>
        <w:rPr>
          <w:rFonts w:eastAsia="Times New Roman"/>
          <w:szCs w:val="24"/>
          <w:lang w:val="en-CA" w:eastAsia="de-DE"/>
        </w:rPr>
      </w:pPr>
      <w:hyperlink r:id="rId484" w:history="1">
        <w:r w:rsidR="009D4FC6" w:rsidRPr="00F23A45">
          <w:rPr>
            <w:rFonts w:eastAsia="Times New Roman"/>
            <w:color w:val="0000FF"/>
            <w:szCs w:val="24"/>
            <w:u w:val="single"/>
            <w:lang w:val="en-CA" w:eastAsia="de-DE"/>
          </w:rPr>
          <w:t>JVET-L0153</w:t>
        </w:r>
      </w:hyperlink>
      <w:r w:rsidR="009D4FC6" w:rsidRPr="00F23A45">
        <w:rPr>
          <w:rFonts w:eastAsia="Times New Roman"/>
          <w:szCs w:val="24"/>
          <w:lang w:val="en-CA" w:eastAsia="de-DE"/>
        </w:rPr>
        <w:t xml:space="preserve"> CE6-related: NSST modification for wide angle intra prediction [M. Koo, M. Salehifar, J. Lim, S. Kim (LGE)]</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485" w:history="1">
        <w:r w:rsidR="009D4FC6" w:rsidRPr="00F23A45">
          <w:rPr>
            <w:rFonts w:eastAsia="Times New Roman"/>
            <w:color w:val="0000FF"/>
            <w:szCs w:val="24"/>
            <w:u w:val="single"/>
            <w:lang w:val="en-CA" w:eastAsia="de-DE"/>
          </w:rPr>
          <w:t>JVET-L0190</w:t>
        </w:r>
      </w:hyperlink>
      <w:r w:rsidR="009D4FC6" w:rsidRPr="00F23A45">
        <w:rPr>
          <w:rFonts w:eastAsia="Times New Roman"/>
          <w:szCs w:val="24"/>
          <w:lang w:val="en-CA" w:eastAsia="de-DE"/>
        </w:rPr>
        <w:t xml:space="preserve"> CE6-related: Simplification of Intra 4-Point Multiple Transforms Selection [J. An, Y.-C. Sun, J. Lou (Alibaba)]</w:t>
      </w:r>
    </w:p>
    <w:p w:rsidR="009D4FC6" w:rsidRDefault="009D4FC6" w:rsidP="008D2C29">
      <w:pPr>
        <w:rPr>
          <w:ins w:id="3995" w:author="Jens Ohm" w:date="2018-10-05T00:13:00Z"/>
          <w:lang w:eastAsia="de-DE"/>
        </w:rPr>
      </w:pPr>
    </w:p>
    <w:p w:rsidR="005C70E2" w:rsidRDefault="005C70E2">
      <w:pPr>
        <w:pStyle w:val="berschrift9"/>
        <w:rPr>
          <w:ins w:id="3996" w:author="Jens Ohm" w:date="2018-10-05T00:13:00Z"/>
          <w:rFonts w:eastAsia="Times New Roman"/>
          <w:szCs w:val="24"/>
          <w:lang w:eastAsia="de-DE"/>
        </w:rPr>
        <w:pPrChange w:id="3997" w:author="Jens Ohm" w:date="2018-10-05T00:13:00Z">
          <w:pPr>
            <w:tabs>
              <w:tab w:val="left" w:pos="4357"/>
            </w:tabs>
          </w:pPr>
        </w:pPrChange>
      </w:pPr>
      <w:ins w:id="3998" w:author="Jens Ohm" w:date="2018-10-05T00:13: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"http://phenix.it-sudparis.eu/jvet/doc_end_user/current_document.php?id=4744"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JVET-L0631</w:t>
        </w:r>
        <w:r w:rsidRPr="00FF56D9">
          <w:rPr>
            <w:rFonts w:eastAsia="Times New Roman"/>
            <w:szCs w:val="24"/>
            <w:lang w:eastAsia="de-DE"/>
          </w:rPr>
          <w:fldChar w:fldCharType="end"/>
        </w:r>
        <w:r>
          <w:rPr>
            <w:rFonts w:eastAsia="Times New Roman"/>
            <w:szCs w:val="24"/>
            <w:lang w:eastAsia="de-DE"/>
          </w:rPr>
          <w:t xml:space="preserve"> </w:t>
        </w:r>
        <w:r w:rsidRPr="005C70E2">
          <w:rPr>
            <w:rFonts w:eastAsia="Times New Roman"/>
            <w:szCs w:val="24"/>
            <w:lang w:val="en-CA" w:eastAsia="de-DE"/>
            <w:rPrChange w:id="3999" w:author="Jens Ohm" w:date="2018-10-05T00:13:00Z">
              <w:rPr>
                <w:rFonts w:eastAsia="Times New Roman"/>
                <w:b/>
                <w:szCs w:val="24"/>
                <w:lang w:eastAsia="de-DE"/>
              </w:rPr>
            </w:rPrChange>
          </w:rPr>
          <w:t>Cross</w:t>
        </w:r>
        <w:r w:rsidRPr="00FF56D9">
          <w:rPr>
            <w:rFonts w:eastAsia="Times New Roman"/>
            <w:szCs w:val="24"/>
            <w:lang w:eastAsia="de-DE"/>
          </w:rPr>
          <w:t>-check of contribution JVET-L0190 on Simplification of Intra 4-Point Multiple Transforms Selection</w:t>
        </w:r>
        <w:r>
          <w:rPr>
            <w:rFonts w:eastAsia="Times New Roman"/>
            <w:szCs w:val="24"/>
            <w:lang w:eastAsia="de-DE"/>
          </w:rPr>
          <w:t xml:space="preserve"> [</w:t>
        </w:r>
        <w:r w:rsidRPr="002C1E2D">
          <w:rPr>
            <w:rFonts w:eastAsia="Times New Roman"/>
            <w:szCs w:val="24"/>
            <w:lang w:eastAsia="de-DE"/>
          </w:rPr>
          <w:t>Y. Zhang</w:t>
        </w:r>
        <w:r w:rsidRPr="00FF56D9">
          <w:rPr>
            <w:rFonts w:eastAsia="Times New Roman"/>
            <w:szCs w:val="24"/>
            <w:lang w:eastAsia="de-DE"/>
          </w:rPr>
          <w:t xml:space="preserve">, </w:t>
        </w:r>
        <w:r w:rsidRPr="002C1E2D">
          <w:rPr>
            <w:rFonts w:eastAsia="Times New Roman"/>
            <w:szCs w:val="24"/>
            <w:lang w:eastAsia="de-DE"/>
          </w:rPr>
          <w:t>H. Huang (Qualcomm)</w:t>
        </w:r>
        <w:r>
          <w:rPr>
            <w:rFonts w:eastAsia="Times New Roman"/>
            <w:szCs w:val="24"/>
            <w:lang w:eastAsia="de-DE"/>
          </w:rPr>
          <w:t xml:space="preserve">] </w:t>
        </w:r>
        <w:r w:rsidRPr="002C1E2D">
          <w:rPr>
            <w:rFonts w:eastAsia="Times New Roman"/>
            <w:szCs w:val="24"/>
            <w:lang w:eastAsia="de-DE"/>
          </w:rPr>
          <w:t>[late</w:t>
        </w:r>
        <w:r>
          <w:rPr>
            <w:rFonts w:eastAsia="Times New Roman"/>
            <w:szCs w:val="24"/>
            <w:lang w:val="en-CA" w:eastAsia="de-DE"/>
          </w:rPr>
          <w:t>]</w:t>
        </w:r>
      </w:ins>
    </w:p>
    <w:p w:rsidR="005C70E2" w:rsidRPr="00F23A45" w:rsidRDefault="005C70E2" w:rsidP="008D2C29">
      <w:pPr>
        <w:rPr>
          <w:lang w:eastAsia="de-DE"/>
        </w:rPr>
      </w:pPr>
    </w:p>
    <w:p w:rsidR="009D4FC6" w:rsidRPr="00F23A45" w:rsidRDefault="00B724FE" w:rsidP="00FA275C">
      <w:pPr>
        <w:pStyle w:val="berschrift9"/>
        <w:rPr>
          <w:rFonts w:eastAsia="Times New Roman"/>
          <w:szCs w:val="24"/>
          <w:lang w:val="en-CA" w:eastAsia="de-DE"/>
        </w:rPr>
      </w:pPr>
      <w:hyperlink r:id="rId486" w:history="1">
        <w:r w:rsidR="009D4FC6" w:rsidRPr="00F23A45">
          <w:rPr>
            <w:rFonts w:eastAsia="Times New Roman"/>
            <w:color w:val="0000FF"/>
            <w:szCs w:val="24"/>
            <w:u w:val="single"/>
            <w:lang w:val="en-CA" w:eastAsia="de-DE"/>
          </w:rPr>
          <w:t>JVET-L0195</w:t>
        </w:r>
      </w:hyperlink>
      <w:r w:rsidR="009D4FC6" w:rsidRPr="00F23A45">
        <w:rPr>
          <w:rFonts w:eastAsia="Times New Roman"/>
          <w:szCs w:val="24"/>
          <w:lang w:val="en-CA" w:eastAsia="de-DE"/>
        </w:rPr>
        <w:t xml:space="preserve"> CE6-related: MTS for non-square CUs [J. Jung, D. Kim, G. Ko, J. Son, J. Kwak (WILUS), Y. Lee (Humax)]</w:t>
      </w:r>
    </w:p>
    <w:p w:rsidR="009D4FC6" w:rsidRPr="00F23A45" w:rsidRDefault="009D4FC6" w:rsidP="008D2C29">
      <w:pPr>
        <w:rPr>
          <w:lang w:eastAsia="de-DE"/>
        </w:rPr>
      </w:pPr>
    </w:p>
    <w:p w:rsidR="00DD7F30" w:rsidRPr="00F23A45" w:rsidRDefault="00B724FE" w:rsidP="00DD7F30">
      <w:pPr>
        <w:pStyle w:val="berschrift9"/>
        <w:rPr>
          <w:rFonts w:eastAsia="Times New Roman"/>
          <w:szCs w:val="24"/>
          <w:lang w:val="en-CA" w:eastAsia="de-DE"/>
        </w:rPr>
      </w:pPr>
      <w:hyperlink r:id="rId487" w:history="1">
        <w:r w:rsidR="00DD7F30" w:rsidRPr="00F23A45">
          <w:rPr>
            <w:rFonts w:eastAsia="Times New Roman"/>
            <w:color w:val="0000FF"/>
            <w:szCs w:val="24"/>
            <w:u w:val="single"/>
            <w:lang w:val="en-CA" w:eastAsia="de-DE"/>
          </w:rPr>
          <w:t>JVET-L0579</w:t>
        </w:r>
      </w:hyperlink>
      <w:r w:rsidR="00DD7F30" w:rsidRPr="00F23A45">
        <w:rPr>
          <w:rFonts w:eastAsia="Times New Roman"/>
          <w:szCs w:val="24"/>
          <w:lang w:val="en-CA" w:eastAsia="de-DE"/>
        </w:rPr>
        <w:t xml:space="preserve"> Cross-check of JVET-L0195 (CE6-related: MTS for non-square CUs) [Bumshik Lee (Chosun Univ.)] [late]</w:t>
      </w:r>
    </w:p>
    <w:p w:rsidR="00DD7F30" w:rsidRPr="00F23A45" w:rsidRDefault="00DD7F30" w:rsidP="008D2C29">
      <w:pPr>
        <w:rPr>
          <w:lang w:eastAsia="de-DE"/>
        </w:rPr>
      </w:pPr>
    </w:p>
    <w:p w:rsidR="009D4FC6" w:rsidRPr="00F23A45" w:rsidRDefault="00B724FE" w:rsidP="00FA275C">
      <w:pPr>
        <w:pStyle w:val="berschrift9"/>
        <w:rPr>
          <w:rFonts w:eastAsia="Times New Roman"/>
          <w:szCs w:val="24"/>
          <w:lang w:val="en-CA" w:eastAsia="de-DE"/>
        </w:rPr>
      </w:pPr>
      <w:hyperlink r:id="rId488" w:history="1">
        <w:r w:rsidR="009D4FC6" w:rsidRPr="00F23A45">
          <w:rPr>
            <w:rFonts w:eastAsia="Times New Roman"/>
            <w:color w:val="0000FF"/>
            <w:szCs w:val="24"/>
            <w:u w:val="single"/>
            <w:lang w:val="en-CA" w:eastAsia="de-DE"/>
          </w:rPr>
          <w:t>JVET-L0264</w:t>
        </w:r>
      </w:hyperlink>
      <w:r w:rsidR="009D4FC6" w:rsidRPr="00F23A45">
        <w:rPr>
          <w:rFonts w:eastAsia="Times New Roman"/>
          <w:szCs w:val="24"/>
          <w:lang w:val="en-CA" w:eastAsia="de-DE"/>
        </w:rPr>
        <w:t xml:space="preserve"> CE6-related: Removed MTS CU-Flag and Reduced MTS Pairs [K. Naser, F. Galpin, T. Poirier (Technicolor)]</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489" w:history="1">
        <w:r w:rsidR="009D4FC6" w:rsidRPr="00F23A45">
          <w:rPr>
            <w:rFonts w:eastAsia="Times New Roman"/>
            <w:color w:val="0000FF"/>
            <w:szCs w:val="24"/>
            <w:u w:val="single"/>
            <w:lang w:val="en-CA" w:eastAsia="de-DE"/>
          </w:rPr>
          <w:t>JVET-L0496</w:t>
        </w:r>
      </w:hyperlink>
      <w:r w:rsidR="009D4FC6" w:rsidRPr="00F23A45">
        <w:rPr>
          <w:rFonts w:eastAsia="Times New Roman"/>
          <w:szCs w:val="24"/>
          <w:lang w:val="en-CA" w:eastAsia="de-DE"/>
        </w:rPr>
        <w:t xml:space="preserve"> Crosscheck of JVET-L0264: (CE6-related: Removed MTS CU-Flag and Reduced MTS Pairs) [X. Zhao (Tencent)] [late] [miss]</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490" w:history="1">
        <w:r w:rsidR="009D4FC6" w:rsidRPr="00F23A45">
          <w:rPr>
            <w:rFonts w:eastAsia="Times New Roman"/>
            <w:color w:val="0000FF"/>
            <w:szCs w:val="24"/>
            <w:u w:val="single"/>
            <w:lang w:val="en-CA" w:eastAsia="de-DE"/>
          </w:rPr>
          <w:t>JVET-L0289</w:t>
        </w:r>
      </w:hyperlink>
      <w:r w:rsidR="009D4FC6" w:rsidRPr="00F23A45">
        <w:rPr>
          <w:rFonts w:eastAsia="Times New Roman"/>
          <w:szCs w:val="24"/>
          <w:lang w:val="en-CA" w:eastAsia="de-DE"/>
        </w:rPr>
        <w:t xml:space="preserve"> CE6-related: Unification of Transform Skip mode and MTS [X. Zhao, X. Li, S. Liu (Tencent)]</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491" w:history="1">
        <w:r w:rsidR="009D4FC6" w:rsidRPr="00F23A45">
          <w:rPr>
            <w:rFonts w:eastAsia="Times New Roman"/>
            <w:color w:val="0000FF"/>
            <w:szCs w:val="24"/>
            <w:u w:val="single"/>
            <w:lang w:val="en-CA" w:eastAsia="de-DE"/>
          </w:rPr>
          <w:t>JVET-L0304</w:t>
        </w:r>
      </w:hyperlink>
      <w:r w:rsidR="009D4FC6" w:rsidRPr="00F23A45">
        <w:rPr>
          <w:rFonts w:eastAsia="Times New Roman"/>
          <w:szCs w:val="24"/>
          <w:lang w:val="en-CA" w:eastAsia="de-DE"/>
        </w:rPr>
        <w:t xml:space="preserve"> CE6-Related: Multiplication Free Transform [M. Salehifar, M. Koo, S. Paluri, J. Lim, S. Kim (LGE)]</w:t>
      </w:r>
    </w:p>
    <w:p w:rsidR="006B7F64" w:rsidRDefault="006B7F64" w:rsidP="006B7F64">
      <w:pPr>
        <w:rPr>
          <w:lang w:eastAsia="de-DE"/>
        </w:rPr>
      </w:pPr>
    </w:p>
    <w:p w:rsidR="006B7F64" w:rsidRPr="00AC7E17" w:rsidRDefault="00B724FE" w:rsidP="006B7F64">
      <w:pPr>
        <w:pStyle w:val="berschrift9"/>
        <w:rPr>
          <w:rFonts w:eastAsia="Times New Roman"/>
          <w:szCs w:val="24"/>
          <w:lang w:eastAsia="de-DE"/>
        </w:rPr>
      </w:pPr>
      <w:hyperlink r:id="rId492" w:history="1">
        <w:r w:rsidR="006B7F64" w:rsidRPr="00AC7E17">
          <w:rPr>
            <w:rFonts w:eastAsia="Times New Roman"/>
            <w:color w:val="0000FF"/>
            <w:szCs w:val="24"/>
            <w:u w:val="single"/>
            <w:lang w:val="en-CA" w:eastAsia="de-DE"/>
          </w:rPr>
          <w:t>JVET-L0597</w:t>
        </w:r>
      </w:hyperlink>
      <w:r w:rsidR="006B7F64" w:rsidRPr="00AC7E17">
        <w:rPr>
          <w:rFonts w:eastAsia="Times New Roman"/>
          <w:szCs w:val="24"/>
          <w:lang w:val="en-CA" w:eastAsia="de-DE"/>
        </w:rPr>
        <w:t xml:space="preserve"> CE6-related: cross-check report of JVET-L0304 on Multiplication Free Transform [E. François, K. Naser (Technicolor)] [late]</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493" w:history="1">
        <w:r w:rsidR="009D4FC6" w:rsidRPr="00F23A45">
          <w:rPr>
            <w:rFonts w:eastAsia="Times New Roman"/>
            <w:color w:val="0000FF"/>
            <w:szCs w:val="24"/>
            <w:u w:val="single"/>
            <w:lang w:val="en-CA" w:eastAsia="de-DE"/>
          </w:rPr>
          <w:t>JVET-L0331</w:t>
        </w:r>
      </w:hyperlink>
      <w:r w:rsidR="009D4FC6" w:rsidRPr="00F23A45">
        <w:rPr>
          <w:rFonts w:eastAsia="Times New Roman"/>
          <w:szCs w:val="24"/>
          <w:lang w:val="en-CA" w:eastAsia="de-DE"/>
        </w:rPr>
        <w:t xml:space="preserve"> CE6 related: On Index Signalling of Multiple Transform Selection [L. Zhang, K. Zhang, H. Liu, Y. Wang, P. Zhao, D. Hong (Bytedance)]</w:t>
      </w:r>
    </w:p>
    <w:p w:rsidR="009D4FC6" w:rsidRDefault="009D4FC6" w:rsidP="008D2C29">
      <w:pPr>
        <w:rPr>
          <w:ins w:id="4000" w:author="Jens Ohm" w:date="2018-10-05T00:15:00Z"/>
          <w:lang w:eastAsia="de-DE"/>
        </w:rPr>
      </w:pPr>
    </w:p>
    <w:p w:rsidR="005C70E2" w:rsidRDefault="005C70E2">
      <w:pPr>
        <w:pStyle w:val="berschrift9"/>
        <w:rPr>
          <w:ins w:id="4001" w:author="Jens Ohm" w:date="2018-10-05T00:15:00Z"/>
          <w:rFonts w:eastAsia="Times New Roman"/>
          <w:szCs w:val="24"/>
          <w:lang w:eastAsia="de-DE"/>
        </w:rPr>
        <w:pPrChange w:id="4002" w:author="Jens Ohm" w:date="2018-10-05T00:15:00Z">
          <w:pPr>
            <w:tabs>
              <w:tab w:val="left" w:pos="4357"/>
            </w:tabs>
          </w:pPr>
        </w:pPrChange>
      </w:pPr>
      <w:ins w:id="4003" w:author="Jens Ohm" w:date="2018-10-05T00:15: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"http://phenix.it-sudparis.eu/jvet/doc_end_user/current_document.php?id=4747"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JVET-L0634</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of L0331 (CE6 related: On Index Signalling of Multiple Transform Selection)</w:t>
        </w:r>
        <w:r>
          <w:rPr>
            <w:rFonts w:eastAsia="Times New Roman"/>
            <w:szCs w:val="24"/>
            <w:lang w:eastAsia="de-DE"/>
          </w:rPr>
          <w:t xml:space="preserve"> [</w:t>
        </w:r>
        <w:r w:rsidRPr="002C1E2D">
          <w:rPr>
            <w:rFonts w:eastAsia="Times New Roman"/>
            <w:szCs w:val="24"/>
            <w:lang w:eastAsia="de-DE"/>
          </w:rPr>
          <w:t>S. Paluri</w:t>
        </w:r>
        <w:r w:rsidRPr="00FF56D9">
          <w:rPr>
            <w:rFonts w:eastAsia="Times New Roman"/>
            <w:szCs w:val="24"/>
            <w:lang w:eastAsia="de-DE"/>
          </w:rPr>
          <w:t>, S. Kim (LGE)</w:t>
        </w:r>
        <w:r>
          <w:rPr>
            <w:rFonts w:eastAsia="Times New Roman"/>
            <w:szCs w:val="24"/>
            <w:lang w:eastAsia="de-DE"/>
          </w:rPr>
          <w:t xml:space="preserve">] </w:t>
        </w:r>
        <w:r w:rsidRPr="00FF56D9">
          <w:rPr>
            <w:rFonts w:eastAsia="Times New Roman"/>
            <w:szCs w:val="24"/>
            <w:lang w:val="en-CA" w:eastAsia="de-DE"/>
          </w:rPr>
          <w:t>[late] [miss]</w:t>
        </w:r>
      </w:ins>
    </w:p>
    <w:p w:rsidR="005C70E2" w:rsidRPr="00F23A45" w:rsidRDefault="005C70E2" w:rsidP="008D2C29">
      <w:pPr>
        <w:rPr>
          <w:lang w:eastAsia="de-DE"/>
        </w:rPr>
      </w:pPr>
    </w:p>
    <w:p w:rsidR="009D4FC6" w:rsidRPr="00F23A45" w:rsidRDefault="00B724FE" w:rsidP="00FA275C">
      <w:pPr>
        <w:pStyle w:val="berschrift9"/>
        <w:rPr>
          <w:rFonts w:eastAsia="Times New Roman"/>
          <w:szCs w:val="24"/>
          <w:lang w:val="en-CA" w:eastAsia="de-DE"/>
        </w:rPr>
      </w:pPr>
      <w:hyperlink r:id="rId494" w:history="1">
        <w:r w:rsidR="009D4FC6" w:rsidRPr="00F23A45">
          <w:rPr>
            <w:rFonts w:eastAsia="Times New Roman"/>
            <w:color w:val="0000FF"/>
            <w:szCs w:val="24"/>
            <w:u w:val="single"/>
            <w:lang w:val="en-CA" w:eastAsia="de-DE"/>
          </w:rPr>
          <w:t>JVET-L0353</w:t>
        </w:r>
      </w:hyperlink>
      <w:r w:rsidR="009D4FC6" w:rsidRPr="00F23A45">
        <w:rPr>
          <w:rFonts w:eastAsia="Times New Roman"/>
          <w:szCs w:val="24"/>
          <w:lang w:val="en-CA" w:eastAsia="de-DE"/>
        </w:rPr>
        <w:t xml:space="preserve"> CE6-related: MTS using DST-4 and transposed DCT-2 [Y. Lin, J. Zheng, Q. Yu, N. Zhang (HiSilicon), C. Zhu (UESTC)]</w:t>
      </w:r>
    </w:p>
    <w:p w:rsidR="009D4FC6" w:rsidRPr="00F23A45" w:rsidRDefault="009D4FC6" w:rsidP="008D2C29">
      <w:pPr>
        <w:rPr>
          <w:lang w:eastAsia="de-DE"/>
        </w:rPr>
      </w:pPr>
    </w:p>
    <w:p w:rsidR="00166D13" w:rsidRPr="00F23A45" w:rsidRDefault="00B724FE" w:rsidP="00166D13">
      <w:pPr>
        <w:pStyle w:val="berschrift9"/>
        <w:rPr>
          <w:rFonts w:eastAsia="Times New Roman"/>
          <w:szCs w:val="24"/>
          <w:lang w:val="en-CA" w:eastAsia="de-DE"/>
        </w:rPr>
      </w:pPr>
      <w:hyperlink r:id="rId495" w:history="1">
        <w:r w:rsidR="00166D13" w:rsidRPr="00F23A45">
          <w:rPr>
            <w:rFonts w:eastAsia="Times New Roman"/>
            <w:color w:val="0000FF"/>
            <w:szCs w:val="24"/>
            <w:u w:val="single"/>
            <w:lang w:val="en-CA" w:eastAsia="de-DE"/>
          </w:rPr>
          <w:t>JVET-L0560</w:t>
        </w:r>
      </w:hyperlink>
      <w:r w:rsidR="00166D13" w:rsidRPr="00F23A45">
        <w:rPr>
          <w:rFonts w:eastAsia="Times New Roman"/>
          <w:szCs w:val="24"/>
          <w:lang w:val="en-CA" w:eastAsia="de-DE"/>
        </w:rPr>
        <w:t xml:space="preserve"> Cross-check of JVET-L0353 (CE6-related: MTS using DST-4 and transposed DCT-2) [K. Abe, T. Toma (Panasonic)] [late] [miss]</w:t>
      </w:r>
    </w:p>
    <w:p w:rsidR="00166D13" w:rsidRPr="00F23A45" w:rsidRDefault="00166D13" w:rsidP="008D2C29">
      <w:pPr>
        <w:rPr>
          <w:lang w:eastAsia="de-DE"/>
        </w:rPr>
      </w:pPr>
    </w:p>
    <w:p w:rsidR="009D4FC6" w:rsidRPr="00F23A45" w:rsidRDefault="00B724FE" w:rsidP="00FA275C">
      <w:pPr>
        <w:pStyle w:val="berschrift9"/>
        <w:rPr>
          <w:rFonts w:eastAsia="Times New Roman"/>
          <w:szCs w:val="24"/>
          <w:lang w:val="en-CA" w:eastAsia="de-DE"/>
        </w:rPr>
      </w:pPr>
      <w:hyperlink r:id="rId496" w:history="1">
        <w:r w:rsidR="009D4FC6" w:rsidRPr="00F23A45">
          <w:rPr>
            <w:rFonts w:eastAsia="Times New Roman"/>
            <w:color w:val="0000FF"/>
            <w:szCs w:val="24"/>
            <w:u w:val="single"/>
            <w:lang w:val="en-CA" w:eastAsia="de-DE"/>
          </w:rPr>
          <w:t>JVET-L0395</w:t>
        </w:r>
      </w:hyperlink>
      <w:r w:rsidR="009D4FC6" w:rsidRPr="00F23A45">
        <w:rPr>
          <w:rFonts w:eastAsia="Times New Roman"/>
          <w:szCs w:val="24"/>
          <w:lang w:val="en-CA" w:eastAsia="de-DE"/>
        </w:rPr>
        <w:t xml:space="preserve"> CE6-related: MTS with 4-point DST/DCT-4 and large block support [H. Egilmez, A. Gadde, V. Seregin, M. Karczewicz, A. Said (Qualcomm)]</w:t>
      </w:r>
    </w:p>
    <w:p w:rsidR="006B7F64" w:rsidRDefault="006B7F64" w:rsidP="006B7F64">
      <w:pPr>
        <w:rPr>
          <w:lang w:eastAsia="de-DE"/>
        </w:rPr>
      </w:pPr>
    </w:p>
    <w:p w:rsidR="006B7F64" w:rsidRPr="00AC7E17" w:rsidRDefault="00B724FE" w:rsidP="006B7F64">
      <w:pPr>
        <w:pStyle w:val="berschrift9"/>
        <w:rPr>
          <w:rFonts w:eastAsia="Times New Roman"/>
          <w:szCs w:val="24"/>
          <w:lang w:eastAsia="de-DE"/>
        </w:rPr>
      </w:pPr>
      <w:hyperlink r:id="rId497" w:history="1">
        <w:r w:rsidR="006B7F64" w:rsidRPr="00AC7E17">
          <w:rPr>
            <w:rFonts w:eastAsia="Times New Roman"/>
            <w:color w:val="0000FF"/>
            <w:szCs w:val="24"/>
            <w:u w:val="single"/>
            <w:lang w:val="en-CA" w:eastAsia="de-DE"/>
          </w:rPr>
          <w:t>JVET-L0599</w:t>
        </w:r>
      </w:hyperlink>
      <w:r w:rsidR="006B7F64" w:rsidRPr="00AC7E17">
        <w:rPr>
          <w:rFonts w:eastAsia="Times New Roman"/>
          <w:szCs w:val="24"/>
          <w:lang w:val="en-CA" w:eastAsia="de-DE"/>
        </w:rPr>
        <w:t xml:space="preserve"> Crosscheck of JVET-L0395: (CE6-related: MTS with 4-point DST/DCT-4 and large block support) [X. Zhao (Tencent)] [late] [miss]</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498" w:history="1">
        <w:r w:rsidR="009D4FC6" w:rsidRPr="00F23A45">
          <w:rPr>
            <w:rFonts w:eastAsia="Times New Roman"/>
            <w:color w:val="0000FF"/>
            <w:szCs w:val="24"/>
            <w:u w:val="single"/>
            <w:lang w:val="en-CA" w:eastAsia="de-DE"/>
          </w:rPr>
          <w:t>JVET-L0407</w:t>
        </w:r>
      </w:hyperlink>
      <w:r w:rsidR="009D4FC6" w:rsidRPr="00F23A45">
        <w:rPr>
          <w:rFonts w:eastAsia="Times New Roman"/>
          <w:szCs w:val="24"/>
          <w:lang w:val="en-CA" w:eastAsia="de-DE"/>
        </w:rPr>
        <w:t xml:space="preserve"> CE6-related: Transform skip for 2x2 chroma blocks and disable 2x2 chroma blocks in intra slices [L. Pham Van, W.-J. Chien, V. Seregin, T. Hsieh, M. Karczewicz (Qualcomm)]</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499" w:history="1">
        <w:r w:rsidR="009D4FC6" w:rsidRPr="00F23A45">
          <w:rPr>
            <w:rFonts w:eastAsia="Times New Roman"/>
            <w:color w:val="0000FF"/>
            <w:szCs w:val="24"/>
            <w:u w:val="single"/>
            <w:lang w:val="en-CA" w:eastAsia="de-DE"/>
          </w:rPr>
          <w:t>JVET-L0421</w:t>
        </w:r>
      </w:hyperlink>
      <w:r w:rsidR="009D4FC6" w:rsidRPr="00F23A45">
        <w:rPr>
          <w:rFonts w:eastAsia="Times New Roman"/>
          <w:color w:val="0000FF"/>
          <w:szCs w:val="24"/>
          <w:u w:val="single"/>
          <w:lang w:val="en-CA" w:eastAsia="de-DE"/>
        </w:rPr>
        <w:t xml:space="preserve"> </w:t>
      </w:r>
      <w:r w:rsidR="009D4FC6" w:rsidRPr="00F23A45">
        <w:rPr>
          <w:rFonts w:eastAsia="Times New Roman"/>
          <w:szCs w:val="24"/>
          <w:lang w:val="en-CA" w:eastAsia="de-DE"/>
        </w:rPr>
        <w:t>CE6-related: fast implementation of MTS transforms using matrix multiplication [K. Naser, G. Rath, E. François (Technicolor)] [</w:t>
      </w:r>
      <w:r w:rsidR="00ED571F" w:rsidRPr="00F23A45">
        <w:rPr>
          <w:rFonts w:eastAsia="Times New Roman"/>
          <w:szCs w:val="24"/>
          <w:lang w:val="en-CA" w:eastAsia="de-DE"/>
        </w:rPr>
        <w:t>late</w:t>
      </w:r>
      <w:r w:rsidR="009D4FC6" w:rsidRPr="00F23A45">
        <w:rPr>
          <w:rFonts w:eastAsia="Times New Roman"/>
          <w:szCs w:val="24"/>
          <w:lang w:val="en-CA" w:eastAsia="de-DE"/>
        </w:rPr>
        <w:t>]</w:t>
      </w:r>
    </w:p>
    <w:p w:rsidR="009D4FC6" w:rsidRPr="00F23A45" w:rsidRDefault="009D4FC6" w:rsidP="008D2C29">
      <w:pPr>
        <w:rPr>
          <w:lang w:eastAsia="de-DE"/>
        </w:rPr>
      </w:pPr>
    </w:p>
    <w:p w:rsidR="009D4FC6" w:rsidRPr="00F23A45" w:rsidRDefault="00B724FE" w:rsidP="00FA275C">
      <w:pPr>
        <w:pStyle w:val="berschrift9"/>
        <w:rPr>
          <w:rFonts w:eastAsia="Times New Roman"/>
          <w:szCs w:val="24"/>
          <w:lang w:val="en-CA" w:eastAsia="de-DE"/>
        </w:rPr>
      </w:pPr>
      <w:hyperlink r:id="rId500" w:history="1">
        <w:r w:rsidR="009D4FC6" w:rsidRPr="00F23A45">
          <w:rPr>
            <w:rFonts w:eastAsia="Times New Roman"/>
            <w:color w:val="0000FF"/>
            <w:szCs w:val="24"/>
            <w:u w:val="single"/>
            <w:lang w:val="en-CA" w:eastAsia="de-DE"/>
          </w:rPr>
          <w:t>JVET-L0489</w:t>
        </w:r>
      </w:hyperlink>
      <w:r w:rsidR="009D4FC6" w:rsidRPr="00F23A45">
        <w:rPr>
          <w:rFonts w:eastAsia="Times New Roman"/>
          <w:szCs w:val="24"/>
          <w:lang w:val="en-CA" w:eastAsia="de-DE"/>
        </w:rPr>
        <w:t xml:space="preserve"> CE6-related: Transform Simplification [C. Hollmann, P. Wennersten, J. Ström, R. Sjöberg (Ericsson)] [late]</w:t>
      </w:r>
    </w:p>
    <w:p w:rsidR="009D4FC6" w:rsidRPr="00F23A45" w:rsidRDefault="009D4FC6" w:rsidP="008D2C29">
      <w:pPr>
        <w:rPr>
          <w:lang w:eastAsia="de-DE"/>
        </w:rPr>
      </w:pPr>
    </w:p>
    <w:p w:rsidR="002863F0" w:rsidRPr="00F23A45" w:rsidRDefault="002863F0" w:rsidP="00422C11">
      <w:pPr>
        <w:pStyle w:val="berschrift2"/>
        <w:ind w:left="576"/>
        <w:rPr>
          <w:lang w:val="en-CA"/>
        </w:rPr>
      </w:pPr>
      <w:bookmarkStart w:id="4004" w:name="_Ref518893180"/>
      <w:r w:rsidRPr="00F23A45">
        <w:rPr>
          <w:lang w:val="en-CA"/>
        </w:rPr>
        <w:t xml:space="preserve">CE7 related </w:t>
      </w:r>
      <w:r w:rsidR="00E242F1" w:rsidRPr="00F23A45">
        <w:rPr>
          <w:lang w:val="en-CA"/>
        </w:rPr>
        <w:t xml:space="preserve">– Quantization and coefficient coding </w:t>
      </w:r>
      <w:r w:rsidRPr="00F23A45">
        <w:rPr>
          <w:lang w:val="en-CA"/>
        </w:rPr>
        <w:t>(</w:t>
      </w:r>
      <w:del w:id="4005" w:author="Jens Ohm" w:date="2018-10-05T00:19:00Z">
        <w:r w:rsidR="006B7F64" w:rsidDel="005C70E2">
          <w:rPr>
            <w:lang w:val="en-CA"/>
          </w:rPr>
          <w:delText>20</w:delText>
        </w:r>
      </w:del>
      <w:ins w:id="4006" w:author="Jens Ohm" w:date="2018-10-05T00:19:00Z">
        <w:r w:rsidR="005C70E2">
          <w:rPr>
            <w:lang w:val="en-CA"/>
          </w:rPr>
          <w:t>21</w:t>
        </w:r>
      </w:ins>
      <w:r w:rsidRPr="00F23A45">
        <w:rPr>
          <w:lang w:val="en-CA"/>
        </w:rPr>
        <w:t>)</w:t>
      </w:r>
      <w:bookmarkEnd w:id="4004"/>
    </w:p>
    <w:p w:rsidR="003B7F45" w:rsidRPr="00F23A45" w:rsidRDefault="003B7F45" w:rsidP="003B7F45">
      <w:pPr>
        <w:pStyle w:val="Textkrper"/>
      </w:pPr>
      <w:r w:rsidRPr="00F23A45">
        <w:t>Contributions in this category were discussed XXday XX Oct XXXX–XXXX (chaired by XXX).</w:t>
      </w:r>
    </w:p>
    <w:p w:rsidR="00724E2C" w:rsidRPr="00F23A45" w:rsidRDefault="00B724FE" w:rsidP="00FA275C">
      <w:pPr>
        <w:pStyle w:val="berschrift9"/>
        <w:rPr>
          <w:rFonts w:eastAsia="Times New Roman"/>
          <w:szCs w:val="24"/>
          <w:lang w:val="en-CA" w:eastAsia="de-DE"/>
        </w:rPr>
      </w:pPr>
      <w:hyperlink r:id="rId501" w:history="1">
        <w:r w:rsidR="00724E2C" w:rsidRPr="00F23A45">
          <w:rPr>
            <w:rFonts w:eastAsia="Times New Roman"/>
            <w:color w:val="0000FF"/>
            <w:szCs w:val="24"/>
            <w:u w:val="single"/>
            <w:lang w:val="en-CA" w:eastAsia="de-DE"/>
          </w:rPr>
          <w:t>JVET-L0095</w:t>
        </w:r>
      </w:hyperlink>
      <w:r w:rsidR="00724E2C" w:rsidRPr="00F23A45">
        <w:rPr>
          <w:rFonts w:eastAsia="Times New Roman"/>
          <w:szCs w:val="24"/>
          <w:lang w:val="en-CA" w:eastAsia="de-DE"/>
        </w:rPr>
        <w:t xml:space="preserve"> CE7-related: Modified dequantization scaling [S.-T. Hsiang, S.-M. Lei (MediaTek)]</w:t>
      </w:r>
    </w:p>
    <w:p w:rsidR="00724E2C" w:rsidRPr="00F23A45" w:rsidRDefault="00724E2C" w:rsidP="00724E2C">
      <w:pPr>
        <w:tabs>
          <w:tab w:val="left" w:pos="813"/>
          <w:tab w:val="left" w:pos="2715"/>
          <w:tab w:val="left" w:pos="7543"/>
        </w:tabs>
        <w:rPr>
          <w:rFonts w:eastAsia="Times New Roman"/>
          <w:sz w:val="24"/>
          <w:szCs w:val="24"/>
          <w:lang w:eastAsia="de-DE"/>
        </w:rPr>
      </w:pPr>
    </w:p>
    <w:p w:rsidR="00166D13" w:rsidRPr="00F23A45" w:rsidRDefault="00B724FE" w:rsidP="00166D13">
      <w:pPr>
        <w:pStyle w:val="berschrift9"/>
        <w:rPr>
          <w:rFonts w:eastAsia="Times New Roman"/>
          <w:szCs w:val="24"/>
          <w:lang w:val="en-CA" w:eastAsia="de-DE"/>
        </w:rPr>
      </w:pPr>
      <w:hyperlink r:id="rId502" w:history="1">
        <w:r w:rsidR="00166D13" w:rsidRPr="00F23A45">
          <w:rPr>
            <w:rFonts w:eastAsia="Times New Roman"/>
            <w:color w:val="0000FF"/>
            <w:szCs w:val="24"/>
            <w:u w:val="single"/>
            <w:lang w:val="en-CA" w:eastAsia="de-DE"/>
          </w:rPr>
          <w:t>JVET-L0567</w:t>
        </w:r>
      </w:hyperlink>
      <w:r w:rsidR="00166D13" w:rsidRPr="00F23A45">
        <w:rPr>
          <w:rFonts w:eastAsia="Times New Roman"/>
          <w:szCs w:val="24"/>
          <w:lang w:val="en-CA" w:eastAsia="de-DE"/>
        </w:rPr>
        <w:t xml:space="preserve"> Crosscheck for L0095 (CE7-related: Modified dequantization scaling) [A. Tamse (Samsung)] [late] [miss]</w:t>
      </w:r>
    </w:p>
    <w:p w:rsidR="00166D13" w:rsidRPr="00F23A45" w:rsidRDefault="00166D13" w:rsidP="00724E2C">
      <w:pPr>
        <w:tabs>
          <w:tab w:val="left" w:pos="813"/>
          <w:tab w:val="left" w:pos="2715"/>
          <w:tab w:val="left" w:pos="7543"/>
        </w:tabs>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03" w:history="1">
        <w:r w:rsidR="00724E2C" w:rsidRPr="00F23A45">
          <w:rPr>
            <w:rFonts w:eastAsia="Times New Roman"/>
            <w:color w:val="0000FF"/>
            <w:szCs w:val="24"/>
            <w:u w:val="single"/>
            <w:lang w:val="en-CA" w:eastAsia="de-DE"/>
          </w:rPr>
          <w:t>JVET-L0096</w:t>
        </w:r>
      </w:hyperlink>
      <w:r w:rsidR="00724E2C" w:rsidRPr="00F23A45">
        <w:rPr>
          <w:rFonts w:eastAsia="Times New Roman"/>
          <w:szCs w:val="24"/>
          <w:lang w:val="en-CA" w:eastAsia="de-DE"/>
        </w:rPr>
        <w:t xml:space="preserve"> CE7-related: Context modeling of the position of last significant coefficient coding [M. G. Sarwer, C.-W. Hsu, Y.-W. Huang, S.-M. Lei (MediaTek)]</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04" w:history="1">
        <w:r w:rsidR="00724E2C" w:rsidRPr="00F23A45">
          <w:rPr>
            <w:rFonts w:eastAsia="Times New Roman"/>
            <w:color w:val="0000FF"/>
            <w:szCs w:val="24"/>
            <w:u w:val="single"/>
            <w:lang w:val="en-CA" w:eastAsia="de-DE"/>
          </w:rPr>
          <w:t>JVET-L0501</w:t>
        </w:r>
      </w:hyperlink>
      <w:r w:rsidR="00724E2C" w:rsidRPr="00F23A45">
        <w:rPr>
          <w:rFonts w:eastAsia="Times New Roman"/>
          <w:szCs w:val="24"/>
          <w:lang w:val="en-CA" w:eastAsia="de-DE"/>
        </w:rPr>
        <w:t xml:space="preserve"> Crosscheck for JVET-L0096 (CE7-related: Context modeling of the position of last significant coefficient coding) [?? (??)] [late] [miss]</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05" w:history="1">
        <w:r w:rsidR="00724E2C" w:rsidRPr="00F23A45">
          <w:rPr>
            <w:rFonts w:eastAsia="Times New Roman"/>
            <w:color w:val="0000FF"/>
            <w:szCs w:val="24"/>
            <w:u w:val="single"/>
            <w:lang w:val="en-CA" w:eastAsia="de-DE"/>
          </w:rPr>
          <w:t>JVET-L0097</w:t>
        </w:r>
      </w:hyperlink>
      <w:r w:rsidR="00724E2C" w:rsidRPr="00F23A45">
        <w:rPr>
          <w:rFonts w:eastAsia="Times New Roman"/>
          <w:szCs w:val="24"/>
          <w:lang w:val="en-CA" w:eastAsia="de-DE"/>
        </w:rPr>
        <w:t xml:space="preserve"> CE7-related: Context modeling using quantization index for dependent quantization [Z.-Y. Lin, T.-D. Chuang, C.-Y. Chen, Y.-W. Huang, S.-M. Lei (MediaTek)]</w:t>
      </w:r>
    </w:p>
    <w:p w:rsidR="008D2C29" w:rsidRDefault="008D2C29" w:rsidP="00C04AD8">
      <w:pPr>
        <w:rPr>
          <w:ins w:id="4007" w:author="Jens Ohm" w:date="2018-10-05T00:19:00Z"/>
        </w:rPr>
      </w:pPr>
    </w:p>
    <w:p w:rsidR="005C70E2" w:rsidRDefault="005C70E2">
      <w:pPr>
        <w:pStyle w:val="berschrift9"/>
        <w:rPr>
          <w:ins w:id="4008" w:author="Jens Ohm" w:date="2018-10-05T00:19:00Z"/>
          <w:rFonts w:eastAsia="Times New Roman"/>
          <w:szCs w:val="24"/>
          <w:lang w:eastAsia="de-DE"/>
        </w:rPr>
        <w:pPrChange w:id="4009" w:author="Jens Ohm" w:date="2018-10-05T00:19:00Z">
          <w:pPr>
            <w:tabs>
              <w:tab w:val="left" w:pos="4357"/>
            </w:tabs>
          </w:pPr>
        </w:pPrChange>
      </w:pPr>
      <w:ins w:id="4010" w:author="Jens Ohm" w:date="2018-10-05T00:19: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"http://phenix.it-sudparis.eu/jvet/doc_end_user/current_document.php?id=4752"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JVET-L0639</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for JVET-L0097</w:t>
        </w:r>
        <w:r>
          <w:rPr>
            <w:rFonts w:eastAsia="Times New Roman"/>
            <w:szCs w:val="24"/>
            <w:lang w:eastAsia="de-DE"/>
          </w:rPr>
          <w:t xml:space="preserve"> [</w:t>
        </w:r>
        <w:r w:rsidRPr="002C1E2D">
          <w:rPr>
            <w:rFonts w:eastAsia="Times New Roman"/>
            <w:szCs w:val="24"/>
            <w:lang w:eastAsia="de-DE"/>
          </w:rPr>
          <w:t>M. Gao (Tencent)</w:t>
        </w:r>
        <w:r>
          <w:rPr>
            <w:rFonts w:eastAsia="Times New Roman"/>
            <w:szCs w:val="24"/>
            <w:lang w:eastAsia="de-DE"/>
          </w:rPr>
          <w:t xml:space="preserve">] </w:t>
        </w:r>
        <w:r w:rsidRPr="002C1E2D">
          <w:rPr>
            <w:rFonts w:eastAsia="Times New Roman"/>
            <w:szCs w:val="24"/>
            <w:lang w:eastAsia="de-DE"/>
          </w:rPr>
          <w:t>[late</w:t>
        </w:r>
        <w:r>
          <w:rPr>
            <w:rFonts w:eastAsia="Times New Roman"/>
            <w:szCs w:val="24"/>
            <w:lang w:val="en-CA" w:eastAsia="de-DE"/>
          </w:rPr>
          <w:t>]</w:t>
        </w:r>
      </w:ins>
    </w:p>
    <w:p w:rsidR="005C70E2" w:rsidRPr="00F23A45" w:rsidRDefault="005C70E2" w:rsidP="00C04AD8"/>
    <w:p w:rsidR="00724E2C" w:rsidRPr="00F23A45" w:rsidRDefault="00B724FE" w:rsidP="00FA275C">
      <w:pPr>
        <w:pStyle w:val="berschrift9"/>
        <w:rPr>
          <w:rFonts w:eastAsia="Times New Roman"/>
          <w:szCs w:val="24"/>
          <w:lang w:val="en-CA" w:eastAsia="de-DE"/>
        </w:rPr>
      </w:pPr>
      <w:hyperlink r:id="rId506" w:history="1">
        <w:r w:rsidR="00724E2C" w:rsidRPr="00F23A45">
          <w:rPr>
            <w:rFonts w:eastAsia="Times New Roman"/>
            <w:color w:val="0000FF"/>
            <w:szCs w:val="24"/>
            <w:u w:val="single"/>
            <w:lang w:val="en-CA" w:eastAsia="de-DE"/>
          </w:rPr>
          <w:t>JVET-L0121</w:t>
        </w:r>
      </w:hyperlink>
      <w:r w:rsidR="00724E2C" w:rsidRPr="00F23A45">
        <w:rPr>
          <w:rFonts w:eastAsia="Times New Roman"/>
          <w:szCs w:val="24"/>
          <w:lang w:val="en-CA" w:eastAsia="de-DE"/>
        </w:rPr>
        <w:t xml:space="preserve"> CE7-related: Support of quantization matrices [T. Toma, K. Abe (Panasonic)]</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07" w:history="1">
        <w:r w:rsidR="00724E2C" w:rsidRPr="00F23A45">
          <w:rPr>
            <w:rFonts w:eastAsia="Times New Roman"/>
            <w:color w:val="0000FF"/>
            <w:szCs w:val="24"/>
            <w:u w:val="single"/>
            <w:lang w:val="en-CA" w:eastAsia="de-DE"/>
          </w:rPr>
          <w:t>JVET-L0500</w:t>
        </w:r>
      </w:hyperlink>
      <w:r w:rsidR="00724E2C" w:rsidRPr="00F23A45">
        <w:rPr>
          <w:rFonts w:eastAsia="Times New Roman"/>
          <w:szCs w:val="24"/>
          <w:lang w:val="en-CA" w:eastAsia="de-DE"/>
        </w:rPr>
        <w:t xml:space="preserve"> Crosscheck of JVET-L0121 (CE7-related: Support of quantization matrices) [M. Ikeda (Sony)] [late] [miss]</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08" w:history="1">
        <w:r w:rsidR="00724E2C" w:rsidRPr="00F23A45">
          <w:rPr>
            <w:rFonts w:eastAsia="Times New Roman"/>
            <w:color w:val="0000FF"/>
            <w:szCs w:val="24"/>
            <w:u w:val="single"/>
            <w:lang w:val="en-CA" w:eastAsia="de-DE"/>
          </w:rPr>
          <w:t>JVET-L0145</w:t>
        </w:r>
      </w:hyperlink>
      <w:r w:rsidR="00724E2C" w:rsidRPr="00F23A45">
        <w:rPr>
          <w:rFonts w:eastAsia="Times New Roman"/>
          <w:szCs w:val="24"/>
          <w:lang w:val="en-CA" w:eastAsia="de-DE"/>
        </w:rPr>
        <w:t xml:space="preserve"> CE7-related: Constraints on context-coded bins for coefficient coding [T.-D. Chuang, S.-T. Hsiang, Z.-Y. Lin, C.-Y. Chen, Y.-W. Huang, S.-M. Lei (MediaTek)]</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09" w:history="1">
        <w:r w:rsidR="00724E2C" w:rsidRPr="00F23A45">
          <w:rPr>
            <w:rFonts w:eastAsia="Times New Roman"/>
            <w:color w:val="0000FF"/>
            <w:szCs w:val="24"/>
            <w:u w:val="single"/>
            <w:lang w:val="en-CA" w:eastAsia="de-DE"/>
          </w:rPr>
          <w:t>JVET-L0146</w:t>
        </w:r>
      </w:hyperlink>
      <w:r w:rsidR="00724E2C" w:rsidRPr="00F23A45">
        <w:rPr>
          <w:rFonts w:eastAsia="Times New Roman"/>
          <w:szCs w:val="24"/>
          <w:lang w:val="en-CA" w:eastAsia="de-DE"/>
        </w:rPr>
        <w:t xml:space="preserve"> CE7-related: Context variable reduction for coefficient coding [Z.-Y. Lin, T.-D. Chuang, C.-Y. Chen, Y.-W. Huang, S.-M. Lei (MediaTek)]</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10" w:history="1">
        <w:r w:rsidR="00724E2C" w:rsidRPr="00F23A45">
          <w:rPr>
            <w:rFonts w:eastAsia="Times New Roman"/>
            <w:color w:val="0000FF"/>
            <w:szCs w:val="24"/>
            <w:u w:val="single"/>
            <w:lang w:val="en-CA" w:eastAsia="de-DE"/>
          </w:rPr>
          <w:t>JVET-L0531</w:t>
        </w:r>
      </w:hyperlink>
      <w:r w:rsidR="00724E2C" w:rsidRPr="00F23A45">
        <w:rPr>
          <w:rFonts w:eastAsia="Times New Roman"/>
          <w:szCs w:val="24"/>
          <w:lang w:val="en-CA" w:eastAsia="de-DE"/>
        </w:rPr>
        <w:t xml:space="preserve"> Crosscheck of L0146: CE7-related: Context variable reduction for coefficient coding [Y.-W. Chen, X. Wang (Kwai Inc.)] [late] [miss]</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11" w:history="1">
        <w:r w:rsidR="00724E2C" w:rsidRPr="00F23A45">
          <w:rPr>
            <w:rFonts w:eastAsia="Times New Roman"/>
            <w:color w:val="0000FF"/>
            <w:szCs w:val="24"/>
            <w:u w:val="single"/>
            <w:lang w:val="en-CA" w:eastAsia="de-DE"/>
          </w:rPr>
          <w:t>JVET-L0276</w:t>
        </w:r>
      </w:hyperlink>
      <w:r w:rsidR="00724E2C" w:rsidRPr="00F23A45">
        <w:rPr>
          <w:rFonts w:eastAsia="Times New Roman"/>
          <w:szCs w:val="24"/>
          <w:lang w:val="en-CA" w:eastAsia="de-DE"/>
        </w:rPr>
        <w:t xml:space="preserve"> CE7-related: Analysis of padding bytes for VTM-2 [H. Schwarz, T. Nguyen (Fraunhofer HHI)]</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12" w:history="1">
        <w:r w:rsidR="00724E2C" w:rsidRPr="00F23A45">
          <w:rPr>
            <w:rFonts w:eastAsia="Times New Roman"/>
            <w:color w:val="0000FF"/>
            <w:szCs w:val="24"/>
            <w:u w:val="single"/>
            <w:lang w:val="en-CA" w:eastAsia="de-DE"/>
          </w:rPr>
          <w:t>JVET-L0316</w:t>
        </w:r>
      </w:hyperlink>
      <w:r w:rsidR="00724E2C" w:rsidRPr="00F23A45">
        <w:rPr>
          <w:rFonts w:eastAsia="Times New Roman"/>
          <w:szCs w:val="24"/>
          <w:lang w:val="en-CA" w:eastAsia="de-DE"/>
        </w:rPr>
        <w:t xml:space="preserve"> CE7-related: Reduced context models for transform coefficients coding [M. Gao, X Li, S. Liu (Tencent)]</w:t>
      </w:r>
    </w:p>
    <w:p w:rsidR="00724E2C" w:rsidRPr="00F23A45" w:rsidRDefault="00724E2C" w:rsidP="00C04AD8"/>
    <w:p w:rsidR="00DD7F30" w:rsidRPr="00F23A45" w:rsidRDefault="00B724FE" w:rsidP="00DD7F30">
      <w:pPr>
        <w:pStyle w:val="berschrift9"/>
        <w:rPr>
          <w:rFonts w:eastAsia="Times New Roman"/>
          <w:szCs w:val="24"/>
          <w:lang w:val="en-CA" w:eastAsia="de-DE"/>
        </w:rPr>
      </w:pPr>
      <w:hyperlink r:id="rId513" w:history="1">
        <w:r w:rsidR="00DD7F30" w:rsidRPr="00F23A45">
          <w:rPr>
            <w:rFonts w:eastAsia="Times New Roman"/>
            <w:color w:val="0000FF"/>
            <w:szCs w:val="24"/>
            <w:u w:val="single"/>
            <w:lang w:val="en-CA" w:eastAsia="de-DE"/>
          </w:rPr>
          <w:t>JVET-L0577</w:t>
        </w:r>
      </w:hyperlink>
      <w:r w:rsidR="00DD7F30" w:rsidRPr="00F23A45">
        <w:rPr>
          <w:rFonts w:eastAsia="Times New Roman"/>
          <w:szCs w:val="24"/>
          <w:lang w:val="en-CA" w:eastAsia="de-DE"/>
        </w:rPr>
        <w:t xml:space="preserve"> Crosscheck of JVET-L0316 (CE7-related: Reduced context models for transform coefficients coding) [C.-M. Tsai (MediaTek)] [late] [miss]</w:t>
      </w:r>
    </w:p>
    <w:p w:rsidR="00DD7F30" w:rsidRPr="00F23A45" w:rsidRDefault="00DD7F30" w:rsidP="00C04AD8"/>
    <w:p w:rsidR="00724E2C" w:rsidRPr="00F23A45" w:rsidRDefault="00B724FE" w:rsidP="00FA275C">
      <w:pPr>
        <w:pStyle w:val="berschrift9"/>
        <w:rPr>
          <w:rFonts w:eastAsia="Times New Roman"/>
          <w:szCs w:val="24"/>
          <w:lang w:val="en-CA" w:eastAsia="de-DE"/>
        </w:rPr>
      </w:pPr>
      <w:hyperlink r:id="rId514" w:history="1">
        <w:r w:rsidR="00724E2C" w:rsidRPr="00F23A45">
          <w:rPr>
            <w:rFonts w:eastAsia="Times New Roman"/>
            <w:color w:val="0000FF"/>
            <w:szCs w:val="24"/>
            <w:u w:val="single"/>
            <w:lang w:val="en-CA" w:eastAsia="de-DE"/>
          </w:rPr>
          <w:t>JVET-L0325</w:t>
        </w:r>
      </w:hyperlink>
      <w:r w:rsidR="00724E2C" w:rsidRPr="00F23A45">
        <w:rPr>
          <w:rFonts w:eastAsia="Times New Roman"/>
          <w:szCs w:val="24"/>
          <w:lang w:val="en-CA" w:eastAsia="de-DE"/>
        </w:rPr>
        <w:t xml:space="preserve"> CE7-related: High throughput coefficient coding depending on the sub-block size [J. Choi, J. Heo, S. Yoo, J. Choi, J. Lim, S. Kim (LGE)]</w:t>
      </w:r>
    </w:p>
    <w:p w:rsidR="00724E2C" w:rsidRPr="00F23A45" w:rsidRDefault="00724E2C" w:rsidP="00C04AD8"/>
    <w:p w:rsidR="00166D13" w:rsidRPr="00F23A45" w:rsidRDefault="00B724FE" w:rsidP="00166D13">
      <w:pPr>
        <w:pStyle w:val="berschrift9"/>
        <w:rPr>
          <w:rFonts w:eastAsia="Times New Roman"/>
          <w:szCs w:val="24"/>
          <w:lang w:val="en-CA" w:eastAsia="de-DE"/>
        </w:rPr>
      </w:pPr>
      <w:hyperlink r:id="rId515" w:history="1">
        <w:r w:rsidR="00166D13" w:rsidRPr="00F23A45">
          <w:rPr>
            <w:rFonts w:eastAsia="Times New Roman"/>
            <w:color w:val="0000FF"/>
            <w:szCs w:val="24"/>
            <w:u w:val="single"/>
            <w:lang w:val="en-CA" w:eastAsia="de-DE"/>
          </w:rPr>
          <w:t>JVET-L0570</w:t>
        </w:r>
      </w:hyperlink>
      <w:r w:rsidR="00166D13" w:rsidRPr="00F23A45">
        <w:rPr>
          <w:rFonts w:eastAsia="Times New Roman"/>
          <w:szCs w:val="24"/>
          <w:lang w:val="en-CA" w:eastAsia="de-DE"/>
        </w:rPr>
        <w:t xml:space="preserve"> Cross check of CE7-related: High throughput coefficient coding depending on the sub-block size (JVET-L0325) [M. W. Park (Samsung)] [late] [miss]</w:t>
      </w:r>
    </w:p>
    <w:p w:rsidR="00166D13" w:rsidRPr="00F23A45" w:rsidRDefault="00166D13" w:rsidP="00C04AD8"/>
    <w:p w:rsidR="00724E2C" w:rsidRPr="00F23A45" w:rsidRDefault="00B724FE" w:rsidP="00FA275C">
      <w:pPr>
        <w:pStyle w:val="berschrift9"/>
        <w:rPr>
          <w:rFonts w:eastAsia="Times New Roman"/>
          <w:szCs w:val="24"/>
          <w:lang w:val="en-CA" w:eastAsia="de-DE"/>
        </w:rPr>
      </w:pPr>
      <w:hyperlink r:id="rId516" w:history="1">
        <w:r w:rsidR="00724E2C" w:rsidRPr="00F23A45">
          <w:rPr>
            <w:rFonts w:eastAsia="Times New Roman"/>
            <w:color w:val="0000FF"/>
            <w:szCs w:val="24"/>
            <w:u w:val="single"/>
            <w:lang w:val="en-CA" w:eastAsia="de-DE"/>
          </w:rPr>
          <w:t>JVET-L0328</w:t>
        </w:r>
      </w:hyperlink>
      <w:r w:rsidR="00724E2C" w:rsidRPr="00F23A45">
        <w:rPr>
          <w:rFonts w:eastAsia="Times New Roman"/>
          <w:szCs w:val="24"/>
          <w:lang w:val="en-CA" w:eastAsia="de-DE"/>
        </w:rPr>
        <w:t xml:space="preserve"> CE7-related: modified binarization for reduced bin-to-bit ratio [F. Bossen (Sharp)]</w:t>
      </w:r>
    </w:p>
    <w:p w:rsidR="006B7F64" w:rsidRDefault="006B7F64" w:rsidP="006B7F64"/>
    <w:p w:rsidR="006B7F64" w:rsidRPr="00AC7E17" w:rsidRDefault="00B724FE" w:rsidP="006B7F64">
      <w:pPr>
        <w:pStyle w:val="berschrift9"/>
        <w:rPr>
          <w:rFonts w:eastAsia="Times New Roman"/>
          <w:szCs w:val="24"/>
          <w:lang w:eastAsia="de-DE"/>
        </w:rPr>
      </w:pPr>
      <w:hyperlink r:id="rId517" w:history="1">
        <w:r w:rsidR="006B7F64" w:rsidRPr="00AC7E17">
          <w:rPr>
            <w:rFonts w:eastAsia="Times New Roman"/>
            <w:color w:val="0000FF"/>
            <w:szCs w:val="24"/>
            <w:u w:val="single"/>
            <w:lang w:val="en-CA" w:eastAsia="de-DE"/>
          </w:rPr>
          <w:t>JVET-L0605</w:t>
        </w:r>
      </w:hyperlink>
      <w:r w:rsidR="006B7F64" w:rsidRPr="00AC7E17">
        <w:rPr>
          <w:rFonts w:eastAsia="Times New Roman"/>
          <w:szCs w:val="24"/>
          <w:lang w:val="en-CA" w:eastAsia="de-DE"/>
        </w:rPr>
        <w:t xml:space="preserve"> Crosscheck of JVET-L0328 (CE7-related: modified binarization for reduced bin-to-bit ratio) [S. Yoo, S. Kim (LGE)] [late]</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18" w:history="1">
        <w:r w:rsidR="00724E2C" w:rsidRPr="00F23A45">
          <w:rPr>
            <w:rFonts w:eastAsia="Times New Roman"/>
            <w:color w:val="0000FF"/>
            <w:szCs w:val="24"/>
            <w:u w:val="single"/>
            <w:lang w:val="en-CA" w:eastAsia="de-DE"/>
          </w:rPr>
          <w:t>JVET-L0402</w:t>
        </w:r>
      </w:hyperlink>
      <w:r w:rsidR="00724E2C" w:rsidRPr="00F23A45">
        <w:rPr>
          <w:rFonts w:eastAsia="Times New Roman"/>
          <w:szCs w:val="24"/>
          <w:lang w:val="en-CA" w:eastAsia="de-DE"/>
        </w:rPr>
        <w:t xml:space="preserve"> CE7-related: Complexity reduction of significance map coding and bypass of greater than 4 flags [C. Auyeung, J. Chen (Huawei)]</w:t>
      </w:r>
    </w:p>
    <w:p w:rsidR="00724E2C" w:rsidRPr="00F23A45" w:rsidRDefault="00724E2C" w:rsidP="00C04AD8"/>
    <w:p w:rsidR="00750844" w:rsidRPr="00F23A45" w:rsidRDefault="00B724FE" w:rsidP="00FA275C">
      <w:pPr>
        <w:pStyle w:val="berschrift9"/>
        <w:rPr>
          <w:rFonts w:eastAsia="Times New Roman"/>
          <w:szCs w:val="24"/>
          <w:lang w:val="en-CA" w:eastAsia="de-DE"/>
        </w:rPr>
      </w:pPr>
      <w:hyperlink r:id="rId519" w:history="1">
        <w:r w:rsidR="00750844" w:rsidRPr="00F23A45">
          <w:rPr>
            <w:rFonts w:eastAsia="Times New Roman"/>
            <w:color w:val="0000FF"/>
            <w:szCs w:val="24"/>
            <w:u w:val="single"/>
            <w:lang w:val="en-CA" w:eastAsia="de-DE"/>
          </w:rPr>
          <w:t>JVET-L0542</w:t>
        </w:r>
      </w:hyperlink>
      <w:r w:rsidR="00750844" w:rsidRPr="00F23A45">
        <w:rPr>
          <w:rFonts w:eastAsia="Times New Roman"/>
          <w:szCs w:val="24"/>
          <w:lang w:val="en-CA" w:eastAsia="de-DE"/>
        </w:rPr>
        <w:t xml:space="preserve"> Cross check of JVET-L0402 (CE7-related: Complexity reduction of significance map coding and bypass of greater than 4 flags) [H. Schwarz (Fraunhofer HHI)] [late]</w:t>
      </w:r>
    </w:p>
    <w:p w:rsidR="00750844" w:rsidRPr="00F23A45" w:rsidRDefault="00750844" w:rsidP="00C04AD8"/>
    <w:p w:rsidR="002863F0" w:rsidRPr="00F23A45" w:rsidRDefault="002863F0" w:rsidP="00422C11">
      <w:pPr>
        <w:pStyle w:val="berschrift2"/>
        <w:ind w:left="576"/>
        <w:rPr>
          <w:lang w:val="en-CA"/>
        </w:rPr>
      </w:pPr>
      <w:bookmarkStart w:id="4011" w:name="_Ref518893185"/>
      <w:r w:rsidRPr="00F23A45">
        <w:rPr>
          <w:lang w:val="en-CA"/>
        </w:rPr>
        <w:t xml:space="preserve">CE8 related </w:t>
      </w:r>
      <w:r w:rsidR="00E242F1" w:rsidRPr="00F23A45">
        <w:rPr>
          <w:lang w:val="en-CA"/>
        </w:rPr>
        <w:t xml:space="preserve">– Current picture referencing </w:t>
      </w:r>
      <w:r w:rsidRPr="00F23A45">
        <w:rPr>
          <w:lang w:val="en-CA"/>
        </w:rPr>
        <w:t>(</w:t>
      </w:r>
      <w:del w:id="4012" w:author="Jens Ohm" w:date="2018-10-05T00:08:00Z">
        <w:r w:rsidR="00E21FB6" w:rsidRPr="00F23A45" w:rsidDel="00137E00">
          <w:rPr>
            <w:lang w:val="en-CA"/>
          </w:rPr>
          <w:delText>7</w:delText>
        </w:r>
      </w:del>
      <w:ins w:id="4013" w:author="Jens Ohm" w:date="2018-10-05T00:08:00Z">
        <w:r w:rsidR="00137E00">
          <w:rPr>
            <w:lang w:val="en-CA"/>
          </w:rPr>
          <w:t>8</w:t>
        </w:r>
      </w:ins>
      <w:r w:rsidRPr="00F23A45">
        <w:rPr>
          <w:lang w:val="en-CA"/>
        </w:rPr>
        <w:t>)</w:t>
      </w:r>
      <w:bookmarkEnd w:id="4011"/>
    </w:p>
    <w:p w:rsidR="003B7F45" w:rsidRPr="00F23A45" w:rsidRDefault="003B7F45" w:rsidP="003B7F45">
      <w:pPr>
        <w:pStyle w:val="Textkrper"/>
      </w:pPr>
      <w:r w:rsidRPr="00F23A45">
        <w:t>Contributions in this category were discussed XXday XX Oct XXXX–XXXX (chaired by XXX).</w:t>
      </w:r>
    </w:p>
    <w:p w:rsidR="00724E2C" w:rsidRPr="00F23A45" w:rsidRDefault="00B724FE" w:rsidP="00FA275C">
      <w:pPr>
        <w:pStyle w:val="berschrift9"/>
        <w:rPr>
          <w:rFonts w:eastAsia="Times New Roman"/>
          <w:szCs w:val="24"/>
          <w:lang w:val="en-CA" w:eastAsia="de-DE"/>
        </w:rPr>
      </w:pPr>
      <w:hyperlink r:id="rId520" w:history="1">
        <w:r w:rsidR="00724E2C" w:rsidRPr="00F23A45">
          <w:rPr>
            <w:rFonts w:eastAsia="Times New Roman"/>
            <w:color w:val="0000FF"/>
            <w:szCs w:val="24"/>
            <w:u w:val="single"/>
            <w:lang w:val="en-CA" w:eastAsia="de-DE"/>
          </w:rPr>
          <w:t>JVET-L0041</w:t>
        </w:r>
      </w:hyperlink>
      <w:r w:rsidR="00724E2C" w:rsidRPr="00F23A45">
        <w:rPr>
          <w:rFonts w:eastAsia="Times New Roman"/>
          <w:szCs w:val="24"/>
          <w:lang w:val="en-CA" w:eastAsia="de-DE"/>
        </w:rPr>
        <w:t xml:space="preserve"> Non-CE8: Rotate Intra Block Copy [Z. Zhang, V. Sze (MIT)]</w:t>
      </w:r>
    </w:p>
    <w:p w:rsidR="004918FD" w:rsidRPr="00F23A45" w:rsidRDefault="004918FD" w:rsidP="00C04AD8"/>
    <w:p w:rsidR="00724E2C" w:rsidRPr="00F23A45" w:rsidRDefault="00B724FE" w:rsidP="00FA275C">
      <w:pPr>
        <w:pStyle w:val="berschrift9"/>
        <w:rPr>
          <w:rFonts w:eastAsia="Times New Roman"/>
          <w:szCs w:val="24"/>
          <w:lang w:val="en-CA" w:eastAsia="de-DE"/>
        </w:rPr>
      </w:pPr>
      <w:hyperlink r:id="rId521" w:history="1">
        <w:r w:rsidR="00724E2C" w:rsidRPr="00F23A45">
          <w:rPr>
            <w:rFonts w:eastAsia="Times New Roman"/>
            <w:color w:val="0000FF"/>
            <w:szCs w:val="24"/>
            <w:u w:val="single"/>
            <w:lang w:val="en-CA" w:eastAsia="de-DE"/>
          </w:rPr>
          <w:t>JVET-L0159</w:t>
        </w:r>
      </w:hyperlink>
      <w:r w:rsidR="00724E2C" w:rsidRPr="00F23A45">
        <w:rPr>
          <w:rFonts w:eastAsia="Times New Roman"/>
          <w:szCs w:val="24"/>
          <w:lang w:val="en-CA" w:eastAsia="de-DE"/>
        </w:rPr>
        <w:t xml:space="preserve"> Non-CE8: Block vector predictor for </w:t>
      </w:r>
      <w:r w:rsidR="00B24D76">
        <w:rPr>
          <w:rFonts w:eastAsia="Times New Roman"/>
          <w:szCs w:val="24"/>
          <w:lang w:val="en-CA" w:eastAsia="de-DE"/>
        </w:rPr>
        <w:t>CPR</w:t>
      </w:r>
      <w:r w:rsidR="00724E2C" w:rsidRPr="00F23A45">
        <w:rPr>
          <w:rFonts w:eastAsia="Times New Roman"/>
          <w:szCs w:val="24"/>
          <w:lang w:val="en-CA" w:eastAsia="de-DE"/>
        </w:rPr>
        <w:t xml:space="preserve"> [J. Nam, J. Lim, S. Kim (LGE)]</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22" w:history="1">
        <w:r w:rsidR="00724E2C" w:rsidRPr="00F23A45">
          <w:rPr>
            <w:rFonts w:eastAsia="Times New Roman"/>
            <w:color w:val="0000FF"/>
            <w:szCs w:val="24"/>
            <w:u w:val="single"/>
            <w:lang w:val="en-CA" w:eastAsia="de-DE"/>
          </w:rPr>
          <w:t>JVET-L0472</w:t>
        </w:r>
      </w:hyperlink>
      <w:r w:rsidR="00724E2C" w:rsidRPr="00F23A45">
        <w:rPr>
          <w:rFonts w:eastAsia="Times New Roman"/>
          <w:szCs w:val="24"/>
          <w:lang w:val="en-CA" w:eastAsia="de-DE"/>
        </w:rPr>
        <w:t xml:space="preserve"> Cross Check report of JVET-L0159: Non-CE8: Block vector predictor for </w:t>
      </w:r>
      <w:r w:rsidR="00B24D76">
        <w:rPr>
          <w:rFonts w:eastAsia="Times New Roman"/>
          <w:szCs w:val="24"/>
          <w:lang w:val="en-CA" w:eastAsia="de-DE"/>
        </w:rPr>
        <w:t>CPR</w:t>
      </w:r>
      <w:r w:rsidR="00724E2C" w:rsidRPr="00F23A45">
        <w:rPr>
          <w:rFonts w:eastAsia="Times New Roman"/>
          <w:szCs w:val="24"/>
          <w:lang w:val="en-CA" w:eastAsia="de-DE"/>
        </w:rPr>
        <w:t xml:space="preserve"> [X. Xu (Tencent)] [late] [miss]</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23" w:history="1">
        <w:r w:rsidR="00724E2C" w:rsidRPr="00F23A45">
          <w:rPr>
            <w:rFonts w:eastAsia="Times New Roman"/>
            <w:color w:val="0000FF"/>
            <w:szCs w:val="24"/>
            <w:u w:val="single"/>
            <w:lang w:val="en-CA" w:eastAsia="de-DE"/>
          </w:rPr>
          <w:t>JVET-L0297</w:t>
        </w:r>
      </w:hyperlink>
      <w:r w:rsidR="00724E2C" w:rsidRPr="00F23A45">
        <w:rPr>
          <w:rFonts w:eastAsia="Times New Roman"/>
          <w:szCs w:val="24"/>
          <w:lang w:val="en-CA" w:eastAsia="de-DE"/>
        </w:rPr>
        <w:t xml:space="preserve"> CE8-related: CPR mode with local search range optimization [X. Xu, X. Li, S. Liu (Tencent), E. Chai (Ubilinx)]</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24" w:history="1">
        <w:r w:rsidR="00724E2C" w:rsidRPr="00F23A45">
          <w:rPr>
            <w:rFonts w:eastAsia="Times New Roman"/>
            <w:color w:val="0000FF"/>
            <w:szCs w:val="24"/>
            <w:u w:val="single"/>
            <w:lang w:val="en-CA" w:eastAsia="de-DE"/>
          </w:rPr>
          <w:t>JVET-L0518</w:t>
        </w:r>
      </w:hyperlink>
      <w:r w:rsidR="00724E2C" w:rsidRPr="00F23A45">
        <w:rPr>
          <w:rFonts w:eastAsia="Times New Roman"/>
          <w:szCs w:val="24"/>
          <w:lang w:val="en-CA" w:eastAsia="de-DE"/>
        </w:rPr>
        <w:t xml:space="preserve"> Cross check of JVET-L0297 (CE8-related: CPR mode with local search range optimization) [G. Venugopal (HHI)] [late] [miss]</w:t>
      </w:r>
    </w:p>
    <w:p w:rsidR="00724E2C" w:rsidRPr="00F23A45" w:rsidRDefault="00724E2C" w:rsidP="00C04AD8"/>
    <w:p w:rsidR="00724E2C" w:rsidRPr="00F23A45" w:rsidRDefault="00B724FE" w:rsidP="00FA275C">
      <w:pPr>
        <w:pStyle w:val="berschrift9"/>
        <w:rPr>
          <w:rFonts w:eastAsia="Times New Roman"/>
          <w:szCs w:val="24"/>
          <w:lang w:val="en-CA" w:eastAsia="de-DE"/>
        </w:rPr>
      </w:pPr>
      <w:hyperlink r:id="rId525" w:history="1">
        <w:r w:rsidR="00724E2C" w:rsidRPr="00F23A45">
          <w:rPr>
            <w:rFonts w:eastAsia="Times New Roman"/>
            <w:color w:val="0000FF"/>
            <w:szCs w:val="24"/>
            <w:u w:val="single"/>
            <w:lang w:val="en-CA" w:eastAsia="de-DE"/>
          </w:rPr>
          <w:t>JVET-L0299</w:t>
        </w:r>
      </w:hyperlink>
      <w:r w:rsidR="00724E2C" w:rsidRPr="00F23A45">
        <w:rPr>
          <w:rFonts w:eastAsia="Times New Roman"/>
          <w:szCs w:val="24"/>
          <w:lang w:val="en-CA" w:eastAsia="de-DE"/>
        </w:rPr>
        <w:t xml:space="preserve"> CE8-related: CPR mode with merge mode improvements [X. Xu, X. Li, M. Gao, J. Ye, S. Liu (Tencent)]</w:t>
      </w:r>
    </w:p>
    <w:p w:rsidR="00724E2C" w:rsidRDefault="00724E2C" w:rsidP="00C04AD8">
      <w:pPr>
        <w:rPr>
          <w:ins w:id="4014" w:author="Jens Ohm" w:date="2018-10-05T00:08:00Z"/>
        </w:rPr>
      </w:pPr>
    </w:p>
    <w:p w:rsidR="00137E00" w:rsidRDefault="00137E00">
      <w:pPr>
        <w:pStyle w:val="berschrift9"/>
        <w:rPr>
          <w:ins w:id="4015" w:author="Jens Ohm" w:date="2018-10-05T00:08:00Z"/>
          <w:rFonts w:eastAsia="Times New Roman"/>
          <w:szCs w:val="24"/>
          <w:lang w:eastAsia="de-DE"/>
        </w:rPr>
        <w:pPrChange w:id="4016" w:author="Jens Ohm" w:date="2018-10-05T00:08:00Z">
          <w:pPr>
            <w:tabs>
              <w:tab w:val="left" w:pos="4357"/>
            </w:tabs>
          </w:pPr>
        </w:pPrChange>
      </w:pPr>
      <w:ins w:id="4017" w:author="Jens Ohm" w:date="2018-10-05T00:08: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"http://phenix.it-sudparis.eu/jvet/doc_end_user/current_document.php?id=4739"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JVET-L0626</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 xml:space="preserve">Cross-check of </w:t>
        </w:r>
        <w:r w:rsidRPr="00137E00">
          <w:rPr>
            <w:rFonts w:eastAsia="Times New Roman"/>
            <w:szCs w:val="24"/>
            <w:lang w:val="en-CA" w:eastAsia="de-DE"/>
            <w:rPrChange w:id="4018" w:author="Jens Ohm" w:date="2018-10-05T00:08:00Z">
              <w:rPr>
                <w:rFonts w:eastAsia="Times New Roman"/>
                <w:b/>
                <w:szCs w:val="24"/>
                <w:lang w:eastAsia="de-DE"/>
              </w:rPr>
            </w:rPrChange>
          </w:rPr>
          <w:t>JVET</w:t>
        </w:r>
        <w:r w:rsidRPr="00FF56D9">
          <w:rPr>
            <w:rFonts w:eastAsia="Times New Roman"/>
            <w:szCs w:val="24"/>
            <w:lang w:eastAsia="de-DE"/>
          </w:rPr>
          <w:t>-L0299</w:t>
        </w:r>
        <w:r>
          <w:rPr>
            <w:rFonts w:eastAsia="Times New Roman"/>
            <w:szCs w:val="24"/>
            <w:lang w:eastAsia="de-DE"/>
          </w:rPr>
          <w:t xml:space="preserve"> [?? (??)] </w:t>
        </w:r>
        <w:r w:rsidRPr="00FF56D9">
          <w:rPr>
            <w:rFonts w:eastAsia="Times New Roman"/>
            <w:szCs w:val="24"/>
            <w:lang w:val="en-CA" w:eastAsia="de-DE"/>
          </w:rPr>
          <w:t>[late] [miss]</w:t>
        </w:r>
      </w:ins>
    </w:p>
    <w:p w:rsidR="00137E00" w:rsidRPr="00F23A45" w:rsidRDefault="00137E00" w:rsidP="00C04AD8"/>
    <w:p w:rsidR="00724E2C" w:rsidRPr="00F23A45" w:rsidRDefault="00B724FE" w:rsidP="00FA275C">
      <w:pPr>
        <w:pStyle w:val="berschrift9"/>
        <w:rPr>
          <w:rFonts w:eastAsia="Times New Roman"/>
          <w:szCs w:val="24"/>
          <w:lang w:val="en-CA" w:eastAsia="de-DE"/>
        </w:rPr>
      </w:pPr>
      <w:hyperlink r:id="rId526" w:history="1">
        <w:r w:rsidR="00724E2C" w:rsidRPr="00F23A45">
          <w:rPr>
            <w:rFonts w:eastAsia="Times New Roman"/>
            <w:color w:val="0000FF"/>
            <w:szCs w:val="24"/>
            <w:u w:val="single"/>
            <w:lang w:val="en-CA" w:eastAsia="de-DE"/>
          </w:rPr>
          <w:t>JVET-L0404</w:t>
        </w:r>
      </w:hyperlink>
      <w:r w:rsidR="00724E2C" w:rsidRPr="00F23A45">
        <w:rPr>
          <w:rFonts w:eastAsia="Times New Roman"/>
          <w:szCs w:val="24"/>
          <w:lang w:val="en-CA" w:eastAsia="de-DE"/>
        </w:rPr>
        <w:t xml:space="preserve"> CE8-related: Restrictions for the search area of the </w:t>
      </w:r>
      <w:r w:rsidR="00B24D76">
        <w:rPr>
          <w:rFonts w:eastAsia="Times New Roman"/>
          <w:szCs w:val="24"/>
          <w:lang w:val="en-CA" w:eastAsia="de-DE"/>
        </w:rPr>
        <w:t>CPR</w:t>
      </w:r>
      <w:r w:rsidR="00724E2C" w:rsidRPr="00F23A45">
        <w:rPr>
          <w:rFonts w:eastAsia="Times New Roman"/>
          <w:szCs w:val="24"/>
          <w:lang w:val="en-CA" w:eastAsia="de-DE"/>
        </w:rPr>
        <w:t xml:space="preserve"> blocks in CPR [L. Pham Van, V. Seregin, W.-J. Chien, T. Hsieh, M. Karczewicz (Qualcomm)]</w:t>
      </w:r>
    </w:p>
    <w:p w:rsidR="00724E2C" w:rsidRPr="00F23A45" w:rsidRDefault="00724E2C" w:rsidP="00C04AD8"/>
    <w:p w:rsidR="002863F0" w:rsidRPr="00F23A45" w:rsidRDefault="002863F0" w:rsidP="00422C11">
      <w:pPr>
        <w:pStyle w:val="berschrift2"/>
        <w:ind w:left="576"/>
        <w:rPr>
          <w:lang w:val="en-CA"/>
        </w:rPr>
      </w:pPr>
      <w:bookmarkStart w:id="4019" w:name="_Ref518893189"/>
      <w:r w:rsidRPr="00F23A45">
        <w:rPr>
          <w:lang w:val="en-CA"/>
        </w:rPr>
        <w:t xml:space="preserve">CE9 related </w:t>
      </w:r>
      <w:r w:rsidR="00033496" w:rsidRPr="00F23A45">
        <w:rPr>
          <w:lang w:val="en-CA"/>
        </w:rPr>
        <w:t>– Decoder</w:t>
      </w:r>
      <w:r w:rsidR="00647177" w:rsidRPr="00F23A45">
        <w:rPr>
          <w:lang w:val="en-CA"/>
        </w:rPr>
        <w:t>-</w:t>
      </w:r>
      <w:r w:rsidR="00033496" w:rsidRPr="00F23A45">
        <w:rPr>
          <w:lang w:val="en-CA"/>
        </w:rPr>
        <w:t xml:space="preserve">side motion vector derivation </w:t>
      </w:r>
      <w:r w:rsidRPr="00F23A45">
        <w:rPr>
          <w:lang w:val="en-CA"/>
        </w:rPr>
        <w:t>(</w:t>
      </w:r>
      <w:del w:id="4020" w:author="Jens Ohm" w:date="2018-10-05T00:33:00Z">
        <w:r w:rsidR="006B7F64" w:rsidDel="005C70E2">
          <w:rPr>
            <w:lang w:val="en-CA"/>
          </w:rPr>
          <w:delText>21</w:delText>
        </w:r>
      </w:del>
      <w:ins w:id="4021" w:author="Jens Ohm" w:date="2018-10-05T00:33:00Z">
        <w:r w:rsidR="005C70E2">
          <w:rPr>
            <w:lang w:val="en-CA"/>
          </w:rPr>
          <w:t>22</w:t>
        </w:r>
      </w:ins>
      <w:r w:rsidRPr="00F23A45">
        <w:rPr>
          <w:lang w:val="en-CA"/>
        </w:rPr>
        <w:t>)</w:t>
      </w:r>
      <w:bookmarkEnd w:id="4019"/>
    </w:p>
    <w:p w:rsidR="003B7F45" w:rsidRPr="00F23A45" w:rsidRDefault="003B7F45" w:rsidP="003B7F45">
      <w:pPr>
        <w:pStyle w:val="Textkrper"/>
      </w:pPr>
      <w:r w:rsidRPr="00F23A45">
        <w:t>Contributions in this category were discussed XXday XX Oct XXXX–XXXX (chaired by XXX).</w:t>
      </w:r>
    </w:p>
    <w:p w:rsidR="00724E2C" w:rsidRPr="00F23A45" w:rsidRDefault="00B724FE" w:rsidP="00FA275C">
      <w:pPr>
        <w:pStyle w:val="berschrift9"/>
        <w:rPr>
          <w:rFonts w:eastAsia="Times New Roman"/>
          <w:szCs w:val="24"/>
          <w:lang w:val="en-CA" w:eastAsia="de-DE"/>
        </w:rPr>
      </w:pPr>
      <w:hyperlink r:id="rId527" w:history="1">
        <w:r w:rsidR="00724E2C" w:rsidRPr="00F23A45">
          <w:rPr>
            <w:rFonts w:eastAsia="Times New Roman"/>
            <w:color w:val="0000FF"/>
            <w:szCs w:val="24"/>
            <w:u w:val="single"/>
            <w:lang w:val="en-CA" w:eastAsia="de-DE"/>
          </w:rPr>
          <w:t>JVET-L0061</w:t>
        </w:r>
      </w:hyperlink>
      <w:r w:rsidR="00724E2C" w:rsidRPr="00F23A45">
        <w:rPr>
          <w:rFonts w:eastAsia="Times New Roman"/>
          <w:szCs w:val="24"/>
          <w:lang w:val="en-CA" w:eastAsia="de-DE"/>
        </w:rPr>
        <w:t xml:space="preserve"> CE9-related: Bi-directional optical flow for VTM [K. Choi, M. W. Park, A. Tamse, K. P. Choi (Samsung)]</w:t>
      </w:r>
    </w:p>
    <w:p w:rsidR="0052301D" w:rsidRPr="00F23A45" w:rsidRDefault="0052301D"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28" w:history="1">
        <w:r w:rsidR="00724E2C" w:rsidRPr="00F23A45">
          <w:rPr>
            <w:rFonts w:eastAsia="Times New Roman"/>
            <w:color w:val="0000FF"/>
            <w:szCs w:val="24"/>
            <w:u w:val="single"/>
            <w:lang w:val="en-CA" w:eastAsia="de-DE"/>
          </w:rPr>
          <w:t>JVET-L0098</w:t>
        </w:r>
      </w:hyperlink>
      <w:r w:rsidR="00724E2C" w:rsidRPr="00F23A45">
        <w:rPr>
          <w:rFonts w:eastAsia="Times New Roman"/>
          <w:szCs w:val="24"/>
          <w:lang w:val="en-CA" w:eastAsia="de-DE"/>
        </w:rPr>
        <w:t xml:space="preserve"> CE9-related: Simplified DMVR with reduced internal memory [C.-C. Chen, C.-W. Hsu, Y.-W. Huang, S.-M. Lei (MediaTek)]</w:t>
      </w:r>
    </w:p>
    <w:p w:rsidR="00724E2C" w:rsidRPr="00F23A45" w:rsidRDefault="00724E2C" w:rsidP="00724E2C">
      <w:pPr>
        <w:tabs>
          <w:tab w:val="left" w:pos="813"/>
          <w:tab w:val="left" w:pos="2715"/>
          <w:tab w:val="left" w:pos="7543"/>
        </w:tabs>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29" w:history="1">
        <w:r w:rsidR="00724E2C" w:rsidRPr="00F23A45">
          <w:rPr>
            <w:rFonts w:eastAsia="Times New Roman"/>
            <w:color w:val="0000FF"/>
            <w:szCs w:val="24"/>
            <w:u w:val="single"/>
            <w:lang w:val="en-CA" w:eastAsia="de-DE"/>
          </w:rPr>
          <w:t>JVET-L0099</w:t>
        </w:r>
      </w:hyperlink>
      <w:r w:rsidR="00724E2C" w:rsidRPr="00F23A45">
        <w:rPr>
          <w:rFonts w:eastAsia="Times New Roman"/>
          <w:szCs w:val="24"/>
          <w:lang w:val="en-CA" w:eastAsia="de-DE"/>
        </w:rPr>
        <w:t xml:space="preserve"> CE9-related: BIO simplifications [C.-Y. Lai, Y.-C. Su, T.-D. Chuang, C.-Y. Chen, Y.-W. Huang, S.-M. Lei (MediaTek)]</w:t>
      </w:r>
    </w:p>
    <w:p w:rsidR="00724E2C" w:rsidRPr="00F23A45" w:rsidRDefault="00724E2C" w:rsidP="00C04AD8">
      <w:pPr>
        <w:rPr>
          <w:rFonts w:eastAsia="Times New Roman"/>
          <w:sz w:val="24"/>
          <w:szCs w:val="24"/>
          <w:lang w:eastAsia="de-DE"/>
        </w:rPr>
      </w:pPr>
    </w:p>
    <w:p w:rsidR="00166D13" w:rsidRPr="00F23A45" w:rsidRDefault="00B724FE" w:rsidP="00166D13">
      <w:pPr>
        <w:pStyle w:val="berschrift9"/>
        <w:rPr>
          <w:rFonts w:eastAsia="Times New Roman"/>
          <w:szCs w:val="24"/>
          <w:lang w:val="en-CA" w:eastAsia="de-DE"/>
        </w:rPr>
      </w:pPr>
      <w:hyperlink r:id="rId530" w:history="1">
        <w:r w:rsidR="00166D13" w:rsidRPr="00F23A45">
          <w:rPr>
            <w:rFonts w:eastAsia="Times New Roman"/>
            <w:color w:val="0000FF"/>
            <w:szCs w:val="24"/>
            <w:u w:val="single"/>
            <w:lang w:val="en-CA" w:eastAsia="de-DE"/>
          </w:rPr>
          <w:t>JVET-L0562</w:t>
        </w:r>
      </w:hyperlink>
      <w:r w:rsidR="00166D13" w:rsidRPr="00F23A45">
        <w:rPr>
          <w:rFonts w:eastAsia="Times New Roman"/>
          <w:szCs w:val="24"/>
          <w:lang w:val="en-CA" w:eastAsia="de-DE"/>
        </w:rPr>
        <w:t xml:space="preserve"> Crosscheck of JVET-L0099 (CE9-related: BIO simplifications) [T.-H. Li, Y.-C. Yang, Y.-J. Chang (Foxconn)] [late] [miss]</w:t>
      </w:r>
    </w:p>
    <w:p w:rsidR="00166D13" w:rsidRPr="00F23A45" w:rsidRDefault="00166D13"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31" w:history="1">
        <w:r w:rsidR="00724E2C" w:rsidRPr="00F23A45">
          <w:rPr>
            <w:rFonts w:eastAsia="Times New Roman"/>
            <w:color w:val="0000FF"/>
            <w:szCs w:val="24"/>
            <w:u w:val="single"/>
            <w:lang w:val="en-CA" w:eastAsia="de-DE"/>
          </w:rPr>
          <w:t>JVET-L0123</w:t>
        </w:r>
      </w:hyperlink>
      <w:r w:rsidR="00724E2C" w:rsidRPr="00F23A45">
        <w:rPr>
          <w:rFonts w:eastAsia="Times New Roman"/>
          <w:szCs w:val="24"/>
          <w:lang w:val="en-CA" w:eastAsia="de-DE"/>
        </w:rPr>
        <w:t xml:space="preserve"> CE9-related: Simplification of BIO [J. Li, C. S. Lim (Panasonic)]</w:t>
      </w:r>
    </w:p>
    <w:p w:rsidR="006B7F64" w:rsidRDefault="006B7F64" w:rsidP="006B7F64">
      <w:pPr>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532" w:history="1">
        <w:r w:rsidR="006B7F64" w:rsidRPr="00AC7E17">
          <w:rPr>
            <w:rFonts w:eastAsia="Times New Roman"/>
            <w:color w:val="0000FF"/>
            <w:szCs w:val="24"/>
            <w:u w:val="single"/>
            <w:lang w:val="en-CA" w:eastAsia="de-DE"/>
          </w:rPr>
          <w:t>JVET-L0586</w:t>
        </w:r>
      </w:hyperlink>
      <w:r w:rsidR="006B7F64" w:rsidRPr="00AC7E17">
        <w:rPr>
          <w:rFonts w:eastAsia="Times New Roman"/>
          <w:szCs w:val="24"/>
          <w:lang w:val="en-CA" w:eastAsia="de-DE"/>
        </w:rPr>
        <w:t xml:space="preserve"> Crosscheck of JVET-L0123 (CE9-related: Simplification of BIO) [C.-Y. Lai (MediaTek)] [late] [miss]</w:t>
      </w:r>
    </w:p>
    <w:p w:rsidR="00724E2C" w:rsidRPr="00F23A45" w:rsidRDefault="00724E2C"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33" w:history="1">
        <w:r w:rsidR="00724E2C" w:rsidRPr="00F23A45">
          <w:rPr>
            <w:rFonts w:eastAsia="Times New Roman"/>
            <w:color w:val="0000FF"/>
            <w:szCs w:val="24"/>
            <w:u w:val="single"/>
            <w:lang w:val="en-CA" w:eastAsia="de-DE"/>
          </w:rPr>
          <w:t>JVET-L0174</w:t>
        </w:r>
      </w:hyperlink>
      <w:r w:rsidR="00724E2C" w:rsidRPr="00F23A45">
        <w:rPr>
          <w:rFonts w:eastAsia="Times New Roman"/>
          <w:szCs w:val="24"/>
          <w:lang w:val="en-CA" w:eastAsia="de-DE"/>
        </w:rPr>
        <w:t xml:space="preserve"> Non-CE9: Simplifications related to cost function in DMVR [S. Sethuraman (Ittiam)]</w:t>
      </w:r>
      <w:r w:rsidR="00724E2C" w:rsidRPr="00F23A45">
        <w:rPr>
          <w:rFonts w:eastAsia="Times New Roman"/>
          <w:szCs w:val="24"/>
          <w:lang w:val="en-CA" w:eastAsia="de-DE"/>
        </w:rPr>
        <w:tab/>
      </w:r>
    </w:p>
    <w:p w:rsidR="00724E2C" w:rsidRPr="00F23A45" w:rsidRDefault="00724E2C"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34" w:history="1">
        <w:r w:rsidR="00724E2C" w:rsidRPr="00F23A45">
          <w:rPr>
            <w:rFonts w:eastAsia="Times New Roman"/>
            <w:color w:val="0000FF"/>
            <w:szCs w:val="24"/>
            <w:u w:val="single"/>
            <w:lang w:val="en-CA" w:eastAsia="de-DE"/>
          </w:rPr>
          <w:t>JVET-L0532</w:t>
        </w:r>
      </w:hyperlink>
      <w:r w:rsidR="00724E2C" w:rsidRPr="00F23A45">
        <w:rPr>
          <w:rFonts w:eastAsia="Times New Roman"/>
          <w:szCs w:val="24"/>
          <w:lang w:val="en-CA" w:eastAsia="de-DE"/>
        </w:rPr>
        <w:t xml:space="preserve"> Crosscheck of L0174: Non-CE9: Simplifications related to cost function in DMVR [Y.-W. Chen, X. Wang (Kwai Inc.)] [late] [miss]</w:t>
      </w:r>
    </w:p>
    <w:p w:rsidR="00724E2C" w:rsidRPr="00F23A45" w:rsidRDefault="00724E2C"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35" w:history="1">
        <w:r w:rsidR="00724E2C" w:rsidRPr="00F23A45">
          <w:rPr>
            <w:rFonts w:eastAsia="Times New Roman"/>
            <w:color w:val="0000FF"/>
            <w:szCs w:val="24"/>
            <w:u w:val="single"/>
            <w:lang w:val="en-CA" w:eastAsia="de-DE"/>
          </w:rPr>
          <w:t>JVET-L0189</w:t>
        </w:r>
      </w:hyperlink>
      <w:r w:rsidR="00724E2C" w:rsidRPr="00F23A45">
        <w:rPr>
          <w:rFonts w:eastAsia="Times New Roman"/>
          <w:szCs w:val="24"/>
          <w:lang w:val="en-CA" w:eastAsia="de-DE"/>
        </w:rPr>
        <w:t xml:space="preserve"> CE9-related: Improved Unidirectional Template based DMVR [F. Chen, L. Wang (Hikvision)] [</w:t>
      </w:r>
      <w:r w:rsidR="00ED571F" w:rsidRPr="00F23A45">
        <w:rPr>
          <w:rFonts w:eastAsia="Times New Roman"/>
          <w:szCs w:val="24"/>
          <w:lang w:val="en-CA" w:eastAsia="de-DE"/>
        </w:rPr>
        <w:t>late</w:t>
      </w:r>
      <w:r w:rsidR="00724E2C" w:rsidRPr="00F23A45">
        <w:rPr>
          <w:rFonts w:eastAsia="Times New Roman"/>
          <w:szCs w:val="24"/>
          <w:lang w:val="en-CA" w:eastAsia="de-DE"/>
        </w:rPr>
        <w:t>]</w:t>
      </w:r>
    </w:p>
    <w:p w:rsidR="00724E2C" w:rsidRPr="00F23A45" w:rsidRDefault="00724E2C" w:rsidP="00C04AD8">
      <w:pPr>
        <w:rPr>
          <w:rFonts w:eastAsia="Times New Roman"/>
          <w:sz w:val="24"/>
          <w:szCs w:val="24"/>
          <w:lang w:eastAsia="de-DE"/>
        </w:rPr>
      </w:pPr>
    </w:p>
    <w:p w:rsidR="00750844" w:rsidRPr="00F23A45" w:rsidRDefault="00B724FE" w:rsidP="00FA275C">
      <w:pPr>
        <w:pStyle w:val="berschrift9"/>
        <w:rPr>
          <w:rFonts w:eastAsia="Times New Roman"/>
          <w:sz w:val="20"/>
          <w:lang w:val="en-CA" w:eastAsia="de-DE"/>
        </w:rPr>
      </w:pPr>
      <w:hyperlink r:id="rId536" w:history="1">
        <w:r w:rsidR="00750844" w:rsidRPr="00F23A45">
          <w:rPr>
            <w:rFonts w:eastAsia="Times New Roman"/>
            <w:color w:val="0000FF"/>
            <w:szCs w:val="24"/>
            <w:u w:val="single"/>
            <w:lang w:val="en-CA" w:eastAsia="de-DE"/>
          </w:rPr>
          <w:t>JVET-L0544</w:t>
        </w:r>
      </w:hyperlink>
      <w:r w:rsidR="00750844" w:rsidRPr="00F23A45">
        <w:rPr>
          <w:rFonts w:eastAsia="Times New Roman"/>
          <w:szCs w:val="24"/>
          <w:lang w:val="en-CA" w:eastAsia="de-DE"/>
        </w:rPr>
        <w:t xml:space="preserve"> Crosscheck for L0189 (CE9-related: Improved Unidirectional Template based DMVR) [S. H. Wang, S. S. Wang, S. Ma (Peking University)] [late] [miss]</w:t>
      </w:r>
      <w:r w:rsidR="00750844" w:rsidRPr="00F23A45">
        <w:rPr>
          <w:rFonts w:eastAsia="Times New Roman"/>
          <w:szCs w:val="24"/>
          <w:lang w:val="en-CA" w:eastAsia="de-DE"/>
        </w:rPr>
        <w:tab/>
      </w:r>
    </w:p>
    <w:p w:rsidR="00750844" w:rsidRPr="00F23A45" w:rsidRDefault="00750844"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37" w:history="1">
        <w:r w:rsidR="00724E2C" w:rsidRPr="00F23A45">
          <w:rPr>
            <w:rFonts w:eastAsia="Times New Roman"/>
            <w:color w:val="0000FF"/>
            <w:szCs w:val="24"/>
            <w:u w:val="single"/>
            <w:lang w:val="en-CA" w:eastAsia="de-DE"/>
          </w:rPr>
          <w:t>JVET-L0256</w:t>
        </w:r>
      </w:hyperlink>
      <w:r w:rsidR="00724E2C" w:rsidRPr="00F23A45">
        <w:rPr>
          <w:rFonts w:eastAsia="Times New Roman"/>
          <w:szCs w:val="24"/>
          <w:lang w:val="en-CA" w:eastAsia="de-DE"/>
        </w:rPr>
        <w:t xml:space="preserve"> CE9-related: Complexity reduction and bit-width control for bi-directional optical flow (BIO) [X. Xiu, Y. He, Y. Ye (InterDigital)]</w:t>
      </w:r>
    </w:p>
    <w:p w:rsidR="00724E2C" w:rsidRDefault="00724E2C" w:rsidP="00C04AD8">
      <w:pPr>
        <w:rPr>
          <w:ins w:id="4022" w:author="Jens Ohm" w:date="2018-10-05T00:32:00Z"/>
          <w:rFonts w:eastAsia="Times New Roman"/>
          <w:sz w:val="24"/>
          <w:szCs w:val="24"/>
          <w:lang w:eastAsia="de-DE"/>
        </w:rPr>
      </w:pPr>
    </w:p>
    <w:p w:rsidR="005C70E2" w:rsidRDefault="005C70E2">
      <w:pPr>
        <w:pStyle w:val="berschrift9"/>
        <w:rPr>
          <w:ins w:id="4023" w:author="Jens Ohm" w:date="2018-10-05T00:32:00Z"/>
          <w:rFonts w:eastAsia="Times New Roman"/>
          <w:szCs w:val="24"/>
          <w:lang w:eastAsia="de-DE"/>
        </w:rPr>
        <w:pPrChange w:id="4024" w:author="Jens Ohm" w:date="2018-10-05T00:33:00Z">
          <w:pPr>
            <w:tabs>
              <w:tab w:val="left" w:pos="4357"/>
            </w:tabs>
          </w:pPr>
        </w:pPrChange>
      </w:pPr>
      <w:ins w:id="4025" w:author="Jens Ohm" w:date="2018-10-05T00:32: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"http://phenix.it-sudparis.eu/jvet/doc_end_user/current_document.php?id=4757"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JVET-L0644</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Cross-check of JVET-L0256 (CE9-related: Complexity reduction and bit-width control for bi-directional optical flow (BIO))</w:t>
        </w:r>
        <w:r>
          <w:rPr>
            <w:rFonts w:eastAsia="Times New Roman"/>
            <w:szCs w:val="24"/>
            <w:lang w:eastAsia="de-DE"/>
          </w:rPr>
          <w:t xml:space="preserve"> [</w:t>
        </w:r>
        <w:r w:rsidRPr="002C1E2D">
          <w:rPr>
            <w:rFonts w:eastAsia="Times New Roman"/>
            <w:szCs w:val="24"/>
            <w:lang w:eastAsia="de-DE"/>
          </w:rPr>
          <w:t>T. Poirier</w:t>
        </w:r>
        <w:r w:rsidRPr="00FF56D9">
          <w:rPr>
            <w:rFonts w:eastAsia="Times New Roman"/>
            <w:szCs w:val="24"/>
            <w:lang w:eastAsia="de-DE"/>
          </w:rPr>
          <w:t xml:space="preserve">, </w:t>
        </w:r>
        <w:r w:rsidRPr="002C1E2D">
          <w:rPr>
            <w:rFonts w:eastAsia="Times New Roman"/>
            <w:szCs w:val="24"/>
            <w:lang w:eastAsia="de-DE"/>
          </w:rPr>
          <w:t>F. Le Léannec (Technicolor)</w:t>
        </w:r>
        <w:r>
          <w:rPr>
            <w:rFonts w:eastAsia="Times New Roman"/>
            <w:szCs w:val="24"/>
            <w:lang w:eastAsia="de-DE"/>
          </w:rPr>
          <w:t xml:space="preserve">] </w:t>
        </w:r>
        <w:r w:rsidRPr="002C1E2D">
          <w:rPr>
            <w:rFonts w:eastAsia="Times New Roman"/>
            <w:szCs w:val="24"/>
            <w:lang w:eastAsia="de-DE"/>
          </w:rPr>
          <w:t>[late</w:t>
        </w:r>
        <w:r w:rsidRPr="00FF56D9">
          <w:rPr>
            <w:rFonts w:eastAsia="Times New Roman"/>
            <w:szCs w:val="24"/>
            <w:lang w:val="en-CA" w:eastAsia="de-DE"/>
          </w:rPr>
          <w:t>] [miss]</w:t>
        </w:r>
      </w:ins>
    </w:p>
    <w:p w:rsidR="005C70E2" w:rsidRPr="00F23A45" w:rsidRDefault="005C70E2"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38" w:history="1">
        <w:r w:rsidR="00724E2C" w:rsidRPr="00F23A45">
          <w:rPr>
            <w:rFonts w:eastAsia="Times New Roman"/>
            <w:color w:val="0000FF"/>
            <w:szCs w:val="24"/>
            <w:u w:val="single"/>
            <w:lang w:val="en-CA" w:eastAsia="de-DE"/>
          </w:rPr>
          <w:t>JVET-L0314</w:t>
        </w:r>
      </w:hyperlink>
      <w:r w:rsidR="00724E2C" w:rsidRPr="00F23A45">
        <w:rPr>
          <w:rFonts w:eastAsia="Times New Roman"/>
          <w:szCs w:val="24"/>
          <w:lang w:val="en-CA" w:eastAsia="de-DE"/>
        </w:rPr>
        <w:t xml:space="preserve"> CE9-related: Constrained intra prediction with decoder side motion vector derivation [M. Xu, X. Li, S. Liu (Tencent)]</w:t>
      </w:r>
    </w:p>
    <w:p w:rsidR="00724E2C" w:rsidRPr="00F23A45" w:rsidRDefault="00724E2C"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39" w:history="1">
        <w:r w:rsidR="00724E2C" w:rsidRPr="00F23A45">
          <w:rPr>
            <w:rFonts w:eastAsia="Times New Roman"/>
            <w:color w:val="0000FF"/>
            <w:szCs w:val="24"/>
            <w:u w:val="single"/>
            <w:lang w:val="en-CA" w:eastAsia="de-DE"/>
          </w:rPr>
          <w:t>JVET-L0510</w:t>
        </w:r>
      </w:hyperlink>
      <w:r w:rsidR="00724E2C" w:rsidRPr="00F23A45">
        <w:rPr>
          <w:rFonts w:eastAsia="Times New Roman"/>
          <w:szCs w:val="24"/>
          <w:lang w:val="en-CA" w:eastAsia="de-DE"/>
        </w:rPr>
        <w:t xml:space="preserve"> Cross-check of JVET-L0314: CE9-related: Constrained intra prediction with decoder side motion vector derivation [J. Ma (HHI)] [late] [miss]</w:t>
      </w:r>
    </w:p>
    <w:p w:rsidR="00724E2C" w:rsidRPr="00F23A45" w:rsidRDefault="00724E2C"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40" w:history="1">
        <w:r w:rsidR="00724E2C" w:rsidRPr="00F23A45">
          <w:rPr>
            <w:rFonts w:eastAsia="Times New Roman"/>
            <w:color w:val="0000FF"/>
            <w:szCs w:val="24"/>
            <w:u w:val="single"/>
            <w:lang w:val="en-CA" w:eastAsia="de-DE"/>
          </w:rPr>
          <w:t>JVET-L0333</w:t>
        </w:r>
      </w:hyperlink>
      <w:r w:rsidR="00724E2C" w:rsidRPr="00F23A45">
        <w:rPr>
          <w:rFonts w:eastAsia="Times New Roman"/>
          <w:szCs w:val="24"/>
          <w:lang w:val="en-CA" w:eastAsia="de-DE"/>
        </w:rPr>
        <w:t xml:space="preserve"> CE9-related: Motion Vector Refinement in Bi-directional Optical Flow [H. Liu, L. Zhang, K. Zhang, Y. Wang, P. Zhao, D. Hong (Bytedance)]</w:t>
      </w:r>
    </w:p>
    <w:p w:rsidR="00724E2C" w:rsidRPr="00F23A45" w:rsidRDefault="00724E2C" w:rsidP="00C04AD8">
      <w:pPr>
        <w:rPr>
          <w:rFonts w:eastAsia="Times New Roman"/>
          <w:sz w:val="24"/>
          <w:szCs w:val="24"/>
          <w:lang w:eastAsia="de-DE"/>
        </w:rPr>
      </w:pPr>
    </w:p>
    <w:p w:rsidR="0057016B" w:rsidRPr="00F23A45" w:rsidRDefault="00B724FE" w:rsidP="0057016B">
      <w:pPr>
        <w:pStyle w:val="berschrift9"/>
        <w:rPr>
          <w:rFonts w:eastAsia="Times New Roman"/>
          <w:szCs w:val="24"/>
          <w:lang w:val="en-CA" w:eastAsia="de-DE"/>
        </w:rPr>
      </w:pPr>
      <w:hyperlink r:id="rId541" w:history="1">
        <w:r w:rsidR="0057016B" w:rsidRPr="00F23A45">
          <w:rPr>
            <w:rFonts w:eastAsia="Times New Roman"/>
            <w:color w:val="0000FF"/>
            <w:szCs w:val="24"/>
            <w:u w:val="single"/>
            <w:lang w:val="en-CA" w:eastAsia="de-DE"/>
          </w:rPr>
          <w:t>JVET-L0511</w:t>
        </w:r>
      </w:hyperlink>
      <w:r w:rsidR="0057016B" w:rsidRPr="00F23A45">
        <w:rPr>
          <w:rFonts w:eastAsia="Times New Roman"/>
          <w:szCs w:val="24"/>
          <w:lang w:val="en-CA" w:eastAsia="de-DE"/>
        </w:rPr>
        <w:t xml:space="preserve"> Cross-check result for JVET-L0333 [Y. Piao, K. Choi, K.P. Choi (Samsung)] [late]</w:t>
      </w:r>
    </w:p>
    <w:p w:rsidR="0057016B" w:rsidRPr="00F23A45" w:rsidRDefault="0057016B"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42" w:history="1">
        <w:r w:rsidR="00724E2C" w:rsidRPr="00F23A45">
          <w:rPr>
            <w:rFonts w:eastAsia="Times New Roman"/>
            <w:color w:val="0000FF"/>
            <w:szCs w:val="24"/>
            <w:u w:val="single"/>
            <w:lang w:val="en-CA" w:eastAsia="de-DE"/>
          </w:rPr>
          <w:t>JVET-L0367</w:t>
        </w:r>
      </w:hyperlink>
      <w:r w:rsidR="00724E2C" w:rsidRPr="00F23A45">
        <w:rPr>
          <w:rFonts w:eastAsia="Times New Roman"/>
          <w:szCs w:val="24"/>
          <w:lang w:val="en-CA" w:eastAsia="de-DE"/>
        </w:rPr>
        <w:t xml:space="preserve"> CE9-related: An early termination of DMVR [T. Chujoh, T. Ikai (Sharp)]</w:t>
      </w:r>
    </w:p>
    <w:p w:rsidR="00724E2C" w:rsidRPr="00F23A45" w:rsidRDefault="00724E2C" w:rsidP="00C04AD8">
      <w:pPr>
        <w:rPr>
          <w:rFonts w:eastAsia="Times New Roman"/>
          <w:sz w:val="24"/>
          <w:szCs w:val="24"/>
          <w:lang w:eastAsia="de-DE"/>
        </w:rPr>
      </w:pPr>
    </w:p>
    <w:p w:rsidR="00750844" w:rsidRPr="00F23A45" w:rsidRDefault="00B724FE" w:rsidP="00FA275C">
      <w:pPr>
        <w:pStyle w:val="berschrift9"/>
        <w:rPr>
          <w:rFonts w:eastAsia="Times New Roman"/>
          <w:szCs w:val="24"/>
          <w:lang w:val="en-CA" w:eastAsia="de-DE"/>
        </w:rPr>
      </w:pPr>
      <w:hyperlink r:id="rId543" w:history="1">
        <w:r w:rsidR="00750844" w:rsidRPr="00F23A45">
          <w:rPr>
            <w:rFonts w:eastAsia="Times New Roman"/>
            <w:color w:val="0000FF"/>
            <w:szCs w:val="24"/>
            <w:u w:val="single"/>
            <w:lang w:val="en-CA" w:eastAsia="de-DE"/>
          </w:rPr>
          <w:t>JVET-L0538</w:t>
        </w:r>
      </w:hyperlink>
      <w:r w:rsidR="00750844" w:rsidRPr="00F23A45">
        <w:rPr>
          <w:rFonts w:eastAsia="Times New Roman"/>
          <w:szCs w:val="24"/>
          <w:lang w:val="en-CA" w:eastAsia="de-DE"/>
        </w:rPr>
        <w:t xml:space="preserve"> Cross</w:t>
      </w:r>
      <w:r w:rsidR="006B7F64">
        <w:rPr>
          <w:rFonts w:eastAsia="Times New Roman"/>
          <w:szCs w:val="24"/>
          <w:lang w:val="en-CA" w:eastAsia="de-DE"/>
        </w:rPr>
        <w:t>c</w:t>
      </w:r>
      <w:r w:rsidR="00750844" w:rsidRPr="00F23A45">
        <w:rPr>
          <w:rFonts w:eastAsia="Times New Roman"/>
          <w:szCs w:val="24"/>
          <w:lang w:val="en-CA" w:eastAsia="de-DE"/>
        </w:rPr>
        <w:t>heck of L0367: CE9-related: An early termination of DMVR [S. Esenlik (Huawei)] [late] [miss]</w:t>
      </w:r>
    </w:p>
    <w:p w:rsidR="006B7F64" w:rsidRDefault="006B7F64" w:rsidP="006B7F64">
      <w:pPr>
        <w:rPr>
          <w:rFonts w:eastAsia="Times New Roman"/>
          <w:sz w:val="24"/>
          <w:szCs w:val="24"/>
          <w:lang w:eastAsia="de-DE"/>
        </w:rPr>
      </w:pPr>
    </w:p>
    <w:p w:rsidR="006B7F64" w:rsidRPr="00AC7E17" w:rsidRDefault="00B724FE" w:rsidP="006B7F64">
      <w:pPr>
        <w:pStyle w:val="berschrift9"/>
        <w:rPr>
          <w:rFonts w:eastAsia="Times New Roman"/>
          <w:sz w:val="20"/>
          <w:lang w:eastAsia="de-DE"/>
        </w:rPr>
      </w:pPr>
      <w:hyperlink r:id="rId544" w:history="1">
        <w:r w:rsidR="006B7F64" w:rsidRPr="00AC7E17">
          <w:rPr>
            <w:rFonts w:eastAsia="Times New Roman"/>
            <w:color w:val="0000FF"/>
            <w:szCs w:val="24"/>
            <w:u w:val="single"/>
            <w:lang w:val="en-CA" w:eastAsia="de-DE"/>
          </w:rPr>
          <w:t>JVET-L0619</w:t>
        </w:r>
      </w:hyperlink>
      <w:r w:rsidR="006B7F64" w:rsidRPr="00AC7E17">
        <w:rPr>
          <w:rFonts w:eastAsia="Times New Roman"/>
          <w:szCs w:val="24"/>
          <w:lang w:val="en-CA" w:eastAsia="de-DE"/>
        </w:rPr>
        <w:t xml:space="preserve"> Crosscheck report of JVET-L0367 (CE9-related: An early termination of DMVR) [J. Luo (??)] [late] [miss]</w:t>
      </w:r>
      <w:r w:rsidR="006B7F64" w:rsidRPr="00AC7E17">
        <w:rPr>
          <w:rFonts w:eastAsia="Times New Roman"/>
          <w:szCs w:val="24"/>
          <w:lang w:val="en-CA" w:eastAsia="de-DE"/>
        </w:rPr>
        <w:tab/>
      </w:r>
    </w:p>
    <w:p w:rsidR="00750844" w:rsidRPr="00F23A45" w:rsidRDefault="00750844" w:rsidP="00C04AD8">
      <w:pPr>
        <w:rPr>
          <w:rFonts w:eastAsia="Times New Roman"/>
          <w:sz w:val="24"/>
          <w:szCs w:val="24"/>
          <w:lang w:eastAsia="de-DE"/>
        </w:rPr>
      </w:pPr>
    </w:p>
    <w:p w:rsidR="00724E2C" w:rsidRPr="00F23A45" w:rsidRDefault="00B724FE" w:rsidP="00FA275C">
      <w:pPr>
        <w:pStyle w:val="berschrift9"/>
        <w:rPr>
          <w:rFonts w:eastAsia="Times New Roman"/>
          <w:szCs w:val="24"/>
          <w:lang w:val="en-CA" w:eastAsia="de-DE"/>
        </w:rPr>
      </w:pPr>
      <w:hyperlink r:id="rId545" w:history="1">
        <w:r w:rsidR="00724E2C" w:rsidRPr="00F23A45">
          <w:rPr>
            <w:rFonts w:eastAsia="Times New Roman"/>
            <w:color w:val="0000FF"/>
            <w:szCs w:val="24"/>
            <w:u w:val="single"/>
            <w:lang w:val="en-CA" w:eastAsia="de-DE"/>
          </w:rPr>
          <w:t>JVET-L0382</w:t>
        </w:r>
      </w:hyperlink>
      <w:r w:rsidR="00724E2C" w:rsidRPr="00F23A45">
        <w:rPr>
          <w:rFonts w:eastAsia="Times New Roman"/>
          <w:szCs w:val="24"/>
          <w:lang w:val="en-CA" w:eastAsia="de-DE"/>
        </w:rPr>
        <w:t xml:space="preserve"> CE9-related: DMVR with Coarse-to-Fine Search and Block Size Limit [K. Unno, K. Kawamura, S. Naito (KDDI)]</w:t>
      </w:r>
    </w:p>
    <w:p w:rsidR="006B7F64" w:rsidRDefault="006B7F64" w:rsidP="006B7F64">
      <w:pPr>
        <w:rPr>
          <w:rFonts w:eastAsia="Times New Roman"/>
          <w:sz w:val="24"/>
          <w:szCs w:val="24"/>
          <w:lang w:eastAsia="de-DE"/>
        </w:rPr>
      </w:pPr>
    </w:p>
    <w:p w:rsidR="006B7F64" w:rsidRPr="00AC7E17" w:rsidRDefault="00B724FE" w:rsidP="006B7F64">
      <w:pPr>
        <w:pStyle w:val="berschrift9"/>
        <w:rPr>
          <w:rFonts w:eastAsia="Times New Roman"/>
          <w:color w:val="0000FF"/>
          <w:szCs w:val="24"/>
          <w:u w:val="single"/>
          <w:lang w:eastAsia="de-DE"/>
        </w:rPr>
      </w:pPr>
      <w:hyperlink r:id="rId546" w:history="1">
        <w:r w:rsidR="006B7F64" w:rsidRPr="00AC7E17">
          <w:rPr>
            <w:rFonts w:eastAsia="Times New Roman"/>
            <w:color w:val="0000FF"/>
            <w:szCs w:val="24"/>
            <w:u w:val="single"/>
            <w:lang w:val="en-CA" w:eastAsia="de-DE"/>
          </w:rPr>
          <w:t>JVET-L0598</w:t>
        </w:r>
      </w:hyperlink>
      <w:r w:rsidR="006B7F64" w:rsidRPr="00AC7E17">
        <w:rPr>
          <w:rFonts w:eastAsia="Times New Roman"/>
          <w:szCs w:val="24"/>
          <w:lang w:val="en-CA" w:eastAsia="de-DE"/>
        </w:rPr>
        <w:t xml:space="preserve"> Cross-check of JVET-L0382: CE9-related: DMVR with Coarse-to-Fine Search and Block Size Limit [H. Gao (Huawei)] [late]</w:t>
      </w:r>
    </w:p>
    <w:p w:rsidR="006B7F64" w:rsidRDefault="006B7F64" w:rsidP="006B7F64">
      <w:pPr>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547" w:history="1">
        <w:r w:rsidR="006B7F64" w:rsidRPr="00AC7E17">
          <w:rPr>
            <w:rFonts w:eastAsia="Times New Roman"/>
            <w:color w:val="0000FF"/>
            <w:szCs w:val="24"/>
            <w:u w:val="single"/>
            <w:lang w:val="en-CA" w:eastAsia="de-DE"/>
          </w:rPr>
          <w:t>JVET-L0591</w:t>
        </w:r>
      </w:hyperlink>
      <w:r w:rsidR="006B7F64" w:rsidRPr="00AC7E17">
        <w:rPr>
          <w:rFonts w:eastAsia="Times New Roman"/>
          <w:szCs w:val="24"/>
          <w:lang w:val="en-CA" w:eastAsia="de-DE"/>
        </w:rPr>
        <w:t xml:space="preserve"> CE9-related: A simplified design of bi-directional optical flow (BIO) [X. Xiu, Y. He, Y. Ye (InterDigital), C.-Y. Lai, Y.-C. Su, T.-D. Chuang, C.-Y. Chen, Y.-W. Huang, S.-M. Lei (MediaTek)] [late]</w:t>
      </w:r>
    </w:p>
    <w:p w:rsidR="00724E2C" w:rsidRPr="00F23A45" w:rsidRDefault="00724E2C" w:rsidP="00C04AD8">
      <w:pPr>
        <w:rPr>
          <w:rFonts w:eastAsia="Times New Roman"/>
          <w:sz w:val="24"/>
          <w:szCs w:val="24"/>
          <w:lang w:eastAsia="de-DE"/>
        </w:rPr>
      </w:pPr>
    </w:p>
    <w:p w:rsidR="002863F0" w:rsidRPr="00F23A45" w:rsidRDefault="002863F0" w:rsidP="00422C11">
      <w:pPr>
        <w:pStyle w:val="berschrift2"/>
        <w:ind w:left="576"/>
        <w:rPr>
          <w:lang w:val="en-CA"/>
        </w:rPr>
      </w:pPr>
      <w:bookmarkStart w:id="4026" w:name="_Ref518893195"/>
      <w:r w:rsidRPr="00F23A45">
        <w:rPr>
          <w:lang w:val="en-CA"/>
        </w:rPr>
        <w:t xml:space="preserve">CE10 related </w:t>
      </w:r>
      <w:r w:rsidR="00033496" w:rsidRPr="00F23A45">
        <w:rPr>
          <w:lang w:val="en-CA"/>
        </w:rPr>
        <w:t xml:space="preserve">– Combined and multi-hypothesis prediction </w:t>
      </w:r>
      <w:r w:rsidRPr="00F23A45">
        <w:rPr>
          <w:lang w:val="en-CA"/>
        </w:rPr>
        <w:t>(</w:t>
      </w:r>
      <w:r w:rsidR="00E21FB6" w:rsidRPr="00F23A45">
        <w:rPr>
          <w:lang w:val="en-CA"/>
        </w:rPr>
        <w:t>2</w:t>
      </w:r>
      <w:r w:rsidRPr="00F23A45">
        <w:rPr>
          <w:lang w:val="en-CA"/>
        </w:rPr>
        <w:t>)</w:t>
      </w:r>
      <w:bookmarkEnd w:id="4026"/>
    </w:p>
    <w:p w:rsidR="003B7F45" w:rsidRPr="00F23A45" w:rsidRDefault="003B7F45" w:rsidP="003B7F45">
      <w:pPr>
        <w:pStyle w:val="Textkrper"/>
      </w:pPr>
      <w:r w:rsidRPr="00F23A45">
        <w:t>Contributions in this category were discussed XXday XX Oct XXXX–XXXX (chaired by XXX).</w:t>
      </w:r>
    </w:p>
    <w:p w:rsidR="007A13EC" w:rsidRPr="00F23A45" w:rsidRDefault="00B724FE" w:rsidP="00FA275C">
      <w:pPr>
        <w:pStyle w:val="berschrift9"/>
        <w:rPr>
          <w:rFonts w:eastAsia="Times New Roman"/>
          <w:szCs w:val="24"/>
          <w:lang w:val="en-CA" w:eastAsia="de-DE"/>
        </w:rPr>
      </w:pPr>
      <w:hyperlink r:id="rId548" w:history="1">
        <w:r w:rsidR="007A13EC" w:rsidRPr="00F23A45">
          <w:rPr>
            <w:rFonts w:eastAsia="Times New Roman"/>
            <w:color w:val="0000FF"/>
            <w:szCs w:val="24"/>
            <w:u w:val="single"/>
            <w:lang w:val="en-CA" w:eastAsia="de-DE"/>
          </w:rPr>
          <w:t>JVET-L0208</w:t>
        </w:r>
      </w:hyperlink>
      <w:r w:rsidR="007A13EC" w:rsidRPr="00F23A45">
        <w:rPr>
          <w:rFonts w:eastAsia="Times New Roman"/>
          <w:szCs w:val="24"/>
          <w:lang w:val="en-CA" w:eastAsia="de-DE"/>
        </w:rPr>
        <w:t xml:space="preserve"> CE10 related: multiple prediction unit shapes [T. Poirier, F. Le Léannec, P. Bordes (Technicolor)]</w:t>
      </w:r>
    </w:p>
    <w:p w:rsidR="00F95F78" w:rsidRPr="00F23A45" w:rsidRDefault="00F95F78" w:rsidP="00C04AD8"/>
    <w:p w:rsidR="00166D13" w:rsidRPr="00F23A45" w:rsidRDefault="00B724FE" w:rsidP="00166D13">
      <w:pPr>
        <w:pStyle w:val="berschrift9"/>
        <w:rPr>
          <w:rFonts w:eastAsia="Times New Roman"/>
          <w:szCs w:val="24"/>
          <w:lang w:val="en-CA" w:eastAsia="de-DE"/>
        </w:rPr>
      </w:pPr>
      <w:hyperlink r:id="rId549" w:history="1">
        <w:r w:rsidR="00166D13" w:rsidRPr="00F23A45">
          <w:rPr>
            <w:rFonts w:eastAsia="Times New Roman"/>
            <w:color w:val="0000FF"/>
            <w:szCs w:val="24"/>
            <w:u w:val="single"/>
            <w:lang w:val="en-CA" w:eastAsia="de-DE"/>
          </w:rPr>
          <w:t>JVET-L0571</w:t>
        </w:r>
      </w:hyperlink>
      <w:r w:rsidR="00166D13" w:rsidRPr="00F23A45">
        <w:rPr>
          <w:rFonts w:eastAsia="Times New Roman"/>
          <w:szCs w:val="24"/>
          <w:lang w:val="en-CA" w:eastAsia="de-DE"/>
        </w:rPr>
        <w:t xml:space="preserve"> Crosscheck of JVET-L0208: CE10 related: multiple prediction unit shapes [R.-L. Liao, C. S. Lim (Panasonic)] [late] [miss]</w:t>
      </w:r>
    </w:p>
    <w:p w:rsidR="00166D13" w:rsidRPr="00F23A45" w:rsidRDefault="00166D13" w:rsidP="00C04AD8"/>
    <w:p w:rsidR="002863F0" w:rsidRPr="00F23A45" w:rsidRDefault="002863F0" w:rsidP="00422C11">
      <w:pPr>
        <w:pStyle w:val="berschrift2"/>
        <w:ind w:left="576"/>
        <w:rPr>
          <w:lang w:val="en-CA"/>
        </w:rPr>
      </w:pPr>
      <w:bookmarkStart w:id="4027" w:name="_Ref518893202"/>
      <w:r w:rsidRPr="00F23A45">
        <w:rPr>
          <w:lang w:val="en-CA"/>
        </w:rPr>
        <w:t xml:space="preserve">CE11 related </w:t>
      </w:r>
      <w:r w:rsidR="00033496" w:rsidRPr="00F23A45">
        <w:rPr>
          <w:lang w:val="en-CA"/>
        </w:rPr>
        <w:t xml:space="preserve">– </w:t>
      </w:r>
      <w:r w:rsidR="003B7F45" w:rsidRPr="00F23A45">
        <w:rPr>
          <w:lang w:val="en-CA"/>
        </w:rPr>
        <w:t>Deblocking</w:t>
      </w:r>
      <w:r w:rsidR="00033496" w:rsidRPr="00F23A45">
        <w:rPr>
          <w:lang w:val="en-CA"/>
        </w:rPr>
        <w:t xml:space="preserve"> </w:t>
      </w:r>
      <w:r w:rsidRPr="00F23A45">
        <w:rPr>
          <w:lang w:val="en-CA"/>
        </w:rPr>
        <w:t>(</w:t>
      </w:r>
      <w:del w:id="4028" w:author="Jens Ohm" w:date="2018-10-05T00:03:00Z">
        <w:r w:rsidR="006B7F64" w:rsidDel="00137E00">
          <w:rPr>
            <w:lang w:val="en-CA"/>
          </w:rPr>
          <w:delText>10</w:delText>
        </w:r>
      </w:del>
      <w:ins w:id="4029" w:author="Jens Ohm" w:date="2018-10-05T00:03:00Z">
        <w:r w:rsidR="00137E00">
          <w:rPr>
            <w:lang w:val="en-CA"/>
          </w:rPr>
          <w:t>1</w:t>
        </w:r>
      </w:ins>
      <w:ins w:id="4030" w:author="Jens Ohm" w:date="2018-10-05T00:33:00Z">
        <w:r w:rsidR="005C70E2">
          <w:rPr>
            <w:lang w:val="en-CA"/>
          </w:rPr>
          <w:t>2</w:t>
        </w:r>
      </w:ins>
      <w:r w:rsidRPr="00F23A45">
        <w:rPr>
          <w:lang w:val="en-CA"/>
        </w:rPr>
        <w:t>)</w:t>
      </w:r>
      <w:bookmarkEnd w:id="4027"/>
    </w:p>
    <w:p w:rsidR="003B7F45" w:rsidRPr="00F23A45" w:rsidRDefault="003B7F45" w:rsidP="003B7F45">
      <w:pPr>
        <w:pStyle w:val="Textkrper"/>
      </w:pPr>
      <w:r w:rsidRPr="00F23A45">
        <w:t>Contributions in this category were discussed XXday XX Oct XXXX–XXXX (chaired by XXX).</w:t>
      </w:r>
    </w:p>
    <w:p w:rsidR="007A13EC" w:rsidRPr="00F23A45" w:rsidRDefault="00B724FE" w:rsidP="00FA275C">
      <w:pPr>
        <w:pStyle w:val="berschrift9"/>
        <w:rPr>
          <w:rFonts w:eastAsia="Times New Roman"/>
          <w:szCs w:val="24"/>
          <w:lang w:val="en-CA" w:eastAsia="de-DE"/>
        </w:rPr>
      </w:pPr>
      <w:hyperlink r:id="rId550" w:history="1">
        <w:r w:rsidR="007A13EC" w:rsidRPr="00F23A45">
          <w:rPr>
            <w:rFonts w:eastAsia="Times New Roman"/>
            <w:color w:val="0000FF"/>
            <w:szCs w:val="24"/>
            <w:u w:val="single"/>
            <w:lang w:val="en-CA" w:eastAsia="de-DE"/>
          </w:rPr>
          <w:t>JVET-L0226</w:t>
        </w:r>
      </w:hyperlink>
      <w:r w:rsidR="007A13EC" w:rsidRPr="00F23A45">
        <w:rPr>
          <w:rFonts w:eastAsia="Times New Roman"/>
          <w:szCs w:val="24"/>
          <w:lang w:val="en-CA" w:eastAsia="de-DE"/>
        </w:rPr>
        <w:t xml:space="preserve"> CE11- related: Position dependent adaptive Tc clipping range for deblocking filter [A.M. Kotra, S. Esenlik, B. Wang, H. Gao, Z. Zhao, J. Chen (Huawei)]</w:t>
      </w:r>
    </w:p>
    <w:p w:rsidR="00137E00" w:rsidRDefault="00137E00" w:rsidP="00137E00">
      <w:pPr>
        <w:tabs>
          <w:tab w:val="left" w:pos="813"/>
          <w:tab w:val="left" w:pos="2715"/>
          <w:tab w:val="left" w:pos="7542"/>
        </w:tabs>
        <w:rPr>
          <w:ins w:id="4031" w:author="Jens Ohm" w:date="2018-10-05T00:03:00Z"/>
          <w:rFonts w:eastAsia="Times New Roman"/>
          <w:sz w:val="24"/>
          <w:szCs w:val="24"/>
          <w:lang w:eastAsia="de-DE"/>
        </w:rPr>
      </w:pPr>
    </w:p>
    <w:p w:rsidR="00137E00" w:rsidRPr="00FF56D9" w:rsidRDefault="00137E00">
      <w:pPr>
        <w:pStyle w:val="berschrift9"/>
        <w:rPr>
          <w:ins w:id="4032" w:author="Jens Ohm" w:date="2018-10-05T00:03:00Z"/>
          <w:rFonts w:eastAsia="Times New Roman"/>
          <w:sz w:val="20"/>
          <w:lang w:eastAsia="de-DE"/>
        </w:rPr>
        <w:pPrChange w:id="4033" w:author="Jens Ohm" w:date="2018-10-05T00:03:00Z">
          <w:pPr>
            <w:tabs>
              <w:tab w:val="left" w:pos="813"/>
              <w:tab w:val="left" w:pos="2715"/>
              <w:tab w:val="left" w:pos="7542"/>
            </w:tabs>
          </w:pPr>
        </w:pPrChange>
      </w:pPr>
      <w:ins w:id="4034" w:author="Jens Ohm" w:date="2018-10-05T00:03: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"http://phenix.it-sudparis.eu/jvet/doc_end_user/current_document.php?id=4734"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JVET-L0621</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 xml:space="preserve">Cross-check of JVET-L0226 (CE11-related: position dependent adaptive Tc clipping range for </w:t>
        </w:r>
        <w:r w:rsidRPr="00137E00">
          <w:rPr>
            <w:rFonts w:eastAsia="Times New Roman"/>
            <w:szCs w:val="24"/>
            <w:lang w:val="en-CA" w:eastAsia="de-DE"/>
            <w:rPrChange w:id="4035" w:author="Jens Ohm" w:date="2018-10-05T00:03:00Z">
              <w:rPr>
                <w:rFonts w:eastAsia="Times New Roman"/>
                <w:b/>
                <w:szCs w:val="24"/>
                <w:lang w:eastAsia="de-DE"/>
              </w:rPr>
            </w:rPrChange>
          </w:rPr>
          <w:t>deblocking</w:t>
        </w:r>
        <w:r w:rsidRPr="00FF56D9">
          <w:rPr>
            <w:rFonts w:eastAsia="Times New Roman"/>
            <w:szCs w:val="24"/>
            <w:lang w:eastAsia="de-DE"/>
          </w:rPr>
          <w:t xml:space="preserve"> filter)</w:t>
        </w:r>
        <w:r>
          <w:rPr>
            <w:rFonts w:eastAsia="Times New Roman"/>
            <w:szCs w:val="24"/>
            <w:lang w:eastAsia="de-DE"/>
          </w:rPr>
          <w:t xml:space="preserve"> [</w:t>
        </w:r>
        <w:r w:rsidRPr="002C1E2D">
          <w:rPr>
            <w:rFonts w:eastAsia="Times New Roman"/>
            <w:szCs w:val="24"/>
            <w:lang w:eastAsia="de-DE"/>
          </w:rPr>
          <w:t>P. Onno</w:t>
        </w:r>
        <w:r w:rsidRPr="00FF56D9">
          <w:rPr>
            <w:rFonts w:eastAsia="Times New Roman"/>
            <w:szCs w:val="24"/>
            <w:lang w:eastAsia="de-DE"/>
          </w:rPr>
          <w:t xml:space="preserve">, </w:t>
        </w:r>
        <w:r w:rsidRPr="002C1E2D">
          <w:rPr>
            <w:rFonts w:eastAsia="Times New Roman"/>
            <w:szCs w:val="24"/>
            <w:lang w:eastAsia="de-DE"/>
          </w:rPr>
          <w:t>G. Laroche (Canon)</w:t>
        </w:r>
        <w:r>
          <w:rPr>
            <w:rFonts w:eastAsia="Times New Roman"/>
            <w:szCs w:val="24"/>
            <w:lang w:eastAsia="de-DE"/>
          </w:rPr>
          <w:t xml:space="preserve">] </w:t>
        </w:r>
        <w:r w:rsidRPr="002C1E2D">
          <w:rPr>
            <w:rFonts w:eastAsia="Times New Roman"/>
            <w:szCs w:val="24"/>
            <w:lang w:val="de-DE" w:eastAsia="de-DE"/>
          </w:rPr>
          <w:t>[late] [miss</w:t>
        </w:r>
        <w:r w:rsidRPr="00FF56D9">
          <w:rPr>
            <w:rFonts w:eastAsia="Times New Roman"/>
            <w:szCs w:val="24"/>
            <w:lang w:val="en-CA" w:eastAsia="de-DE"/>
          </w:rPr>
          <w:t>]</w:t>
        </w:r>
        <w:r w:rsidRPr="00FF56D9">
          <w:rPr>
            <w:rFonts w:eastAsia="Times New Roman"/>
            <w:szCs w:val="24"/>
            <w:lang w:eastAsia="de-DE"/>
          </w:rPr>
          <w:tab/>
        </w:r>
      </w:ins>
    </w:p>
    <w:p w:rsidR="00F95F78" w:rsidRPr="00F23A45" w:rsidRDefault="00F95F78" w:rsidP="00C04AD8"/>
    <w:p w:rsidR="007A13EC" w:rsidRPr="00F23A45" w:rsidRDefault="00B724FE" w:rsidP="00FA275C">
      <w:pPr>
        <w:pStyle w:val="berschrift9"/>
        <w:rPr>
          <w:rFonts w:eastAsia="Times New Roman"/>
          <w:szCs w:val="24"/>
          <w:lang w:val="en-CA" w:eastAsia="de-DE"/>
        </w:rPr>
      </w:pPr>
      <w:hyperlink r:id="rId551" w:history="1">
        <w:r w:rsidR="007A13EC" w:rsidRPr="00F23A45">
          <w:rPr>
            <w:rFonts w:eastAsia="Times New Roman"/>
            <w:color w:val="0000FF"/>
            <w:szCs w:val="24"/>
            <w:u w:val="single"/>
            <w:lang w:val="en-CA" w:eastAsia="de-DE"/>
          </w:rPr>
          <w:t>JVET-L0393</w:t>
        </w:r>
      </w:hyperlink>
      <w:r w:rsidR="007A13EC" w:rsidRPr="00F23A45">
        <w:rPr>
          <w:rFonts w:eastAsia="Times New Roman"/>
          <w:szCs w:val="24"/>
          <w:lang w:val="en-CA" w:eastAsia="de-DE"/>
        </w:rPr>
        <w:t xml:space="preserve"> CE11-related: Improvement of Extended Deblocking Filter [K. Unno, K. Kawamura, S. Naito (KDDI)]</w:t>
      </w:r>
    </w:p>
    <w:p w:rsidR="007A13EC" w:rsidRPr="00F23A45" w:rsidRDefault="007A13EC" w:rsidP="00C04AD8"/>
    <w:p w:rsidR="00166D13" w:rsidRPr="00F23A45" w:rsidRDefault="00B724FE" w:rsidP="00166D13">
      <w:pPr>
        <w:pStyle w:val="berschrift9"/>
        <w:rPr>
          <w:rFonts w:eastAsia="Times New Roman"/>
          <w:szCs w:val="24"/>
          <w:lang w:val="en-CA" w:eastAsia="de-DE"/>
        </w:rPr>
      </w:pPr>
      <w:hyperlink r:id="rId552" w:history="1">
        <w:r w:rsidR="00166D13" w:rsidRPr="00F23A45">
          <w:rPr>
            <w:rFonts w:eastAsia="Times New Roman"/>
            <w:color w:val="0000FF"/>
            <w:szCs w:val="24"/>
            <w:u w:val="single"/>
            <w:lang w:val="en-CA" w:eastAsia="de-DE"/>
          </w:rPr>
          <w:t>JVET-L0566</w:t>
        </w:r>
      </w:hyperlink>
      <w:r w:rsidR="00166D13" w:rsidRPr="00F23A45">
        <w:rPr>
          <w:rFonts w:eastAsia="Times New Roman"/>
          <w:szCs w:val="24"/>
          <w:lang w:val="en-CA" w:eastAsia="de-DE"/>
        </w:rPr>
        <w:t xml:space="preserve"> Crosscheck for JVET-L0393 (CE11-related: Improvement of Extended Deblocking Filter) [W. Choi, K. Choi (Samsung)] [late] [miss]</w:t>
      </w:r>
    </w:p>
    <w:p w:rsidR="00166D13" w:rsidRPr="00F23A45" w:rsidRDefault="00166D13" w:rsidP="00C04AD8"/>
    <w:p w:rsidR="007A13EC" w:rsidRPr="00F23A45" w:rsidRDefault="00B724FE" w:rsidP="00FA275C">
      <w:pPr>
        <w:pStyle w:val="berschrift9"/>
        <w:rPr>
          <w:rFonts w:eastAsia="Times New Roman"/>
          <w:szCs w:val="24"/>
          <w:lang w:val="en-CA" w:eastAsia="de-DE"/>
        </w:rPr>
      </w:pPr>
      <w:hyperlink r:id="rId553" w:history="1">
        <w:r w:rsidR="007A13EC" w:rsidRPr="00F23A45">
          <w:rPr>
            <w:rFonts w:eastAsia="Times New Roman"/>
            <w:color w:val="0000FF"/>
            <w:szCs w:val="24"/>
            <w:u w:val="single"/>
            <w:lang w:val="en-CA" w:eastAsia="de-DE"/>
          </w:rPr>
          <w:t>JVET-L0410</w:t>
        </w:r>
      </w:hyperlink>
      <w:r w:rsidR="007A13EC" w:rsidRPr="00F23A45">
        <w:rPr>
          <w:rFonts w:eastAsia="Times New Roman"/>
          <w:szCs w:val="24"/>
          <w:lang w:val="en-CA" w:eastAsia="de-DE"/>
        </w:rPr>
        <w:t xml:space="preserve"> CE11-related: On deblocking tC table [A. Norkin (Netflix)]</w:t>
      </w:r>
    </w:p>
    <w:p w:rsidR="007A13EC" w:rsidRPr="00F23A45" w:rsidRDefault="007A13EC" w:rsidP="00C04AD8"/>
    <w:p w:rsidR="007A13EC" w:rsidRPr="00F23A45" w:rsidRDefault="00B724FE" w:rsidP="00FA275C">
      <w:pPr>
        <w:pStyle w:val="berschrift9"/>
        <w:rPr>
          <w:rFonts w:eastAsia="Times New Roman"/>
          <w:szCs w:val="24"/>
          <w:lang w:val="en-CA" w:eastAsia="de-DE"/>
        </w:rPr>
      </w:pPr>
      <w:hyperlink r:id="rId554" w:history="1">
        <w:r w:rsidR="007A13EC" w:rsidRPr="00F23A45">
          <w:rPr>
            <w:rFonts w:eastAsia="Times New Roman"/>
            <w:color w:val="0000FF"/>
            <w:szCs w:val="24"/>
            <w:u w:val="single"/>
            <w:lang w:val="en-CA" w:eastAsia="de-DE"/>
          </w:rPr>
          <w:t>JVET-L0460</w:t>
        </w:r>
      </w:hyperlink>
      <w:r w:rsidR="007A13EC" w:rsidRPr="00F23A45">
        <w:rPr>
          <w:rFonts w:eastAsia="Times New Roman"/>
          <w:color w:val="0000FF"/>
          <w:szCs w:val="24"/>
          <w:u w:val="single"/>
          <w:lang w:val="en-CA" w:eastAsia="de-DE"/>
        </w:rPr>
        <w:t xml:space="preserve"> </w:t>
      </w:r>
      <w:r w:rsidR="007A13EC" w:rsidRPr="00F23A45">
        <w:rPr>
          <w:rFonts w:eastAsia="Times New Roman"/>
          <w:szCs w:val="24"/>
          <w:lang w:val="en-CA" w:eastAsia="de-DE"/>
        </w:rPr>
        <w:t>CE11.1.11 related: Improvements to smoothness decision for long luma filters [K. Andersson, Z. Zhang, R. Sjöberg, W. Zhu (Ericsson), K. Misra, P. Cowan, A. Segall (Sharp Corporation)] [late]</w:t>
      </w:r>
    </w:p>
    <w:p w:rsidR="007A13EC" w:rsidRPr="00F23A45" w:rsidRDefault="007A13EC" w:rsidP="00C04AD8"/>
    <w:p w:rsidR="007A13EC" w:rsidRPr="00F23A45" w:rsidRDefault="00B724FE" w:rsidP="00FA275C">
      <w:pPr>
        <w:pStyle w:val="berschrift9"/>
        <w:rPr>
          <w:rFonts w:eastAsia="Times New Roman"/>
          <w:szCs w:val="24"/>
          <w:lang w:val="en-CA" w:eastAsia="de-DE"/>
        </w:rPr>
      </w:pPr>
      <w:hyperlink r:id="rId555" w:history="1">
        <w:r w:rsidR="007A13EC" w:rsidRPr="00F23A45">
          <w:rPr>
            <w:rFonts w:eastAsia="Times New Roman"/>
            <w:color w:val="0000FF"/>
            <w:szCs w:val="24"/>
            <w:u w:val="single"/>
            <w:lang w:val="en-CA" w:eastAsia="de-DE"/>
          </w:rPr>
          <w:t>JVET-L0523</w:t>
        </w:r>
      </w:hyperlink>
      <w:r w:rsidR="007A13EC" w:rsidRPr="00F23A45">
        <w:rPr>
          <w:rFonts w:eastAsia="Times New Roman"/>
          <w:szCs w:val="24"/>
          <w:lang w:val="en-CA" w:eastAsia="de-DE"/>
        </w:rPr>
        <w:t xml:space="preserve"> CE11-related: Very strong deblocking filtering with conditional activation signal</w:t>
      </w:r>
      <w:r w:rsidR="00315FD4">
        <w:rPr>
          <w:rFonts w:eastAsia="Times New Roman"/>
          <w:szCs w:val="24"/>
          <w:lang w:val="en-CA" w:eastAsia="de-DE"/>
        </w:rPr>
        <w:t>l</w:t>
      </w:r>
      <w:r w:rsidR="007A13EC" w:rsidRPr="00F23A45">
        <w:rPr>
          <w:rFonts w:eastAsia="Times New Roman"/>
          <w:szCs w:val="24"/>
          <w:lang w:val="en-CA" w:eastAsia="de-DE"/>
        </w:rPr>
        <w:t>ing [C. Helmrich (HHI)] [late</w:t>
      </w:r>
      <w:r w:rsidR="002E5DCE" w:rsidRPr="00F23A45">
        <w:rPr>
          <w:rFonts w:eastAsia="Times New Roman"/>
          <w:szCs w:val="24"/>
          <w:lang w:val="en-CA" w:eastAsia="de-DE"/>
        </w:rPr>
        <w:t>]</w:t>
      </w:r>
    </w:p>
    <w:p w:rsidR="007A13EC" w:rsidRPr="00F23A45" w:rsidRDefault="007A13EC" w:rsidP="00C04AD8"/>
    <w:p w:rsidR="007A13EC" w:rsidRPr="00F23A45" w:rsidRDefault="00B724FE" w:rsidP="00FA275C">
      <w:pPr>
        <w:pStyle w:val="berschrift9"/>
        <w:rPr>
          <w:rFonts w:eastAsia="Times New Roman"/>
          <w:szCs w:val="24"/>
          <w:lang w:val="en-CA" w:eastAsia="de-DE"/>
        </w:rPr>
      </w:pPr>
      <w:hyperlink r:id="rId556" w:history="1">
        <w:r w:rsidR="007A13EC" w:rsidRPr="00F23A45">
          <w:rPr>
            <w:rFonts w:eastAsia="Times New Roman"/>
            <w:color w:val="0000FF"/>
            <w:szCs w:val="24"/>
            <w:u w:val="single"/>
            <w:lang w:val="en-CA" w:eastAsia="de-DE"/>
          </w:rPr>
          <w:t>JVET-L0529</w:t>
        </w:r>
      </w:hyperlink>
      <w:r w:rsidR="007A13EC" w:rsidRPr="00F23A45">
        <w:rPr>
          <w:rFonts w:eastAsia="Times New Roman"/>
          <w:szCs w:val="24"/>
          <w:lang w:val="en-CA" w:eastAsia="de-DE"/>
        </w:rPr>
        <w:t xml:space="preserve"> CE11.1.10-related: Smoothness threshold modification for long tap deblocking [W. Zhu, K. Misra, A. Segall (Sharp), M. Ikeda, T. Suzuki (Sony)] [late]</w:t>
      </w:r>
    </w:p>
    <w:p w:rsidR="007A13EC" w:rsidRPr="00F23A45" w:rsidRDefault="007A13EC" w:rsidP="00C04AD8"/>
    <w:p w:rsidR="00166D13" w:rsidRPr="00F23A45" w:rsidRDefault="00B724FE" w:rsidP="00166D13">
      <w:pPr>
        <w:pStyle w:val="berschrift9"/>
        <w:rPr>
          <w:rFonts w:eastAsia="Times New Roman"/>
          <w:szCs w:val="24"/>
          <w:lang w:val="en-CA" w:eastAsia="de-DE"/>
        </w:rPr>
      </w:pPr>
      <w:hyperlink r:id="rId557" w:history="1">
        <w:r w:rsidR="00166D13" w:rsidRPr="00F23A45">
          <w:rPr>
            <w:rFonts w:eastAsia="Times New Roman"/>
            <w:color w:val="0000FF"/>
            <w:szCs w:val="24"/>
            <w:u w:val="single"/>
            <w:lang w:val="en-CA" w:eastAsia="de-DE"/>
          </w:rPr>
          <w:t>JVET-L0558</w:t>
        </w:r>
      </w:hyperlink>
      <w:r w:rsidR="00166D13" w:rsidRPr="00F23A45">
        <w:rPr>
          <w:rFonts w:eastAsia="Times New Roman"/>
          <w:szCs w:val="24"/>
          <w:lang w:val="en-CA" w:eastAsia="de-DE"/>
        </w:rPr>
        <w:t xml:space="preserve"> CE2/CE11-related: Deblocking TC offset for VTM [N. Hu, V. Seregin, M. Karczewicz (Qualcomm)] [late]</w:t>
      </w:r>
    </w:p>
    <w:p w:rsidR="00166D13" w:rsidRPr="00F23A45" w:rsidRDefault="00166D13" w:rsidP="00C04AD8"/>
    <w:p w:rsidR="00166D13" w:rsidRPr="00F23A45" w:rsidRDefault="00B724FE" w:rsidP="00166D13">
      <w:pPr>
        <w:pStyle w:val="berschrift9"/>
        <w:rPr>
          <w:rFonts w:eastAsia="Times New Roman"/>
          <w:szCs w:val="24"/>
          <w:lang w:val="en-CA" w:eastAsia="de-DE"/>
        </w:rPr>
      </w:pPr>
      <w:hyperlink r:id="rId558" w:history="1">
        <w:r w:rsidR="00166D13" w:rsidRPr="00F23A45">
          <w:rPr>
            <w:rFonts w:eastAsia="Times New Roman"/>
            <w:color w:val="0000FF"/>
            <w:szCs w:val="24"/>
            <w:u w:val="single"/>
            <w:lang w:val="en-CA" w:eastAsia="de-DE"/>
          </w:rPr>
          <w:t>JVET-L0572</w:t>
        </w:r>
      </w:hyperlink>
      <w:r w:rsidR="00166D13" w:rsidRPr="00F23A45">
        <w:rPr>
          <w:rFonts w:eastAsia="Times New Roman"/>
          <w:szCs w:val="24"/>
          <w:lang w:val="en-CA" w:eastAsia="de-DE"/>
        </w:rPr>
        <w:t xml:space="preserve"> CE11-related: CTU line buffer reduction for long filter deblocking [A.M. Kotra, S. Esenlik, B. Wang, J. Chen (Huawei), W. Zhu, K. Misra, P. Cowan, A. Segall (Sharp)] [late]</w:t>
      </w:r>
    </w:p>
    <w:p w:rsidR="006B7F64" w:rsidRDefault="006B7F64" w:rsidP="006B7F64"/>
    <w:p w:rsidR="006B7F64" w:rsidRPr="00AC7E17" w:rsidRDefault="00B724FE" w:rsidP="006B7F64">
      <w:pPr>
        <w:pStyle w:val="berschrift9"/>
        <w:rPr>
          <w:rFonts w:eastAsia="Times New Roman"/>
          <w:szCs w:val="24"/>
          <w:lang w:eastAsia="de-DE"/>
        </w:rPr>
      </w:pPr>
      <w:hyperlink r:id="rId559" w:history="1">
        <w:r w:rsidR="006B7F64" w:rsidRPr="00AC7E17">
          <w:rPr>
            <w:rFonts w:eastAsia="Times New Roman"/>
            <w:color w:val="0000FF"/>
            <w:szCs w:val="24"/>
            <w:u w:val="single"/>
            <w:lang w:val="en-CA" w:eastAsia="de-DE"/>
          </w:rPr>
          <w:t>JVET-L0614</w:t>
        </w:r>
      </w:hyperlink>
      <w:r w:rsidR="006B7F64" w:rsidRPr="00AC7E17">
        <w:rPr>
          <w:rFonts w:eastAsia="Times New Roman"/>
          <w:szCs w:val="24"/>
          <w:lang w:val="en-CA" w:eastAsia="de-DE"/>
        </w:rPr>
        <w:t xml:space="preserve"> CE11-related: Additional tests of CE 11.3.3 and 11.3.4 for 4 x N and N x 4 deblocking [A.M. Kotra, S. Esenlik, B. Wang, H. Gao, Z. Zhao, J. Chen (Huawei), Chia-Ming Tsai, Chih-Wei Hsu, Tzu-Der Chuang, Ching-Yeh Chen, Yu-Wen Huang, Shaw-Min Lei (MediaTek)] [late] [miss]</w:t>
      </w:r>
    </w:p>
    <w:p w:rsidR="00166D13" w:rsidRDefault="00166D13" w:rsidP="00C04AD8">
      <w:pPr>
        <w:rPr>
          <w:ins w:id="4036" w:author="Jens Ohm" w:date="2018-10-05T00:33:00Z"/>
        </w:rPr>
      </w:pPr>
    </w:p>
    <w:p w:rsidR="005C70E2" w:rsidRDefault="005C70E2">
      <w:pPr>
        <w:pStyle w:val="berschrift9"/>
        <w:rPr>
          <w:ins w:id="4037" w:author="Jens Ohm" w:date="2018-10-05T00:33:00Z"/>
          <w:rFonts w:eastAsia="Times New Roman"/>
          <w:szCs w:val="24"/>
          <w:lang w:eastAsia="de-DE"/>
        </w:rPr>
        <w:pPrChange w:id="4038" w:author="Jens Ohm" w:date="2018-10-05T00:33:00Z">
          <w:pPr>
            <w:tabs>
              <w:tab w:val="left" w:pos="4357"/>
            </w:tabs>
          </w:pPr>
        </w:pPrChange>
      </w:pPr>
      <w:ins w:id="4039" w:author="Jens Ohm" w:date="2018-10-05T00:33: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"http://phenix.it-sudparis.eu/jvet/doc_end_user/current_document.php?id=4758"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JVET-L0645</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Cross-</w:t>
        </w:r>
        <w:r w:rsidRPr="005C70E2">
          <w:rPr>
            <w:rFonts w:eastAsia="Times New Roman"/>
            <w:szCs w:val="24"/>
            <w:lang w:val="en-CA" w:eastAsia="de-DE"/>
            <w:rPrChange w:id="4040" w:author="Jens Ohm" w:date="2018-10-05T00:33:00Z">
              <w:rPr>
                <w:rFonts w:eastAsia="Times New Roman"/>
                <w:b/>
                <w:szCs w:val="24"/>
                <w:lang w:eastAsia="de-DE"/>
              </w:rPr>
            </w:rPrChange>
          </w:rPr>
          <w:t>check</w:t>
        </w:r>
        <w:r w:rsidRPr="00FF56D9">
          <w:rPr>
            <w:rFonts w:eastAsia="Times New Roman"/>
            <w:szCs w:val="24"/>
            <w:lang w:eastAsia="de-DE"/>
          </w:rPr>
          <w:t xml:space="preserve"> of JVET-L0614 (CE11-related: Additional tests of CE 11.3.3 and 11.3.4 for 4 x N and N x 4 deblocking)</w:t>
        </w:r>
        <w:r>
          <w:rPr>
            <w:rFonts w:eastAsia="Times New Roman"/>
            <w:szCs w:val="24"/>
            <w:lang w:eastAsia="de-DE"/>
          </w:rPr>
          <w:t xml:space="preserve"> [</w:t>
        </w:r>
        <w:r w:rsidRPr="002C1E2D">
          <w:rPr>
            <w:rFonts w:eastAsia="Times New Roman"/>
            <w:szCs w:val="24"/>
            <w:lang w:eastAsia="de-DE"/>
          </w:rPr>
          <w:t>J. Dong (Qualcomm)</w:t>
        </w:r>
        <w:r>
          <w:rPr>
            <w:rFonts w:eastAsia="Times New Roman"/>
            <w:szCs w:val="24"/>
            <w:lang w:eastAsia="de-DE"/>
          </w:rPr>
          <w:t xml:space="preserve">] </w:t>
        </w:r>
        <w:r w:rsidRPr="002C1E2D">
          <w:rPr>
            <w:rFonts w:eastAsia="Times New Roman"/>
            <w:szCs w:val="24"/>
            <w:lang w:eastAsia="de-DE"/>
          </w:rPr>
          <w:t>[late</w:t>
        </w:r>
        <w:r>
          <w:rPr>
            <w:rFonts w:eastAsia="Times New Roman"/>
            <w:szCs w:val="24"/>
            <w:lang w:val="en-CA" w:eastAsia="de-DE"/>
          </w:rPr>
          <w:t>]</w:t>
        </w:r>
      </w:ins>
    </w:p>
    <w:p w:rsidR="005C70E2" w:rsidRPr="00F23A45" w:rsidRDefault="005C70E2" w:rsidP="00C04AD8"/>
    <w:p w:rsidR="002863F0" w:rsidRPr="00F23A45" w:rsidRDefault="002863F0" w:rsidP="00422C11">
      <w:pPr>
        <w:pStyle w:val="berschrift2"/>
        <w:ind w:left="576"/>
        <w:rPr>
          <w:lang w:val="en-CA"/>
        </w:rPr>
      </w:pPr>
      <w:bookmarkStart w:id="4041" w:name="_Ref518893207"/>
      <w:r w:rsidRPr="00F23A45">
        <w:rPr>
          <w:lang w:val="en-CA"/>
        </w:rPr>
        <w:t xml:space="preserve">CE12 related </w:t>
      </w:r>
      <w:r w:rsidR="00033496" w:rsidRPr="00F23A45">
        <w:rPr>
          <w:lang w:val="en-CA"/>
        </w:rPr>
        <w:t xml:space="preserve">– Mapping </w:t>
      </w:r>
      <w:r w:rsidR="003B7F45" w:rsidRPr="00F23A45">
        <w:rPr>
          <w:lang w:val="en-CA"/>
        </w:rPr>
        <w:t>functions</w:t>
      </w:r>
      <w:r w:rsidR="00033496" w:rsidRPr="00F23A45">
        <w:rPr>
          <w:lang w:val="en-CA"/>
        </w:rPr>
        <w:t xml:space="preserve"> </w:t>
      </w:r>
      <w:r w:rsidRPr="00F23A45">
        <w:rPr>
          <w:lang w:val="en-CA"/>
        </w:rPr>
        <w:t>(</w:t>
      </w:r>
      <w:del w:id="4042" w:author="Jens Ohm" w:date="2018-10-05T00:05:00Z">
        <w:r w:rsidR="00F76FE6" w:rsidRPr="00F23A45" w:rsidDel="00137E00">
          <w:rPr>
            <w:lang w:val="en-CA"/>
          </w:rPr>
          <w:delText>2</w:delText>
        </w:r>
      </w:del>
      <w:ins w:id="4043" w:author="Jens Ohm" w:date="2018-10-05T00:05:00Z">
        <w:r w:rsidR="00137E00">
          <w:rPr>
            <w:lang w:val="en-CA"/>
          </w:rPr>
          <w:t>3</w:t>
        </w:r>
      </w:ins>
      <w:r w:rsidRPr="00F23A45">
        <w:rPr>
          <w:lang w:val="en-CA"/>
        </w:rPr>
        <w:t>)</w:t>
      </w:r>
      <w:bookmarkEnd w:id="4041"/>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FA275C">
      <w:pPr>
        <w:pStyle w:val="berschrift9"/>
        <w:rPr>
          <w:rFonts w:eastAsia="Times New Roman"/>
          <w:szCs w:val="24"/>
          <w:lang w:val="en-CA" w:eastAsia="de-DE"/>
        </w:rPr>
      </w:pPr>
      <w:hyperlink r:id="rId560" w:history="1">
        <w:r w:rsidR="002A69EB" w:rsidRPr="00F23A45">
          <w:rPr>
            <w:rFonts w:eastAsia="Times New Roman"/>
            <w:color w:val="0000FF"/>
            <w:szCs w:val="24"/>
            <w:u w:val="single"/>
            <w:lang w:val="en-CA" w:eastAsia="de-DE"/>
          </w:rPr>
          <w:t>JVET-L0247</w:t>
        </w:r>
      </w:hyperlink>
      <w:r w:rsidR="002A69EB" w:rsidRPr="00F23A45">
        <w:rPr>
          <w:rFonts w:eastAsia="Times New Roman"/>
          <w:szCs w:val="24"/>
          <w:lang w:val="en-CA" w:eastAsia="de-DE"/>
        </w:rPr>
        <w:t xml:space="preserve"> CE12-related: Universal low complexity reshaper for SDR and HDR video [T. Lu, S. McCarthy, F.n Pu, P. Yin, W. Husak, T. Chen (Dolby)]</w:t>
      </w:r>
    </w:p>
    <w:p w:rsidR="008A67EF" w:rsidRPr="00F23A45" w:rsidRDefault="008A67EF" w:rsidP="00C04AD8"/>
    <w:p w:rsidR="002A69EB" w:rsidRPr="00F23A45" w:rsidRDefault="00B724FE" w:rsidP="00FA275C">
      <w:pPr>
        <w:pStyle w:val="berschrift9"/>
        <w:rPr>
          <w:rFonts w:eastAsia="Times New Roman"/>
          <w:szCs w:val="24"/>
          <w:lang w:val="en-CA" w:eastAsia="de-DE"/>
        </w:rPr>
      </w:pPr>
      <w:hyperlink r:id="rId561" w:history="1">
        <w:r w:rsidR="002A69EB" w:rsidRPr="00F23A45">
          <w:rPr>
            <w:rFonts w:eastAsia="Times New Roman"/>
            <w:color w:val="0000FF"/>
            <w:szCs w:val="24"/>
            <w:u w:val="single"/>
            <w:lang w:val="en-CA" w:eastAsia="de-DE"/>
          </w:rPr>
          <w:t>JVET-L0490</w:t>
        </w:r>
      </w:hyperlink>
      <w:r w:rsidR="002A69EB" w:rsidRPr="00F23A45">
        <w:rPr>
          <w:rFonts w:eastAsia="Times New Roman"/>
          <w:szCs w:val="24"/>
          <w:lang w:val="en-CA" w:eastAsia="de-DE"/>
        </w:rPr>
        <w:t xml:space="preserve"> CE12-related: HDR Coding with Backward Compatibility Options [P. Topiwala, M. Krishnan, W. Dai (FastVDO)] [late] [miss]</w:t>
      </w:r>
    </w:p>
    <w:p w:rsidR="002A69EB" w:rsidRDefault="002A69EB" w:rsidP="00C04AD8">
      <w:pPr>
        <w:rPr>
          <w:ins w:id="4044" w:author="Jens Ohm" w:date="2018-10-05T00:04:00Z"/>
        </w:rPr>
      </w:pPr>
    </w:p>
    <w:p w:rsidR="00137E00" w:rsidRDefault="00137E00">
      <w:pPr>
        <w:pStyle w:val="berschrift9"/>
        <w:rPr>
          <w:ins w:id="4045" w:author="Jens Ohm" w:date="2018-10-05T00:04:00Z"/>
          <w:rFonts w:eastAsia="Times New Roman"/>
          <w:szCs w:val="24"/>
          <w:lang w:eastAsia="de-DE"/>
        </w:rPr>
        <w:pPrChange w:id="4046" w:author="Jens Ohm" w:date="2018-10-05T00:05:00Z">
          <w:pPr>
            <w:tabs>
              <w:tab w:val="left" w:pos="4357"/>
            </w:tabs>
            <w:ind w:left="45"/>
          </w:pPr>
        </w:pPrChange>
      </w:pPr>
      <w:ins w:id="4047" w:author="Jens Ohm" w:date="2018-10-05T00:04: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"http://phenix.it-sudparis.eu/jvet/doc_end_user/current_document.php?id=4735"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JVET-L0622</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CE12-related: cross-check report of JVET-L0490 on HDR Coding in VVC with Backward Compatibility Option</w:t>
        </w:r>
        <w:r>
          <w:rPr>
            <w:rFonts w:eastAsia="Times New Roman"/>
            <w:szCs w:val="24"/>
            <w:lang w:eastAsia="de-DE"/>
          </w:rPr>
          <w:t xml:space="preserve"> [</w:t>
        </w:r>
        <w:r w:rsidRPr="002C1E2D">
          <w:rPr>
            <w:rFonts w:eastAsia="Times New Roman"/>
            <w:szCs w:val="24"/>
            <w:lang w:eastAsia="de-DE"/>
          </w:rPr>
          <w:t>C. Chevance (Technicolor)</w:t>
        </w:r>
        <w:r>
          <w:rPr>
            <w:rFonts w:eastAsia="Times New Roman"/>
            <w:szCs w:val="24"/>
            <w:lang w:eastAsia="de-DE"/>
          </w:rPr>
          <w:t>]</w:t>
        </w:r>
        <w:r w:rsidRPr="002C1E2D">
          <w:rPr>
            <w:rFonts w:eastAsia="Times New Roman"/>
            <w:szCs w:val="24"/>
            <w:lang w:val="de-DE" w:eastAsia="de-DE"/>
          </w:rPr>
          <w:t xml:space="preserve"> [late</w:t>
        </w:r>
        <w:r>
          <w:rPr>
            <w:rFonts w:eastAsia="Times New Roman"/>
            <w:szCs w:val="24"/>
            <w:lang w:val="en-CA" w:eastAsia="de-DE"/>
          </w:rPr>
          <w:t>]</w:t>
        </w:r>
      </w:ins>
    </w:p>
    <w:p w:rsidR="00137E00" w:rsidRPr="00F23A45" w:rsidRDefault="00137E00" w:rsidP="00C04AD8"/>
    <w:p w:rsidR="002863F0" w:rsidRPr="00F23A45" w:rsidRDefault="002863F0" w:rsidP="00422C11">
      <w:pPr>
        <w:pStyle w:val="berschrift2"/>
        <w:ind w:left="576"/>
        <w:rPr>
          <w:lang w:val="en-CA"/>
        </w:rPr>
      </w:pPr>
      <w:bookmarkStart w:id="4048" w:name="_Ref518893213"/>
      <w:r w:rsidRPr="00F23A45">
        <w:rPr>
          <w:lang w:val="en-CA"/>
        </w:rPr>
        <w:t xml:space="preserve">CE13 related </w:t>
      </w:r>
      <w:r w:rsidR="00033496" w:rsidRPr="00F23A45">
        <w:rPr>
          <w:lang w:val="en-CA"/>
        </w:rPr>
        <w:t xml:space="preserve">– </w:t>
      </w:r>
      <w:r w:rsidR="003B7F45" w:rsidRPr="00F23A45">
        <w:rPr>
          <w:rFonts w:eastAsia="Times New Roman"/>
          <w:szCs w:val="24"/>
          <w:lang w:val="en-CA" w:eastAsia="de-DE"/>
        </w:rPr>
        <w:t>Coding tools for 360° omnidirectional video</w:t>
      </w:r>
      <w:r w:rsidR="00033496" w:rsidRPr="00F23A45">
        <w:rPr>
          <w:lang w:val="en-CA"/>
        </w:rPr>
        <w:t xml:space="preserve"> </w:t>
      </w:r>
      <w:r w:rsidRPr="00F23A45">
        <w:rPr>
          <w:lang w:val="en-CA"/>
        </w:rPr>
        <w:t>(</w:t>
      </w:r>
      <w:r w:rsidR="00F76FE6" w:rsidRPr="00F23A45">
        <w:rPr>
          <w:lang w:val="en-CA"/>
        </w:rPr>
        <w:t>4</w:t>
      </w:r>
      <w:r w:rsidRPr="00F23A45">
        <w:rPr>
          <w:lang w:val="en-CA"/>
        </w:rPr>
        <w:t>)</w:t>
      </w:r>
      <w:bookmarkEnd w:id="4048"/>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FA275C">
      <w:pPr>
        <w:pStyle w:val="berschrift9"/>
        <w:rPr>
          <w:rFonts w:eastAsia="Times New Roman"/>
          <w:szCs w:val="24"/>
          <w:lang w:val="en-CA" w:eastAsia="de-DE"/>
        </w:rPr>
      </w:pPr>
      <w:hyperlink r:id="rId562" w:history="1">
        <w:r w:rsidR="002A69EB" w:rsidRPr="00F23A45">
          <w:rPr>
            <w:rFonts w:eastAsia="Times New Roman"/>
            <w:color w:val="0000FF"/>
            <w:szCs w:val="24"/>
            <w:u w:val="single"/>
            <w:lang w:val="en-CA" w:eastAsia="de-DE"/>
          </w:rPr>
          <w:t>JVET-L0166</w:t>
        </w:r>
      </w:hyperlink>
      <w:r w:rsidR="002A69EB" w:rsidRPr="00F23A45">
        <w:rPr>
          <w:rFonts w:eastAsia="Times New Roman"/>
          <w:szCs w:val="24"/>
          <w:lang w:val="en-CA" w:eastAsia="de-DE"/>
        </w:rPr>
        <w:t xml:space="preserve"> CE13-related: Subjective Quality Improvement for RSP [A. Singh (Samsung)] </w:t>
      </w:r>
      <w:r w:rsidR="002E5DCE" w:rsidRPr="00F23A45">
        <w:rPr>
          <w:rFonts w:eastAsia="Times New Roman"/>
          <w:szCs w:val="24"/>
          <w:lang w:val="en-CA" w:eastAsia="de-DE"/>
        </w:rPr>
        <w:t xml:space="preserve">[late] </w:t>
      </w:r>
      <w:r w:rsidR="002A69EB" w:rsidRPr="00F23A45">
        <w:rPr>
          <w:rFonts w:eastAsia="Times New Roman"/>
          <w:szCs w:val="24"/>
          <w:lang w:val="en-CA" w:eastAsia="de-DE"/>
        </w:rPr>
        <w:t>[miss]</w:t>
      </w:r>
    </w:p>
    <w:p w:rsidR="00F95F78" w:rsidRPr="00F23A45" w:rsidRDefault="00F95F78" w:rsidP="00C04AD8">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63" w:history="1">
        <w:r w:rsidR="002A69EB" w:rsidRPr="00F23A45">
          <w:rPr>
            <w:rFonts w:eastAsia="Times New Roman"/>
            <w:color w:val="0000FF"/>
            <w:szCs w:val="24"/>
            <w:u w:val="single"/>
            <w:lang w:val="en-CA" w:eastAsia="de-DE"/>
          </w:rPr>
          <w:t>JVET-L0212</w:t>
        </w:r>
      </w:hyperlink>
      <w:r w:rsidR="002A69EB" w:rsidRPr="00F23A45">
        <w:rPr>
          <w:rFonts w:eastAsia="Times New Roman"/>
          <w:szCs w:val="24"/>
          <w:lang w:val="en-CA" w:eastAsia="de-DE"/>
        </w:rPr>
        <w:t xml:space="preserve"> CE13-related: Results for experiments as CE13.3.2, CE13.4.3 and CE13.7.7 with PHEC and impact of rotation on the coding performance of PHEC [J. Sauer, M. Bläser (RWTH Aachen University)]</w:t>
      </w:r>
    </w:p>
    <w:p w:rsidR="002A69EB" w:rsidRPr="00F23A45" w:rsidRDefault="002A69EB" w:rsidP="00C04AD8">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64" w:history="1">
        <w:r w:rsidR="002A69EB" w:rsidRPr="00F23A45">
          <w:rPr>
            <w:rFonts w:eastAsia="Times New Roman"/>
            <w:color w:val="0000FF"/>
            <w:szCs w:val="24"/>
            <w:u w:val="single"/>
            <w:lang w:val="en-CA" w:eastAsia="de-DE"/>
          </w:rPr>
          <w:t>JVET-L0237</w:t>
        </w:r>
      </w:hyperlink>
      <w:r w:rsidR="002A69EB" w:rsidRPr="00F23A45">
        <w:rPr>
          <w:rFonts w:eastAsia="Times New Roman"/>
          <w:szCs w:val="24"/>
          <w:lang w:val="en-CA" w:eastAsia="de-DE"/>
        </w:rPr>
        <w:t xml:space="preserve"> CE13-related: Adaptive frame packing using chroma sample location type 1 [P. Hanhart, Y. He, Y. Ye (InterDigital)]</w:t>
      </w:r>
    </w:p>
    <w:p w:rsidR="002A69EB" w:rsidRPr="00F23A45" w:rsidRDefault="002A69EB" w:rsidP="00C04AD8">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65" w:history="1">
        <w:r w:rsidR="002A69EB" w:rsidRPr="00F23A45">
          <w:rPr>
            <w:rFonts w:eastAsia="Times New Roman"/>
            <w:color w:val="0000FF"/>
            <w:szCs w:val="24"/>
            <w:u w:val="single"/>
            <w:lang w:val="en-CA" w:eastAsia="de-DE"/>
          </w:rPr>
          <w:t>JVET-L0423</w:t>
        </w:r>
      </w:hyperlink>
      <w:r w:rsidR="002A69EB" w:rsidRPr="00F23A45">
        <w:rPr>
          <w:rFonts w:eastAsia="Times New Roman"/>
          <w:szCs w:val="24"/>
          <w:lang w:val="en-CA" w:eastAsia="de-DE"/>
        </w:rPr>
        <w:t xml:space="preserve"> CE13-related: HEC with in-loop filters using spherical neighbors [Xuchang Huangfu, Yule Sun, Lu Yu (Zhejiang Univ.) </w:t>
      </w:r>
      <w:r w:rsidR="00DF02D6" w:rsidRPr="00F23A45">
        <w:rPr>
          <w:rFonts w:eastAsia="Times New Roman"/>
          <w:szCs w:val="24"/>
          <w:lang w:val="en-CA" w:eastAsia="de-DE"/>
        </w:rPr>
        <w:t>[late]</w:t>
      </w:r>
    </w:p>
    <w:p w:rsidR="002A69EB" w:rsidRPr="00F23A45" w:rsidRDefault="002A69EB" w:rsidP="00C04AD8">
      <w:pPr>
        <w:rPr>
          <w:rFonts w:eastAsia="Times New Roman"/>
          <w:sz w:val="24"/>
          <w:szCs w:val="24"/>
          <w:lang w:eastAsia="de-DE"/>
        </w:rPr>
      </w:pPr>
    </w:p>
    <w:p w:rsidR="003B7F45" w:rsidRPr="00F23A45" w:rsidRDefault="003B7F45" w:rsidP="003B7F45">
      <w:pPr>
        <w:pStyle w:val="berschrift2"/>
        <w:ind w:left="576"/>
        <w:rPr>
          <w:lang w:val="en-CA"/>
        </w:rPr>
      </w:pPr>
      <w:bookmarkStart w:id="4049" w:name="_Ref525848381"/>
      <w:bookmarkStart w:id="4050" w:name="_Ref518893217"/>
      <w:r w:rsidRPr="00F23A45">
        <w:rPr>
          <w:lang w:val="en-CA"/>
        </w:rPr>
        <w:t xml:space="preserve">CE14 related – </w:t>
      </w:r>
      <w:r w:rsidRPr="00F23A45">
        <w:rPr>
          <w:lang w:val="en-CA" w:eastAsia="de-DE"/>
        </w:rPr>
        <w:t>Post-reconstruction filtering</w:t>
      </w:r>
      <w:r w:rsidRPr="00F23A45">
        <w:rPr>
          <w:rFonts w:eastAsia="Times New Roman"/>
          <w:szCs w:val="24"/>
          <w:lang w:val="en-CA" w:eastAsia="de-DE"/>
        </w:rPr>
        <w:t xml:space="preserve"> </w:t>
      </w:r>
      <w:r w:rsidRPr="00F23A45">
        <w:rPr>
          <w:lang w:val="en-CA"/>
        </w:rPr>
        <w:t>(</w:t>
      </w:r>
      <w:r w:rsidR="006B7F64">
        <w:rPr>
          <w:lang w:val="en-CA"/>
        </w:rPr>
        <w:t>6</w:t>
      </w:r>
      <w:r w:rsidRPr="00F23A45">
        <w:rPr>
          <w:lang w:val="en-CA"/>
        </w:rPr>
        <w:t>)</w:t>
      </w:r>
      <w:bookmarkEnd w:id="4049"/>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FA275C">
      <w:pPr>
        <w:pStyle w:val="berschrift9"/>
        <w:rPr>
          <w:rFonts w:eastAsia="Times New Roman"/>
          <w:szCs w:val="24"/>
          <w:lang w:val="en-CA" w:eastAsia="de-DE"/>
        </w:rPr>
      </w:pPr>
      <w:hyperlink r:id="rId566" w:history="1">
        <w:r w:rsidR="002A69EB" w:rsidRPr="00F23A45">
          <w:rPr>
            <w:rFonts w:eastAsia="Times New Roman"/>
            <w:color w:val="0000FF"/>
            <w:szCs w:val="24"/>
            <w:u w:val="single"/>
            <w:lang w:val="en-CA" w:eastAsia="de-DE"/>
          </w:rPr>
          <w:t>JVET-L0357</w:t>
        </w:r>
      </w:hyperlink>
      <w:r w:rsidR="002A69EB" w:rsidRPr="00F23A45">
        <w:rPr>
          <w:rFonts w:eastAsia="Times New Roman"/>
          <w:szCs w:val="24"/>
          <w:lang w:val="en-CA" w:eastAsia="de-DE"/>
        </w:rPr>
        <w:t xml:space="preserve"> CE14 related: Adaptive colour space clipping filter [T. Chujoh, T. Ikai (Sharp)]</w:t>
      </w:r>
    </w:p>
    <w:p w:rsidR="003B7F45" w:rsidRPr="00F23A45" w:rsidRDefault="003B7F45" w:rsidP="003B7F45">
      <w:pPr>
        <w:rPr>
          <w:rFonts w:eastAsia="Times New Roman"/>
          <w:sz w:val="24"/>
          <w:szCs w:val="24"/>
          <w:lang w:eastAsia="de-DE"/>
        </w:rPr>
      </w:pPr>
    </w:p>
    <w:p w:rsidR="00854F42" w:rsidRPr="00F23A45" w:rsidRDefault="00B724FE" w:rsidP="00854F42">
      <w:pPr>
        <w:pStyle w:val="berschrift9"/>
        <w:rPr>
          <w:rFonts w:eastAsia="Times New Roman"/>
          <w:szCs w:val="24"/>
          <w:lang w:val="en-CA" w:eastAsia="de-DE"/>
        </w:rPr>
      </w:pPr>
      <w:hyperlink r:id="rId567" w:history="1">
        <w:r w:rsidR="00854F42" w:rsidRPr="00F23A45">
          <w:rPr>
            <w:rFonts w:eastAsia="Times New Roman"/>
            <w:color w:val="0000FF"/>
            <w:szCs w:val="24"/>
            <w:u w:val="single"/>
            <w:lang w:val="en-CA" w:eastAsia="de-DE"/>
          </w:rPr>
          <w:t>JVET-L0583</w:t>
        </w:r>
      </w:hyperlink>
      <w:r w:rsidR="00854F42" w:rsidRPr="00F23A45">
        <w:rPr>
          <w:rFonts w:eastAsia="Times New Roman"/>
          <w:szCs w:val="24"/>
          <w:lang w:val="en-CA" w:eastAsia="de-DE"/>
        </w:rPr>
        <w:t xml:space="preserve"> Crosscheck of JVET-L0357 (CE14 related: Adaptive colour space clipping filter) [?? (Huawei)] [late] [miss]</w:t>
      </w:r>
    </w:p>
    <w:p w:rsidR="00854F42" w:rsidRPr="00F23A45" w:rsidRDefault="00854F42" w:rsidP="003B7F45">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68" w:history="1">
        <w:r w:rsidR="002A69EB" w:rsidRPr="00F23A45">
          <w:rPr>
            <w:rFonts w:eastAsia="Times New Roman"/>
            <w:color w:val="0000FF"/>
            <w:szCs w:val="24"/>
            <w:u w:val="single"/>
            <w:lang w:val="en-CA" w:eastAsia="de-DE"/>
          </w:rPr>
          <w:t>JVET-L0465</w:t>
        </w:r>
      </w:hyperlink>
      <w:r w:rsidR="002A69EB" w:rsidRPr="00F23A45">
        <w:rPr>
          <w:rFonts w:eastAsia="Times New Roman"/>
          <w:szCs w:val="24"/>
          <w:lang w:val="en-CA" w:eastAsia="de-DE"/>
        </w:rPr>
        <w:t xml:space="preserve"> Cross-check of JVET_L0357 - CE14 related: Adaptive colour space clipping filter [P. Bordes (Technicolor)] [late] [miss]</w:t>
      </w:r>
    </w:p>
    <w:p w:rsidR="002A69EB" w:rsidRPr="00F23A45" w:rsidRDefault="002A69EB" w:rsidP="003B7F45">
      <w:pPr>
        <w:rPr>
          <w:rFonts w:eastAsia="Times New Roman"/>
          <w:sz w:val="24"/>
          <w:szCs w:val="24"/>
          <w:lang w:eastAsia="de-DE"/>
        </w:rPr>
      </w:pPr>
    </w:p>
    <w:p w:rsidR="003860FD" w:rsidRPr="00F23A45" w:rsidRDefault="00B724FE" w:rsidP="003860FD">
      <w:pPr>
        <w:pStyle w:val="berschrift9"/>
        <w:rPr>
          <w:rFonts w:eastAsia="Times New Roman"/>
          <w:szCs w:val="24"/>
          <w:lang w:val="en-CA" w:eastAsia="de-DE"/>
        </w:rPr>
      </w:pPr>
      <w:hyperlink r:id="rId569" w:history="1">
        <w:r w:rsidR="003860FD" w:rsidRPr="00F23A45">
          <w:rPr>
            <w:rFonts w:eastAsia="Times New Roman"/>
            <w:color w:val="0000FF"/>
            <w:szCs w:val="24"/>
            <w:u w:val="single"/>
            <w:lang w:val="en-CA" w:eastAsia="de-DE"/>
          </w:rPr>
          <w:t>JVET-L0049</w:t>
        </w:r>
      </w:hyperlink>
      <w:r w:rsidR="003860FD" w:rsidRPr="00F23A45">
        <w:rPr>
          <w:rFonts w:eastAsia="Times New Roman"/>
          <w:szCs w:val="24"/>
          <w:lang w:val="en-CA" w:eastAsia="de-DE"/>
        </w:rPr>
        <w:t xml:space="preserve"> AHG16: An architecture study of bilateral filte</w:t>
      </w:r>
      <w:r w:rsidR="00DF02D6" w:rsidRPr="00F23A45">
        <w:rPr>
          <w:rFonts w:eastAsia="Times New Roman"/>
          <w:szCs w:val="24"/>
          <w:lang w:val="en-CA" w:eastAsia="de-DE"/>
        </w:rPr>
        <w:t>rs [Y. Hu, M. Zhou (Broadcom)]</w:t>
      </w:r>
    </w:p>
    <w:p w:rsidR="003860FD" w:rsidRPr="00F23A45" w:rsidRDefault="003860FD" w:rsidP="003B7F45">
      <w:pPr>
        <w:rPr>
          <w:rFonts w:eastAsia="Times New Roman"/>
          <w:sz w:val="24"/>
          <w:szCs w:val="24"/>
          <w:lang w:eastAsia="de-DE"/>
        </w:rPr>
      </w:pPr>
    </w:p>
    <w:p w:rsidR="00854F42" w:rsidRPr="00F23A45" w:rsidRDefault="00B724FE" w:rsidP="00854F42">
      <w:pPr>
        <w:pStyle w:val="berschrift9"/>
        <w:rPr>
          <w:rFonts w:eastAsia="Times New Roman"/>
          <w:szCs w:val="24"/>
          <w:lang w:val="en-CA" w:eastAsia="de-DE"/>
        </w:rPr>
      </w:pPr>
      <w:hyperlink r:id="rId570" w:history="1">
        <w:r w:rsidR="00854F42" w:rsidRPr="00F23A45">
          <w:rPr>
            <w:rFonts w:eastAsia="Times New Roman"/>
            <w:color w:val="0000FF"/>
            <w:szCs w:val="24"/>
            <w:u w:val="single"/>
            <w:lang w:val="en-CA" w:eastAsia="de-DE"/>
          </w:rPr>
          <w:t>JVET-L0584</w:t>
        </w:r>
      </w:hyperlink>
      <w:r w:rsidR="00854F42" w:rsidRPr="00F23A45">
        <w:rPr>
          <w:rFonts w:eastAsia="Times New Roman"/>
          <w:szCs w:val="24"/>
          <w:lang w:val="en-CA" w:eastAsia="de-DE"/>
        </w:rPr>
        <w:t xml:space="preserve"> CE14.2-related: Extended applicability of bilateral filter (CE14.2.c) [D. Rusanovskyy, N. Shlyakhov, M. Karczewicz (Qualcomm)] [late] [miss]</w:t>
      </w:r>
    </w:p>
    <w:p w:rsidR="006B7F64" w:rsidRDefault="006B7F64" w:rsidP="006B7F64">
      <w:pPr>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571" w:history="1">
        <w:r w:rsidR="006B7F64" w:rsidRPr="00AC7E17">
          <w:rPr>
            <w:rFonts w:eastAsia="Times New Roman"/>
            <w:color w:val="0000FF"/>
            <w:szCs w:val="24"/>
            <w:u w:val="single"/>
            <w:lang w:val="en-CA" w:eastAsia="de-DE"/>
          </w:rPr>
          <w:t>JVET-L0615</w:t>
        </w:r>
      </w:hyperlink>
      <w:r w:rsidR="006B7F64" w:rsidRPr="00AC7E17">
        <w:rPr>
          <w:rFonts w:eastAsia="Times New Roman"/>
          <w:szCs w:val="24"/>
          <w:lang w:val="en-CA" w:eastAsia="de-DE"/>
        </w:rPr>
        <w:t xml:space="preserve"> CE14-related: Inter-only bilateral filtering [J. Ström, P. Wennersten, J. Enhorn, D. Liu, K. Andersson, R. Sjöberg] [late]</w:t>
      </w:r>
    </w:p>
    <w:p w:rsidR="00854F42" w:rsidRPr="00F23A45" w:rsidRDefault="00854F42" w:rsidP="003B7F45">
      <w:pPr>
        <w:rPr>
          <w:rFonts w:eastAsia="Times New Roman"/>
          <w:sz w:val="24"/>
          <w:szCs w:val="24"/>
          <w:lang w:eastAsia="de-DE"/>
        </w:rPr>
      </w:pPr>
    </w:p>
    <w:p w:rsidR="003B7F45" w:rsidRPr="00F23A45" w:rsidRDefault="003B7F45" w:rsidP="003B7F45">
      <w:pPr>
        <w:pStyle w:val="berschrift2"/>
        <w:ind w:left="576"/>
        <w:rPr>
          <w:lang w:val="en-CA"/>
        </w:rPr>
      </w:pPr>
      <w:bookmarkStart w:id="4051" w:name="_Ref525848405"/>
      <w:r w:rsidRPr="00F23A45">
        <w:rPr>
          <w:lang w:val="en-CA"/>
        </w:rPr>
        <w:t xml:space="preserve">CE15 related – </w:t>
      </w:r>
      <w:r w:rsidRPr="00F23A45">
        <w:rPr>
          <w:lang w:val="en-CA" w:eastAsia="de-DE"/>
        </w:rPr>
        <w:t>Palette mode</w:t>
      </w:r>
      <w:r w:rsidRPr="00F23A45">
        <w:rPr>
          <w:rFonts w:eastAsia="Times New Roman"/>
          <w:szCs w:val="24"/>
          <w:lang w:val="en-CA" w:eastAsia="de-DE"/>
        </w:rPr>
        <w:t xml:space="preserve"> </w:t>
      </w:r>
      <w:r w:rsidRPr="00F23A45">
        <w:rPr>
          <w:lang w:val="en-CA"/>
        </w:rPr>
        <w:t>(</w:t>
      </w:r>
      <w:r w:rsidR="006B7F64">
        <w:rPr>
          <w:lang w:val="en-CA"/>
        </w:rPr>
        <w:t>10</w:t>
      </w:r>
      <w:r w:rsidRPr="00F23A45">
        <w:rPr>
          <w:lang w:val="en-CA"/>
        </w:rPr>
        <w:t>)</w:t>
      </w:r>
      <w:bookmarkEnd w:id="4051"/>
    </w:p>
    <w:p w:rsidR="003B7F45" w:rsidRPr="00F23A45" w:rsidRDefault="003B7F45" w:rsidP="003B7F45">
      <w:pPr>
        <w:pStyle w:val="Textkrper"/>
      </w:pPr>
      <w:r w:rsidRPr="00F23A45">
        <w:t>Contributions in this category were discussed XXday XX Oct XXXX–XXXX (chaired by XXX).</w:t>
      </w:r>
    </w:p>
    <w:p w:rsidR="002A69EB" w:rsidRPr="00F23A45" w:rsidRDefault="00B724FE" w:rsidP="00FA275C">
      <w:pPr>
        <w:pStyle w:val="berschrift9"/>
        <w:rPr>
          <w:rFonts w:eastAsia="Times New Roman"/>
          <w:szCs w:val="24"/>
          <w:lang w:val="en-CA" w:eastAsia="de-DE"/>
        </w:rPr>
      </w:pPr>
      <w:hyperlink r:id="rId572" w:history="1">
        <w:r w:rsidR="002A69EB" w:rsidRPr="00F23A45">
          <w:rPr>
            <w:rFonts w:eastAsia="Times New Roman"/>
            <w:color w:val="0000FF"/>
            <w:szCs w:val="24"/>
            <w:u w:val="single"/>
            <w:lang w:val="en-CA" w:eastAsia="de-DE"/>
          </w:rPr>
          <w:t>JVET-L0213</w:t>
        </w:r>
      </w:hyperlink>
      <w:r w:rsidR="002A69EB" w:rsidRPr="00F23A45">
        <w:rPr>
          <w:rFonts w:eastAsia="Times New Roman"/>
          <w:szCs w:val="24"/>
          <w:lang w:val="en-CA" w:eastAsia="de-DE"/>
        </w:rPr>
        <w:t xml:space="preserve"> CE15-related: Combination of palette mode and intra prediction [Y.-C. Sun, J. An, J. Lou (Alibaba)]</w:t>
      </w:r>
    </w:p>
    <w:p w:rsidR="003B7F45" w:rsidRPr="00F23A45" w:rsidRDefault="003B7F45" w:rsidP="003B7F45">
      <w:pPr>
        <w:rPr>
          <w:rFonts w:eastAsia="Times New Roman"/>
          <w:sz w:val="24"/>
          <w:szCs w:val="24"/>
          <w:lang w:eastAsia="de-DE"/>
        </w:rPr>
      </w:pPr>
    </w:p>
    <w:p w:rsidR="00DD7F30" w:rsidRPr="00F23A45" w:rsidRDefault="00B724FE" w:rsidP="00DD7F30">
      <w:pPr>
        <w:pStyle w:val="berschrift9"/>
        <w:rPr>
          <w:rFonts w:eastAsia="Times New Roman"/>
          <w:szCs w:val="24"/>
          <w:lang w:val="en-CA" w:eastAsia="de-DE"/>
        </w:rPr>
      </w:pPr>
      <w:hyperlink r:id="rId573" w:history="1">
        <w:r w:rsidR="00DD7F30" w:rsidRPr="00F23A45">
          <w:rPr>
            <w:rFonts w:eastAsia="Times New Roman"/>
            <w:color w:val="0000FF"/>
            <w:szCs w:val="24"/>
            <w:u w:val="single"/>
            <w:lang w:val="en-CA" w:eastAsia="de-DE"/>
          </w:rPr>
          <w:t>JVET-L0574</w:t>
        </w:r>
      </w:hyperlink>
      <w:r w:rsidR="00DD7F30" w:rsidRPr="00F23A45">
        <w:rPr>
          <w:rFonts w:eastAsia="Times New Roman"/>
          <w:szCs w:val="24"/>
          <w:lang w:val="en-CA" w:eastAsia="de-DE"/>
        </w:rPr>
        <w:t xml:space="preserve"> Crosscheck of JVET-L0213 (CE15-related: Combination of palette mode and intra prediction) [C.-M. Tsai (MediaTek)] [late] [miss]</w:t>
      </w:r>
    </w:p>
    <w:p w:rsidR="00DD7F30" w:rsidRPr="00F23A45" w:rsidRDefault="00DD7F30" w:rsidP="003B7F45">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74" w:history="1">
        <w:r w:rsidR="002A69EB" w:rsidRPr="00F23A45">
          <w:rPr>
            <w:rFonts w:eastAsia="Times New Roman"/>
            <w:color w:val="0000FF"/>
            <w:szCs w:val="24"/>
            <w:u w:val="single"/>
            <w:lang w:val="en-CA" w:eastAsia="de-DE"/>
          </w:rPr>
          <w:t>JVET-L0307</w:t>
        </w:r>
      </w:hyperlink>
      <w:r w:rsidR="002A69EB" w:rsidRPr="00F23A45">
        <w:rPr>
          <w:rFonts w:eastAsia="Times New Roman"/>
          <w:szCs w:val="24"/>
          <w:lang w:val="en-CA" w:eastAsia="de-DE"/>
        </w:rPr>
        <w:t xml:space="preserve"> CE15-related: Palette index map scan order constraints [J. Ye, X. Li, S. Liu, X. Xu (Tencent)]</w:t>
      </w:r>
    </w:p>
    <w:p w:rsidR="002A69EB" w:rsidRPr="00F23A45" w:rsidRDefault="002A69EB" w:rsidP="002A69EB">
      <w:pPr>
        <w:tabs>
          <w:tab w:val="left" w:pos="813"/>
          <w:tab w:val="left" w:pos="2715"/>
          <w:tab w:val="left" w:pos="7543"/>
        </w:tabs>
        <w:rPr>
          <w:rFonts w:eastAsia="Times New Roman"/>
          <w:sz w:val="24"/>
          <w:szCs w:val="24"/>
          <w:lang w:eastAsia="de-DE"/>
        </w:rPr>
      </w:pPr>
    </w:p>
    <w:p w:rsidR="00166D13" w:rsidRPr="00F23A45" w:rsidRDefault="00B724FE" w:rsidP="00166D13">
      <w:pPr>
        <w:pStyle w:val="berschrift9"/>
        <w:rPr>
          <w:rFonts w:eastAsia="Times New Roman"/>
          <w:szCs w:val="24"/>
          <w:lang w:val="en-CA" w:eastAsia="de-DE"/>
        </w:rPr>
      </w:pPr>
      <w:hyperlink r:id="rId575" w:history="1">
        <w:r w:rsidR="00166D13" w:rsidRPr="00F23A45">
          <w:rPr>
            <w:rFonts w:eastAsia="Times New Roman"/>
            <w:color w:val="0000FF"/>
            <w:szCs w:val="24"/>
            <w:u w:val="single"/>
            <w:lang w:val="en-CA" w:eastAsia="de-DE"/>
          </w:rPr>
          <w:t>JVET-L0556</w:t>
        </w:r>
      </w:hyperlink>
      <w:r w:rsidR="00166D13" w:rsidRPr="00F23A45">
        <w:rPr>
          <w:rFonts w:eastAsia="Times New Roman"/>
          <w:szCs w:val="24"/>
          <w:lang w:val="en-CA" w:eastAsia="de-DE"/>
        </w:rPr>
        <w:t xml:space="preserve"> Crosscheck of JVET-L0307 on CE15-related: Palette index map scan order constraints [J. Nam (LGE)] [late] [miss]</w:t>
      </w:r>
    </w:p>
    <w:p w:rsidR="00166D13" w:rsidRPr="00F23A45" w:rsidRDefault="00166D13" w:rsidP="002A69EB">
      <w:pPr>
        <w:tabs>
          <w:tab w:val="left" w:pos="813"/>
          <w:tab w:val="left" w:pos="2715"/>
          <w:tab w:val="left" w:pos="7543"/>
        </w:tabs>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76" w:history="1">
        <w:r w:rsidR="002A69EB" w:rsidRPr="00F23A45">
          <w:rPr>
            <w:rFonts w:eastAsia="Times New Roman"/>
            <w:color w:val="0000FF"/>
            <w:szCs w:val="24"/>
            <w:u w:val="single"/>
            <w:lang w:val="en-CA" w:eastAsia="de-DE"/>
          </w:rPr>
          <w:t>JVET-L0308</w:t>
        </w:r>
      </w:hyperlink>
      <w:r w:rsidR="002A69EB" w:rsidRPr="00F23A45">
        <w:rPr>
          <w:rFonts w:eastAsia="Times New Roman"/>
          <w:szCs w:val="24"/>
          <w:lang w:val="en-CA" w:eastAsia="de-DE"/>
        </w:rPr>
        <w:t xml:space="preserve"> CE15-related: Palette mode when dual-tree is enabled [J. Ye, X. Li, S. Liu, X. Xu (Tencent)]</w:t>
      </w:r>
    </w:p>
    <w:p w:rsidR="002A69EB" w:rsidRPr="00F23A45" w:rsidRDefault="002A69EB" w:rsidP="003B7F45">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77" w:history="1">
        <w:r w:rsidR="002A69EB" w:rsidRPr="00F23A45">
          <w:rPr>
            <w:rFonts w:eastAsia="Times New Roman"/>
            <w:color w:val="0000FF"/>
            <w:szCs w:val="24"/>
            <w:u w:val="single"/>
            <w:lang w:val="en-CA" w:eastAsia="de-DE"/>
          </w:rPr>
          <w:t>JVET-L0526</w:t>
        </w:r>
      </w:hyperlink>
      <w:r w:rsidR="002A69EB" w:rsidRPr="00F23A45">
        <w:rPr>
          <w:rFonts w:eastAsia="Times New Roman"/>
          <w:szCs w:val="24"/>
          <w:lang w:val="en-CA" w:eastAsia="de-DE"/>
        </w:rPr>
        <w:t xml:space="preserve"> Crosscheck report of L0308 (CE15-related: Palette mode when dual-tree is enabled) [B. Choi (??)] [late] [miss]</w:t>
      </w:r>
    </w:p>
    <w:p w:rsidR="002A69EB" w:rsidRPr="00F23A45" w:rsidRDefault="002A69EB" w:rsidP="003B7F45">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78" w:history="1">
        <w:r w:rsidR="002A69EB" w:rsidRPr="00F23A45">
          <w:rPr>
            <w:rFonts w:eastAsia="Times New Roman"/>
            <w:color w:val="0000FF"/>
            <w:szCs w:val="24"/>
            <w:u w:val="single"/>
            <w:lang w:val="en-CA" w:eastAsia="de-DE"/>
          </w:rPr>
          <w:t>JVET-L0427</w:t>
        </w:r>
      </w:hyperlink>
      <w:r w:rsidR="002A69EB" w:rsidRPr="00F23A45">
        <w:rPr>
          <w:rFonts w:eastAsia="Times New Roman"/>
          <w:szCs w:val="24"/>
          <w:lang w:val="en-CA" w:eastAsia="de-DE"/>
        </w:rPr>
        <w:t xml:space="preserve"> CE15-related: Separate Palette Coding for Luma and Chroma components [R. Chernyak, S. Ikonin, J. Chen (Huawei)]</w:t>
      </w:r>
    </w:p>
    <w:p w:rsidR="006B7F64" w:rsidRDefault="006B7F64" w:rsidP="006B7F64">
      <w:pPr>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579" w:history="1">
        <w:r w:rsidR="006B7F64" w:rsidRPr="00AC7E17">
          <w:rPr>
            <w:rFonts w:eastAsia="Times New Roman"/>
            <w:color w:val="0000FF"/>
            <w:szCs w:val="24"/>
            <w:u w:val="single"/>
            <w:lang w:val="en-CA" w:eastAsia="de-DE"/>
          </w:rPr>
          <w:t>JVET-L0612</w:t>
        </w:r>
      </w:hyperlink>
      <w:r w:rsidR="006B7F64" w:rsidRPr="00AC7E17">
        <w:rPr>
          <w:rFonts w:eastAsia="Times New Roman"/>
          <w:szCs w:val="24"/>
          <w:lang w:val="en-CA" w:eastAsia="de-DE"/>
        </w:rPr>
        <w:t xml:space="preserve"> Crosscheck of JVET-L0427: CE-15 related: Separate Palette Coding for Luma and Chroma components [S. Bandyopadhyay (InterDigital)] [late] [miss]</w:t>
      </w:r>
    </w:p>
    <w:p w:rsidR="002A69EB" w:rsidRPr="00F23A45" w:rsidRDefault="002A69EB" w:rsidP="003B7F45">
      <w:pPr>
        <w:rPr>
          <w:rFonts w:eastAsia="Times New Roman"/>
          <w:sz w:val="24"/>
          <w:szCs w:val="24"/>
          <w:lang w:eastAsia="de-DE"/>
        </w:rPr>
      </w:pPr>
    </w:p>
    <w:p w:rsidR="002A69EB" w:rsidRPr="00F23A45" w:rsidRDefault="00B724FE" w:rsidP="00FA275C">
      <w:pPr>
        <w:pStyle w:val="berschrift9"/>
        <w:rPr>
          <w:rFonts w:eastAsia="Times New Roman"/>
          <w:szCs w:val="24"/>
          <w:lang w:val="en-CA" w:eastAsia="de-DE"/>
        </w:rPr>
      </w:pPr>
      <w:hyperlink r:id="rId580" w:history="1">
        <w:r w:rsidR="002A69EB" w:rsidRPr="00F23A45">
          <w:rPr>
            <w:rFonts w:eastAsia="Times New Roman"/>
            <w:color w:val="0000FF"/>
            <w:szCs w:val="24"/>
            <w:u w:val="single"/>
            <w:lang w:val="en-CA" w:eastAsia="de-DE"/>
          </w:rPr>
          <w:t>JVET-L0451</w:t>
        </w:r>
      </w:hyperlink>
      <w:r w:rsidR="002A69EB" w:rsidRPr="00F23A45">
        <w:rPr>
          <w:rFonts w:eastAsia="Times New Roman"/>
          <w:szCs w:val="24"/>
          <w:lang w:val="en-CA" w:eastAsia="de-DE"/>
        </w:rPr>
        <w:t xml:space="preserve"> CE15-related: Palette predictor list enhancement [J. Ye, X. Li, X. Xu, S. Liu (Tencent)]</w:t>
      </w:r>
      <w:r w:rsidR="00750844" w:rsidRPr="00F23A45">
        <w:rPr>
          <w:rFonts w:eastAsia="Times New Roman"/>
          <w:szCs w:val="24"/>
          <w:lang w:val="en-CA" w:eastAsia="de-DE"/>
        </w:rPr>
        <w:t xml:space="preserve"> [late]</w:t>
      </w:r>
    </w:p>
    <w:p w:rsidR="002A69EB" w:rsidRPr="00F23A45" w:rsidRDefault="002A69EB" w:rsidP="003B7F45">
      <w:pPr>
        <w:rPr>
          <w:rFonts w:eastAsia="Times New Roman"/>
          <w:sz w:val="24"/>
          <w:szCs w:val="24"/>
          <w:lang w:eastAsia="de-DE"/>
        </w:rPr>
      </w:pPr>
    </w:p>
    <w:p w:rsidR="00166D13" w:rsidRPr="00F23A45" w:rsidRDefault="00B724FE" w:rsidP="00166D13">
      <w:pPr>
        <w:pStyle w:val="berschrift9"/>
        <w:rPr>
          <w:rFonts w:eastAsia="Times New Roman"/>
          <w:szCs w:val="24"/>
          <w:lang w:val="en-CA" w:eastAsia="de-DE"/>
        </w:rPr>
      </w:pPr>
      <w:hyperlink r:id="rId581" w:history="1">
        <w:r w:rsidR="00166D13" w:rsidRPr="00F23A45">
          <w:rPr>
            <w:rFonts w:eastAsia="Times New Roman"/>
            <w:color w:val="0000FF"/>
            <w:szCs w:val="24"/>
            <w:u w:val="single"/>
            <w:lang w:val="en-CA" w:eastAsia="de-DE"/>
          </w:rPr>
          <w:t>JVET-L0550</w:t>
        </w:r>
      </w:hyperlink>
      <w:r w:rsidR="00166D13" w:rsidRPr="00F23A45">
        <w:rPr>
          <w:rFonts w:eastAsia="Times New Roman"/>
          <w:szCs w:val="24"/>
          <w:lang w:val="en-CA" w:eastAsia="de-DE"/>
        </w:rPr>
        <w:t xml:space="preserve"> Crosscheck of JVET-L0451 (CE15-related: Palette predictor list enhancement) [Y.-C. Sun (Alibaba)] [late] [miss]</w:t>
      </w:r>
    </w:p>
    <w:p w:rsidR="00166D13" w:rsidRPr="00F23A45" w:rsidRDefault="00166D13" w:rsidP="003B7F45">
      <w:pPr>
        <w:rPr>
          <w:rFonts w:eastAsia="Times New Roman"/>
          <w:sz w:val="24"/>
          <w:szCs w:val="24"/>
          <w:lang w:eastAsia="de-DE"/>
        </w:rPr>
      </w:pPr>
    </w:p>
    <w:p w:rsidR="005B0B59" w:rsidRPr="00F23A45" w:rsidRDefault="00D25620" w:rsidP="00422C11">
      <w:pPr>
        <w:pStyle w:val="berschrift2"/>
        <w:ind w:left="576"/>
        <w:rPr>
          <w:lang w:val="en-CA"/>
        </w:rPr>
      </w:pPr>
      <w:r w:rsidRPr="00F23A45">
        <w:rPr>
          <w:lang w:val="en-CA"/>
        </w:rPr>
        <w:t>NN technology</w:t>
      </w:r>
      <w:r w:rsidR="002C7E28" w:rsidRPr="00F23A45">
        <w:rPr>
          <w:lang w:val="en-CA"/>
        </w:rPr>
        <w:t xml:space="preserve"> </w:t>
      </w:r>
      <w:r w:rsidRPr="00F23A45">
        <w:rPr>
          <w:lang w:val="en-CA"/>
        </w:rPr>
        <w:t xml:space="preserve">related </w:t>
      </w:r>
      <w:r w:rsidR="002C7E28" w:rsidRPr="00F23A45">
        <w:rPr>
          <w:lang w:val="en-CA"/>
        </w:rPr>
        <w:t>(</w:t>
      </w:r>
      <w:r w:rsidR="00F76FE6" w:rsidRPr="00F23A45">
        <w:rPr>
          <w:lang w:val="en-CA"/>
        </w:rPr>
        <w:t>3</w:t>
      </w:r>
      <w:r w:rsidR="002C7E28" w:rsidRPr="00F23A45">
        <w:rPr>
          <w:lang w:val="en-CA"/>
        </w:rPr>
        <w:t>)</w:t>
      </w:r>
      <w:bookmarkEnd w:id="3931"/>
      <w:bookmarkEnd w:id="4050"/>
    </w:p>
    <w:p w:rsidR="003B7F45" w:rsidRPr="00F23A45" w:rsidRDefault="003B7F45" w:rsidP="003B7F45">
      <w:pPr>
        <w:pStyle w:val="Textkrper"/>
      </w:pPr>
      <w:r w:rsidRPr="00F23A45">
        <w:t>Contributions in this category were discussed XXday XX Oct XXXX–XXXX (chaired by XXX).</w:t>
      </w:r>
    </w:p>
    <w:p w:rsidR="0057016B" w:rsidRPr="00F23A45" w:rsidRDefault="00B724FE" w:rsidP="0057016B">
      <w:pPr>
        <w:pStyle w:val="berschrift9"/>
        <w:rPr>
          <w:rFonts w:eastAsia="Times New Roman"/>
          <w:szCs w:val="24"/>
          <w:lang w:val="en-CA" w:eastAsia="de-DE"/>
        </w:rPr>
      </w:pPr>
      <w:hyperlink r:id="rId582" w:history="1">
        <w:r w:rsidR="0057016B" w:rsidRPr="00F23A45">
          <w:rPr>
            <w:rFonts w:eastAsia="Times New Roman"/>
            <w:color w:val="0000FF"/>
            <w:szCs w:val="24"/>
            <w:u w:val="single"/>
            <w:lang w:val="en-CA" w:eastAsia="de-DE"/>
          </w:rPr>
          <w:t>JVET-L0242</w:t>
        </w:r>
      </w:hyperlink>
      <w:r w:rsidR="0057016B" w:rsidRPr="00F23A45">
        <w:rPr>
          <w:rFonts w:eastAsia="Times New Roman"/>
          <w:szCs w:val="24"/>
          <w:lang w:val="en-CA" w:eastAsia="de-DE"/>
        </w:rPr>
        <w:t xml:space="preserve"> AHG9: Dense Residual Convolutional Neural Network based In-Loop Filter [Y. Wang, Z. Chen, Y. Li (Wuhan Univ.), L. Zhao, S. Liu, X. Li (Tencent)]</w:t>
      </w:r>
    </w:p>
    <w:p w:rsidR="001F72BA" w:rsidRPr="00F23A45" w:rsidRDefault="001F72BA" w:rsidP="00C04AD8"/>
    <w:p w:rsidR="00166D13" w:rsidRPr="00F23A45" w:rsidRDefault="00B724FE" w:rsidP="00166D13">
      <w:pPr>
        <w:pStyle w:val="berschrift9"/>
        <w:rPr>
          <w:rFonts w:eastAsia="Times New Roman"/>
          <w:szCs w:val="24"/>
          <w:lang w:val="en-CA" w:eastAsia="de-DE"/>
        </w:rPr>
      </w:pPr>
      <w:hyperlink r:id="rId583" w:history="1">
        <w:r w:rsidR="00166D13" w:rsidRPr="00F23A45">
          <w:rPr>
            <w:rFonts w:eastAsia="Times New Roman"/>
            <w:color w:val="0000FF"/>
            <w:szCs w:val="24"/>
            <w:u w:val="single"/>
            <w:lang w:val="en-CA" w:eastAsia="de-DE"/>
          </w:rPr>
          <w:t>JVET-L0546</w:t>
        </w:r>
      </w:hyperlink>
      <w:r w:rsidR="00166D13" w:rsidRPr="00F23A45">
        <w:rPr>
          <w:rFonts w:eastAsia="Times New Roman"/>
          <w:szCs w:val="24"/>
          <w:lang w:val="en-CA" w:eastAsia="de-DE"/>
        </w:rPr>
        <w:t xml:space="preserve"> Crosscheck of JVET-L0242: AHG9: Dense Residual Convolutional Neural Network based In-Loop Filter [X. Song, L. Wang (Hikvision)] [late] [miss]</w:t>
      </w:r>
    </w:p>
    <w:p w:rsidR="00166D13" w:rsidRPr="00F23A45" w:rsidRDefault="00166D13" w:rsidP="00C04AD8"/>
    <w:p w:rsidR="0057016B" w:rsidRPr="00F23A45" w:rsidRDefault="00B724FE" w:rsidP="0057016B">
      <w:pPr>
        <w:pStyle w:val="berschrift9"/>
        <w:rPr>
          <w:rFonts w:eastAsia="Times New Roman"/>
          <w:szCs w:val="24"/>
          <w:lang w:val="en-CA" w:eastAsia="de-DE"/>
        </w:rPr>
      </w:pPr>
      <w:hyperlink r:id="rId584" w:history="1">
        <w:r w:rsidR="0057016B" w:rsidRPr="00F23A45">
          <w:rPr>
            <w:rFonts w:eastAsia="Times New Roman"/>
            <w:color w:val="0000FF"/>
            <w:szCs w:val="24"/>
            <w:u w:val="single"/>
            <w:lang w:val="en-CA" w:eastAsia="de-DE"/>
          </w:rPr>
          <w:t>JVET-L0383</w:t>
        </w:r>
      </w:hyperlink>
      <w:r w:rsidR="0057016B" w:rsidRPr="00F23A45">
        <w:rPr>
          <w:rFonts w:eastAsia="Times New Roman"/>
          <w:szCs w:val="24"/>
          <w:lang w:val="en-CA" w:eastAsia="de-DE"/>
        </w:rPr>
        <w:t xml:space="preserve"> AHG9: Convolution Neural Network Filter [K. Kawamura, Y. Kidani, S. Naito (KDDI)]</w:t>
      </w:r>
    </w:p>
    <w:p w:rsidR="0057016B" w:rsidRPr="00F23A45" w:rsidRDefault="0057016B" w:rsidP="00C04AD8"/>
    <w:p w:rsidR="003860FD" w:rsidRPr="00F23A45" w:rsidRDefault="003860FD" w:rsidP="00422C11">
      <w:pPr>
        <w:pStyle w:val="berschrift2"/>
        <w:ind w:left="576"/>
        <w:rPr>
          <w:lang w:val="en-CA"/>
        </w:rPr>
      </w:pPr>
      <w:bookmarkStart w:id="4052" w:name="_Ref526026430"/>
      <w:bookmarkStart w:id="4053" w:name="_Ref518893239"/>
      <w:r w:rsidRPr="00F23A45">
        <w:rPr>
          <w:lang w:val="en-CA"/>
        </w:rPr>
        <w:lastRenderedPageBreak/>
        <w:t>Screen content tools</w:t>
      </w:r>
      <w:bookmarkEnd w:id="4052"/>
      <w:r w:rsidR="00F76FE6" w:rsidRPr="00F23A45">
        <w:rPr>
          <w:lang w:val="en-CA"/>
        </w:rPr>
        <w:t xml:space="preserve"> (2)</w:t>
      </w:r>
    </w:p>
    <w:p w:rsidR="0057016B" w:rsidRPr="00F23A45" w:rsidRDefault="00B724FE" w:rsidP="0057016B">
      <w:pPr>
        <w:pStyle w:val="berschrift9"/>
        <w:rPr>
          <w:rFonts w:eastAsia="Times New Roman"/>
          <w:szCs w:val="24"/>
          <w:lang w:val="en-CA" w:eastAsia="de-DE"/>
        </w:rPr>
      </w:pPr>
      <w:hyperlink r:id="rId585" w:history="1">
        <w:r w:rsidR="0057016B" w:rsidRPr="00F23A45">
          <w:rPr>
            <w:rFonts w:eastAsia="Times New Roman"/>
            <w:color w:val="0000FF"/>
            <w:szCs w:val="24"/>
            <w:u w:val="single"/>
            <w:lang w:val="en-CA" w:eastAsia="de-DE"/>
          </w:rPr>
          <w:t>JVET-L0078</w:t>
        </w:r>
      </w:hyperlink>
      <w:r w:rsidR="0057016B" w:rsidRPr="00F23A45">
        <w:rPr>
          <w:rFonts w:eastAsia="Times New Roman"/>
          <w:szCs w:val="24"/>
          <w:lang w:val="en-CA" w:eastAsia="de-DE"/>
        </w:rPr>
        <w:t xml:space="preserve"> AHG11: Block DPCM for Screen Content Coding [M. Abdoli, G. Clare, F. Henry, P. Philippe (Orange)]</w:t>
      </w:r>
    </w:p>
    <w:p w:rsidR="003860FD" w:rsidRPr="00F23A45" w:rsidRDefault="003860FD" w:rsidP="003860FD"/>
    <w:p w:rsidR="0057016B" w:rsidRPr="00F23A45" w:rsidRDefault="00B724FE" w:rsidP="0057016B">
      <w:pPr>
        <w:pStyle w:val="berschrift9"/>
        <w:rPr>
          <w:rFonts w:eastAsia="Times New Roman"/>
          <w:szCs w:val="24"/>
          <w:lang w:val="en-CA" w:eastAsia="de-DE"/>
        </w:rPr>
      </w:pPr>
      <w:hyperlink r:id="rId586" w:history="1">
        <w:r w:rsidR="0057016B" w:rsidRPr="00F23A45">
          <w:rPr>
            <w:rFonts w:eastAsia="Times New Roman"/>
            <w:color w:val="0000FF"/>
            <w:szCs w:val="24"/>
            <w:u w:val="single"/>
            <w:lang w:val="en-CA" w:eastAsia="de-DE"/>
          </w:rPr>
          <w:t>JVET-L0481</w:t>
        </w:r>
      </w:hyperlink>
      <w:r w:rsidR="0057016B" w:rsidRPr="00F23A45">
        <w:rPr>
          <w:rFonts w:eastAsia="Times New Roman"/>
          <w:szCs w:val="24"/>
          <w:lang w:val="en-CA" w:eastAsia="de-DE"/>
        </w:rPr>
        <w:t xml:space="preserve"> Crosscheck of JVET-L0078 (AHG11: Block DPCM for Screen Content Coding) [C.-Y. Chen (MediaTek)] [late] [miss]</w:t>
      </w:r>
    </w:p>
    <w:p w:rsidR="0057016B" w:rsidRPr="00F23A45" w:rsidRDefault="0057016B" w:rsidP="003860FD"/>
    <w:p w:rsidR="00D25620" w:rsidRPr="00F23A45" w:rsidRDefault="00D25620" w:rsidP="00422C11">
      <w:pPr>
        <w:pStyle w:val="berschrift2"/>
        <w:ind w:left="576"/>
        <w:rPr>
          <w:lang w:val="en-CA"/>
        </w:rPr>
      </w:pPr>
      <w:r w:rsidRPr="00F23A45">
        <w:rPr>
          <w:lang w:val="en-CA"/>
        </w:rPr>
        <w:t>H</w:t>
      </w:r>
      <w:r w:rsidR="00647177" w:rsidRPr="00F23A45">
        <w:rPr>
          <w:lang w:val="en-CA"/>
        </w:rPr>
        <w:t>igh-level</w:t>
      </w:r>
      <w:r w:rsidRPr="00F23A45">
        <w:rPr>
          <w:lang w:val="en-CA"/>
        </w:rPr>
        <w:t xml:space="preserve"> syntax (</w:t>
      </w:r>
      <w:del w:id="4054" w:author="Jens Ohm" w:date="2018-10-05T00:16:00Z">
        <w:r w:rsidR="006B7F64" w:rsidDel="005C70E2">
          <w:rPr>
            <w:lang w:val="en-CA"/>
          </w:rPr>
          <w:delText>30</w:delText>
        </w:r>
      </w:del>
      <w:ins w:id="4055" w:author="Jens Ohm" w:date="2018-10-05T00:16:00Z">
        <w:r w:rsidR="005C70E2">
          <w:rPr>
            <w:lang w:val="en-CA"/>
          </w:rPr>
          <w:t>31</w:t>
        </w:r>
      </w:ins>
      <w:r w:rsidRPr="00F23A45">
        <w:rPr>
          <w:lang w:val="en-CA"/>
        </w:rPr>
        <w:t>)</w:t>
      </w:r>
      <w:bookmarkEnd w:id="4053"/>
    </w:p>
    <w:p w:rsidR="003B7F45" w:rsidRPr="00F23A45" w:rsidRDefault="003B7F45" w:rsidP="003B7F45">
      <w:pPr>
        <w:pStyle w:val="Textkrper"/>
      </w:pPr>
      <w:r w:rsidRPr="00F23A45">
        <w:t>Contributions in this category were discussed XXday XX Oct XXXX–XXXX (chaired by XXX).</w:t>
      </w:r>
    </w:p>
    <w:p w:rsidR="00051C07" w:rsidRPr="00F23A45" w:rsidRDefault="00051C07" w:rsidP="00051C07">
      <w:pPr>
        <w:pStyle w:val="berschrift3"/>
        <w:rPr>
          <w:rFonts w:eastAsiaTheme="majorEastAsia"/>
        </w:rPr>
      </w:pPr>
      <w:r w:rsidRPr="00F23A45">
        <w:t>General high-level syntax (1)</w:t>
      </w:r>
    </w:p>
    <w:p w:rsidR="00051C07" w:rsidRPr="00F23A45" w:rsidRDefault="00B724FE" w:rsidP="00FA275C">
      <w:pPr>
        <w:pStyle w:val="berschrift9"/>
        <w:rPr>
          <w:rFonts w:eastAsia="Times New Roman"/>
          <w:szCs w:val="24"/>
          <w:lang w:val="en-CA" w:eastAsia="de-DE"/>
        </w:rPr>
      </w:pPr>
      <w:hyperlink r:id="rId587" w:history="1">
        <w:r w:rsidR="00051C07" w:rsidRPr="00F23A45">
          <w:rPr>
            <w:rFonts w:eastAsia="Times New Roman"/>
            <w:color w:val="0000FF"/>
            <w:szCs w:val="24"/>
            <w:u w:val="single"/>
            <w:lang w:val="en-CA" w:eastAsia="de-DE"/>
          </w:rPr>
          <w:t>JVET-L0110</w:t>
        </w:r>
      </w:hyperlink>
      <w:r w:rsidR="00051C07" w:rsidRPr="00F23A45">
        <w:rPr>
          <w:rFonts w:eastAsia="Times New Roman"/>
          <w:szCs w:val="24"/>
          <w:lang w:val="en-CA" w:eastAsia="de-DE"/>
        </w:rPr>
        <w:t xml:space="preserve"> On VVC HLS architecture and bitstream structure [S. Wenger (Tencent), Y.-K. Wang (Huawei), M. M. Hannuksela (Nokia), R. Sjöberg (Ericsson), S. Deshpande (Sharp)]</w:t>
      </w:r>
    </w:p>
    <w:p w:rsidR="00051C07" w:rsidRDefault="00CC50D7" w:rsidP="00F574A9">
      <w:r>
        <w:t>This contribution was reviewed in JVET plenary Wednesday 1830 (GJS &amp; JRO)</w:t>
      </w:r>
    </w:p>
    <w:p w:rsidR="00CC50D7" w:rsidRDefault="00CC50D7" w:rsidP="00F574A9">
      <w:r w:rsidRPr="00CC50D7">
        <w:t>This document provides and proposes VVC high-level syntax (HLS) architecture and design rationale. Additionally, a VCC bitstream structure is proposed. Some items are proposed for discussion.</w:t>
      </w:r>
    </w:p>
    <w:p w:rsidR="00CC50D7" w:rsidRDefault="00CC50D7" w:rsidP="00F574A9">
      <w:r w:rsidRPr="00CC50D7">
        <w:t>Proposed VVC HLS architecture and design rationale</w:t>
      </w:r>
      <w:r>
        <w:t>:</w:t>
      </w:r>
    </w:p>
    <w:p w:rsidR="00CC50D7" w:rsidRDefault="00CC50D7" w:rsidP="0094055E">
      <w:pPr>
        <w:numPr>
          <w:ilvl w:val="0"/>
          <w:numId w:val="66"/>
        </w:numPr>
      </w:pPr>
      <w:r>
        <w:t>(Proposal) Th</w:t>
      </w:r>
      <w:r w:rsidR="001A3132">
        <w:t>at the</w:t>
      </w:r>
      <w:r>
        <w:t xml:space="preserve"> NAL unit concept of AVC and HEVC </w:t>
      </w:r>
      <w:r w:rsidR="001A3132">
        <w:t>should</w:t>
      </w:r>
      <w:r>
        <w:t xml:space="preserve"> stay, as it has proven to be useful, and because at least some system specifications (to include certain file formats) rely on it.</w:t>
      </w:r>
    </w:p>
    <w:p w:rsidR="00CC50D7" w:rsidRDefault="00CC50D7" w:rsidP="003C6EE3">
      <w:pPr>
        <w:numPr>
          <w:ilvl w:val="0"/>
          <w:numId w:val="66"/>
        </w:numPr>
      </w:pPr>
      <w:r>
        <w:t>(Proposal) The concept of CTU-based (independent, raster-scan-order</w:t>
      </w:r>
      <w:r w:rsidR="001A3132">
        <w:t>, with terminating positions unknown after parsing the header data</w:t>
      </w:r>
      <w:r>
        <w:t xml:space="preserve">) slices is </w:t>
      </w:r>
      <w:r w:rsidR="001A3132">
        <w:t xml:space="preserve">proposed to be </w:t>
      </w:r>
      <w:r>
        <w:t>removed</w:t>
      </w:r>
      <w:r w:rsidR="001A3132">
        <w:t>, as a vestige of MTU size matching considerations, but tiles (rectangular regions of known size) are proposed to be supported</w:t>
      </w:r>
      <w:r>
        <w:t>.</w:t>
      </w:r>
    </w:p>
    <w:p w:rsidR="0033462C" w:rsidRDefault="0033462C" w:rsidP="0094055E">
      <w:pPr>
        <w:numPr>
          <w:ilvl w:val="1"/>
          <w:numId w:val="66"/>
        </w:numPr>
      </w:pPr>
      <w:r>
        <w:t xml:space="preserve">Tiles are generally expected to be independently </w:t>
      </w:r>
      <w:r w:rsidR="00D62AB2">
        <w:t>parseable/</w:t>
      </w:r>
      <w:r>
        <w:t>decodable within the current picture.</w:t>
      </w:r>
    </w:p>
    <w:p w:rsidR="00CC50D7" w:rsidRDefault="00CC50D7" w:rsidP="00CC50D7">
      <w:pPr>
        <w:numPr>
          <w:ilvl w:val="0"/>
          <w:numId w:val="66"/>
        </w:numPr>
      </w:pPr>
      <w:r>
        <w:t xml:space="preserve">(Proposal) Independent decoding of motion-constrained tile sets (MCTSs) sets </w:t>
      </w:r>
      <w:r w:rsidR="001A3132">
        <w:t>is suggested to</w:t>
      </w:r>
      <w:r>
        <w:t xml:space="preserve"> be useful for certain application scenarios. Encoding and signalling of MCTSs should be supported.</w:t>
      </w:r>
    </w:p>
    <w:p w:rsidR="00C22690" w:rsidRDefault="0033462C" w:rsidP="0094055E">
      <w:pPr>
        <w:numPr>
          <w:ilvl w:val="1"/>
          <w:numId w:val="66"/>
        </w:numPr>
      </w:pPr>
      <w:r>
        <w:t xml:space="preserve">Note: </w:t>
      </w:r>
      <w:r w:rsidR="00C22690">
        <w:t>This could be just a matter of metadata, e.g., as in HEVC.</w:t>
      </w:r>
    </w:p>
    <w:p w:rsidR="00CC50D7" w:rsidRDefault="00CC50D7" w:rsidP="0033462C">
      <w:pPr>
        <w:numPr>
          <w:ilvl w:val="0"/>
          <w:numId w:val="66"/>
        </w:numPr>
      </w:pPr>
      <w:r>
        <w:t xml:space="preserve">(Proposal) </w:t>
      </w:r>
      <w:r w:rsidR="0033462C">
        <w:t>A p</w:t>
      </w:r>
      <w:r>
        <w:t xml:space="preserve">icture </w:t>
      </w:r>
      <w:r w:rsidR="0033462C">
        <w:t>h</w:t>
      </w:r>
      <w:r>
        <w:t>eader (</w:t>
      </w:r>
      <w:r w:rsidR="0033462C">
        <w:t>which would carry</w:t>
      </w:r>
      <w:r>
        <w:t xml:space="preserve"> data that applies to the entire picture, but without a picture header ID signalled in the picture header itself hence not </w:t>
      </w:r>
      <w:r w:rsidR="0033462C">
        <w:t>referenceable</w:t>
      </w:r>
      <w:r>
        <w:t xml:space="preserve"> by VCL NAL units) or </w:t>
      </w:r>
      <w:r w:rsidR="0033462C">
        <w:t>h</w:t>
      </w:r>
      <w:r>
        <w:t xml:space="preserve">eader </w:t>
      </w:r>
      <w:r w:rsidR="0033462C">
        <w:t>p</w:t>
      </w:r>
      <w:r>
        <w:t xml:space="preserve">arameter </w:t>
      </w:r>
      <w:r w:rsidR="0033462C">
        <w:t>s</w:t>
      </w:r>
      <w:r>
        <w:t xml:space="preserve">et (HPS, which contains header parameters, contains an ID and hence </w:t>
      </w:r>
      <w:r w:rsidR="00C22690">
        <w:t>referenceable</w:t>
      </w:r>
      <w:r>
        <w:t xml:space="preserve"> by VCL NAL units), </w:t>
      </w:r>
      <w:r w:rsidR="0033462C">
        <w:t>is proposed to</w:t>
      </w:r>
      <w:r>
        <w:t xml:space="preserve"> be considered if it has a good impact on BD rate performance.</w:t>
      </w:r>
    </w:p>
    <w:p w:rsidR="0033462C" w:rsidRDefault="0033462C" w:rsidP="0094055E">
      <w:pPr>
        <w:numPr>
          <w:ilvl w:val="1"/>
          <w:numId w:val="66"/>
        </w:numPr>
      </w:pPr>
      <w:r>
        <w:t xml:space="preserve">This is a rate-distortion justified matter; see next </w:t>
      </w:r>
      <w:r w:rsidR="00D62AB2">
        <w:t>item</w:t>
      </w:r>
      <w:r>
        <w:t>.</w:t>
      </w:r>
    </w:p>
    <w:p w:rsidR="00CC50D7" w:rsidRDefault="00CC50D7" w:rsidP="0094055E">
      <w:pPr>
        <w:numPr>
          <w:ilvl w:val="0"/>
          <w:numId w:val="66"/>
        </w:numPr>
      </w:pPr>
      <w:r>
        <w:t xml:space="preserve">(Proposal) PPS and SPS </w:t>
      </w:r>
      <w:r w:rsidR="00975D8C">
        <w:t xml:space="preserve">are proposed to </w:t>
      </w:r>
      <w:r>
        <w:t>stay mainly as is, both in terms of syntax (individual NAL units) and functionality and persistence scope.</w:t>
      </w:r>
    </w:p>
    <w:p w:rsidR="00CC50D7" w:rsidRDefault="00CC50D7" w:rsidP="00CC50D7">
      <w:pPr>
        <w:numPr>
          <w:ilvl w:val="0"/>
          <w:numId w:val="66"/>
        </w:numPr>
      </w:pPr>
      <w:r>
        <w:t>(Proposal) Decoder parameter set (DPS), required to stay constant for the lifetime of a video stream</w:t>
      </w:r>
      <w:r w:rsidR="00975D8C">
        <w:t>.</w:t>
      </w:r>
    </w:p>
    <w:p w:rsidR="00D62AB2" w:rsidRDefault="00D62AB2" w:rsidP="0094055E">
      <w:pPr>
        <w:numPr>
          <w:ilvl w:val="1"/>
          <w:numId w:val="66"/>
        </w:numPr>
      </w:pPr>
      <w:r>
        <w:t>This is a matter of maximum capability negotiation, subprofiling, decoder initialization.</w:t>
      </w:r>
    </w:p>
    <w:p w:rsidR="00CC50D7" w:rsidRDefault="00CC50D7" w:rsidP="0094055E">
      <w:pPr>
        <w:numPr>
          <w:ilvl w:val="0"/>
          <w:numId w:val="66"/>
        </w:numPr>
      </w:pPr>
      <w:r>
        <w:t>Thoughts about profiling of tiles</w:t>
      </w:r>
    </w:p>
    <w:p w:rsidR="00CC50D7" w:rsidRDefault="00CC50D7" w:rsidP="0094055E">
      <w:pPr>
        <w:numPr>
          <w:ilvl w:val="0"/>
          <w:numId w:val="68"/>
        </w:numPr>
      </w:pPr>
      <w:r>
        <w:lastRenderedPageBreak/>
        <w:t>Some of the co-authors think that tiling should perhaps be enabled based on profile used.</w:t>
      </w:r>
      <w:r w:rsidR="00D62AB2">
        <w:t xml:space="preserve"> </w:t>
      </w:r>
      <w:r>
        <w:t>Perhaps, a very basic tiling mechanism, to support straightforward parallelization, could be part of all profiles.</w:t>
      </w:r>
      <w:r w:rsidR="00D62AB2">
        <w:t xml:space="preserve"> </w:t>
      </w:r>
      <w:r>
        <w:t>More advanced techniques could be specified only for certain profiles.</w:t>
      </w:r>
      <w:r w:rsidR="00D62AB2">
        <w:t xml:space="preserve"> </w:t>
      </w:r>
      <w:r>
        <w:t>For example, a 360 profile using cube maps could allow motion constrained independent tiles tailored for that application (perhaps in addition to the basic tiles); e.g., 24 motion-constrained tiles as in 6 x 4 arrangement, or in a cross-style arrangement.</w:t>
      </w:r>
      <w:r w:rsidR="00D62AB2">
        <w:t xml:space="preserve"> </w:t>
      </w:r>
      <w:r>
        <w:t>Other profiles may be applicable to other projection formats.</w:t>
      </w:r>
    </w:p>
    <w:p w:rsidR="00CC50D7" w:rsidRDefault="00CC50D7" w:rsidP="0094055E">
      <w:pPr>
        <w:numPr>
          <w:ilvl w:val="0"/>
          <w:numId w:val="68"/>
        </w:numPr>
      </w:pPr>
      <w:r>
        <w:t>Some of the co-authors think that these decisions are such that should happen later on. Generally, the fewer profiles the better for the success of VVC. Note that in HEVC, only "basic" tiles affected normative operation. Motion-constrained tiles (or tile sets) are constraints that an encoder could choose to use but which don't affect normative decoder behavior.</w:t>
      </w:r>
    </w:p>
    <w:p w:rsidR="00CC50D7" w:rsidRDefault="00CC50D7" w:rsidP="0094055E">
      <w:pPr>
        <w:numPr>
          <w:ilvl w:val="0"/>
          <w:numId w:val="68"/>
        </w:numPr>
      </w:pPr>
      <w:r>
        <w:t>Using the same tool for different purposes is almost always problematic, as encoders need to weight between the needs of the purpose.</w:t>
      </w:r>
      <w:r w:rsidR="00D62AB2">
        <w:t xml:space="preserve"> </w:t>
      </w:r>
      <w:r>
        <w:t>Some of the co-authors think that this is also true for tiles.</w:t>
      </w:r>
      <w:r w:rsidR="00D62AB2">
        <w:t xml:space="preserve"> </w:t>
      </w:r>
      <w:r>
        <w:t>For example, if parallelization requires one tile layout, and 360-video related projection requires a different one, what should an encoder do?</w:t>
      </w:r>
      <w:r w:rsidR="00D62AB2">
        <w:t xml:space="preserve"> </w:t>
      </w:r>
      <w:r>
        <w:t>However, some of the co-authors think that whether different modes or different profiles are needed for tiles may also depend on how diverging is the difference of the desirable tile layouts for different purposes. At least for the ERP and CMP projections, which are most widely used today, aside from some special 360 video optimization scenarios, the flexibility allowed by the tile design in HEVC seems good for both purposes of parallel processing and viewport-dependent 360 video delivery optimization.</w:t>
      </w:r>
    </w:p>
    <w:p w:rsidR="00CC50D7" w:rsidRDefault="00CC50D7" w:rsidP="0094055E">
      <w:pPr>
        <w:numPr>
          <w:ilvl w:val="0"/>
          <w:numId w:val="66"/>
        </w:numPr>
      </w:pPr>
      <w:r>
        <w:t>Thoughts about VPS</w:t>
      </w:r>
    </w:p>
    <w:p w:rsidR="00CC50D7" w:rsidRDefault="00CC50D7" w:rsidP="0094055E">
      <w:pPr>
        <w:numPr>
          <w:ilvl w:val="0"/>
          <w:numId w:val="69"/>
        </w:numPr>
      </w:pPr>
      <w:r>
        <w:t>Some of the co-authors think that VVC first version should have Video Parameter Set (VPS) to tie together scalable layers; a VPS breaks at IDR across layers boundaries.</w:t>
      </w:r>
      <w:r w:rsidR="00D62AB2">
        <w:t xml:space="preserve"> </w:t>
      </w:r>
      <w:r>
        <w:t>It is preferred to have the VPS from the outset, and not to copy VPS data into the SPS.</w:t>
      </w:r>
    </w:p>
    <w:p w:rsidR="00CC50D7" w:rsidRDefault="00CC50D7" w:rsidP="0094055E">
      <w:pPr>
        <w:numPr>
          <w:ilvl w:val="0"/>
          <w:numId w:val="69"/>
        </w:numPr>
      </w:pPr>
      <w:r>
        <w:t>Some of the co-authors think that maybe it'd OK to not have VPS in VVC version 1, unless multiple-layer is already enabled, which does not seem to be the case.</w:t>
      </w:r>
    </w:p>
    <w:p w:rsidR="00CC50D7" w:rsidRDefault="00CC50D7" w:rsidP="00CC50D7">
      <w:r>
        <w:t>Based on the above discussions and proposed VVC HLS architecture and design rationale, the contribution proposes that the VVC bitstream structure should comprise of the following NAL units or data structures:</w:t>
      </w:r>
    </w:p>
    <w:p w:rsidR="00CC50D7" w:rsidRDefault="00CC50D7" w:rsidP="00CC50D7">
      <w:pPr>
        <w:numPr>
          <w:ilvl w:val="0"/>
          <w:numId w:val="70"/>
        </w:numPr>
      </w:pPr>
      <w:r>
        <w:t>(Proposal) Decoder parameter set (DPS), required to stay constant for the lifetime of a video stream</w:t>
      </w:r>
    </w:p>
    <w:p w:rsidR="009568E6" w:rsidRDefault="009568E6" w:rsidP="0094055E">
      <w:pPr>
        <w:numPr>
          <w:ilvl w:val="1"/>
          <w:numId w:val="70"/>
        </w:numPr>
      </w:pPr>
      <w:r>
        <w:t>It was commented that something equivalent might be possible without a new syntax structure – e.g., with repeated elements in the SPS that are constrained to not change.</w:t>
      </w:r>
    </w:p>
    <w:p w:rsidR="00CC50D7" w:rsidRDefault="00CC50D7" w:rsidP="0094055E">
      <w:pPr>
        <w:numPr>
          <w:ilvl w:val="0"/>
          <w:numId w:val="70"/>
        </w:numPr>
      </w:pPr>
      <w:r>
        <w:t>(Proposal) Sequence parameter set (SPS) similar in functionality as in H.265, scope is coded video sequence</w:t>
      </w:r>
    </w:p>
    <w:p w:rsidR="00CC50D7" w:rsidRDefault="00CC50D7" w:rsidP="0094055E">
      <w:pPr>
        <w:numPr>
          <w:ilvl w:val="0"/>
          <w:numId w:val="70"/>
        </w:numPr>
      </w:pPr>
      <w:r>
        <w:t>(Proposal) Picture Parameter Set (PPS) similar in functionality as in H.265, scope is a coded picture.</w:t>
      </w:r>
      <w:r w:rsidR="00D62AB2">
        <w:t xml:space="preserve"> </w:t>
      </w:r>
      <w:r>
        <w:t>At the same semantic level and similar scope (covering full coded pictures, but can change from coded picture to coded picture)</w:t>
      </w:r>
    </w:p>
    <w:p w:rsidR="00CC50D7" w:rsidRDefault="00CC50D7" w:rsidP="0094055E">
      <w:pPr>
        <w:numPr>
          <w:ilvl w:val="0"/>
          <w:numId w:val="70"/>
        </w:numPr>
      </w:pPr>
      <w:r>
        <w:t>(Proposal) Picture Header (carries data that applies to entire picture and that can change from picture to picture, plus reference to PPS) or Header Parameter Set (HPS), if it has a good impact on BD rate performance</w:t>
      </w:r>
    </w:p>
    <w:p w:rsidR="00CC50D7" w:rsidRDefault="00CC50D7" w:rsidP="0094055E">
      <w:pPr>
        <w:numPr>
          <w:ilvl w:val="0"/>
          <w:numId w:val="70"/>
        </w:numPr>
      </w:pPr>
      <w:r>
        <w:t>(Proposal) Tile Group Header (TGH)</w:t>
      </w:r>
    </w:p>
    <w:p w:rsidR="00CC50D7" w:rsidRDefault="00CC50D7" w:rsidP="0094055E">
      <w:pPr>
        <w:numPr>
          <w:ilvl w:val="0"/>
          <w:numId w:val="70"/>
        </w:numPr>
      </w:pPr>
      <w:r>
        <w:t>(Proposal) VCL data of the VCL NAL unit (tile group) comprising a Tile Group Header (TGH) and Coding Tree Unit (CTU) data of an integer number of tiles</w:t>
      </w:r>
    </w:p>
    <w:p w:rsidR="00CC50D7" w:rsidRDefault="00CC50D7" w:rsidP="0094055E">
      <w:pPr>
        <w:numPr>
          <w:ilvl w:val="0"/>
          <w:numId w:val="70"/>
        </w:numPr>
      </w:pPr>
      <w:r>
        <w:t xml:space="preserve">(Proposal) EOS </w:t>
      </w:r>
      <w:r w:rsidR="00812B19">
        <w:t xml:space="preserve">(end of sequence) </w:t>
      </w:r>
      <w:r>
        <w:t xml:space="preserve">and EOB </w:t>
      </w:r>
      <w:r w:rsidR="00812B19">
        <w:t xml:space="preserve">(end of bitstream) </w:t>
      </w:r>
      <w:r>
        <w:t>with similar functionality to H</w:t>
      </w:r>
      <w:r w:rsidR="00812B19">
        <w:t>EVC.</w:t>
      </w:r>
    </w:p>
    <w:p w:rsidR="00CC50D7" w:rsidRDefault="00CC50D7" w:rsidP="0094055E">
      <w:pPr>
        <w:numPr>
          <w:ilvl w:val="0"/>
          <w:numId w:val="70"/>
        </w:numPr>
      </w:pPr>
      <w:r>
        <w:t>(Proposal) Prefix and Suffix SEI</w:t>
      </w:r>
      <w:r w:rsidR="00812B19">
        <w:t xml:space="preserve"> messages</w:t>
      </w:r>
    </w:p>
    <w:p w:rsidR="00CC50D7" w:rsidRDefault="00CC50D7" w:rsidP="0094055E">
      <w:pPr>
        <w:numPr>
          <w:ilvl w:val="0"/>
          <w:numId w:val="70"/>
        </w:numPr>
      </w:pPr>
      <w:r>
        <w:lastRenderedPageBreak/>
        <w:t xml:space="preserve">(Thoughts) Video Parameter Set to tie together scalable layers; </w:t>
      </w:r>
      <w:r w:rsidR="00812B19">
        <w:t>h</w:t>
      </w:r>
      <w:r>
        <w:t>ave the VPS from the outset, and don't copy VPS data into the SPS.</w:t>
      </w:r>
    </w:p>
    <w:p w:rsidR="00CC50D7" w:rsidRDefault="00CC50D7" w:rsidP="00F574A9"/>
    <w:p w:rsidR="00812B19" w:rsidRDefault="00812B19" w:rsidP="00F574A9">
      <w:r w:rsidRPr="0094055E">
        <w:rPr>
          <w:highlight w:val="yellow"/>
        </w:rPr>
        <w:t>Decision</w:t>
      </w:r>
      <w:r w:rsidR="00142AB1">
        <w:t xml:space="preserve"> on agreements in principle</w:t>
      </w:r>
      <w:r>
        <w:t>:</w:t>
      </w:r>
    </w:p>
    <w:p w:rsidR="009568E6" w:rsidRDefault="008F11E7" w:rsidP="009568E6">
      <w:pPr>
        <w:numPr>
          <w:ilvl w:val="0"/>
          <w:numId w:val="71"/>
        </w:numPr>
      </w:pPr>
      <w:r w:rsidRPr="0094055E">
        <w:rPr>
          <w:highlight w:val="yellow"/>
        </w:rPr>
        <w:t>Agreed</w:t>
      </w:r>
      <w:r>
        <w:t xml:space="preserve">: </w:t>
      </w:r>
      <w:r w:rsidR="009568E6">
        <w:t>NAL units, SPS, tiles</w:t>
      </w:r>
      <w:r>
        <w:t>, not currently planning to have classical slices</w:t>
      </w:r>
    </w:p>
    <w:p w:rsidR="00602F4F" w:rsidRDefault="00602F4F" w:rsidP="009568E6">
      <w:pPr>
        <w:numPr>
          <w:ilvl w:val="0"/>
          <w:numId w:val="71"/>
        </w:numPr>
      </w:pPr>
      <w:r>
        <w:t xml:space="preserve">Do we need to be able to put multiple tiles in one VCL NAL unit? </w:t>
      </w:r>
      <w:r w:rsidR="00ED379A">
        <w:t>It</w:t>
      </w:r>
      <w:r>
        <w:t xml:space="preserve"> is a coding efficiency matter</w:t>
      </w:r>
      <w:r w:rsidR="00ED379A">
        <w:t xml:space="preserve"> whether we would just have one header per tile or also some header for a group of tiles.</w:t>
      </w:r>
    </w:p>
    <w:p w:rsidR="00602F4F" w:rsidRDefault="00602F4F" w:rsidP="009568E6">
      <w:pPr>
        <w:numPr>
          <w:ilvl w:val="0"/>
          <w:numId w:val="71"/>
        </w:numPr>
      </w:pPr>
      <w:r>
        <w:t>Do we need a maximum capability negotiation header level</w:t>
      </w:r>
      <w:r w:rsidR="00ED379A">
        <w:t xml:space="preserve"> – something with a persistence scope beyond the CVS</w:t>
      </w:r>
      <w:r>
        <w:t>?</w:t>
      </w:r>
      <w:r w:rsidR="00142AB1">
        <w:t xml:space="preserve"> </w:t>
      </w:r>
      <w:r w:rsidR="00142AB1" w:rsidRPr="0094055E">
        <w:rPr>
          <w:highlight w:val="yellow"/>
        </w:rPr>
        <w:t>Yes</w:t>
      </w:r>
      <w:r w:rsidR="00142AB1">
        <w:t>, either this or something like having some SPS syntax elements that are not allowed to change. This would not necessarily need to be carried within the bitstream. It could be repeated.</w:t>
      </w:r>
      <w:r w:rsidR="005A374E">
        <w:t xml:space="preserve"> It might or might not directly affect the decoding process (e.g., it could just establish constraints).</w:t>
      </w:r>
    </w:p>
    <w:p w:rsidR="009568E6" w:rsidRDefault="00ED379A" w:rsidP="0094055E">
      <w:pPr>
        <w:numPr>
          <w:ilvl w:val="0"/>
          <w:numId w:val="71"/>
        </w:numPr>
      </w:pPr>
      <w:r>
        <w:t xml:space="preserve">Do we plan to have a </w:t>
      </w:r>
      <w:r w:rsidR="009568E6">
        <w:t xml:space="preserve">PPS </w:t>
      </w:r>
      <w:r w:rsidR="005A374E">
        <w:t xml:space="preserve">(referenceable by multiple pictures) </w:t>
      </w:r>
      <w:r w:rsidR="009568E6">
        <w:t xml:space="preserve">or </w:t>
      </w:r>
      <w:r>
        <w:t xml:space="preserve">a </w:t>
      </w:r>
      <w:r w:rsidR="005A374E">
        <w:t xml:space="preserve">(perhaps repeatable) </w:t>
      </w:r>
      <w:r w:rsidR="009568E6">
        <w:t>picture header</w:t>
      </w:r>
      <w:r w:rsidR="005A374E">
        <w:t xml:space="preserve">? </w:t>
      </w:r>
      <w:r w:rsidR="005A374E" w:rsidRPr="0094055E">
        <w:rPr>
          <w:highlight w:val="yellow"/>
        </w:rPr>
        <w:t>Yes</w:t>
      </w:r>
      <w:r w:rsidR="005A374E">
        <w:t>.</w:t>
      </w:r>
    </w:p>
    <w:p w:rsidR="00CC50D7" w:rsidRPr="00F23A45" w:rsidRDefault="00ED379A" w:rsidP="0094055E">
      <w:r>
        <w:t>Other aspects are for further study.</w:t>
      </w:r>
    </w:p>
    <w:p w:rsidR="00051C07" w:rsidRPr="00F23A45" w:rsidRDefault="00051C07" w:rsidP="00051C07">
      <w:pPr>
        <w:pStyle w:val="berschrift3"/>
        <w:rPr>
          <w:rFonts w:eastAsiaTheme="majorEastAsia"/>
        </w:rPr>
      </w:pPr>
      <w:r w:rsidRPr="00F23A45">
        <w:t>Interoperability and capability points definition and signalling (4)</w:t>
      </w:r>
    </w:p>
    <w:p w:rsidR="00051C07" w:rsidRPr="00F23A45" w:rsidRDefault="00B724FE" w:rsidP="003860FD">
      <w:pPr>
        <w:pStyle w:val="berschrift9"/>
        <w:rPr>
          <w:rFonts w:eastAsia="Times New Roman"/>
          <w:szCs w:val="24"/>
          <w:lang w:val="en-CA" w:eastAsia="de-DE"/>
        </w:rPr>
      </w:pPr>
      <w:hyperlink r:id="rId588" w:history="1">
        <w:r w:rsidR="00051C07" w:rsidRPr="00F23A45">
          <w:rPr>
            <w:rFonts w:eastAsia="Times New Roman"/>
            <w:color w:val="0000FF"/>
            <w:szCs w:val="24"/>
            <w:u w:val="single"/>
            <w:lang w:val="en-CA" w:eastAsia="de-DE"/>
          </w:rPr>
          <w:t>JVET-L0042</w:t>
        </w:r>
      </w:hyperlink>
      <w:r w:rsidR="00051C07" w:rsidRPr="00F23A45">
        <w:rPr>
          <w:rFonts w:eastAsia="Times New Roman"/>
          <w:szCs w:val="24"/>
          <w:lang w:val="en-CA" w:eastAsia="de-DE"/>
        </w:rPr>
        <w:t xml:space="preserve"> Example restriction flags for VVC [J. Samuelsson (Divideon)]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589" w:history="1">
        <w:r w:rsidR="00051C07" w:rsidRPr="00F23A45">
          <w:rPr>
            <w:rFonts w:eastAsia="Times New Roman"/>
            <w:color w:val="0000FF"/>
            <w:szCs w:val="24"/>
            <w:u w:val="single"/>
            <w:lang w:val="en-CA" w:eastAsia="de-DE"/>
          </w:rPr>
          <w:t>JVET-L0043</w:t>
        </w:r>
      </w:hyperlink>
      <w:r w:rsidR="00051C07" w:rsidRPr="00F23A45">
        <w:rPr>
          <w:rFonts w:eastAsia="Times New Roman"/>
          <w:szCs w:val="24"/>
          <w:lang w:val="en-CA" w:eastAsia="de-DE"/>
        </w:rPr>
        <w:t xml:space="preserve"> AHG15: Hierarchical decoding property indications [M. M. Hannuksela (Nokia)]</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590" w:history="1">
        <w:r w:rsidR="00051C07" w:rsidRPr="00F23A45">
          <w:rPr>
            <w:rFonts w:eastAsia="Times New Roman"/>
            <w:color w:val="0000FF"/>
            <w:szCs w:val="24"/>
            <w:u w:val="single"/>
            <w:lang w:val="en-CA" w:eastAsia="de-DE"/>
          </w:rPr>
          <w:t>JVET-L0044</w:t>
        </w:r>
      </w:hyperlink>
      <w:r w:rsidR="00051C07" w:rsidRPr="00F23A45">
        <w:rPr>
          <w:rFonts w:eastAsia="Times New Roman"/>
          <w:szCs w:val="24"/>
          <w:lang w:val="en-CA" w:eastAsia="de-DE"/>
        </w:rPr>
        <w:t xml:space="preserve"> AHG15: Proposed interoperability point syntax [J. Boyce, Z. Deng, S. Wong, L. Xu (Intel)]</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591" w:history="1">
        <w:r w:rsidR="00051C07" w:rsidRPr="00F23A45">
          <w:rPr>
            <w:rFonts w:eastAsia="Times New Roman"/>
            <w:color w:val="0000FF"/>
            <w:szCs w:val="24"/>
            <w:u w:val="single"/>
            <w:lang w:val="en-CA" w:eastAsia="de-DE"/>
          </w:rPr>
          <w:t>JVET-L0270</w:t>
        </w:r>
      </w:hyperlink>
      <w:r w:rsidR="00051C07" w:rsidRPr="00F23A45">
        <w:rPr>
          <w:rFonts w:eastAsia="Times New Roman"/>
          <w:szCs w:val="24"/>
          <w:lang w:val="en-CA" w:eastAsia="de-DE"/>
        </w:rPr>
        <w:t xml:space="preserve"> Suggested restriction flag criteria [J. Samuelsson (Divideon)]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051C07">
      <w:pPr>
        <w:pStyle w:val="berschrift3"/>
        <w:rPr>
          <w:rFonts w:eastAsiaTheme="majorEastAsia"/>
        </w:rPr>
      </w:pPr>
      <w:r w:rsidRPr="00F23A45">
        <w:lastRenderedPageBreak/>
        <w:t>Picture partitioning − slicing and tiling (</w:t>
      </w:r>
      <w:del w:id="4056" w:author="Jens Ohm" w:date="2018-10-05T00:16:00Z">
        <w:r w:rsidRPr="00F23A45" w:rsidDel="005C70E2">
          <w:delText>11</w:delText>
        </w:r>
      </w:del>
      <w:ins w:id="4057" w:author="Jens Ohm" w:date="2018-10-05T00:16:00Z">
        <w:r w:rsidR="005C70E2" w:rsidRPr="00F23A45">
          <w:t>1</w:t>
        </w:r>
        <w:r w:rsidR="005C70E2">
          <w:t>2</w:t>
        </w:r>
      </w:ins>
      <w:r w:rsidRPr="00F23A45">
        <w:t>)</w:t>
      </w:r>
    </w:p>
    <w:p w:rsidR="00051C07" w:rsidRPr="00F23A45" w:rsidRDefault="00B724FE" w:rsidP="003860FD">
      <w:pPr>
        <w:pStyle w:val="berschrift9"/>
        <w:rPr>
          <w:rFonts w:eastAsia="Times New Roman"/>
          <w:szCs w:val="24"/>
          <w:lang w:val="en-CA" w:eastAsia="de-DE"/>
        </w:rPr>
      </w:pPr>
      <w:hyperlink r:id="rId592" w:history="1">
        <w:r w:rsidR="00051C07" w:rsidRPr="00F23A45">
          <w:rPr>
            <w:rFonts w:eastAsia="Times New Roman"/>
            <w:color w:val="0000FF"/>
            <w:szCs w:val="24"/>
            <w:u w:val="single"/>
            <w:lang w:val="en-CA" w:eastAsia="de-DE"/>
          </w:rPr>
          <w:t>JVET-L0114</w:t>
        </w:r>
      </w:hyperlink>
      <w:r w:rsidR="00051C07" w:rsidRPr="00F23A45">
        <w:rPr>
          <w:rFonts w:eastAsia="Times New Roman"/>
          <w:szCs w:val="24"/>
          <w:lang w:val="en-CA" w:eastAsia="de-DE"/>
        </w:rPr>
        <w:t xml:space="preserve"> On slicing and tiling in VVC [Y.-K. Wang, Hendry, J. Chen, M. Sychev (Huawei), M. M. Hannuksela (Nokia)]</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593" w:history="1">
        <w:r w:rsidR="00051C07" w:rsidRPr="00F23A45">
          <w:rPr>
            <w:rFonts w:eastAsia="Times New Roman"/>
            <w:color w:val="0000FF"/>
            <w:szCs w:val="24"/>
            <w:u w:val="single"/>
            <w:lang w:val="en-CA" w:eastAsia="de-DE"/>
          </w:rPr>
          <w:t>JVET-L0127</w:t>
        </w:r>
      </w:hyperlink>
      <w:r w:rsidR="00051C07" w:rsidRPr="00F23A45">
        <w:rPr>
          <w:rFonts w:eastAsia="Times New Roman"/>
          <w:szCs w:val="24"/>
          <w:lang w:val="en-CA" w:eastAsia="de-DE"/>
        </w:rPr>
        <w:t xml:space="preserve"> On VVC tile design [Yong He, Yan Ye, Ahmed Hamza (InterDigital)]</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594" w:history="1">
        <w:r w:rsidR="00051C07" w:rsidRPr="00F23A45">
          <w:rPr>
            <w:rFonts w:eastAsia="Times New Roman"/>
            <w:color w:val="0000FF"/>
            <w:szCs w:val="24"/>
            <w:u w:val="single"/>
            <w:lang w:val="en-CA" w:eastAsia="de-DE"/>
          </w:rPr>
          <w:t>JVET-L0182</w:t>
        </w:r>
      </w:hyperlink>
      <w:r w:rsidR="00051C07" w:rsidRPr="00F23A45">
        <w:rPr>
          <w:rFonts w:eastAsia="Times New Roman"/>
          <w:szCs w:val="24"/>
          <w:lang w:val="en-CA" w:eastAsia="de-DE"/>
        </w:rPr>
        <w:t xml:space="preserve"> Design goals for tiles [M. M. Hannuksela, A. Zare, M. Homayouni, R. Ghaznavi-Youvalari, A. Aminlou (Nokia)]</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595" w:history="1">
        <w:r w:rsidR="00051C07" w:rsidRPr="00F23A45">
          <w:rPr>
            <w:rFonts w:eastAsia="Times New Roman"/>
            <w:color w:val="0000FF"/>
            <w:szCs w:val="24"/>
            <w:u w:val="single"/>
            <w:lang w:val="en-CA" w:eastAsia="de-DE"/>
          </w:rPr>
          <w:t>JVET-L0183</w:t>
        </w:r>
      </w:hyperlink>
      <w:r w:rsidR="00051C07" w:rsidRPr="00F23A45">
        <w:rPr>
          <w:rFonts w:eastAsia="Times New Roman"/>
          <w:szCs w:val="24"/>
          <w:lang w:val="en-CA" w:eastAsia="de-DE"/>
        </w:rPr>
        <w:t xml:space="preserve"> Header parameter set (HPS) [M. M. Hannuksela, K. Kammachi-Sreedhar (Nokia)]</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596" w:history="1">
        <w:r w:rsidR="00051C07" w:rsidRPr="00F23A45">
          <w:rPr>
            <w:rFonts w:eastAsia="Times New Roman"/>
            <w:color w:val="0000FF"/>
            <w:szCs w:val="24"/>
            <w:u w:val="single"/>
            <w:lang w:val="en-CA" w:eastAsia="de-DE"/>
          </w:rPr>
          <w:t>JVET-L0202</w:t>
        </w:r>
      </w:hyperlink>
      <w:r w:rsidR="00051C07" w:rsidRPr="00F23A45">
        <w:rPr>
          <w:rFonts w:eastAsia="Times New Roman"/>
          <w:szCs w:val="24"/>
          <w:lang w:val="en-CA" w:eastAsia="de-DE"/>
        </w:rPr>
        <w:t xml:space="preserve"> HLS for spatial relation between independent VVC sub bitstreams [E. Thomas, A. Gabriel (TNO)]</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597" w:history="1">
        <w:r w:rsidR="00051C07" w:rsidRPr="00F23A45">
          <w:rPr>
            <w:rFonts w:eastAsia="Times New Roman"/>
            <w:color w:val="0000FF"/>
            <w:szCs w:val="24"/>
            <w:u w:val="single"/>
            <w:lang w:val="en-CA" w:eastAsia="de-DE"/>
          </w:rPr>
          <w:t>JVET-L0227</w:t>
        </w:r>
      </w:hyperlink>
      <w:r w:rsidR="00051C07" w:rsidRPr="00F23A45">
        <w:rPr>
          <w:rFonts w:eastAsia="Times New Roman"/>
          <w:szCs w:val="24"/>
          <w:lang w:val="en-CA" w:eastAsia="de-DE"/>
        </w:rPr>
        <w:t xml:space="preserve"> AHG 12: Sub-bitstream extraction/merging friendly slice address signalling [R. Skupin, Y. Sanchez, K. Sühring, T. Schierl, T. Wiegand (HHI)]</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598" w:history="1">
        <w:r w:rsidR="00051C07" w:rsidRPr="00F23A45">
          <w:rPr>
            <w:rFonts w:eastAsia="Times New Roman"/>
            <w:color w:val="0000FF"/>
            <w:szCs w:val="24"/>
            <w:u w:val="single"/>
            <w:lang w:val="en-CA" w:eastAsia="de-DE"/>
          </w:rPr>
          <w:t>JVET-L0306</w:t>
        </w:r>
      </w:hyperlink>
      <w:r w:rsidR="00051C07" w:rsidRPr="00F23A45">
        <w:rPr>
          <w:rFonts w:eastAsia="Times New Roman"/>
          <w:szCs w:val="24"/>
          <w:lang w:val="en-CA" w:eastAsia="de-DE"/>
        </w:rPr>
        <w:t xml:space="preserve"> On slices and tiles [M. M. Hannuksela (Nokia)]</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599" w:history="1">
        <w:r w:rsidR="00051C07" w:rsidRPr="00F23A45">
          <w:rPr>
            <w:rFonts w:eastAsia="Times New Roman"/>
            <w:color w:val="0000FF"/>
            <w:szCs w:val="24"/>
            <w:u w:val="single"/>
            <w:lang w:val="en-CA" w:eastAsia="de-DE"/>
          </w:rPr>
          <w:t>JVET-L0359</w:t>
        </w:r>
      </w:hyperlink>
      <w:r w:rsidR="00051C07" w:rsidRPr="00F23A45">
        <w:rPr>
          <w:rFonts w:eastAsia="Times New Roman"/>
          <w:szCs w:val="24"/>
          <w:lang w:val="en-CA" w:eastAsia="de-DE"/>
        </w:rPr>
        <w:t xml:space="preserve"> AHG12: Flexible tile partitioning [Y. Yasugi, T. Ikai (Sharp)]</w:t>
      </w:r>
    </w:p>
    <w:p w:rsidR="00051C07" w:rsidRDefault="00051C07" w:rsidP="00051C07">
      <w:pPr>
        <w:keepNext/>
        <w:rPr>
          <w:ins w:id="4058" w:author="Jens Ohm" w:date="2018-10-05T00:15:00Z"/>
          <w:rFonts w:eastAsia="Times New Roman"/>
        </w:rPr>
      </w:pPr>
    </w:p>
    <w:p w:rsidR="005C70E2" w:rsidRDefault="005C70E2">
      <w:pPr>
        <w:pStyle w:val="berschrift9"/>
        <w:rPr>
          <w:ins w:id="4059" w:author="Jens Ohm" w:date="2018-10-05T00:15:00Z"/>
          <w:rFonts w:eastAsia="Times New Roman"/>
          <w:szCs w:val="24"/>
          <w:lang w:eastAsia="de-DE"/>
        </w:rPr>
        <w:pPrChange w:id="4060" w:author="Jens Ohm" w:date="2018-10-05T00:15:00Z">
          <w:pPr>
            <w:tabs>
              <w:tab w:val="left" w:pos="4357"/>
            </w:tabs>
          </w:pPr>
        </w:pPrChange>
      </w:pPr>
      <w:ins w:id="4061" w:author="Jens Ohm" w:date="2018-10-05T00:15: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"http://phenix.it-sudparis.eu/jvet/doc_end_user/current_document.php?id=4748"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JVET-L0635</w:t>
        </w:r>
        <w:r w:rsidRPr="00FF56D9">
          <w:rPr>
            <w:rFonts w:eastAsia="Times New Roman"/>
            <w:szCs w:val="24"/>
            <w:lang w:eastAsia="de-DE"/>
          </w:rPr>
          <w:fldChar w:fldCharType="end"/>
        </w:r>
        <w:r>
          <w:rPr>
            <w:rFonts w:eastAsia="Times New Roman"/>
            <w:szCs w:val="24"/>
            <w:lang w:eastAsia="de-DE"/>
          </w:rPr>
          <w:t xml:space="preserve"> </w:t>
        </w:r>
        <w:r w:rsidRPr="005C70E2">
          <w:rPr>
            <w:rFonts w:eastAsia="Times New Roman"/>
            <w:szCs w:val="24"/>
            <w:lang w:val="en-CA" w:eastAsia="de-DE"/>
            <w:rPrChange w:id="4062" w:author="Jens Ohm" w:date="2018-10-05T00:15:00Z">
              <w:rPr>
                <w:rFonts w:eastAsia="Times New Roman"/>
                <w:b/>
                <w:szCs w:val="24"/>
                <w:lang w:eastAsia="de-DE"/>
              </w:rPr>
            </w:rPrChange>
          </w:rPr>
          <w:t>Cross</w:t>
        </w:r>
        <w:r w:rsidRPr="00FF56D9">
          <w:rPr>
            <w:rFonts w:eastAsia="Times New Roman"/>
            <w:szCs w:val="24"/>
            <w:lang w:eastAsia="de-DE"/>
          </w:rPr>
          <w:t>-check of L0359: AHG12: Flexible tile partitioning</w:t>
        </w:r>
        <w:r>
          <w:rPr>
            <w:rFonts w:eastAsia="Times New Roman"/>
            <w:szCs w:val="24"/>
            <w:lang w:eastAsia="de-DE"/>
          </w:rPr>
          <w:t xml:space="preserve"> [</w:t>
        </w:r>
        <w:r w:rsidRPr="002C1E2D">
          <w:rPr>
            <w:rFonts w:eastAsia="Times New Roman"/>
            <w:szCs w:val="24"/>
            <w:lang w:eastAsia="de-DE"/>
          </w:rPr>
          <w:t>T. Hinz (HHI)</w:t>
        </w:r>
        <w:r>
          <w:rPr>
            <w:rFonts w:eastAsia="Times New Roman"/>
            <w:szCs w:val="24"/>
            <w:lang w:eastAsia="de-DE"/>
          </w:rPr>
          <w:t xml:space="preserve">] </w:t>
        </w:r>
        <w:r w:rsidRPr="002C1E2D">
          <w:rPr>
            <w:rFonts w:eastAsia="Times New Roman"/>
            <w:szCs w:val="24"/>
            <w:lang w:eastAsia="de-DE"/>
          </w:rPr>
          <w:t>[</w:t>
        </w:r>
        <w:r>
          <w:rPr>
            <w:rFonts w:eastAsia="Times New Roman"/>
            <w:szCs w:val="24"/>
            <w:lang w:val="en-CA" w:eastAsia="de-DE"/>
          </w:rPr>
          <w:t>late]</w:t>
        </w:r>
      </w:ins>
    </w:p>
    <w:p w:rsidR="005C70E2" w:rsidRPr="00F23A45" w:rsidRDefault="005C70E2"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600" w:history="1">
        <w:r w:rsidR="00051C07" w:rsidRPr="00F23A45">
          <w:rPr>
            <w:rFonts w:eastAsia="Times New Roman"/>
            <w:color w:val="0000FF"/>
            <w:szCs w:val="24"/>
            <w:u w:val="single"/>
            <w:lang w:val="en-CA" w:eastAsia="de-DE"/>
          </w:rPr>
          <w:t>JVET-L0374</w:t>
        </w:r>
      </w:hyperlink>
      <w:r w:rsidR="00051C07" w:rsidRPr="00F23A45">
        <w:rPr>
          <w:rFonts w:eastAsia="Times New Roman"/>
          <w:szCs w:val="24"/>
          <w:lang w:val="en-CA" w:eastAsia="de-DE"/>
        </w:rPr>
        <w:t xml:space="preserve"> On Tile Information Signal</w:t>
      </w:r>
      <w:r w:rsidR="00315FD4">
        <w:rPr>
          <w:rFonts w:eastAsia="Times New Roman"/>
          <w:szCs w:val="24"/>
          <w:lang w:val="en-CA" w:eastAsia="de-DE"/>
        </w:rPr>
        <w:t>l</w:t>
      </w:r>
      <w:r w:rsidR="00051C07" w:rsidRPr="00F23A45">
        <w:rPr>
          <w:rFonts w:eastAsia="Times New Roman"/>
          <w:szCs w:val="24"/>
          <w:lang w:val="en-CA" w:eastAsia="de-DE"/>
        </w:rPr>
        <w:t>ing for VVC [S. Deshpande, Y. Yasugi (Sharp)]</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601" w:history="1">
        <w:r w:rsidR="00051C07" w:rsidRPr="00F23A45">
          <w:rPr>
            <w:rFonts w:eastAsia="Times New Roman"/>
            <w:color w:val="0000FF"/>
            <w:szCs w:val="24"/>
            <w:u w:val="single"/>
            <w:lang w:val="en-CA" w:eastAsia="de-DE"/>
          </w:rPr>
          <w:t>JVET-L0394</w:t>
        </w:r>
      </w:hyperlink>
      <w:r w:rsidR="00051C07" w:rsidRPr="00F23A45">
        <w:rPr>
          <w:rFonts w:eastAsia="Times New Roman"/>
          <w:szCs w:val="24"/>
          <w:lang w:val="en-CA" w:eastAsia="de-DE"/>
        </w:rPr>
        <w:t xml:space="preserve"> On Conflicting Use of Tiles [Stephan Wenger (??)]</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602" w:history="1">
        <w:r w:rsidR="00051C07" w:rsidRPr="00F23A45">
          <w:rPr>
            <w:rFonts w:eastAsia="Times New Roman"/>
            <w:color w:val="0000FF"/>
            <w:szCs w:val="24"/>
            <w:u w:val="single"/>
            <w:lang w:val="en-CA" w:eastAsia="de-DE"/>
          </w:rPr>
          <w:t>JVET-L0415</w:t>
        </w:r>
      </w:hyperlink>
      <w:r w:rsidR="00051C07" w:rsidRPr="00F23A45">
        <w:rPr>
          <w:rFonts w:eastAsia="Times New Roman"/>
          <w:szCs w:val="24"/>
          <w:lang w:val="en-CA" w:eastAsia="de-DE"/>
        </w:rPr>
        <w:t xml:space="preserve"> Tile groups for VVC [R.Sjöberg, M. Damghanian, M. Pettersson (Ericsson)]</w:t>
      </w:r>
    </w:p>
    <w:p w:rsidR="00051C07" w:rsidRPr="00F23A45" w:rsidRDefault="00051C07" w:rsidP="00051C07">
      <w:pPr>
        <w:keepNext/>
        <w:rPr>
          <w:rFonts w:eastAsia="Times New Roman"/>
        </w:rPr>
      </w:pPr>
    </w:p>
    <w:p w:rsidR="00051C07" w:rsidRPr="00F23A45" w:rsidRDefault="00051C07" w:rsidP="00051C07">
      <w:pPr>
        <w:pStyle w:val="berschrift3"/>
        <w:rPr>
          <w:rFonts w:eastAsiaTheme="majorEastAsia"/>
        </w:rPr>
      </w:pPr>
      <w:r w:rsidRPr="00F23A45">
        <w:t>Reference picture management (</w:t>
      </w:r>
      <w:r w:rsidR="006B7F64">
        <w:t>9</w:t>
      </w:r>
      <w:r w:rsidRPr="00F23A45">
        <w:t>)</w:t>
      </w:r>
    </w:p>
    <w:p w:rsidR="00051C07" w:rsidRPr="00F23A45" w:rsidRDefault="00B724FE" w:rsidP="003860FD">
      <w:pPr>
        <w:pStyle w:val="berschrift9"/>
        <w:rPr>
          <w:rFonts w:eastAsia="Times New Roman"/>
          <w:szCs w:val="24"/>
          <w:lang w:val="en-CA" w:eastAsia="de-DE"/>
        </w:rPr>
      </w:pPr>
      <w:hyperlink r:id="rId603" w:history="1">
        <w:r w:rsidR="00051C07" w:rsidRPr="00F23A45">
          <w:rPr>
            <w:rFonts w:eastAsia="Times New Roman"/>
            <w:color w:val="0000FF"/>
            <w:szCs w:val="24"/>
            <w:u w:val="single"/>
            <w:lang w:val="en-CA" w:eastAsia="de-DE"/>
          </w:rPr>
          <w:t>JVET-L0112</w:t>
        </w:r>
      </w:hyperlink>
      <w:r w:rsidR="00051C07" w:rsidRPr="00F23A45">
        <w:rPr>
          <w:rFonts w:eastAsia="Times New Roman"/>
          <w:szCs w:val="24"/>
          <w:lang w:val="en-CA" w:eastAsia="de-DE"/>
        </w:rPr>
        <w:t xml:space="preserve"> On reference picture management for VVC [Y.-K. Wang, Hendry (Huawei)]</w:t>
      </w:r>
    </w:p>
    <w:p w:rsidR="006B7F64" w:rsidRDefault="006B7F64" w:rsidP="006B7F64">
      <w:pPr>
        <w:tabs>
          <w:tab w:val="left" w:pos="813"/>
          <w:tab w:val="left" w:pos="2715"/>
          <w:tab w:val="left" w:pos="7543"/>
        </w:tabs>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604" w:history="1">
        <w:r w:rsidR="006B7F64" w:rsidRPr="00AC7E17">
          <w:rPr>
            <w:rFonts w:eastAsia="Times New Roman"/>
            <w:color w:val="0000FF"/>
            <w:szCs w:val="24"/>
            <w:u w:val="single"/>
            <w:lang w:val="en-CA" w:eastAsia="de-DE"/>
          </w:rPr>
          <w:t>JVET-L0592</w:t>
        </w:r>
      </w:hyperlink>
      <w:r w:rsidR="006B7F64" w:rsidRPr="00AC7E17">
        <w:rPr>
          <w:rFonts w:eastAsia="Times New Roman"/>
          <w:szCs w:val="24"/>
          <w:lang w:val="en-CA" w:eastAsia="de-DE"/>
        </w:rPr>
        <w:t xml:space="preserve"> Crosscheck of JVET-L0112 (On reference picture management for VVC) [Y. Kidani, K. Kawamura, S. Naito (KDDI)] [late] [miss]</w:t>
      </w:r>
    </w:p>
    <w:p w:rsidR="006B7F64" w:rsidRDefault="006B7F64" w:rsidP="006B7F64">
      <w:pPr>
        <w:tabs>
          <w:tab w:val="left" w:pos="813"/>
          <w:tab w:val="left" w:pos="2715"/>
          <w:tab w:val="left" w:pos="7543"/>
        </w:tabs>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605" w:history="1">
        <w:r w:rsidR="006B7F64" w:rsidRPr="00AC7E17">
          <w:rPr>
            <w:rFonts w:eastAsia="Times New Roman"/>
            <w:color w:val="0000FF"/>
            <w:szCs w:val="24"/>
            <w:u w:val="single"/>
            <w:lang w:val="en-CA" w:eastAsia="de-DE"/>
          </w:rPr>
          <w:t>JVET-L0616</w:t>
        </w:r>
      </w:hyperlink>
      <w:r w:rsidR="006B7F64" w:rsidRPr="00AC7E17">
        <w:rPr>
          <w:rFonts w:eastAsia="Times New Roman"/>
          <w:szCs w:val="24"/>
          <w:lang w:val="en-CA" w:eastAsia="de-DE"/>
        </w:rPr>
        <w:t xml:space="preserve"> Cross-check of JVET-L0112 and JVET-L0113 [K. Misra] [late]</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606" w:history="1">
        <w:r w:rsidR="00051C07" w:rsidRPr="00F23A45">
          <w:rPr>
            <w:rFonts w:eastAsia="Times New Roman"/>
            <w:color w:val="0000FF"/>
            <w:szCs w:val="24"/>
            <w:u w:val="single"/>
            <w:lang w:val="en-CA" w:eastAsia="de-DE"/>
          </w:rPr>
          <w:t>JVET-L0113</w:t>
        </w:r>
      </w:hyperlink>
      <w:r w:rsidR="00051C07" w:rsidRPr="00F23A45">
        <w:rPr>
          <w:rFonts w:eastAsia="Times New Roman"/>
          <w:szCs w:val="24"/>
          <w:lang w:val="en-CA" w:eastAsia="de-DE"/>
        </w:rPr>
        <w:t xml:space="preserve"> On final reference picture lists in the CTC random access simulation [Hendry, Y.-K. Wang, J. Chen (Huawei)]</w:t>
      </w:r>
    </w:p>
    <w:p w:rsidR="006B7F64" w:rsidRDefault="006B7F64" w:rsidP="006B7F64">
      <w:pPr>
        <w:tabs>
          <w:tab w:val="left" w:pos="813"/>
          <w:tab w:val="left" w:pos="2715"/>
          <w:tab w:val="left" w:pos="7543"/>
        </w:tabs>
        <w:rPr>
          <w:rFonts w:eastAsia="Times New Roman"/>
          <w:sz w:val="24"/>
          <w:szCs w:val="24"/>
          <w:lang w:eastAsia="de-DE"/>
        </w:rPr>
      </w:pPr>
    </w:p>
    <w:p w:rsidR="006B7F64" w:rsidRPr="00AC7E17" w:rsidRDefault="00B724FE" w:rsidP="006B7F64">
      <w:pPr>
        <w:pStyle w:val="berschrift9"/>
        <w:rPr>
          <w:rFonts w:eastAsia="Times New Roman"/>
          <w:szCs w:val="24"/>
          <w:lang w:eastAsia="de-DE"/>
        </w:rPr>
      </w:pPr>
      <w:hyperlink r:id="rId607" w:history="1">
        <w:r w:rsidR="006B7F64" w:rsidRPr="00AC7E17">
          <w:rPr>
            <w:rFonts w:eastAsia="Times New Roman"/>
            <w:color w:val="0000FF"/>
            <w:szCs w:val="24"/>
            <w:u w:val="single"/>
            <w:lang w:val="en-CA" w:eastAsia="de-DE"/>
          </w:rPr>
          <w:t>JVET-L0593</w:t>
        </w:r>
      </w:hyperlink>
      <w:r w:rsidR="006B7F64" w:rsidRPr="00AC7E17">
        <w:rPr>
          <w:rFonts w:eastAsia="Times New Roman"/>
          <w:szCs w:val="24"/>
          <w:lang w:val="en-CA" w:eastAsia="de-DE"/>
        </w:rPr>
        <w:t xml:space="preserve"> Crosscheck of JVET-L0113 (On final reference picture lists in the CTC random access simulation) Y. Kidani, K. Kawamura, S. Naito (KDDI) [late] [miss]</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608" w:history="1">
        <w:r w:rsidR="00051C07" w:rsidRPr="00F23A45">
          <w:rPr>
            <w:rFonts w:eastAsia="Times New Roman"/>
            <w:color w:val="0000FF"/>
            <w:szCs w:val="24"/>
            <w:u w:val="single"/>
            <w:lang w:val="en-CA" w:eastAsia="de-DE"/>
          </w:rPr>
          <w:t>JVET-L0249</w:t>
        </w:r>
      </w:hyperlink>
      <w:r w:rsidR="00051C07" w:rsidRPr="00F23A45">
        <w:rPr>
          <w:rFonts w:eastAsia="Times New Roman"/>
          <w:szCs w:val="24"/>
          <w:lang w:val="en-CA" w:eastAsia="de-DE"/>
        </w:rPr>
        <w:t xml:space="preserve"> Picture order count for VVC [R. Sjöberg, M. Damghanian, M. Pettersson (Ericsson)]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609" w:history="1">
        <w:r w:rsidR="00051C07" w:rsidRPr="00F23A45">
          <w:rPr>
            <w:rFonts w:eastAsia="Times New Roman"/>
            <w:color w:val="0000FF"/>
            <w:szCs w:val="24"/>
            <w:u w:val="single"/>
            <w:lang w:val="en-CA" w:eastAsia="de-DE"/>
          </w:rPr>
          <w:t>JVET-L0416</w:t>
        </w:r>
      </w:hyperlink>
      <w:r w:rsidR="00051C07" w:rsidRPr="00F23A45">
        <w:rPr>
          <w:rFonts w:eastAsia="Times New Roman"/>
          <w:szCs w:val="24"/>
          <w:lang w:val="en-CA" w:eastAsia="de-DE"/>
        </w:rPr>
        <w:t xml:space="preserve"> Simplified RPS for VVC [R.Sjöberg, M. Damghanian, M. Pettersson (Ericsson)]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610" w:history="1">
        <w:r w:rsidR="00051C07" w:rsidRPr="00F23A45">
          <w:rPr>
            <w:rFonts w:eastAsia="Times New Roman"/>
            <w:color w:val="0000FF"/>
            <w:szCs w:val="24"/>
            <w:u w:val="single"/>
            <w:lang w:val="en-CA" w:eastAsia="de-DE"/>
          </w:rPr>
          <w:t>JVET-L0449</w:t>
        </w:r>
      </w:hyperlink>
      <w:r w:rsidR="00051C07" w:rsidRPr="00F23A45">
        <w:rPr>
          <w:rFonts w:eastAsia="Times New Roman"/>
          <w:szCs w:val="24"/>
          <w:lang w:val="en-CA" w:eastAsia="de-DE"/>
        </w:rPr>
        <w:t xml:space="preserve"> On Picture Order Count Signal</w:t>
      </w:r>
      <w:r w:rsidR="00315FD4">
        <w:rPr>
          <w:rFonts w:eastAsia="Times New Roman"/>
          <w:szCs w:val="24"/>
          <w:lang w:val="en-CA" w:eastAsia="de-DE"/>
        </w:rPr>
        <w:t>l</w:t>
      </w:r>
      <w:r w:rsidR="00051C07" w:rsidRPr="00F23A45">
        <w:rPr>
          <w:rFonts w:eastAsia="Times New Roman"/>
          <w:szCs w:val="24"/>
          <w:lang w:val="en-CA" w:eastAsia="de-DE"/>
        </w:rPr>
        <w:t>ing for VVC [S. Deshpande, B. Choi (Sharp)] [late]</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611" w:history="1">
        <w:r w:rsidR="00051C07" w:rsidRPr="00F23A45">
          <w:rPr>
            <w:rFonts w:eastAsia="Times New Roman"/>
            <w:color w:val="0000FF"/>
            <w:szCs w:val="24"/>
            <w:u w:val="single"/>
            <w:lang w:val="en-CA" w:eastAsia="de-DE"/>
          </w:rPr>
          <w:t>JVET-L0450</w:t>
        </w:r>
      </w:hyperlink>
      <w:r w:rsidR="003860FD" w:rsidRPr="00F23A45">
        <w:rPr>
          <w:rFonts w:eastAsia="Times New Roman"/>
          <w:szCs w:val="24"/>
          <w:lang w:val="en-CA" w:eastAsia="de-DE"/>
        </w:rPr>
        <w:t xml:space="preserve"> </w:t>
      </w:r>
      <w:r w:rsidR="00051C07" w:rsidRPr="00F23A45">
        <w:rPr>
          <w:rFonts w:eastAsia="Times New Roman"/>
          <w:szCs w:val="24"/>
          <w:lang w:val="en-CA" w:eastAsia="de-DE"/>
        </w:rPr>
        <w:t>On Reference Pictures Signal</w:t>
      </w:r>
      <w:r w:rsidR="00315FD4">
        <w:rPr>
          <w:rFonts w:eastAsia="Times New Roman"/>
          <w:szCs w:val="24"/>
          <w:lang w:val="en-CA" w:eastAsia="de-DE"/>
        </w:rPr>
        <w:t>l</w:t>
      </w:r>
      <w:r w:rsidR="00051C07" w:rsidRPr="00F23A45">
        <w:rPr>
          <w:rFonts w:eastAsia="Times New Roman"/>
          <w:szCs w:val="24"/>
          <w:lang w:val="en-CA" w:eastAsia="de-DE"/>
        </w:rPr>
        <w:t>ing and Management for VVC [S. Deshpande (Sharp)] [late]</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051C07">
      <w:pPr>
        <w:pStyle w:val="berschrift3"/>
        <w:rPr>
          <w:rFonts w:eastAsiaTheme="majorEastAsia"/>
        </w:rPr>
      </w:pPr>
      <w:r w:rsidRPr="00F23A45">
        <w:t>Intra refresh (3)</w:t>
      </w:r>
    </w:p>
    <w:p w:rsidR="00051C07" w:rsidRPr="00F23A45" w:rsidRDefault="00B724FE" w:rsidP="003860FD">
      <w:pPr>
        <w:pStyle w:val="berschrift9"/>
        <w:rPr>
          <w:rFonts w:eastAsia="Times New Roman"/>
          <w:szCs w:val="24"/>
          <w:lang w:val="en-CA" w:eastAsia="de-DE"/>
        </w:rPr>
      </w:pPr>
      <w:hyperlink r:id="rId612" w:history="1">
        <w:r w:rsidR="00051C07" w:rsidRPr="00F23A45">
          <w:rPr>
            <w:rFonts w:eastAsia="Times New Roman"/>
            <w:color w:val="0000FF"/>
            <w:szCs w:val="24"/>
            <w:u w:val="single"/>
            <w:lang w:val="en-CA" w:eastAsia="de-DE"/>
          </w:rPr>
          <w:t>JVET-L0079</w:t>
        </w:r>
      </w:hyperlink>
      <w:r w:rsidR="00051C07" w:rsidRPr="00F23A45">
        <w:rPr>
          <w:rFonts w:eastAsia="Times New Roman"/>
          <w:szCs w:val="24"/>
          <w:lang w:val="en-CA" w:eastAsia="de-DE"/>
        </w:rPr>
        <w:t xml:space="preserve"> AHG14: Study of methods for progressive intra refresh [K. Kazui (Fujitsu)]</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613" w:history="1">
        <w:r w:rsidR="00051C07" w:rsidRPr="00F23A45">
          <w:rPr>
            <w:rFonts w:eastAsia="Times New Roman"/>
            <w:color w:val="0000FF"/>
            <w:szCs w:val="24"/>
            <w:u w:val="single"/>
            <w:lang w:val="en-CA" w:eastAsia="de-DE"/>
          </w:rPr>
          <w:t>JVET-L0160</w:t>
        </w:r>
      </w:hyperlink>
      <w:r w:rsidR="00051C07" w:rsidRPr="00F23A45">
        <w:rPr>
          <w:rFonts w:eastAsia="Times New Roman"/>
          <w:szCs w:val="24"/>
          <w:lang w:val="en-CA" w:eastAsia="de-DE"/>
        </w:rPr>
        <w:t xml:space="preserve"> AHG14: Intra Refresh Anchor Proposal [J.-M. Thiesse, D. Nicholson, D. Gommelet] [</w:t>
      </w:r>
      <w:r w:rsidR="002E5DCE" w:rsidRPr="00F23A45">
        <w:rPr>
          <w:rFonts w:eastAsia="Times New Roman"/>
          <w:szCs w:val="24"/>
          <w:lang w:val="en-CA" w:eastAsia="de-DE"/>
        </w:rPr>
        <w:t>late</w:t>
      </w:r>
      <w:r w:rsidR="00051C07" w:rsidRPr="00F23A45">
        <w:rPr>
          <w:rFonts w:eastAsia="Times New Roman"/>
          <w:szCs w:val="24"/>
          <w:lang w:val="en-CA" w:eastAsia="de-DE"/>
        </w:rPr>
        <w:t>]</w:t>
      </w:r>
    </w:p>
    <w:p w:rsidR="00051C07" w:rsidRDefault="00051C07" w:rsidP="00051C07">
      <w:pPr>
        <w:tabs>
          <w:tab w:val="left" w:pos="813"/>
          <w:tab w:val="left" w:pos="2715"/>
          <w:tab w:val="left" w:pos="7543"/>
        </w:tabs>
        <w:rPr>
          <w:ins w:id="4063" w:author="Jens Ohm" w:date="2018-10-05T00:17:00Z"/>
          <w:rFonts w:eastAsia="Times New Roman"/>
          <w:sz w:val="24"/>
          <w:szCs w:val="24"/>
          <w:lang w:eastAsia="de-DE"/>
        </w:rPr>
      </w:pPr>
    </w:p>
    <w:p w:rsidR="005C70E2" w:rsidRDefault="005C70E2">
      <w:pPr>
        <w:pStyle w:val="berschrift9"/>
        <w:rPr>
          <w:ins w:id="4064" w:author="Jens Ohm" w:date="2018-10-05T00:17:00Z"/>
          <w:rFonts w:eastAsia="Times New Roman"/>
          <w:szCs w:val="24"/>
          <w:lang w:eastAsia="de-DE"/>
        </w:rPr>
        <w:pPrChange w:id="4065" w:author="Jens Ohm" w:date="2018-10-05T00:17:00Z">
          <w:pPr>
            <w:tabs>
              <w:tab w:val="left" w:pos="4357"/>
            </w:tabs>
          </w:pPr>
        </w:pPrChange>
      </w:pPr>
      <w:ins w:id="4066" w:author="Jens Ohm" w:date="2018-10-05T00:17:00Z">
        <w:r w:rsidRPr="00FF56D9">
          <w:rPr>
            <w:rFonts w:eastAsia="Times New Roman"/>
            <w:szCs w:val="24"/>
            <w:lang w:eastAsia="de-DE"/>
          </w:rPr>
          <w:fldChar w:fldCharType="begin"/>
        </w:r>
        <w:r w:rsidRPr="00FF56D9">
          <w:rPr>
            <w:rFonts w:eastAsia="Times New Roman"/>
            <w:szCs w:val="24"/>
            <w:lang w:eastAsia="de-DE"/>
          </w:rPr>
          <w:instrText xml:space="preserve"> HYPERLINK "http://phenix.it-sudparis.eu/jvet/doc_end_user/current_document.php?id=4750" </w:instrText>
        </w:r>
        <w:r w:rsidRPr="00FF56D9">
          <w:rPr>
            <w:rFonts w:eastAsia="Times New Roman"/>
            <w:szCs w:val="24"/>
            <w:lang w:eastAsia="de-DE"/>
          </w:rPr>
          <w:fldChar w:fldCharType="separate"/>
        </w:r>
        <w:r w:rsidRPr="00FF56D9">
          <w:rPr>
            <w:rFonts w:eastAsia="Times New Roman"/>
            <w:color w:val="0000FF"/>
            <w:szCs w:val="24"/>
            <w:u w:val="single"/>
            <w:lang w:eastAsia="de-DE"/>
          </w:rPr>
          <w:t>JVET-L0637</w:t>
        </w:r>
        <w:r w:rsidRPr="00FF56D9">
          <w:rPr>
            <w:rFonts w:eastAsia="Times New Roman"/>
            <w:szCs w:val="24"/>
            <w:lang w:eastAsia="de-DE"/>
          </w:rPr>
          <w:fldChar w:fldCharType="end"/>
        </w:r>
        <w:r>
          <w:rPr>
            <w:rFonts w:eastAsia="Times New Roman"/>
            <w:szCs w:val="24"/>
            <w:lang w:eastAsia="de-DE"/>
          </w:rPr>
          <w:t xml:space="preserve"> </w:t>
        </w:r>
        <w:r w:rsidRPr="00FF56D9">
          <w:rPr>
            <w:rFonts w:eastAsia="Times New Roman"/>
            <w:szCs w:val="24"/>
            <w:lang w:eastAsia="de-DE"/>
          </w:rPr>
          <w:t xml:space="preserve">Crosscheck of JVET-L0160 "AHG14: Intra Refresh Test conditions and Anchors generation </w:t>
        </w:r>
        <w:r w:rsidRPr="005C70E2">
          <w:rPr>
            <w:rFonts w:eastAsia="Times New Roman"/>
            <w:szCs w:val="24"/>
            <w:lang w:val="en-CA" w:eastAsia="de-DE"/>
            <w:rPrChange w:id="4067" w:author="Jens Ohm" w:date="2018-10-05T00:17:00Z">
              <w:rPr>
                <w:rFonts w:eastAsia="Times New Roman"/>
                <w:b/>
                <w:szCs w:val="24"/>
                <w:lang w:eastAsia="de-DE"/>
              </w:rPr>
            </w:rPrChange>
          </w:rPr>
          <w:t>Proposal</w:t>
        </w:r>
        <w:r w:rsidRPr="00FF56D9">
          <w:rPr>
            <w:rFonts w:eastAsia="Times New Roman"/>
            <w:szCs w:val="24"/>
            <w:lang w:eastAsia="de-DE"/>
          </w:rPr>
          <w:t>"</w:t>
        </w:r>
        <w:r>
          <w:rPr>
            <w:rFonts w:eastAsia="Times New Roman"/>
            <w:szCs w:val="24"/>
            <w:lang w:eastAsia="de-DE"/>
          </w:rPr>
          <w:t xml:space="preserve"> [</w:t>
        </w:r>
        <w:r w:rsidRPr="002C1E2D">
          <w:rPr>
            <w:rFonts w:eastAsia="Times New Roman"/>
            <w:szCs w:val="24"/>
            <w:lang w:eastAsia="de-DE"/>
          </w:rPr>
          <w:t>K. Kazui (Fujitsu)</w:t>
        </w:r>
        <w:r>
          <w:rPr>
            <w:rFonts w:eastAsia="Times New Roman"/>
            <w:szCs w:val="24"/>
            <w:lang w:eastAsia="de-DE"/>
          </w:rPr>
          <w:t xml:space="preserve">] </w:t>
        </w:r>
        <w:r w:rsidRPr="002C1E2D">
          <w:rPr>
            <w:rFonts w:eastAsia="Times New Roman"/>
            <w:szCs w:val="24"/>
            <w:lang w:eastAsia="de-DE"/>
          </w:rPr>
          <w:t>[late</w:t>
        </w:r>
        <w:r>
          <w:rPr>
            <w:rFonts w:eastAsia="Times New Roman"/>
            <w:szCs w:val="24"/>
            <w:lang w:val="en-CA" w:eastAsia="de-DE"/>
          </w:rPr>
          <w:t>]</w:t>
        </w:r>
      </w:ins>
    </w:p>
    <w:p w:rsidR="005C70E2" w:rsidRPr="00F23A45" w:rsidRDefault="005C70E2" w:rsidP="00051C07">
      <w:pPr>
        <w:tabs>
          <w:tab w:val="left" w:pos="813"/>
          <w:tab w:val="left" w:pos="2715"/>
          <w:tab w:val="left" w:pos="7543"/>
        </w:tabs>
        <w:rPr>
          <w:rFonts w:eastAsia="Times New Roman"/>
          <w:sz w:val="24"/>
          <w:szCs w:val="24"/>
          <w:lang w:eastAsia="de-DE"/>
        </w:rPr>
      </w:pPr>
    </w:p>
    <w:p w:rsidR="00051C07" w:rsidRPr="00F23A45" w:rsidRDefault="00B724FE" w:rsidP="003860FD">
      <w:pPr>
        <w:pStyle w:val="berschrift9"/>
        <w:rPr>
          <w:rFonts w:eastAsia="Times New Roman"/>
          <w:szCs w:val="24"/>
          <w:lang w:val="en-CA" w:eastAsia="de-DE"/>
        </w:rPr>
      </w:pPr>
      <w:hyperlink r:id="rId614" w:history="1">
        <w:r w:rsidR="00051C07" w:rsidRPr="00F23A45">
          <w:rPr>
            <w:rFonts w:eastAsia="Times New Roman"/>
            <w:color w:val="0000FF"/>
            <w:szCs w:val="24"/>
            <w:u w:val="single"/>
            <w:lang w:val="en-CA" w:eastAsia="de-DE"/>
          </w:rPr>
          <w:t>JVET-L0161</w:t>
        </w:r>
      </w:hyperlink>
      <w:r w:rsidR="00051C07" w:rsidRPr="00F23A45">
        <w:rPr>
          <w:rFonts w:eastAsia="Times New Roman"/>
          <w:szCs w:val="24"/>
          <w:lang w:val="en-CA" w:eastAsia="de-DE"/>
        </w:rPr>
        <w:t xml:space="preserve"> AHG14: Normative Intra Refresh Proposal [J.-M. Thiesse, D. Nicholson, D. Gommelet] </w:t>
      </w:r>
      <w:r w:rsidR="002E5DCE" w:rsidRPr="00F23A45">
        <w:rPr>
          <w:rFonts w:eastAsia="Times New Roman"/>
          <w:szCs w:val="24"/>
          <w:lang w:val="en-CA" w:eastAsia="de-DE"/>
        </w:rPr>
        <w:t xml:space="preserve">[late] </w:t>
      </w:r>
      <w:r w:rsidR="00051C07" w:rsidRPr="00F23A45">
        <w:rPr>
          <w:rFonts w:eastAsia="Times New Roman"/>
          <w:szCs w:val="24"/>
          <w:lang w:val="en-CA" w:eastAsia="de-DE"/>
        </w:rPr>
        <w:t>[miss]</w:t>
      </w:r>
    </w:p>
    <w:p w:rsidR="00051C07" w:rsidRPr="00F23A45" w:rsidRDefault="00051C07" w:rsidP="00051C07">
      <w:pPr>
        <w:keepNext/>
        <w:rPr>
          <w:rFonts w:eastAsia="Times New Roman"/>
        </w:rPr>
      </w:pPr>
    </w:p>
    <w:p w:rsidR="00051C07" w:rsidRPr="00F23A45" w:rsidRDefault="00051C07" w:rsidP="00051C07">
      <w:pPr>
        <w:pStyle w:val="berschrift3"/>
        <w:rPr>
          <w:rFonts w:eastAsiaTheme="majorEastAsia"/>
        </w:rPr>
      </w:pPr>
      <w:r w:rsidRPr="00F23A45">
        <w:t>Misc. HLS topics (2)</w:t>
      </w:r>
    </w:p>
    <w:p w:rsidR="00051C07" w:rsidRPr="00F23A45" w:rsidRDefault="00B724FE" w:rsidP="003860FD">
      <w:pPr>
        <w:pStyle w:val="berschrift9"/>
        <w:rPr>
          <w:rFonts w:eastAsia="Times New Roman"/>
          <w:szCs w:val="24"/>
          <w:lang w:val="en-CA" w:eastAsia="de-DE"/>
        </w:rPr>
      </w:pPr>
      <w:hyperlink r:id="rId615" w:history="1">
        <w:r w:rsidR="00051C07" w:rsidRPr="00F23A45">
          <w:rPr>
            <w:rFonts w:eastAsia="Times New Roman"/>
            <w:color w:val="0000FF"/>
            <w:szCs w:val="24"/>
            <w:u w:val="single"/>
            <w:lang w:val="en-CA" w:eastAsia="de-DE"/>
          </w:rPr>
          <w:t>JVET-L0064</w:t>
        </w:r>
      </w:hyperlink>
      <w:r w:rsidR="00051C07" w:rsidRPr="00F23A45">
        <w:rPr>
          <w:rFonts w:eastAsia="Times New Roman"/>
          <w:szCs w:val="24"/>
          <w:lang w:val="en-CA" w:eastAsia="de-DE"/>
        </w:rPr>
        <w:t xml:space="preserve"> Simplified NAL Unit Header and IRAP pictures [G. Ryu, W. Choi, M. W. Park, K. Choi, Y. Park, K. P. Choi</w:t>
      </w:r>
      <w:r w:rsidR="002E5DCE" w:rsidRPr="00F23A45">
        <w:rPr>
          <w:rFonts w:eastAsia="Times New Roman"/>
          <w:szCs w:val="24"/>
          <w:lang w:val="en-CA" w:eastAsia="de-DE"/>
        </w:rPr>
        <w:t xml:space="preserve"> </w:t>
      </w:r>
      <w:r w:rsidR="00051C07" w:rsidRPr="00F23A45">
        <w:rPr>
          <w:rFonts w:eastAsia="Times New Roman"/>
          <w:szCs w:val="24"/>
          <w:lang w:val="en-CA" w:eastAsia="de-DE"/>
        </w:rPr>
        <w:t>(Samsung)]</w:t>
      </w:r>
    </w:p>
    <w:p w:rsidR="00051C07" w:rsidRPr="00F23A45" w:rsidRDefault="00051C07" w:rsidP="00051C07">
      <w:pPr>
        <w:keepNext/>
        <w:rPr>
          <w:rFonts w:eastAsia="Times New Roman"/>
        </w:rPr>
      </w:pPr>
    </w:p>
    <w:p w:rsidR="00051C07" w:rsidRPr="00F23A45" w:rsidRDefault="00B724FE" w:rsidP="003860FD">
      <w:pPr>
        <w:pStyle w:val="berschrift9"/>
        <w:rPr>
          <w:rFonts w:eastAsia="Times New Roman"/>
          <w:szCs w:val="24"/>
          <w:lang w:val="en-CA" w:eastAsia="de-DE"/>
        </w:rPr>
      </w:pPr>
      <w:hyperlink r:id="rId616" w:history="1">
        <w:r w:rsidR="00051C07" w:rsidRPr="00F23A45">
          <w:rPr>
            <w:rFonts w:eastAsia="Times New Roman"/>
            <w:color w:val="0000FF"/>
            <w:szCs w:val="24"/>
            <w:u w:val="single"/>
            <w:lang w:val="en-CA" w:eastAsia="de-DE"/>
          </w:rPr>
          <w:t>JVET-L0248</w:t>
        </w:r>
      </w:hyperlink>
      <w:r w:rsidR="00051C07" w:rsidRPr="00F23A45">
        <w:rPr>
          <w:rFonts w:eastAsia="Times New Roman"/>
          <w:szCs w:val="24"/>
          <w:lang w:val="en-CA" w:eastAsia="de-DE"/>
        </w:rPr>
        <w:t xml:space="preserve"> TemporalId restrictions [R. Sjöberg, M. Damghanian, M. Pettersson (Ericsson)]</w:t>
      </w:r>
    </w:p>
    <w:p w:rsidR="00051C07" w:rsidRPr="00F23A45" w:rsidRDefault="00051C07" w:rsidP="00051C07">
      <w:pPr>
        <w:keepNext/>
        <w:rPr>
          <w:rFonts w:eastAsia="Times New Roman"/>
        </w:rPr>
      </w:pPr>
    </w:p>
    <w:p w:rsidR="00D25620" w:rsidRPr="00F23A45" w:rsidRDefault="003B7F45" w:rsidP="00422C11">
      <w:pPr>
        <w:pStyle w:val="berschrift2"/>
        <w:ind w:left="576"/>
        <w:rPr>
          <w:lang w:val="en-CA"/>
        </w:rPr>
      </w:pPr>
      <w:bookmarkStart w:id="4068" w:name="_Ref518893243"/>
      <w:bookmarkStart w:id="4069" w:name="_Ref525483473"/>
      <w:r w:rsidRPr="00F23A45">
        <w:rPr>
          <w:lang w:val="en-CA"/>
        </w:rPr>
        <w:t>Other</w:t>
      </w:r>
      <w:r w:rsidR="001F3297" w:rsidRPr="00F23A45">
        <w:rPr>
          <w:lang w:val="en-CA"/>
        </w:rPr>
        <w:t xml:space="preserve"> </w:t>
      </w:r>
      <w:r w:rsidR="00D25620" w:rsidRPr="00F23A45">
        <w:rPr>
          <w:lang w:val="en-CA"/>
        </w:rPr>
        <w:t>(</w:t>
      </w:r>
      <w:r w:rsidR="006B7F64">
        <w:rPr>
          <w:lang w:val="en-CA"/>
        </w:rPr>
        <w:t>15</w:t>
      </w:r>
      <w:r w:rsidR="00D25620" w:rsidRPr="00F23A45">
        <w:rPr>
          <w:lang w:val="en-CA"/>
        </w:rPr>
        <w:t>)</w:t>
      </w:r>
      <w:bookmarkEnd w:id="4068"/>
      <w:bookmarkEnd w:id="4069"/>
    </w:p>
    <w:p w:rsidR="003B7F45" w:rsidRPr="00F23A45" w:rsidRDefault="003B7F45" w:rsidP="003B7F45">
      <w:pPr>
        <w:pStyle w:val="Textkrper"/>
      </w:pPr>
      <w:r w:rsidRPr="00F23A45">
        <w:t>Contributions in this category were discussed XXday XX Oct XXXX–XXXX (chaired by XXX).</w:t>
      </w:r>
    </w:p>
    <w:p w:rsidR="0057016B" w:rsidRPr="00F23A45" w:rsidRDefault="00B724FE" w:rsidP="0057016B">
      <w:pPr>
        <w:pStyle w:val="berschrift9"/>
        <w:rPr>
          <w:rFonts w:eastAsia="Times New Roman"/>
          <w:szCs w:val="24"/>
          <w:lang w:val="en-CA" w:eastAsia="de-DE"/>
        </w:rPr>
      </w:pPr>
      <w:hyperlink r:id="rId617" w:history="1">
        <w:r w:rsidR="0057016B" w:rsidRPr="00F23A45">
          <w:rPr>
            <w:rFonts w:eastAsia="Times New Roman"/>
            <w:color w:val="0000FF"/>
            <w:szCs w:val="24"/>
            <w:u w:val="single"/>
            <w:lang w:val="en-CA" w:eastAsia="de-DE"/>
          </w:rPr>
          <w:t>JVET-L0168</w:t>
        </w:r>
      </w:hyperlink>
      <w:r w:rsidR="0057016B" w:rsidRPr="00F23A45">
        <w:rPr>
          <w:rFonts w:eastAsia="Times New Roman"/>
          <w:szCs w:val="24"/>
          <w:lang w:val="en-CA" w:eastAsia="de-DE"/>
        </w:rPr>
        <w:t xml:space="preserve"> Motion vector representing bit reduction [H. Jang, J. Nam, S. Kim, J. Lim (LGE)]</w:t>
      </w:r>
    </w:p>
    <w:p w:rsidR="0057016B" w:rsidRPr="00F23A45" w:rsidRDefault="0057016B" w:rsidP="0057016B"/>
    <w:p w:rsidR="0057016B" w:rsidRPr="00F23A45" w:rsidRDefault="00B724FE" w:rsidP="0057016B">
      <w:pPr>
        <w:pStyle w:val="berschrift9"/>
        <w:rPr>
          <w:rFonts w:eastAsia="Times New Roman"/>
          <w:szCs w:val="24"/>
          <w:lang w:val="en-CA" w:eastAsia="de-DE"/>
        </w:rPr>
      </w:pPr>
      <w:hyperlink r:id="rId618" w:history="1">
        <w:r w:rsidR="0057016B" w:rsidRPr="00F23A45">
          <w:rPr>
            <w:rFonts w:eastAsia="Times New Roman"/>
            <w:color w:val="0000FF"/>
            <w:szCs w:val="24"/>
            <w:u w:val="single"/>
            <w:lang w:val="en-CA" w:eastAsia="de-DE"/>
          </w:rPr>
          <w:t>JVET-L0473</w:t>
        </w:r>
      </w:hyperlink>
      <w:r w:rsidR="0057016B" w:rsidRPr="00F23A45">
        <w:rPr>
          <w:rFonts w:eastAsia="Times New Roman"/>
          <w:szCs w:val="24"/>
          <w:lang w:val="en-CA" w:eastAsia="de-DE"/>
        </w:rPr>
        <w:t xml:space="preserve"> Cross Check report of JVET-L0168: Motion vector representing bit reduction [X. Xu (Tencent)] [late] [miss]</w:t>
      </w:r>
    </w:p>
    <w:p w:rsidR="0057016B" w:rsidRPr="00F23A45" w:rsidRDefault="0057016B" w:rsidP="0057016B"/>
    <w:p w:rsidR="0057016B" w:rsidRPr="00F23A45" w:rsidRDefault="00B724FE" w:rsidP="0057016B">
      <w:pPr>
        <w:pStyle w:val="berschrift9"/>
        <w:rPr>
          <w:rFonts w:eastAsia="Times New Roman"/>
          <w:szCs w:val="24"/>
          <w:lang w:val="en-CA" w:eastAsia="de-DE"/>
        </w:rPr>
      </w:pPr>
      <w:hyperlink r:id="rId619" w:history="1">
        <w:r w:rsidR="0057016B" w:rsidRPr="00F23A45">
          <w:rPr>
            <w:rFonts w:eastAsia="Times New Roman"/>
            <w:color w:val="0000FF"/>
            <w:szCs w:val="24"/>
            <w:u w:val="single"/>
            <w:lang w:val="en-CA" w:eastAsia="de-DE"/>
          </w:rPr>
          <w:t>JVET-L0209</w:t>
        </w:r>
      </w:hyperlink>
      <w:r w:rsidR="0057016B" w:rsidRPr="00F23A45">
        <w:rPr>
          <w:rFonts w:eastAsia="Times New Roman"/>
          <w:szCs w:val="24"/>
          <w:lang w:val="en-CA" w:eastAsia="de-DE"/>
        </w:rPr>
        <w:t xml:space="preserve"> PCM mode with dual tree partition [Y.-C. Sun, J. An, J. Lou (Alibaba)]</w:t>
      </w:r>
    </w:p>
    <w:p w:rsidR="00007EAE" w:rsidRPr="00F23A45" w:rsidRDefault="00007EAE" w:rsidP="00547E3A">
      <w:pPr>
        <w:rPr>
          <w:lang w:eastAsia="de-DE"/>
        </w:rPr>
      </w:pPr>
    </w:p>
    <w:p w:rsidR="0057016B" w:rsidRPr="00F23A45" w:rsidRDefault="00B724FE" w:rsidP="0057016B">
      <w:pPr>
        <w:pStyle w:val="berschrift9"/>
        <w:rPr>
          <w:rFonts w:eastAsia="Times New Roman"/>
          <w:szCs w:val="24"/>
          <w:lang w:val="en-CA" w:eastAsia="de-DE"/>
        </w:rPr>
      </w:pPr>
      <w:hyperlink r:id="rId620" w:history="1">
        <w:r w:rsidR="0057016B" w:rsidRPr="00F23A45">
          <w:rPr>
            <w:rFonts w:eastAsia="Times New Roman"/>
            <w:color w:val="0000FF"/>
            <w:szCs w:val="24"/>
            <w:u w:val="single"/>
            <w:lang w:val="en-CA" w:eastAsia="de-DE"/>
          </w:rPr>
          <w:t>JVET-L0533</w:t>
        </w:r>
      </w:hyperlink>
      <w:r w:rsidR="0057016B" w:rsidRPr="00F23A45">
        <w:rPr>
          <w:rFonts w:eastAsia="Times New Roman"/>
          <w:szCs w:val="24"/>
          <w:lang w:val="en-CA" w:eastAsia="de-DE"/>
        </w:rPr>
        <w:t xml:space="preserve"> Crosscheck of L0209: PCM mode with dual tree partition [</w:t>
      </w:r>
      <w:hyperlink r:id="rId621" w:history="1">
        <w:r w:rsidR="0057016B" w:rsidRPr="00F23A45">
          <w:rPr>
            <w:rFonts w:eastAsia="Times New Roman"/>
            <w:szCs w:val="24"/>
            <w:lang w:val="en-CA" w:eastAsia="de-DE"/>
          </w:rPr>
          <w:t>Y.-W. Chen</w:t>
        </w:r>
      </w:hyperlink>
      <w:r w:rsidR="0057016B" w:rsidRPr="00F23A45">
        <w:rPr>
          <w:rFonts w:eastAsia="Times New Roman"/>
          <w:szCs w:val="24"/>
          <w:lang w:val="en-CA" w:eastAsia="de-DE"/>
        </w:rPr>
        <w:t>, X. Wang (Kwai Inc.)] [late] [miss]</w:t>
      </w:r>
    </w:p>
    <w:p w:rsidR="0057016B" w:rsidRPr="00F23A45" w:rsidRDefault="0057016B" w:rsidP="00547E3A">
      <w:pPr>
        <w:rPr>
          <w:lang w:eastAsia="de-DE"/>
        </w:rPr>
      </w:pPr>
    </w:p>
    <w:p w:rsidR="0057016B" w:rsidRPr="00F23A45" w:rsidRDefault="00B724FE" w:rsidP="0057016B">
      <w:pPr>
        <w:pStyle w:val="berschrift9"/>
        <w:rPr>
          <w:rFonts w:eastAsia="Times New Roman"/>
          <w:szCs w:val="24"/>
          <w:lang w:val="en-CA" w:eastAsia="de-DE"/>
        </w:rPr>
      </w:pPr>
      <w:hyperlink r:id="rId622" w:history="1">
        <w:r w:rsidR="0057016B" w:rsidRPr="00F23A45">
          <w:rPr>
            <w:rFonts w:eastAsia="Times New Roman"/>
            <w:color w:val="0000FF"/>
            <w:szCs w:val="24"/>
            <w:u w:val="single"/>
            <w:lang w:val="en-CA" w:eastAsia="de-DE"/>
          </w:rPr>
          <w:t>JVET-L0334</w:t>
        </w:r>
      </w:hyperlink>
      <w:r w:rsidR="0057016B" w:rsidRPr="00F23A45">
        <w:rPr>
          <w:rFonts w:eastAsia="Times New Roman"/>
          <w:szCs w:val="24"/>
          <w:lang w:val="en-CA" w:eastAsia="de-DE"/>
        </w:rPr>
        <w:t xml:space="preserve"> AHG 16: Transform-free coding for 2×N or N×2 chroma blocks [K. Zhang, L. Zhang, H. Liu, Y. Wang, P. Zhao, D. Hong (Bytedance)]</w:t>
      </w:r>
    </w:p>
    <w:p w:rsidR="008A67EF" w:rsidRPr="00F23A45" w:rsidRDefault="008A67EF" w:rsidP="00C04AD8"/>
    <w:p w:rsidR="0057016B" w:rsidRPr="00F23A45" w:rsidRDefault="00B724FE" w:rsidP="0057016B">
      <w:pPr>
        <w:pStyle w:val="berschrift9"/>
        <w:rPr>
          <w:rFonts w:eastAsia="Times New Roman"/>
          <w:szCs w:val="24"/>
          <w:lang w:val="en-CA" w:eastAsia="de-DE"/>
        </w:rPr>
      </w:pPr>
      <w:hyperlink r:id="rId623" w:history="1">
        <w:r w:rsidR="0057016B" w:rsidRPr="00F23A45">
          <w:rPr>
            <w:rFonts w:eastAsia="Times New Roman"/>
            <w:color w:val="0000FF"/>
            <w:szCs w:val="24"/>
            <w:u w:val="single"/>
            <w:lang w:val="en-CA" w:eastAsia="de-DE"/>
          </w:rPr>
          <w:t>JVET-L0535</w:t>
        </w:r>
      </w:hyperlink>
      <w:r w:rsidR="0057016B" w:rsidRPr="00F23A45">
        <w:rPr>
          <w:rFonts w:eastAsia="Times New Roman"/>
          <w:szCs w:val="24"/>
          <w:lang w:val="en-CA" w:eastAsia="de-DE"/>
        </w:rPr>
        <w:t xml:space="preserve"> Crosscheck of L0334: AHG 16: Transform-free coding for 2×N or N×2 chroma blocks [Y.-W. Chen, X. Wang (Kwai Inc.)] [late] [miss]</w:t>
      </w:r>
    </w:p>
    <w:p w:rsidR="0057016B" w:rsidRPr="00F23A45" w:rsidRDefault="0057016B" w:rsidP="00C04AD8"/>
    <w:p w:rsidR="0057016B" w:rsidRPr="00F23A45" w:rsidRDefault="00B724FE" w:rsidP="0057016B">
      <w:pPr>
        <w:pStyle w:val="berschrift9"/>
        <w:rPr>
          <w:rFonts w:eastAsia="Times New Roman"/>
          <w:szCs w:val="24"/>
          <w:lang w:val="en-CA" w:eastAsia="de-DE"/>
        </w:rPr>
      </w:pPr>
      <w:hyperlink r:id="rId624" w:history="1">
        <w:r w:rsidR="0057016B" w:rsidRPr="00F23A45">
          <w:rPr>
            <w:rFonts w:eastAsia="Times New Roman"/>
            <w:color w:val="0000FF"/>
            <w:szCs w:val="24"/>
            <w:u w:val="single"/>
            <w:lang w:val="en-CA" w:eastAsia="de-DE"/>
          </w:rPr>
          <w:t>JVET-L0362</w:t>
        </w:r>
      </w:hyperlink>
      <w:r w:rsidR="0057016B" w:rsidRPr="00F23A45">
        <w:rPr>
          <w:rFonts w:eastAsia="Times New Roman"/>
          <w:szCs w:val="24"/>
          <w:lang w:val="en-CA" w:eastAsia="de-DE"/>
        </w:rPr>
        <w:t xml:space="preserve"> Quantization parameter signal</w:t>
      </w:r>
      <w:r w:rsidR="00315FD4">
        <w:rPr>
          <w:rFonts w:eastAsia="Times New Roman"/>
          <w:szCs w:val="24"/>
          <w:lang w:val="en-CA" w:eastAsia="de-DE"/>
        </w:rPr>
        <w:t>l</w:t>
      </w:r>
      <w:r w:rsidR="0057016B" w:rsidRPr="00F23A45">
        <w:rPr>
          <w:rFonts w:eastAsia="Times New Roman"/>
          <w:szCs w:val="24"/>
          <w:lang w:val="en-CA" w:eastAsia="de-DE"/>
        </w:rPr>
        <w:t>ing [Y. Zh</w:t>
      </w:r>
      <w:r w:rsidR="00DF02D6" w:rsidRPr="00F23A45">
        <w:rPr>
          <w:rFonts w:eastAsia="Times New Roman"/>
          <w:szCs w:val="24"/>
          <w:lang w:val="en-CA" w:eastAsia="de-DE"/>
        </w:rPr>
        <w:t>ao, H. Yang, J. Chen (Huawei)]</w:t>
      </w:r>
    </w:p>
    <w:p w:rsidR="006B7F64" w:rsidRDefault="006B7F64" w:rsidP="006B7F64"/>
    <w:p w:rsidR="006B7F64" w:rsidRPr="00AC7E17" w:rsidRDefault="00B724FE" w:rsidP="006B7F64">
      <w:pPr>
        <w:pStyle w:val="berschrift9"/>
        <w:rPr>
          <w:rFonts w:eastAsia="Times New Roman"/>
          <w:szCs w:val="24"/>
          <w:lang w:eastAsia="de-DE"/>
        </w:rPr>
      </w:pPr>
      <w:hyperlink r:id="rId625" w:history="1">
        <w:r w:rsidR="006B7F64" w:rsidRPr="00AC7E17">
          <w:rPr>
            <w:rFonts w:eastAsia="Times New Roman"/>
            <w:color w:val="0000FF"/>
            <w:szCs w:val="24"/>
            <w:u w:val="single"/>
            <w:lang w:val="en-CA" w:eastAsia="de-DE"/>
          </w:rPr>
          <w:t>JVET-L0595</w:t>
        </w:r>
      </w:hyperlink>
      <w:r w:rsidR="006B7F64" w:rsidRPr="00AC7E17">
        <w:rPr>
          <w:rFonts w:eastAsia="Times New Roman"/>
          <w:szCs w:val="24"/>
          <w:lang w:val="en-CA" w:eastAsia="de-DE"/>
        </w:rPr>
        <w:t xml:space="preserve"> Crosscheck of JVET-L0362 (Quantization parameter signal</w:t>
      </w:r>
      <w:r w:rsidR="006B7F64">
        <w:rPr>
          <w:rFonts w:eastAsia="Times New Roman"/>
          <w:szCs w:val="24"/>
          <w:lang w:val="en-CA" w:eastAsia="de-DE"/>
        </w:rPr>
        <w:t>l</w:t>
      </w:r>
      <w:r w:rsidR="006B7F64" w:rsidRPr="00AC7E17">
        <w:rPr>
          <w:rFonts w:eastAsia="Times New Roman"/>
          <w:szCs w:val="24"/>
          <w:lang w:val="en-CA" w:eastAsia="de-DE"/>
        </w:rPr>
        <w:t>ing) [Y. Kidani, K. Kawamura, S. Naito (KDDI)] [late] [miss]</w:t>
      </w:r>
    </w:p>
    <w:p w:rsidR="0057016B" w:rsidRPr="00F23A45" w:rsidRDefault="0057016B" w:rsidP="00C04AD8"/>
    <w:p w:rsidR="0057016B" w:rsidRPr="00F23A45" w:rsidRDefault="00B724FE" w:rsidP="0057016B">
      <w:pPr>
        <w:pStyle w:val="berschrift9"/>
        <w:rPr>
          <w:rFonts w:eastAsia="Times New Roman"/>
          <w:szCs w:val="24"/>
          <w:lang w:val="en-CA" w:eastAsia="de-DE"/>
        </w:rPr>
      </w:pPr>
      <w:hyperlink r:id="rId626" w:history="1">
        <w:r w:rsidR="0057016B" w:rsidRPr="00F23A45">
          <w:rPr>
            <w:rFonts w:eastAsia="Times New Roman"/>
            <w:color w:val="0000FF"/>
            <w:szCs w:val="24"/>
            <w:u w:val="single"/>
            <w:lang w:val="en-CA" w:eastAsia="de-DE"/>
          </w:rPr>
          <w:t>JVET-L0377</w:t>
        </w:r>
      </w:hyperlink>
      <w:r w:rsidR="0057016B" w:rsidRPr="00F23A45">
        <w:rPr>
          <w:rFonts w:eastAsia="Times New Roman"/>
          <w:szCs w:val="24"/>
          <w:lang w:val="en-CA" w:eastAsia="de-DE"/>
        </w:rPr>
        <w:t xml:space="preserve"> Rounding Align of Adaptive Motion Vector Resolution [Y. Zhang, C.-C. Chen, H. Huang, Y. Han, W.-J. Chien, M. Karczewicz (Qualcomm)]</w:t>
      </w:r>
    </w:p>
    <w:p w:rsidR="0057016B" w:rsidRPr="00F23A45" w:rsidRDefault="0057016B" w:rsidP="0057016B"/>
    <w:p w:rsidR="0057016B" w:rsidRPr="00F23A45" w:rsidRDefault="00B724FE" w:rsidP="0057016B">
      <w:pPr>
        <w:pStyle w:val="berschrift9"/>
        <w:rPr>
          <w:rFonts w:eastAsia="Times New Roman"/>
          <w:szCs w:val="24"/>
          <w:lang w:val="en-CA" w:eastAsia="de-DE"/>
        </w:rPr>
      </w:pPr>
      <w:hyperlink r:id="rId627" w:history="1">
        <w:r w:rsidR="0057016B" w:rsidRPr="00F23A45">
          <w:rPr>
            <w:rFonts w:eastAsia="Times New Roman"/>
            <w:color w:val="0000FF"/>
            <w:szCs w:val="24"/>
            <w:u w:val="single"/>
            <w:lang w:val="en-CA" w:eastAsia="de-DE"/>
          </w:rPr>
          <w:t>JVET-L0476</w:t>
        </w:r>
      </w:hyperlink>
      <w:r w:rsidR="0057016B" w:rsidRPr="00F23A45">
        <w:rPr>
          <w:rFonts w:eastAsia="Times New Roman"/>
          <w:szCs w:val="24"/>
          <w:lang w:val="en-CA" w:eastAsia="de-DE"/>
        </w:rPr>
        <w:t xml:space="preserve"> Crosscheck of JVET-L0377 (Rounding Align of Adaptive Motion Vector Resolution) [H. Chen (Huawei)] [late] [miss]</w:t>
      </w:r>
    </w:p>
    <w:p w:rsidR="0057016B" w:rsidRPr="00F23A45" w:rsidRDefault="0057016B" w:rsidP="0057016B"/>
    <w:p w:rsidR="0057016B" w:rsidRPr="00F23A45" w:rsidRDefault="00B724FE" w:rsidP="0057016B">
      <w:pPr>
        <w:pStyle w:val="berschrift9"/>
        <w:rPr>
          <w:rFonts w:eastAsia="Times New Roman"/>
          <w:szCs w:val="24"/>
          <w:lang w:val="en-CA" w:eastAsia="de-DE"/>
        </w:rPr>
      </w:pPr>
      <w:hyperlink r:id="rId628" w:history="1">
        <w:r w:rsidR="0057016B" w:rsidRPr="00F23A45">
          <w:rPr>
            <w:rFonts w:eastAsia="Times New Roman"/>
            <w:color w:val="0000FF"/>
            <w:szCs w:val="24"/>
            <w:u w:val="single"/>
            <w:lang w:val="en-CA" w:eastAsia="de-DE"/>
          </w:rPr>
          <w:t>JVET-L0428</w:t>
        </w:r>
      </w:hyperlink>
      <w:r w:rsidR="0057016B" w:rsidRPr="00F23A45">
        <w:rPr>
          <w:rFonts w:eastAsia="Times New Roman"/>
          <w:szCs w:val="24"/>
          <w:lang w:val="en-CA" w:eastAsia="de-DE"/>
        </w:rPr>
        <w:t xml:space="preserve"> Delta QP and Chroma QP Offset for Separate Tree [R. Chernyak, A. Karabutov, S. Ikonin, T. Solovyev, J. Chen (Huawei)]</w:t>
      </w:r>
    </w:p>
    <w:p w:rsidR="0057016B" w:rsidRPr="00F23A45" w:rsidRDefault="0057016B" w:rsidP="0057016B"/>
    <w:p w:rsidR="0057016B" w:rsidRPr="00F23A45" w:rsidRDefault="00B724FE" w:rsidP="0057016B">
      <w:pPr>
        <w:pStyle w:val="berschrift9"/>
        <w:rPr>
          <w:rFonts w:eastAsia="Times New Roman"/>
          <w:szCs w:val="24"/>
          <w:lang w:val="en-CA" w:eastAsia="de-DE"/>
        </w:rPr>
      </w:pPr>
      <w:hyperlink r:id="rId629" w:history="1">
        <w:r w:rsidR="0057016B" w:rsidRPr="00F23A45">
          <w:rPr>
            <w:rFonts w:eastAsia="Times New Roman"/>
            <w:color w:val="0000FF"/>
            <w:szCs w:val="24"/>
            <w:u w:val="single"/>
            <w:lang w:val="en-CA" w:eastAsia="de-DE"/>
          </w:rPr>
          <w:t>JVET-L0453</w:t>
        </w:r>
      </w:hyperlink>
      <w:r w:rsidR="0057016B" w:rsidRPr="00F23A45">
        <w:rPr>
          <w:rFonts w:eastAsia="Times New Roman"/>
          <w:szCs w:val="24"/>
          <w:lang w:val="en-CA" w:eastAsia="de-DE"/>
        </w:rPr>
        <w:t xml:space="preserve"> Bugfix for restrictions of bi-prediction for small CUs [Y. Ahn, D. Sim (Digital Insights)] [late]</w:t>
      </w:r>
    </w:p>
    <w:p w:rsidR="0057016B" w:rsidRPr="00F23A45" w:rsidRDefault="0057016B" w:rsidP="0057016B"/>
    <w:p w:rsidR="0057016B" w:rsidRPr="00F23A45" w:rsidRDefault="00B724FE" w:rsidP="0057016B">
      <w:pPr>
        <w:pStyle w:val="berschrift9"/>
        <w:rPr>
          <w:rFonts w:eastAsia="Times New Roman"/>
          <w:szCs w:val="24"/>
          <w:lang w:val="en-CA" w:eastAsia="de-DE"/>
        </w:rPr>
      </w:pPr>
      <w:hyperlink r:id="rId630" w:history="1">
        <w:r w:rsidR="0057016B" w:rsidRPr="00F23A45">
          <w:rPr>
            <w:rFonts w:eastAsia="Times New Roman"/>
            <w:color w:val="0000FF"/>
            <w:szCs w:val="24"/>
            <w:u w:val="single"/>
            <w:lang w:val="en-CA" w:eastAsia="de-DE"/>
          </w:rPr>
          <w:t>JVET-L0469</w:t>
        </w:r>
      </w:hyperlink>
      <w:r w:rsidR="0057016B" w:rsidRPr="00F23A45">
        <w:rPr>
          <w:rFonts w:eastAsia="Times New Roman"/>
          <w:szCs w:val="24"/>
          <w:lang w:val="en-CA" w:eastAsia="de-DE"/>
        </w:rPr>
        <w:t xml:space="preserve"> Cross-check of JVET-L0453 (Bugfix for restrictions of bi-prediction for small CUs) [S.-C. Lim, J. Kang,</w:t>
      </w:r>
      <w:r w:rsidR="00DF02D6" w:rsidRPr="00F23A45">
        <w:rPr>
          <w:rFonts w:eastAsia="Times New Roman"/>
          <w:szCs w:val="24"/>
          <w:lang w:val="en-CA" w:eastAsia="de-DE"/>
        </w:rPr>
        <w:t xml:space="preserve"> H. Lee, J. Lee (ETRI)] [late]</w:t>
      </w:r>
    </w:p>
    <w:p w:rsidR="0057016B" w:rsidRPr="00F23A45" w:rsidRDefault="0057016B" w:rsidP="0057016B"/>
    <w:p w:rsidR="0057016B" w:rsidRPr="00F23A45" w:rsidRDefault="00B724FE" w:rsidP="0057016B">
      <w:pPr>
        <w:pStyle w:val="berschrift9"/>
        <w:rPr>
          <w:rFonts w:eastAsia="Times New Roman"/>
          <w:szCs w:val="24"/>
          <w:lang w:val="en-CA" w:eastAsia="de-DE"/>
        </w:rPr>
      </w:pPr>
      <w:hyperlink r:id="rId631" w:history="1">
        <w:r w:rsidR="0057016B" w:rsidRPr="00F23A45">
          <w:rPr>
            <w:rFonts w:eastAsia="Times New Roman"/>
            <w:color w:val="0000FF"/>
            <w:szCs w:val="24"/>
            <w:u w:val="single"/>
            <w:lang w:val="en-CA" w:eastAsia="de-DE"/>
          </w:rPr>
          <w:t>JVET-L0467</w:t>
        </w:r>
      </w:hyperlink>
      <w:r w:rsidR="0057016B" w:rsidRPr="00F23A45">
        <w:rPr>
          <w:rFonts w:eastAsia="Times New Roman"/>
          <w:szCs w:val="24"/>
          <w:lang w:val="en-CA" w:eastAsia="de-DE"/>
        </w:rPr>
        <w:t xml:space="preserve"> Multi-component video coding: an extension for truly versatile video/image compression [A.M. Tourapis, Y. Su, K. Mammou, J. Kim, D. Sing</w:t>
      </w:r>
      <w:r w:rsidR="00DF02D6" w:rsidRPr="00F23A45">
        <w:rPr>
          <w:rFonts w:eastAsia="Times New Roman"/>
          <w:szCs w:val="24"/>
          <w:lang w:val="en-CA" w:eastAsia="de-DE"/>
        </w:rPr>
        <w:t>er, F. Robinet (Apple)] [late]</w:t>
      </w:r>
    </w:p>
    <w:p w:rsidR="0057016B" w:rsidRPr="00F23A45" w:rsidRDefault="0057016B" w:rsidP="0057016B"/>
    <w:p w:rsidR="00166D13" w:rsidRPr="00F23A45" w:rsidRDefault="00B724FE" w:rsidP="00166D13">
      <w:pPr>
        <w:pStyle w:val="berschrift9"/>
        <w:rPr>
          <w:rFonts w:eastAsia="Times New Roman"/>
          <w:szCs w:val="24"/>
          <w:lang w:val="en-CA" w:eastAsia="de-DE"/>
        </w:rPr>
      </w:pPr>
      <w:hyperlink r:id="rId632" w:history="1">
        <w:r w:rsidR="00166D13" w:rsidRPr="00F23A45">
          <w:rPr>
            <w:rFonts w:eastAsia="Times New Roman"/>
            <w:color w:val="0000FF"/>
            <w:szCs w:val="24"/>
            <w:u w:val="single"/>
            <w:lang w:val="en-CA" w:eastAsia="de-DE"/>
          </w:rPr>
          <w:t>JVET-L0553</w:t>
        </w:r>
      </w:hyperlink>
      <w:r w:rsidR="00166D13" w:rsidRPr="00F23A45">
        <w:rPr>
          <w:rFonts w:eastAsia="Times New Roman"/>
          <w:szCs w:val="24"/>
          <w:lang w:val="en-CA" w:eastAsia="de-DE"/>
        </w:rPr>
        <w:t xml:space="preserve"> Fix of Initial QP Signal</w:t>
      </w:r>
      <w:r w:rsidR="00315FD4">
        <w:rPr>
          <w:rFonts w:eastAsia="Times New Roman"/>
          <w:szCs w:val="24"/>
          <w:lang w:val="en-CA" w:eastAsia="de-DE"/>
        </w:rPr>
        <w:t>l</w:t>
      </w:r>
      <w:r w:rsidR="00166D13" w:rsidRPr="00F23A45">
        <w:rPr>
          <w:rFonts w:eastAsia="Times New Roman"/>
          <w:szCs w:val="24"/>
          <w:lang w:val="en-CA" w:eastAsia="de-DE"/>
        </w:rPr>
        <w:t>ing [X. Li, X. Xu, S. Liu (Tencent), Y. Li, Z. Liu, Z. Chen (Wuhan Univ.)] [late]</w:t>
      </w:r>
    </w:p>
    <w:p w:rsidR="00166D13" w:rsidRPr="00F23A45" w:rsidRDefault="00166D13" w:rsidP="0057016B"/>
    <w:p w:rsidR="005B0B59" w:rsidRPr="00F23A45" w:rsidRDefault="005B0B59" w:rsidP="00EF61CF">
      <w:pPr>
        <w:pStyle w:val="berschrift1"/>
        <w:rPr>
          <w:lang w:val="en-CA"/>
        </w:rPr>
      </w:pPr>
      <w:bookmarkStart w:id="4070" w:name="_Ref511637164"/>
      <w:bookmarkStart w:id="4071" w:name="_Ref451632402"/>
      <w:bookmarkStart w:id="4072" w:name="_Ref432590081"/>
      <w:bookmarkStart w:id="4073" w:name="_Ref345950302"/>
      <w:bookmarkStart w:id="4074" w:name="_Ref392897275"/>
      <w:bookmarkStart w:id="4075" w:name="_Ref421891381"/>
      <w:r w:rsidRPr="00F23A45">
        <w:rPr>
          <w:lang w:val="en-CA"/>
        </w:rPr>
        <w:t>Complexity analysis</w:t>
      </w:r>
      <w:r w:rsidR="00B9403B" w:rsidRPr="00F23A45">
        <w:rPr>
          <w:lang w:val="en-CA"/>
        </w:rPr>
        <w:t xml:space="preserve"> </w:t>
      </w:r>
      <w:r w:rsidR="009B5E19" w:rsidRPr="00F23A45">
        <w:rPr>
          <w:lang w:val="en-CA"/>
        </w:rPr>
        <w:t xml:space="preserve">and reduction </w:t>
      </w:r>
      <w:r w:rsidR="00B9403B" w:rsidRPr="00F23A45">
        <w:rPr>
          <w:lang w:val="en-CA"/>
        </w:rPr>
        <w:t>(</w:t>
      </w:r>
      <w:r w:rsidR="002C64FF" w:rsidRPr="00F23A45">
        <w:rPr>
          <w:lang w:val="en-CA"/>
        </w:rPr>
        <w:t>4</w:t>
      </w:r>
      <w:r w:rsidR="00B9403B" w:rsidRPr="00F23A45">
        <w:rPr>
          <w:lang w:val="en-CA"/>
        </w:rPr>
        <w:t>)</w:t>
      </w:r>
      <w:bookmarkEnd w:id="4070"/>
    </w:p>
    <w:p w:rsidR="003B7F45" w:rsidRPr="00F23A45" w:rsidRDefault="003B7F45" w:rsidP="003B7F45">
      <w:pPr>
        <w:pStyle w:val="Textkrper"/>
      </w:pPr>
      <w:r w:rsidRPr="00F23A45">
        <w:t>Contributions in this category were discussed XXday XX Oct XXXX–XXXX (chaired by XXX).</w:t>
      </w:r>
    </w:p>
    <w:p w:rsidR="0057016B" w:rsidRPr="00F23A45" w:rsidRDefault="00B724FE" w:rsidP="0057016B">
      <w:pPr>
        <w:pStyle w:val="berschrift9"/>
        <w:rPr>
          <w:rFonts w:eastAsia="Times New Roman"/>
          <w:szCs w:val="24"/>
          <w:lang w:val="en-CA" w:eastAsia="de-DE"/>
        </w:rPr>
      </w:pPr>
      <w:hyperlink r:id="rId633" w:history="1">
        <w:r w:rsidR="0057016B" w:rsidRPr="00F23A45">
          <w:rPr>
            <w:rFonts w:eastAsia="Times New Roman"/>
            <w:color w:val="0000FF"/>
            <w:szCs w:val="24"/>
            <w:u w:val="single"/>
            <w:lang w:val="en-CA" w:eastAsia="de-DE"/>
          </w:rPr>
          <w:t>JVET-L0104</w:t>
        </w:r>
      </w:hyperlink>
      <w:r w:rsidR="0057016B" w:rsidRPr="00F23A45">
        <w:rPr>
          <w:rFonts w:eastAsia="Times New Roman"/>
          <w:szCs w:val="24"/>
          <w:lang w:val="en-CA" w:eastAsia="de-DE"/>
        </w:rPr>
        <w:t xml:space="preserve"> AHG5: Reducing VVC worst-case memory bandwidth by restricting bi-directional 4x4 inter CUs/Sub-blocks [Y.-W. Chen, X. Wang (Kwai Inc.)]</w:t>
      </w:r>
    </w:p>
    <w:p w:rsidR="009B5E19" w:rsidRPr="00F23A45" w:rsidRDefault="009B5E19" w:rsidP="00C04AD8">
      <w:pPr>
        <w:rPr>
          <w:rFonts w:eastAsia="Times New Roman"/>
          <w:szCs w:val="22"/>
          <w:lang w:eastAsia="de-DE"/>
        </w:rPr>
      </w:pPr>
    </w:p>
    <w:p w:rsidR="0057016B" w:rsidRPr="00F23A45" w:rsidRDefault="00B724FE" w:rsidP="0057016B">
      <w:pPr>
        <w:pStyle w:val="berschrift9"/>
        <w:rPr>
          <w:rFonts w:eastAsia="Times New Roman"/>
          <w:szCs w:val="24"/>
          <w:lang w:val="en-CA" w:eastAsia="de-DE"/>
        </w:rPr>
      </w:pPr>
      <w:hyperlink r:id="rId634" w:history="1">
        <w:r w:rsidR="0057016B" w:rsidRPr="00F23A45">
          <w:rPr>
            <w:rFonts w:eastAsia="Times New Roman"/>
            <w:color w:val="0000FF"/>
            <w:szCs w:val="24"/>
            <w:u w:val="single"/>
            <w:lang w:val="en-CA" w:eastAsia="de-DE"/>
          </w:rPr>
          <w:t>JVET-L0455</w:t>
        </w:r>
      </w:hyperlink>
      <w:r w:rsidR="0057016B" w:rsidRPr="00F23A45">
        <w:rPr>
          <w:rFonts w:eastAsia="Times New Roman"/>
          <w:szCs w:val="24"/>
          <w:lang w:val="en-CA" w:eastAsia="de-DE"/>
        </w:rPr>
        <w:t xml:space="preserve"> Crosscheck of JVET-L0104 on AHG5: Reducing VVC worst-case memory bandwidth by restricting bi-directional 4x4 inter CUs/Sub-blocks [T. Zhou, T. Ikai (Sharp)] [late] [miss]</w:t>
      </w:r>
    </w:p>
    <w:p w:rsidR="0057016B" w:rsidRPr="00F23A45" w:rsidRDefault="0057016B" w:rsidP="00C04AD8">
      <w:pPr>
        <w:rPr>
          <w:rFonts w:eastAsia="Times New Roman"/>
          <w:szCs w:val="22"/>
          <w:lang w:eastAsia="de-DE"/>
        </w:rPr>
      </w:pPr>
    </w:p>
    <w:p w:rsidR="0057016B" w:rsidRPr="00F23A45" w:rsidRDefault="00B724FE" w:rsidP="0057016B">
      <w:pPr>
        <w:pStyle w:val="berschrift9"/>
        <w:rPr>
          <w:rFonts w:eastAsia="Times New Roman"/>
          <w:szCs w:val="24"/>
          <w:lang w:val="en-CA" w:eastAsia="de-DE"/>
        </w:rPr>
      </w:pPr>
      <w:hyperlink r:id="rId635" w:history="1">
        <w:r w:rsidR="0057016B" w:rsidRPr="00F23A45">
          <w:rPr>
            <w:rFonts w:eastAsia="Times New Roman"/>
            <w:color w:val="0000FF"/>
            <w:szCs w:val="24"/>
            <w:u w:val="single"/>
            <w:lang w:val="en-CA" w:eastAsia="de-DE"/>
          </w:rPr>
          <w:t>JVET-L0122</w:t>
        </w:r>
      </w:hyperlink>
      <w:r w:rsidR="0057016B" w:rsidRPr="00F23A45">
        <w:rPr>
          <w:rFonts w:eastAsia="Times New Roman"/>
          <w:szCs w:val="24"/>
          <w:lang w:val="en-CA" w:eastAsia="de-DE"/>
        </w:rPr>
        <w:t xml:space="preserve"> AHG5: Reduction of worst case memory bandwidth [J. Li, R.-L. Liao, C. S. Lim (Panasonic)]</w:t>
      </w:r>
    </w:p>
    <w:p w:rsidR="0057016B" w:rsidRPr="00F23A45" w:rsidRDefault="0057016B" w:rsidP="00C04AD8">
      <w:pPr>
        <w:rPr>
          <w:rFonts w:eastAsia="Times New Roman"/>
          <w:szCs w:val="22"/>
          <w:lang w:eastAsia="de-DE"/>
        </w:rPr>
      </w:pPr>
    </w:p>
    <w:p w:rsidR="0057016B" w:rsidRPr="00F23A45" w:rsidRDefault="00B724FE" w:rsidP="0057016B">
      <w:pPr>
        <w:pStyle w:val="berschrift9"/>
        <w:rPr>
          <w:rFonts w:eastAsia="Times New Roman"/>
          <w:szCs w:val="24"/>
          <w:lang w:val="en-CA" w:eastAsia="de-DE"/>
        </w:rPr>
      </w:pPr>
      <w:hyperlink r:id="rId636" w:history="1">
        <w:r w:rsidR="0057016B" w:rsidRPr="00F23A45">
          <w:rPr>
            <w:rFonts w:eastAsia="Times New Roman"/>
            <w:color w:val="0000FF"/>
            <w:szCs w:val="24"/>
            <w:u w:val="single"/>
            <w:lang w:val="en-CA" w:eastAsia="de-DE"/>
          </w:rPr>
          <w:t>JVET-L0466</w:t>
        </w:r>
      </w:hyperlink>
      <w:r w:rsidR="0057016B" w:rsidRPr="00F23A45">
        <w:rPr>
          <w:rFonts w:eastAsia="Times New Roman"/>
          <w:szCs w:val="24"/>
          <w:lang w:val="en-CA" w:eastAsia="de-DE"/>
        </w:rPr>
        <w:t xml:space="preserve"> Crosscheck of JVET-L0122 (AHG5: Reduction of worst case memory bandw</w:t>
      </w:r>
      <w:r w:rsidR="00DF02D6" w:rsidRPr="00F23A45">
        <w:rPr>
          <w:rFonts w:eastAsia="Times New Roman"/>
          <w:szCs w:val="24"/>
          <w:lang w:val="en-CA" w:eastAsia="de-DE"/>
        </w:rPr>
        <w:t>idth) [M. Winken (HHI)] [late]</w:t>
      </w:r>
    </w:p>
    <w:p w:rsidR="0057016B" w:rsidRPr="00F23A45" w:rsidRDefault="0057016B" w:rsidP="00C04AD8">
      <w:pPr>
        <w:rPr>
          <w:rFonts w:eastAsia="Times New Roman"/>
          <w:szCs w:val="22"/>
          <w:lang w:eastAsia="de-DE"/>
        </w:rPr>
      </w:pPr>
    </w:p>
    <w:p w:rsidR="005A7A2C" w:rsidRPr="00F23A45" w:rsidRDefault="005A7A2C" w:rsidP="00EF61CF">
      <w:pPr>
        <w:pStyle w:val="berschrift1"/>
        <w:rPr>
          <w:lang w:val="en-CA"/>
        </w:rPr>
      </w:pPr>
      <w:bookmarkStart w:id="4076" w:name="_Ref487322369"/>
      <w:r w:rsidRPr="00F23A45">
        <w:rPr>
          <w:lang w:val="en-CA"/>
        </w:rPr>
        <w:t>Encoder optimization</w:t>
      </w:r>
      <w:r w:rsidR="00E40839" w:rsidRPr="00F23A45">
        <w:rPr>
          <w:lang w:val="en-CA"/>
        </w:rPr>
        <w:t xml:space="preserve"> (</w:t>
      </w:r>
      <w:r w:rsidR="006B7F64">
        <w:rPr>
          <w:lang w:val="en-CA"/>
        </w:rPr>
        <w:t>3</w:t>
      </w:r>
      <w:r w:rsidR="00E40839" w:rsidRPr="00F23A45">
        <w:rPr>
          <w:lang w:val="en-CA"/>
        </w:rPr>
        <w:t>)</w:t>
      </w:r>
      <w:bookmarkEnd w:id="4076"/>
    </w:p>
    <w:p w:rsidR="003B7F45" w:rsidRPr="00F23A45" w:rsidRDefault="003B7F45" w:rsidP="003B7F45">
      <w:pPr>
        <w:pStyle w:val="Textkrper"/>
      </w:pPr>
      <w:r w:rsidRPr="00F23A45">
        <w:t>Contributions in this category were discussed XXday XX Oct XXXX–XXXX (chaired by XXX).</w:t>
      </w:r>
    </w:p>
    <w:bookmarkStart w:id="4077" w:name="_Ref464029002"/>
    <w:p w:rsidR="0057016B" w:rsidRPr="00F23A45" w:rsidRDefault="0057016B" w:rsidP="0057016B">
      <w:pPr>
        <w:pStyle w:val="berschrift9"/>
        <w:rPr>
          <w:rFonts w:eastAsia="Times New Roman"/>
          <w:szCs w:val="24"/>
          <w:lang w:val="en-CA" w:eastAsia="de-DE"/>
        </w:rPr>
      </w:pPr>
      <w:r w:rsidRPr="00F23A45">
        <w:rPr>
          <w:lang w:val="en-CA"/>
        </w:rPr>
        <w:fldChar w:fldCharType="begin"/>
      </w:r>
      <w:r w:rsidRPr="00F23A45">
        <w:rPr>
          <w:lang w:val="en-CA"/>
        </w:rPr>
        <w:instrText xml:space="preserve"> HYPERLINK "http://phenix.it-sudparis.eu/jvet/doc_end_user/current_document.php?id=4272" </w:instrText>
      </w:r>
      <w:r w:rsidRPr="00F23A45">
        <w:rPr>
          <w:lang w:val="en-CA"/>
        </w:rPr>
        <w:fldChar w:fldCharType="separate"/>
      </w:r>
      <w:r w:rsidRPr="00F23A45">
        <w:rPr>
          <w:rFonts w:eastAsia="Times New Roman"/>
          <w:color w:val="0000FF"/>
          <w:szCs w:val="24"/>
          <w:u w:val="single"/>
          <w:lang w:val="en-CA" w:eastAsia="de-DE"/>
        </w:rPr>
        <w:t>JVET-L0181</w:t>
      </w:r>
      <w:r w:rsidRPr="00F23A45">
        <w:rPr>
          <w:rFonts w:eastAsia="Times New Roman"/>
          <w:color w:val="0000FF"/>
          <w:szCs w:val="24"/>
          <w:u w:val="single"/>
          <w:lang w:val="en-CA" w:eastAsia="de-DE"/>
        </w:rPr>
        <w:fldChar w:fldCharType="end"/>
      </w:r>
      <w:r w:rsidRPr="00F23A45">
        <w:rPr>
          <w:rFonts w:eastAsia="Times New Roman"/>
          <w:szCs w:val="24"/>
          <w:lang w:val="en-CA" w:eastAsia="de-DE"/>
        </w:rPr>
        <w:t xml:space="preserve"> AHG10: Corrected operation of ALF encoding with perceptually optimized QP adaptation [C. Helmrich, B. Bross, J. Erfurt (HHI)]</w:t>
      </w:r>
    </w:p>
    <w:p w:rsidR="00812B12" w:rsidRPr="00F23A45" w:rsidRDefault="00812B12" w:rsidP="00812B12"/>
    <w:p w:rsidR="0057016B" w:rsidRPr="00F23A45" w:rsidRDefault="00B724FE" w:rsidP="0057016B">
      <w:pPr>
        <w:pStyle w:val="berschrift9"/>
        <w:rPr>
          <w:rFonts w:eastAsia="Times New Roman"/>
          <w:szCs w:val="24"/>
          <w:lang w:val="en-CA" w:eastAsia="de-DE"/>
        </w:rPr>
      </w:pPr>
      <w:hyperlink r:id="rId637" w:history="1">
        <w:r w:rsidR="0057016B" w:rsidRPr="00F23A45">
          <w:rPr>
            <w:rFonts w:eastAsia="Times New Roman"/>
            <w:color w:val="0000FF"/>
            <w:szCs w:val="24"/>
            <w:u w:val="single"/>
            <w:lang w:val="en-CA" w:eastAsia="de-DE"/>
          </w:rPr>
          <w:t>JVET-L0241</w:t>
        </w:r>
      </w:hyperlink>
      <w:r w:rsidR="0057016B" w:rsidRPr="00F23A45">
        <w:rPr>
          <w:rFonts w:eastAsia="Times New Roman"/>
          <w:szCs w:val="24"/>
          <w:lang w:val="en-CA" w:eastAsia="de-DE"/>
        </w:rPr>
        <w:t xml:space="preserve"> AHG10: Adaptive lambda ratio estimation for rate control in VVC [Z. Liu, Y. Li, Z. Chen (Wuhan Univ.), X. Li, S. Liu (Tencent)]</w:t>
      </w:r>
    </w:p>
    <w:p w:rsidR="006B7F64" w:rsidRDefault="006B7F64" w:rsidP="006B7F64"/>
    <w:p w:rsidR="006B7F64" w:rsidRPr="00AC7E17" w:rsidRDefault="00B724FE" w:rsidP="006B7F64">
      <w:pPr>
        <w:pStyle w:val="berschrift9"/>
        <w:rPr>
          <w:rFonts w:eastAsia="Times New Roman"/>
          <w:szCs w:val="24"/>
          <w:lang w:eastAsia="de-DE"/>
        </w:rPr>
      </w:pPr>
      <w:hyperlink r:id="rId638" w:history="1">
        <w:r w:rsidR="006B7F64" w:rsidRPr="00AC7E17">
          <w:rPr>
            <w:rFonts w:eastAsia="Times New Roman"/>
            <w:color w:val="0000FF"/>
            <w:szCs w:val="24"/>
            <w:u w:val="single"/>
            <w:lang w:val="en-CA" w:eastAsia="de-DE"/>
          </w:rPr>
          <w:t>JVET-L0610</w:t>
        </w:r>
      </w:hyperlink>
      <w:r w:rsidR="006B7F64" w:rsidRPr="00AC7E17">
        <w:rPr>
          <w:rFonts w:eastAsia="Times New Roman"/>
          <w:szCs w:val="24"/>
          <w:lang w:val="en-CA" w:eastAsia="de-DE"/>
        </w:rPr>
        <w:t xml:space="preserve"> Crosscheck of JVET-L0241 [J. Chen (Samsung)] [late] [miss]</w:t>
      </w:r>
    </w:p>
    <w:p w:rsidR="0057016B" w:rsidRPr="00F23A45" w:rsidRDefault="0057016B" w:rsidP="00812B12"/>
    <w:p w:rsidR="006C2786" w:rsidRPr="00F23A45" w:rsidRDefault="005A7A2C" w:rsidP="00EF61CF">
      <w:pPr>
        <w:pStyle w:val="berschrift1"/>
        <w:rPr>
          <w:lang w:val="en-CA"/>
        </w:rPr>
      </w:pPr>
      <w:bookmarkStart w:id="4078" w:name="_Ref525483485"/>
      <w:r w:rsidRPr="00F23A45">
        <w:rPr>
          <w:lang w:val="en-CA"/>
        </w:rPr>
        <w:t>M</w:t>
      </w:r>
      <w:r w:rsidR="006C2786" w:rsidRPr="00F23A45">
        <w:rPr>
          <w:lang w:val="en-CA"/>
        </w:rPr>
        <w:t>etrics and evaluation criteria</w:t>
      </w:r>
      <w:r w:rsidR="00AE16B5" w:rsidRPr="00F23A45">
        <w:rPr>
          <w:lang w:val="en-CA"/>
        </w:rPr>
        <w:t xml:space="preserve"> (</w:t>
      </w:r>
      <w:r w:rsidR="002C64FF" w:rsidRPr="00F23A45">
        <w:rPr>
          <w:lang w:val="en-CA"/>
        </w:rPr>
        <w:t>2</w:t>
      </w:r>
      <w:r w:rsidR="00AE16B5" w:rsidRPr="00F23A45">
        <w:rPr>
          <w:lang w:val="en-CA"/>
        </w:rPr>
        <w:t>)</w:t>
      </w:r>
      <w:bookmarkEnd w:id="4071"/>
      <w:bookmarkEnd w:id="4077"/>
      <w:bookmarkEnd w:id="4078"/>
    </w:p>
    <w:p w:rsidR="003B7F45" w:rsidRPr="00F23A45" w:rsidRDefault="003B7F45" w:rsidP="003B7F45">
      <w:pPr>
        <w:pStyle w:val="Textkrper"/>
      </w:pPr>
      <w:bookmarkStart w:id="4079" w:name="_Ref432847868"/>
      <w:bookmarkStart w:id="4080" w:name="_Ref503621255"/>
      <w:bookmarkEnd w:id="4072"/>
      <w:r w:rsidRPr="00F23A45">
        <w:t>Contributions in this category were discussed XXday XX Oct XXXX–XXXX (chaired by XXX).</w:t>
      </w:r>
    </w:p>
    <w:p w:rsidR="0057016B" w:rsidRPr="00F23A45" w:rsidRDefault="00B724FE" w:rsidP="0057016B">
      <w:pPr>
        <w:pStyle w:val="berschrift9"/>
        <w:rPr>
          <w:rFonts w:eastAsia="Times New Roman"/>
          <w:szCs w:val="24"/>
          <w:lang w:val="en-CA" w:eastAsia="de-DE"/>
        </w:rPr>
      </w:pPr>
      <w:hyperlink r:id="rId639" w:history="1">
        <w:r w:rsidR="0057016B" w:rsidRPr="00F23A45">
          <w:rPr>
            <w:rFonts w:eastAsia="Times New Roman"/>
            <w:color w:val="0000FF"/>
            <w:szCs w:val="24"/>
            <w:u w:val="single"/>
            <w:lang w:val="en-CA" w:eastAsia="de-DE"/>
          </w:rPr>
          <w:t>JVET-L0167</w:t>
        </w:r>
      </w:hyperlink>
      <w:r w:rsidR="0057016B" w:rsidRPr="00F23A45">
        <w:rPr>
          <w:rFonts w:eastAsia="Times New Roman"/>
          <w:szCs w:val="24"/>
          <w:lang w:val="en-CA" w:eastAsia="de-DE"/>
        </w:rPr>
        <w:t xml:space="preserve"> AHG7: Subjective Quality Evaluation of VVC HDR sequences on UHD TV [A. DSouza (Samsung)]</w:t>
      </w:r>
    </w:p>
    <w:p w:rsidR="008A67EF" w:rsidRPr="00F23A45" w:rsidRDefault="008A67EF" w:rsidP="00422C11"/>
    <w:p w:rsidR="0057016B" w:rsidRPr="00F23A45" w:rsidRDefault="00B724FE" w:rsidP="0057016B">
      <w:pPr>
        <w:pStyle w:val="berschrift9"/>
        <w:rPr>
          <w:rFonts w:eastAsia="Times New Roman"/>
          <w:szCs w:val="24"/>
          <w:lang w:val="en-CA" w:eastAsia="de-DE"/>
        </w:rPr>
      </w:pPr>
      <w:hyperlink r:id="rId640" w:history="1">
        <w:r w:rsidR="0057016B" w:rsidRPr="00F23A45">
          <w:rPr>
            <w:rFonts w:eastAsia="Times New Roman"/>
            <w:color w:val="0000FF"/>
            <w:szCs w:val="24"/>
            <w:u w:val="single"/>
            <w:lang w:val="en-CA" w:eastAsia="de-DE"/>
          </w:rPr>
          <w:t>JVET-L0365</w:t>
        </w:r>
      </w:hyperlink>
      <w:r w:rsidR="0057016B" w:rsidRPr="00F23A45">
        <w:rPr>
          <w:rFonts w:eastAsia="Times New Roman"/>
          <w:szCs w:val="24"/>
          <w:lang w:val="en-CA" w:eastAsia="de-DE"/>
        </w:rPr>
        <w:t xml:space="preserve"> MS-SSIM as an additional metric [Y. Zhao, H. Yang, J. Chen (Huawei), M. Pettersson, R. Sjöberg, P. Wennersten (Ericsson)]</w:t>
      </w:r>
    </w:p>
    <w:p w:rsidR="0057016B" w:rsidRDefault="00671499" w:rsidP="00422C11">
      <w:r>
        <w:t>[</w:t>
      </w:r>
      <w:r w:rsidRPr="0094055E">
        <w:rPr>
          <w:highlight w:val="yellow"/>
        </w:rPr>
        <w:t>Add abstract</w:t>
      </w:r>
      <w:r>
        <w:rPr>
          <w:highlight w:val="yellow"/>
        </w:rPr>
        <w:t xml:space="preserve"> - TBP</w:t>
      </w:r>
      <w:r>
        <w:t>]</w:t>
      </w:r>
    </w:p>
    <w:p w:rsidR="00671499" w:rsidRPr="00F23A45" w:rsidRDefault="00671499" w:rsidP="00422C11">
      <w:r>
        <w:t>No test results were provided in the contribution. Some test results, e.g., VTM vs. HM were requested.</w:t>
      </w:r>
    </w:p>
    <w:p w:rsidR="00051C07" w:rsidRPr="00F23A45" w:rsidRDefault="00051C07" w:rsidP="00EF61CF">
      <w:pPr>
        <w:pStyle w:val="berschrift1"/>
        <w:rPr>
          <w:lang w:val="en-CA"/>
        </w:rPr>
      </w:pPr>
      <w:bookmarkStart w:id="4081" w:name="_Ref518893023"/>
      <w:r w:rsidRPr="00F23A45">
        <w:rPr>
          <w:lang w:val="en-CA"/>
        </w:rPr>
        <w:t>Withdrawn</w:t>
      </w:r>
      <w:r w:rsidR="002C64FF" w:rsidRPr="00F23A45">
        <w:rPr>
          <w:lang w:val="en-CA"/>
        </w:rPr>
        <w:t xml:space="preserve"> (</w:t>
      </w:r>
      <w:r w:rsidR="006B7F64">
        <w:rPr>
          <w:lang w:val="en-CA"/>
        </w:rPr>
        <w:t>24</w:t>
      </w:r>
      <w:r w:rsidR="002C64FF" w:rsidRPr="00F23A45">
        <w:rPr>
          <w:lang w:val="en-CA"/>
        </w:rPr>
        <w:t>)</w:t>
      </w:r>
    </w:p>
    <w:p w:rsidR="00DF02D6" w:rsidRPr="00F23A45" w:rsidRDefault="00DF02D6" w:rsidP="00DF02D6">
      <w:pPr>
        <w:pStyle w:val="berschrift9"/>
        <w:rPr>
          <w:rFonts w:eastAsia="Times New Roman"/>
          <w:szCs w:val="24"/>
          <w:lang w:val="en-CA" w:eastAsia="de-DE"/>
        </w:rPr>
      </w:pPr>
      <w:r w:rsidRPr="00F23A45">
        <w:rPr>
          <w:rFonts w:eastAsia="Times New Roman"/>
          <w:szCs w:val="24"/>
          <w:lang w:val="en-CA" w:eastAsia="de-DE"/>
        </w:rPr>
        <w:t>JVET-L0067 Withdrawn</w:t>
      </w:r>
    </w:p>
    <w:p w:rsidR="00DF02D6" w:rsidRPr="00F23A45" w:rsidRDefault="00DF02D6" w:rsidP="00DF02D6">
      <w:pPr>
        <w:rPr>
          <w:lang w:eastAsia="de-DE"/>
        </w:rPr>
      </w:pPr>
    </w:p>
    <w:p w:rsidR="00DF02D6" w:rsidRPr="00F23A45" w:rsidRDefault="00DF02D6" w:rsidP="00DF02D6">
      <w:pPr>
        <w:pStyle w:val="berschrift9"/>
        <w:rPr>
          <w:rFonts w:eastAsia="Times New Roman"/>
          <w:szCs w:val="24"/>
          <w:lang w:val="en-CA" w:eastAsia="de-DE"/>
        </w:rPr>
      </w:pPr>
      <w:r w:rsidRPr="00F23A45">
        <w:rPr>
          <w:rFonts w:eastAsia="Times New Roman"/>
          <w:szCs w:val="24"/>
          <w:lang w:val="en-CA" w:eastAsia="de-DE"/>
        </w:rPr>
        <w:t>JVET-L0069 Withdrawn</w:t>
      </w:r>
    </w:p>
    <w:p w:rsidR="00DF02D6" w:rsidRPr="00F23A45" w:rsidRDefault="00DF02D6" w:rsidP="00DF02D6"/>
    <w:p w:rsidR="002C64FF" w:rsidRPr="00F23A45" w:rsidRDefault="002C64FF" w:rsidP="002C64FF">
      <w:pPr>
        <w:pStyle w:val="berschrift9"/>
        <w:rPr>
          <w:rFonts w:eastAsia="Times New Roman"/>
          <w:szCs w:val="24"/>
          <w:lang w:val="en-CA" w:eastAsia="de-DE"/>
        </w:rPr>
      </w:pPr>
      <w:r w:rsidRPr="00F23A45">
        <w:rPr>
          <w:rFonts w:eastAsia="Times New Roman"/>
          <w:szCs w:val="24"/>
          <w:lang w:val="en-CA" w:eastAsia="de-DE"/>
        </w:rPr>
        <w:t>JVET-L0200 Withdrawn</w:t>
      </w:r>
    </w:p>
    <w:p w:rsidR="002C64FF" w:rsidRPr="00F23A45" w:rsidRDefault="002C64FF" w:rsidP="002C64FF">
      <w:pPr>
        <w:rPr>
          <w:rFonts w:eastAsia="Times New Roman"/>
          <w:sz w:val="24"/>
          <w:szCs w:val="24"/>
          <w:lang w:eastAsia="de-DE"/>
        </w:rPr>
      </w:pPr>
    </w:p>
    <w:p w:rsidR="002C64FF" w:rsidRPr="00F23A45" w:rsidRDefault="002C64FF" w:rsidP="002C64FF">
      <w:pPr>
        <w:pStyle w:val="berschrift9"/>
        <w:rPr>
          <w:rFonts w:eastAsia="Times New Roman"/>
          <w:szCs w:val="24"/>
          <w:lang w:val="en-CA" w:eastAsia="de-DE"/>
        </w:rPr>
      </w:pPr>
      <w:r w:rsidRPr="00F23A45">
        <w:rPr>
          <w:rFonts w:eastAsia="Times New Roman"/>
          <w:szCs w:val="24"/>
          <w:lang w:val="en-CA" w:eastAsia="de-DE"/>
        </w:rPr>
        <w:t>JVET-L0294 Withdrawn</w:t>
      </w:r>
    </w:p>
    <w:p w:rsidR="002C64FF" w:rsidRPr="00F23A45" w:rsidRDefault="002C64FF" w:rsidP="002C64FF"/>
    <w:p w:rsidR="00DF02D6" w:rsidRPr="00F23A45" w:rsidRDefault="00DF02D6" w:rsidP="00DF02D6">
      <w:pPr>
        <w:pStyle w:val="berschrift9"/>
        <w:rPr>
          <w:rFonts w:eastAsia="Times New Roman"/>
          <w:szCs w:val="24"/>
          <w:lang w:val="en-CA" w:eastAsia="de-DE"/>
        </w:rPr>
      </w:pPr>
      <w:r w:rsidRPr="00F23A45">
        <w:rPr>
          <w:rFonts w:eastAsia="Times New Roman"/>
          <w:szCs w:val="24"/>
          <w:lang w:val="en-CA" w:eastAsia="de-DE"/>
        </w:rPr>
        <w:t>JVET-L0303 Withdrawn</w:t>
      </w:r>
    </w:p>
    <w:p w:rsidR="00DF02D6" w:rsidRPr="00F23A45" w:rsidRDefault="00DF02D6" w:rsidP="00DF02D6"/>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lastRenderedPageBreak/>
        <w:t>JVET-L0356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JVET-L0432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JVET-L0433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JVET-L0434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JVET-L0435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JVET-L0436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JVET-L0437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JVET-L0438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JVET-L0439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JVET-L0440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JVET-L0441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JVET-L0442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JVET-L0432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JVET-L0443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JVET-L0444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lastRenderedPageBreak/>
        <w:t>JVET-L0445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JVET-L0446 Withdrawn</w:t>
      </w:r>
    </w:p>
    <w:p w:rsidR="00051C07" w:rsidRPr="00F23A45" w:rsidRDefault="00051C07" w:rsidP="00051C07">
      <w:pPr>
        <w:tabs>
          <w:tab w:val="left" w:pos="813"/>
          <w:tab w:val="left" w:pos="2715"/>
          <w:tab w:val="left" w:pos="7543"/>
        </w:tabs>
        <w:rPr>
          <w:rFonts w:eastAsia="Times New Roman"/>
          <w:sz w:val="24"/>
          <w:szCs w:val="24"/>
          <w:lang w:eastAsia="de-DE"/>
        </w:rPr>
      </w:pPr>
    </w:p>
    <w:p w:rsidR="00051C07" w:rsidRPr="00F23A45" w:rsidRDefault="00051C07" w:rsidP="007F21D1">
      <w:pPr>
        <w:pStyle w:val="berschrift9"/>
        <w:rPr>
          <w:rFonts w:eastAsia="Times New Roman"/>
          <w:szCs w:val="24"/>
          <w:lang w:val="en-CA" w:eastAsia="de-DE"/>
        </w:rPr>
      </w:pPr>
      <w:r w:rsidRPr="00F23A45">
        <w:rPr>
          <w:rFonts w:eastAsia="Times New Roman"/>
          <w:szCs w:val="24"/>
          <w:lang w:val="en-CA" w:eastAsia="de-DE"/>
        </w:rPr>
        <w:t>JVET-L0447 Withdrawn</w:t>
      </w:r>
    </w:p>
    <w:p w:rsidR="006B7F64" w:rsidRDefault="006B7F64" w:rsidP="006B7F64"/>
    <w:p w:rsidR="006B7F64" w:rsidRPr="00AC7E17" w:rsidRDefault="006B7F64" w:rsidP="006B7F64">
      <w:pPr>
        <w:pStyle w:val="berschrift9"/>
        <w:rPr>
          <w:rFonts w:eastAsia="Times New Roman"/>
          <w:szCs w:val="24"/>
          <w:lang w:eastAsia="de-DE"/>
        </w:rPr>
      </w:pPr>
      <w:r w:rsidRPr="00AC7E17">
        <w:rPr>
          <w:rFonts w:eastAsia="Times New Roman"/>
          <w:szCs w:val="24"/>
          <w:lang w:val="en-CA" w:eastAsia="de-DE"/>
        </w:rPr>
        <w:t>JVET-L0589 Withdrawn</w:t>
      </w:r>
    </w:p>
    <w:p w:rsidR="00051C07" w:rsidRPr="00F23A45" w:rsidRDefault="00051C07" w:rsidP="00051C07"/>
    <w:p w:rsidR="00EF61CF" w:rsidRPr="00F23A45" w:rsidRDefault="00DE54BB" w:rsidP="00EF61CF">
      <w:pPr>
        <w:pStyle w:val="berschrift1"/>
        <w:rPr>
          <w:lang w:val="en-CA"/>
        </w:rPr>
      </w:pPr>
      <w:r w:rsidRPr="00F23A45">
        <w:rPr>
          <w:lang w:val="en-CA"/>
        </w:rPr>
        <w:t>Plenary meetings, j</w:t>
      </w:r>
      <w:r w:rsidR="00EA2B76" w:rsidRPr="00F23A45">
        <w:rPr>
          <w:lang w:val="en-CA"/>
        </w:rPr>
        <w:t xml:space="preserve">oint </w:t>
      </w:r>
      <w:r w:rsidR="009F31C4" w:rsidRPr="00F23A45">
        <w:rPr>
          <w:lang w:val="en-CA"/>
        </w:rPr>
        <w:t>M</w:t>
      </w:r>
      <w:r w:rsidR="00EA2B76" w:rsidRPr="00F23A45">
        <w:rPr>
          <w:lang w:val="en-CA"/>
        </w:rPr>
        <w:t>eetings,</w:t>
      </w:r>
      <w:r w:rsidR="00EF61CF" w:rsidRPr="00F23A45">
        <w:rPr>
          <w:lang w:val="en-CA"/>
        </w:rPr>
        <w:t xml:space="preserve"> BoG Reports</w:t>
      </w:r>
      <w:bookmarkEnd w:id="4073"/>
      <w:bookmarkEnd w:id="4074"/>
      <w:r w:rsidR="00EA2B76" w:rsidRPr="00F23A45">
        <w:rPr>
          <w:lang w:val="en-CA"/>
        </w:rPr>
        <w:t>, and Summary of Actions Taken</w:t>
      </w:r>
      <w:bookmarkEnd w:id="4075"/>
      <w:bookmarkEnd w:id="4079"/>
      <w:bookmarkEnd w:id="4080"/>
      <w:bookmarkEnd w:id="4081"/>
    </w:p>
    <w:p w:rsidR="00DE54BB" w:rsidRPr="00F23A45" w:rsidRDefault="00DE54BB" w:rsidP="00422C11">
      <w:pPr>
        <w:pStyle w:val="berschrift2"/>
        <w:ind w:left="576"/>
        <w:rPr>
          <w:lang w:val="en-CA"/>
        </w:rPr>
      </w:pPr>
      <w:bookmarkStart w:id="4082" w:name="_Ref519551170"/>
      <w:r w:rsidRPr="00F23A45">
        <w:rPr>
          <w:lang w:val="en-CA"/>
        </w:rPr>
        <w:t xml:space="preserve">Plenary meeting </w:t>
      </w:r>
      <w:r w:rsidR="003B7F45" w:rsidRPr="00F23A45">
        <w:rPr>
          <w:lang w:val="en-CA"/>
        </w:rPr>
        <w:t>XX</w:t>
      </w:r>
      <w:r w:rsidRPr="00F23A45">
        <w:rPr>
          <w:lang w:val="en-CA"/>
        </w:rPr>
        <w:t xml:space="preserve">day </w:t>
      </w:r>
      <w:r w:rsidR="003B7F45" w:rsidRPr="00F23A45">
        <w:rPr>
          <w:lang w:val="en-CA"/>
        </w:rPr>
        <w:t>XX</w:t>
      </w:r>
      <w:r w:rsidR="00812B12" w:rsidRPr="00F23A45">
        <w:rPr>
          <w:lang w:val="en-CA"/>
        </w:rPr>
        <w:t xml:space="preserve"> </w:t>
      </w:r>
      <w:r w:rsidR="003B7F45" w:rsidRPr="00F23A45">
        <w:rPr>
          <w:lang w:val="en-CA"/>
        </w:rPr>
        <w:t>Oct</w:t>
      </w:r>
      <w:r w:rsidRPr="00F23A45">
        <w:rPr>
          <w:lang w:val="en-CA"/>
        </w:rPr>
        <w:t xml:space="preserve"> </w:t>
      </w:r>
      <w:bookmarkEnd w:id="4082"/>
      <w:r w:rsidR="003B7F45" w:rsidRPr="00F23A45">
        <w:rPr>
          <w:lang w:val="en-CA"/>
        </w:rPr>
        <w:t>XXXX</w:t>
      </w:r>
    </w:p>
    <w:p w:rsidR="00DE54BB" w:rsidRPr="00F23A45" w:rsidRDefault="00DE54BB" w:rsidP="00DE54BB"/>
    <w:p w:rsidR="00812B12" w:rsidRPr="00F23A45" w:rsidRDefault="003B7F45" w:rsidP="00812B12">
      <w:pPr>
        <w:pStyle w:val="berschrift2"/>
        <w:ind w:left="576"/>
        <w:rPr>
          <w:lang w:val="en-CA"/>
        </w:rPr>
      </w:pPr>
      <w:r w:rsidRPr="00F23A45">
        <w:rPr>
          <w:lang w:val="en-CA"/>
        </w:rPr>
        <w:t>…</w:t>
      </w:r>
    </w:p>
    <w:p w:rsidR="003B7F45" w:rsidRPr="00F23A45" w:rsidRDefault="003B7F45" w:rsidP="003B7F45"/>
    <w:p w:rsidR="003642DB" w:rsidRPr="00F23A45" w:rsidRDefault="003642DB" w:rsidP="003642DB">
      <w:pPr>
        <w:pStyle w:val="berschrift2"/>
        <w:ind w:left="576"/>
        <w:rPr>
          <w:lang w:val="en-CA"/>
        </w:rPr>
      </w:pPr>
      <w:r w:rsidRPr="00F23A45">
        <w:rPr>
          <w:lang w:val="en-CA"/>
        </w:rPr>
        <w:t>Closing plenary sessions</w:t>
      </w:r>
    </w:p>
    <w:p w:rsidR="00DE54BB" w:rsidRPr="00F23A45" w:rsidRDefault="00DE54BB" w:rsidP="008D2C29"/>
    <w:p w:rsidR="003642DB" w:rsidRPr="00F23A45" w:rsidRDefault="003642DB" w:rsidP="008D2C29"/>
    <w:p w:rsidR="00724567" w:rsidRPr="00F23A45" w:rsidRDefault="00865686" w:rsidP="00422C11">
      <w:pPr>
        <w:pStyle w:val="berschrift2"/>
        <w:ind w:left="576"/>
        <w:rPr>
          <w:lang w:val="en-CA"/>
        </w:rPr>
      </w:pPr>
      <w:r w:rsidRPr="00F23A45">
        <w:rPr>
          <w:lang w:val="en-CA"/>
        </w:rPr>
        <w:t>Joint meetings</w:t>
      </w:r>
    </w:p>
    <w:p w:rsidR="00D25620" w:rsidRPr="00F23A45" w:rsidRDefault="00D25620" w:rsidP="00D25620"/>
    <w:p w:rsidR="003642DB" w:rsidRPr="00F23A45" w:rsidRDefault="003642DB" w:rsidP="00D25620"/>
    <w:p w:rsidR="00724567" w:rsidRPr="00F23A45" w:rsidRDefault="00724567" w:rsidP="00422C11">
      <w:pPr>
        <w:pStyle w:val="berschrift2"/>
        <w:ind w:left="576"/>
        <w:rPr>
          <w:lang w:val="en-CA"/>
        </w:rPr>
      </w:pPr>
      <w:r w:rsidRPr="00F23A45">
        <w:rPr>
          <w:lang w:val="en-CA"/>
        </w:rPr>
        <w:t>BoGs</w:t>
      </w:r>
      <w:r w:rsidR="00E95886" w:rsidRPr="00F23A45">
        <w:rPr>
          <w:lang w:val="en-CA"/>
        </w:rPr>
        <w:t xml:space="preserve"> (</w:t>
      </w:r>
      <w:r w:rsidR="003B7F45" w:rsidRPr="00F23A45">
        <w:rPr>
          <w:lang w:val="en-CA"/>
        </w:rPr>
        <w:t>XX</w:t>
      </w:r>
      <w:r w:rsidR="00E95886" w:rsidRPr="00F23A45">
        <w:rPr>
          <w:lang w:val="en-CA"/>
        </w:rPr>
        <w:t>)</w:t>
      </w:r>
    </w:p>
    <w:p w:rsidR="00422C11" w:rsidRPr="00F23A45" w:rsidRDefault="00422C11" w:rsidP="00422C11"/>
    <w:p w:rsidR="00007EAE" w:rsidRPr="00F23A45" w:rsidRDefault="00007EAE" w:rsidP="00422C11"/>
    <w:p w:rsidR="00365269" w:rsidRPr="00F23A45" w:rsidRDefault="00365269" w:rsidP="00422C11">
      <w:pPr>
        <w:pStyle w:val="berschrift2"/>
        <w:ind w:left="576"/>
        <w:rPr>
          <w:lang w:val="en-CA"/>
        </w:rPr>
      </w:pPr>
      <w:bookmarkStart w:id="4083" w:name="_Ref452305285"/>
      <w:r w:rsidRPr="00F23A45">
        <w:rPr>
          <w:lang w:val="en-CA"/>
        </w:rPr>
        <w:t xml:space="preserve">List of actions taken affecting </w:t>
      </w:r>
      <w:bookmarkEnd w:id="4083"/>
      <w:r w:rsidR="00403DAB" w:rsidRPr="00F23A45">
        <w:rPr>
          <w:lang w:val="en-CA"/>
        </w:rPr>
        <w:t xml:space="preserve">Draft </w:t>
      </w:r>
      <w:r w:rsidR="00D25620" w:rsidRPr="00F23A45">
        <w:rPr>
          <w:lang w:val="en-CA"/>
        </w:rPr>
        <w:t>2</w:t>
      </w:r>
      <w:r w:rsidR="00403DAB" w:rsidRPr="00F23A45">
        <w:rPr>
          <w:lang w:val="en-CA"/>
        </w:rPr>
        <w:t xml:space="preserve"> of VVC</w:t>
      </w:r>
      <w:r w:rsidR="00740FC4" w:rsidRPr="00F23A45">
        <w:rPr>
          <w:lang w:val="en-CA"/>
        </w:rPr>
        <w:t>,</w:t>
      </w:r>
      <w:r w:rsidR="00403DAB" w:rsidRPr="00F23A45">
        <w:rPr>
          <w:lang w:val="en-CA"/>
        </w:rPr>
        <w:t xml:space="preserve"> </w:t>
      </w:r>
      <w:r w:rsidR="00D25620" w:rsidRPr="00F23A45">
        <w:rPr>
          <w:lang w:val="en-CA"/>
        </w:rPr>
        <w:t>V</w:t>
      </w:r>
      <w:r w:rsidR="00403DAB" w:rsidRPr="00F23A45">
        <w:rPr>
          <w:lang w:val="en-CA"/>
        </w:rPr>
        <w:t xml:space="preserve">TM </w:t>
      </w:r>
      <w:r w:rsidR="00D25620" w:rsidRPr="00F23A45">
        <w:rPr>
          <w:lang w:val="en-CA"/>
        </w:rPr>
        <w:t>2</w:t>
      </w:r>
      <w:r w:rsidR="00740FC4" w:rsidRPr="00F23A45">
        <w:rPr>
          <w:lang w:val="en-CA"/>
        </w:rPr>
        <w:t>, BTM and 360Lib</w:t>
      </w:r>
    </w:p>
    <w:p w:rsidR="00556EEC" w:rsidRPr="00F23A45" w:rsidRDefault="00365269" w:rsidP="00792EBC">
      <w:r w:rsidRPr="00F23A45">
        <w:t xml:space="preserve">The following is a summary, in the form of a brief list, of the actions taken at the meeting that affect the text of the </w:t>
      </w:r>
      <w:r w:rsidR="00403DAB" w:rsidRPr="00F23A45">
        <w:t xml:space="preserve">VVC draft text, </w:t>
      </w:r>
      <w:r w:rsidR="00D25620" w:rsidRPr="00F23A45">
        <w:t>V</w:t>
      </w:r>
      <w:r w:rsidR="00403DAB" w:rsidRPr="00F23A45">
        <w:t xml:space="preserve">TM </w:t>
      </w:r>
      <w:r w:rsidR="00993FFD" w:rsidRPr="00F23A45">
        <w:t xml:space="preserve">or </w:t>
      </w:r>
      <w:r w:rsidR="003004EC" w:rsidRPr="00F23A45">
        <w:t>360Li</w:t>
      </w:r>
      <w:r w:rsidR="00403DAB" w:rsidRPr="00F23A45">
        <w:t>b</w:t>
      </w:r>
      <w:r w:rsidR="00993FFD" w:rsidRPr="00F23A45">
        <w:t xml:space="preserve"> </w:t>
      </w:r>
      <w:r w:rsidR="00CB6F74" w:rsidRPr="00F23A45">
        <w:t>description</w:t>
      </w:r>
      <w:r w:rsidRPr="00F23A45">
        <w:t>. Both technical and editorial issues are included. This list is provided only as a summary – details of specific actions are noted elsewhere in this report and the list provided here may not be complete and correct. The listing of a document number only indicates that the document is related, not that it was adopted in whole or in part.</w:t>
      </w:r>
    </w:p>
    <w:p w:rsidR="00742369" w:rsidRPr="00F23A45" w:rsidRDefault="00742369" w:rsidP="007922A3">
      <w:pPr>
        <w:pStyle w:val="berschrift3"/>
      </w:pPr>
      <w:r w:rsidRPr="00F23A45">
        <w:t>Encoder only</w:t>
      </w:r>
      <w:r w:rsidR="00D86D57" w:rsidRPr="00F23A45">
        <w:t xml:space="preserve"> or </w:t>
      </w:r>
      <w:r w:rsidR="00803CCF" w:rsidRPr="00F23A45">
        <w:t>CTC/</w:t>
      </w:r>
      <w:r w:rsidR="00D86D57" w:rsidRPr="00F23A45">
        <w:t>software changes</w:t>
      </w:r>
    </w:p>
    <w:p w:rsidR="00EA05E7" w:rsidRPr="00F23A45" w:rsidRDefault="004065B4" w:rsidP="00792EBC">
      <w:r w:rsidRPr="00F23A45">
        <w:rPr>
          <w:szCs w:val="22"/>
        </w:rPr>
        <w:t>JVET-</w:t>
      </w:r>
      <w:r w:rsidR="003B7F45" w:rsidRPr="00F23A45">
        <w:rPr>
          <w:szCs w:val="22"/>
        </w:rPr>
        <w:t>L</w:t>
      </w:r>
      <w:r w:rsidRPr="00F23A45">
        <w:rPr>
          <w:szCs w:val="22"/>
        </w:rPr>
        <w:t>0</w:t>
      </w:r>
      <w:r w:rsidR="003B7F45" w:rsidRPr="00F23A45">
        <w:rPr>
          <w:szCs w:val="22"/>
        </w:rPr>
        <w:t>XXX</w:t>
      </w:r>
      <w:r w:rsidR="00EA05E7" w:rsidRPr="00F23A45">
        <w:rPr>
          <w:szCs w:val="22"/>
        </w:rPr>
        <w:t>:</w:t>
      </w:r>
      <w:r w:rsidRPr="00F23A45">
        <w:rPr>
          <w:szCs w:val="22"/>
        </w:rPr>
        <w:t xml:space="preserve"> </w:t>
      </w:r>
      <w:r w:rsidR="003B7F45" w:rsidRPr="00F23A45">
        <w:rPr>
          <w:szCs w:val="22"/>
        </w:rPr>
        <w:t>…</w:t>
      </w:r>
    </w:p>
    <w:p w:rsidR="00C927FE" w:rsidRPr="00F23A45" w:rsidRDefault="00C927FE" w:rsidP="00C927FE">
      <w:r w:rsidRPr="00F23A45">
        <w:rPr>
          <w:lang w:eastAsia="zh-CN"/>
        </w:rPr>
        <w:t>As a general rule, sophisticated speedups such as dedicated SIMD optimization need final approval, to be made at the discretion of software coordinators</w:t>
      </w:r>
    </w:p>
    <w:p w:rsidR="00742369" w:rsidRPr="00F23A45" w:rsidRDefault="00D86D57" w:rsidP="007922A3">
      <w:pPr>
        <w:pStyle w:val="berschrift3"/>
      </w:pPr>
      <w:bookmarkStart w:id="4084" w:name="_Ref519697265"/>
      <w:r w:rsidRPr="00F23A45">
        <w:lastRenderedPageBreak/>
        <w:t xml:space="preserve">Syntax/semantics/decoding process </w:t>
      </w:r>
      <w:r w:rsidR="00742369" w:rsidRPr="00F23A45">
        <w:t>change</w:t>
      </w:r>
      <w:r w:rsidRPr="00F23A45">
        <w:t>s</w:t>
      </w:r>
      <w:r w:rsidR="00F17E7E" w:rsidRPr="00F23A45">
        <w:t xml:space="preserve"> VTM/WD</w:t>
      </w:r>
      <w:bookmarkEnd w:id="4084"/>
    </w:p>
    <w:p w:rsidR="003B7F45" w:rsidRPr="00F23A45" w:rsidRDefault="003B7F45" w:rsidP="003B7F45">
      <w:r w:rsidRPr="00F23A45">
        <w:rPr>
          <w:szCs w:val="22"/>
        </w:rPr>
        <w:t>JVET-L0XXX: …</w:t>
      </w:r>
    </w:p>
    <w:p w:rsidR="00F17E7E" w:rsidRPr="00F23A45" w:rsidRDefault="00F17E7E" w:rsidP="00E15A12">
      <w:pPr>
        <w:pStyle w:val="berschrift3"/>
      </w:pPr>
      <w:r w:rsidRPr="00F23A45">
        <w:t>BMS</w:t>
      </w:r>
    </w:p>
    <w:p w:rsidR="00EA05E7" w:rsidRPr="00F23A45" w:rsidRDefault="00EA05E7" w:rsidP="00F17E7E">
      <w:r w:rsidRPr="00F23A45">
        <w:t>All modifications from VTM</w:t>
      </w:r>
    </w:p>
    <w:p w:rsidR="003B7F45" w:rsidRPr="00F23A45" w:rsidRDefault="003B7F45" w:rsidP="003B7F45">
      <w:bookmarkStart w:id="4085" w:name="_Ref479326928"/>
      <w:bookmarkStart w:id="4086" w:name="_Ref519697306"/>
      <w:r w:rsidRPr="00F23A45">
        <w:rPr>
          <w:szCs w:val="22"/>
        </w:rPr>
        <w:t>JVET-L0XXX: …</w:t>
      </w:r>
    </w:p>
    <w:p w:rsidR="00E15A12" w:rsidRPr="00F23A45" w:rsidRDefault="00E15A12" w:rsidP="00E15A12">
      <w:pPr>
        <w:pStyle w:val="berschrift3"/>
      </w:pPr>
      <w:r w:rsidRPr="00F23A45">
        <w:t xml:space="preserve">Changes in </w:t>
      </w:r>
      <w:bookmarkEnd w:id="4085"/>
      <w:r w:rsidR="00403DAB" w:rsidRPr="00F23A45">
        <w:t>360Lib</w:t>
      </w:r>
      <w:bookmarkEnd w:id="4086"/>
    </w:p>
    <w:p w:rsidR="003B7F45" w:rsidRPr="00F23A45" w:rsidRDefault="003B7F45" w:rsidP="003B7F45">
      <w:r w:rsidRPr="00F23A45">
        <w:rPr>
          <w:szCs w:val="22"/>
        </w:rPr>
        <w:t>JVET-L0XXX: …</w:t>
      </w:r>
    </w:p>
    <w:p w:rsidR="00240F33" w:rsidRPr="00F23A45" w:rsidRDefault="00240F33" w:rsidP="00240F33">
      <w:r w:rsidRPr="00F23A45">
        <w:t>This does not have normative status – to be used as reference in CE13 as a best-known solution that would not affect the decoding loop.</w:t>
      </w:r>
    </w:p>
    <w:p w:rsidR="0039489E" w:rsidRPr="00F23A45" w:rsidRDefault="0039489E" w:rsidP="00C54445"/>
    <w:p w:rsidR="00543889" w:rsidRPr="00F23A45" w:rsidRDefault="00CF1C05" w:rsidP="00E52467">
      <w:pPr>
        <w:pStyle w:val="berschrift1"/>
        <w:rPr>
          <w:lang w:val="en-CA"/>
        </w:rPr>
      </w:pPr>
      <w:bookmarkStart w:id="4087" w:name="_Ref354594526"/>
      <w:r w:rsidRPr="00F23A45">
        <w:rPr>
          <w:lang w:val="en-CA"/>
        </w:rPr>
        <w:t>P</w:t>
      </w:r>
      <w:r w:rsidR="00D936E9" w:rsidRPr="00F23A45">
        <w:rPr>
          <w:lang w:val="en-CA"/>
        </w:rPr>
        <w:t>roject planning</w:t>
      </w:r>
      <w:bookmarkEnd w:id="4087"/>
    </w:p>
    <w:p w:rsidR="00030649" w:rsidRPr="00F23A45" w:rsidRDefault="00EB131B" w:rsidP="00422C11">
      <w:pPr>
        <w:pStyle w:val="berschrift2"/>
        <w:ind w:left="576"/>
        <w:rPr>
          <w:lang w:val="en-CA"/>
        </w:rPr>
      </w:pPr>
      <w:bookmarkStart w:id="4088" w:name="_Ref472668843"/>
      <w:bookmarkStart w:id="4089" w:name="_Ref322459742"/>
      <w:r w:rsidRPr="00F23A45">
        <w:rPr>
          <w:lang w:val="en-CA"/>
        </w:rPr>
        <w:t xml:space="preserve">Core </w:t>
      </w:r>
      <w:r w:rsidR="008E1546" w:rsidRPr="00F23A45">
        <w:rPr>
          <w:lang w:val="en-CA"/>
        </w:rPr>
        <w:t>e</w:t>
      </w:r>
      <w:r w:rsidR="00030649" w:rsidRPr="00F23A45">
        <w:rPr>
          <w:lang w:val="en-CA"/>
        </w:rPr>
        <w:t>xperiment planning</w:t>
      </w:r>
      <w:bookmarkEnd w:id="4088"/>
      <w:r w:rsidR="00D25620" w:rsidRPr="00F23A45">
        <w:rPr>
          <w:lang w:val="en-CA"/>
        </w:rPr>
        <w:t xml:space="preserve"> (</w:t>
      </w:r>
      <w:r w:rsidR="00D25620" w:rsidRPr="00F23A45">
        <w:rPr>
          <w:highlight w:val="yellow"/>
          <w:lang w:val="en-CA"/>
        </w:rPr>
        <w:t>update</w:t>
      </w:r>
      <w:r w:rsidR="00D25620" w:rsidRPr="00F23A45">
        <w:rPr>
          <w:lang w:val="en-CA"/>
        </w:rPr>
        <w:t>)</w:t>
      </w:r>
    </w:p>
    <w:p w:rsidR="00EB131B" w:rsidRPr="00F23A45" w:rsidRDefault="00EB131B" w:rsidP="00EB131B">
      <w:r w:rsidRPr="00F23A45">
        <w:t>The following CEs were initially planned (Wed 18</w:t>
      </w:r>
      <w:r w:rsidRPr="00F23A45">
        <w:rPr>
          <w:vertAlign w:val="superscript"/>
        </w:rPr>
        <w:t>th</w:t>
      </w:r>
      <w:r w:rsidRPr="00F23A45">
        <w:t xml:space="preserve"> 1630) It was emphasized that this </w:t>
      </w:r>
      <w:r w:rsidR="003258F9" w:rsidRPr="00F23A45">
        <w:t>wa</w:t>
      </w:r>
      <w:r w:rsidRPr="00F23A45">
        <w:t xml:space="preserve">s an initial list, and it </w:t>
      </w:r>
      <w:r w:rsidR="003258F9" w:rsidRPr="00F23A45">
        <w:t>wa</w:t>
      </w:r>
      <w:r w:rsidRPr="00F23A45">
        <w:t>s still to be decided after a presentation of an initial CE description if the respective CE will be finally established:</w:t>
      </w:r>
    </w:p>
    <w:p w:rsidR="00EB131B" w:rsidRPr="00F23A45" w:rsidRDefault="00EB131B" w:rsidP="00DD62A8">
      <w:pPr>
        <w:numPr>
          <w:ilvl w:val="0"/>
          <w:numId w:val="24"/>
        </w:numPr>
      </w:pPr>
      <w:r w:rsidRPr="00F23A45">
        <w:t>Partitioning (J. Ma</w:t>
      </w:r>
      <w:r w:rsidR="00165801" w:rsidRPr="00F23A45">
        <w:t xml:space="preserve"> (primary)</w:t>
      </w:r>
      <w:r w:rsidRPr="00F23A45">
        <w:t>, M.</w:t>
      </w:r>
      <w:r w:rsidR="008E1546" w:rsidRPr="00F23A45">
        <w:t xml:space="preserve"> </w:t>
      </w:r>
      <w:r w:rsidRPr="00F23A45">
        <w:t>W. Park</w:t>
      </w:r>
      <w:r w:rsidR="003258F9" w:rsidRPr="00F23A45">
        <w:t>, [</w:t>
      </w:r>
      <w:r w:rsidR="00501D3E" w:rsidRPr="00F23A45">
        <w:t xml:space="preserve">Thu: </w:t>
      </w:r>
      <w:r w:rsidR="003258F9" w:rsidRPr="00F23A45">
        <w:rPr>
          <w:highlight w:val="yellow"/>
        </w:rPr>
        <w:t>Add per document</w:t>
      </w:r>
      <w:r w:rsidR="003258F9" w:rsidRPr="00F23A45">
        <w:t>]</w:t>
      </w:r>
      <w:r w:rsidRPr="00F23A45">
        <w:t>)</w:t>
      </w:r>
    </w:p>
    <w:p w:rsidR="00EB131B" w:rsidRPr="00F23A45" w:rsidRDefault="00EB131B" w:rsidP="00DD62A8">
      <w:pPr>
        <w:numPr>
          <w:ilvl w:val="0"/>
          <w:numId w:val="24"/>
        </w:numPr>
      </w:pPr>
      <w:r w:rsidRPr="00F23A45">
        <w:t>In-loop filters (L. Zhang, K. Andersson</w:t>
      </w:r>
      <w:r w:rsidR="003258F9" w:rsidRPr="00F23A45">
        <w:t xml:space="preserve">, </w:t>
      </w:r>
      <w:r w:rsidR="00501D3E" w:rsidRPr="00F23A45">
        <w:t xml:space="preserve">[Thu: added </w:t>
      </w:r>
      <w:r w:rsidR="003258F9" w:rsidRPr="00F23A45">
        <w:t>Y. Tung</w:t>
      </w:r>
      <w:r w:rsidR="00501D3E" w:rsidRPr="00F23A45">
        <w:t>]</w:t>
      </w:r>
      <w:r w:rsidRPr="00F23A45">
        <w:t>)</w:t>
      </w:r>
    </w:p>
    <w:p w:rsidR="00EB131B" w:rsidRPr="00F23A45" w:rsidRDefault="00EB131B" w:rsidP="00DD62A8">
      <w:pPr>
        <w:numPr>
          <w:ilvl w:val="0"/>
          <w:numId w:val="24"/>
        </w:numPr>
      </w:pPr>
      <w:r w:rsidRPr="00F23A45">
        <w:t>Intra prediction and mode coding (G. Auwera, J. Heo)</w:t>
      </w:r>
    </w:p>
    <w:p w:rsidR="00EB131B" w:rsidRPr="00F23A45" w:rsidRDefault="00EB131B" w:rsidP="00DD62A8">
      <w:pPr>
        <w:numPr>
          <w:ilvl w:val="0"/>
          <w:numId w:val="24"/>
        </w:numPr>
      </w:pPr>
      <w:r w:rsidRPr="00F23A45">
        <w:t>Inter prediction and MV coding (H. Yang, S. Liu)</w:t>
      </w:r>
    </w:p>
    <w:p w:rsidR="00EB131B" w:rsidRPr="00F23A45" w:rsidRDefault="00EB131B" w:rsidP="00DD62A8">
      <w:pPr>
        <w:numPr>
          <w:ilvl w:val="0"/>
          <w:numId w:val="24"/>
        </w:numPr>
      </w:pPr>
      <w:r w:rsidRPr="00F23A45">
        <w:t>Arithmetic coding engine (T. Nguyen, A. Said)</w:t>
      </w:r>
    </w:p>
    <w:p w:rsidR="00EB131B" w:rsidRPr="00F23A45" w:rsidRDefault="00EB131B" w:rsidP="00DD62A8">
      <w:pPr>
        <w:numPr>
          <w:ilvl w:val="0"/>
          <w:numId w:val="24"/>
        </w:numPr>
      </w:pPr>
      <w:r w:rsidRPr="00F23A45">
        <w:t>Transforms and transform signalling (A. Said, X. Zhao)</w:t>
      </w:r>
    </w:p>
    <w:p w:rsidR="00EB131B" w:rsidRPr="00F23A45" w:rsidRDefault="00EB131B" w:rsidP="00DD62A8">
      <w:pPr>
        <w:numPr>
          <w:ilvl w:val="0"/>
          <w:numId w:val="24"/>
        </w:numPr>
      </w:pPr>
      <w:r w:rsidRPr="00F23A45">
        <w:t>Quantization and coefficient coding (M. Coban, H. Schwarz)</w:t>
      </w:r>
    </w:p>
    <w:p w:rsidR="00EB131B" w:rsidRPr="00F23A45" w:rsidRDefault="00EB131B" w:rsidP="00DD62A8">
      <w:pPr>
        <w:numPr>
          <w:ilvl w:val="0"/>
          <w:numId w:val="24"/>
        </w:numPr>
      </w:pPr>
      <w:r w:rsidRPr="00F23A45">
        <w:t>Current picture referencing (X. Xu, K. Müller)</w:t>
      </w:r>
    </w:p>
    <w:p w:rsidR="00EB131B" w:rsidRPr="00F23A45" w:rsidRDefault="00EB131B" w:rsidP="00DD62A8">
      <w:pPr>
        <w:numPr>
          <w:ilvl w:val="0"/>
          <w:numId w:val="24"/>
        </w:numPr>
      </w:pPr>
      <w:r w:rsidRPr="00F23A45">
        <w:t>Decoder side MV derivation (S. Esenlik, Y.W. Chen)</w:t>
      </w:r>
    </w:p>
    <w:p w:rsidR="00EB131B" w:rsidRPr="00F23A45" w:rsidRDefault="00EB131B" w:rsidP="00DD62A8">
      <w:pPr>
        <w:numPr>
          <w:ilvl w:val="0"/>
          <w:numId w:val="24"/>
        </w:numPr>
      </w:pPr>
      <w:r w:rsidRPr="00F23A45">
        <w:t>Combined and multi-hypothesis prediction (C.W. Hsu, M. Winken)</w:t>
      </w:r>
    </w:p>
    <w:p w:rsidR="00EB131B" w:rsidRPr="00F23A45" w:rsidRDefault="00EB131B" w:rsidP="00DD62A8">
      <w:pPr>
        <w:numPr>
          <w:ilvl w:val="0"/>
          <w:numId w:val="24"/>
        </w:numPr>
      </w:pPr>
      <w:r w:rsidRPr="00F23A45">
        <w:t>Composite reference pictures (X. Zheng)</w:t>
      </w:r>
    </w:p>
    <w:p w:rsidR="00EB131B" w:rsidRPr="00F23A45" w:rsidRDefault="00EB131B" w:rsidP="00EB131B"/>
    <w:p w:rsidR="00A413A3" w:rsidRPr="00F23A45" w:rsidRDefault="00A413A3" w:rsidP="00EB131B"/>
    <w:p w:rsidR="00EB131B" w:rsidRPr="00F23A45" w:rsidRDefault="00EB131B" w:rsidP="00EB131B">
      <w:r w:rsidRPr="00F23A45">
        <w:t>CE draft developers shall present initial versions of CE proposals Thu. afternoon, containing</w:t>
      </w:r>
    </w:p>
    <w:p w:rsidR="00EB131B" w:rsidRPr="00F23A45" w:rsidRDefault="00EB131B" w:rsidP="00DD62A8">
      <w:pPr>
        <w:numPr>
          <w:ilvl w:val="0"/>
          <w:numId w:val="25"/>
        </w:numPr>
      </w:pPr>
      <w:r w:rsidRPr="00F23A45">
        <w:t>list of sub-experiments, origin of the technology to be investigated (</w:t>
      </w:r>
      <w:r w:rsidR="009D6D45" w:rsidRPr="00F23A45">
        <w:t xml:space="preserve">e.g., </w:t>
      </w:r>
      <w:r w:rsidRPr="00F23A45">
        <w:t>CfP response document number), expected results, method of investigation</w:t>
      </w:r>
    </w:p>
    <w:p w:rsidR="00EB131B" w:rsidRPr="00F23A45" w:rsidRDefault="00EB131B" w:rsidP="00DD62A8">
      <w:pPr>
        <w:numPr>
          <w:ilvl w:val="0"/>
          <w:numId w:val="25"/>
        </w:numPr>
      </w:pPr>
      <w:r w:rsidRPr="00F23A45">
        <w:t>Participating parties and cross-checkers</w:t>
      </w:r>
    </w:p>
    <w:p w:rsidR="00EB131B" w:rsidRPr="00F23A45" w:rsidRDefault="00EB131B" w:rsidP="00DD62A8">
      <w:pPr>
        <w:numPr>
          <w:ilvl w:val="0"/>
          <w:numId w:val="25"/>
        </w:numPr>
      </w:pPr>
      <w:r w:rsidRPr="00F23A45">
        <w:t>Expected interdependency with other CEs</w:t>
      </w:r>
    </w:p>
    <w:p w:rsidR="00EB131B" w:rsidRPr="00F23A45" w:rsidRDefault="00EB131B" w:rsidP="00EB131B"/>
    <w:p w:rsidR="00EB131B" w:rsidRPr="00F23A45" w:rsidRDefault="00EB131B" w:rsidP="00EB131B">
      <w:r w:rsidRPr="00F23A45">
        <w:t>Interested parties were asked to get in contact with CE draft developers as listed above.</w:t>
      </w:r>
    </w:p>
    <w:p w:rsidR="00EB131B" w:rsidRPr="00F23A45" w:rsidRDefault="00EB131B" w:rsidP="00EB131B"/>
    <w:p w:rsidR="0048382A" w:rsidRPr="00F23A45" w:rsidRDefault="0048382A" w:rsidP="0048382A">
      <w:r w:rsidRPr="00F23A45">
        <w:lastRenderedPageBreak/>
        <w:t xml:space="preserve">Initial descriptions of CEs 1 and 2 were orally reviewed Thursday </w:t>
      </w:r>
      <w:r w:rsidR="00886EF1" w:rsidRPr="00F23A45">
        <w:t xml:space="preserve">19 April </w:t>
      </w:r>
      <w:r w:rsidRPr="00F23A45">
        <w:t>1600</w:t>
      </w:r>
      <w:r w:rsidR="00886EF1" w:rsidRPr="00F23A45">
        <w:t>–</w:t>
      </w:r>
      <w:r w:rsidRPr="00F23A45">
        <w:t>1630.</w:t>
      </w:r>
    </w:p>
    <w:p w:rsidR="0048382A" w:rsidRPr="00F23A45" w:rsidRDefault="0048382A" w:rsidP="0048382A">
      <w:r w:rsidRPr="00F23A45">
        <w:t>For CE1: transform coefficient coding should be used from test (or with minor alignments when necessary by the partitioning); estimated number of configurations that will be tested to be reported on Friday. JVET-J1021</w:t>
      </w:r>
    </w:p>
    <w:p w:rsidR="0048382A" w:rsidRPr="00F23A45" w:rsidRDefault="0048382A" w:rsidP="0048382A">
      <w:r w:rsidRPr="00F23A45">
        <w:t>For CE2: It was noted that deblocking in the BMS is already parallelizable. It was suggested to include HDR test sequences in deblocking tests.</w:t>
      </w:r>
    </w:p>
    <w:p w:rsidR="009D6D45" w:rsidRPr="00F23A45" w:rsidRDefault="009D6D45" w:rsidP="009D6D45">
      <w:r w:rsidRPr="00F23A45">
        <w:t>Regarding the general rule applying to CE plans established at this meeting, it was confirmed on Friday 20 April (1200, GJS and JRO) that each CE is planned based on technology provided in responses to the CfP, there may be subtests within each CE that are based on other contributions (or hypothetical combinations, etc.), provided there is agreement to include such testing.</w:t>
      </w:r>
    </w:p>
    <w:p w:rsidR="009D6D45" w:rsidRPr="00F23A45" w:rsidRDefault="009D6D45" w:rsidP="009D6D45"/>
    <w:p w:rsidR="009D6D45" w:rsidRPr="00F23A45" w:rsidRDefault="009D6D45" w:rsidP="009D6D45">
      <w:r w:rsidRPr="00F23A45">
        <w:t>It was discussed on 1230 Friday 20 whether the adaptive-resolution CNN technology should be in the intra prediction CE. This seemed to be different from mere intra prediction, as the resolution reduction is also applied to the residual in that scheme. It seemed too late in the meeting to try to define another CE. It was commented that the proposed technology is certainly interesting and should be studied in the AHG 9.</w:t>
      </w:r>
    </w:p>
    <w:p w:rsidR="009D6D45" w:rsidRPr="00F23A45" w:rsidRDefault="009D6D45" w:rsidP="00792EBC"/>
    <w:p w:rsidR="00030649" w:rsidRPr="00F23A45" w:rsidRDefault="009D6D45" w:rsidP="00792EBC">
      <w:r w:rsidRPr="00F23A45">
        <w:t xml:space="preserve">It was furthermore agreed in the Friday plenary that each CE should have a maximum of 3 coordinators. </w:t>
      </w:r>
      <w:r w:rsidR="00D939C5" w:rsidRPr="00F23A45">
        <w:t>The role of CE coordinators is again clarified. It is not necessary that each sub-CE has an own coordinator. People in sub-CEs should communicate with each other about how to compare if each other and agree on a compiled version of their part before sending it to the overall coordinator.</w:t>
      </w:r>
    </w:p>
    <w:p w:rsidR="00543889" w:rsidRPr="00F23A45" w:rsidRDefault="001E436B" w:rsidP="00422C11">
      <w:pPr>
        <w:pStyle w:val="berschrift2"/>
        <w:ind w:left="576"/>
        <w:rPr>
          <w:lang w:val="en-CA"/>
        </w:rPr>
      </w:pPr>
      <w:r>
        <w:rPr>
          <w:lang w:val="en-CA"/>
        </w:rPr>
        <w:t>D</w:t>
      </w:r>
      <w:r w:rsidR="00543889" w:rsidRPr="00F23A45">
        <w:rPr>
          <w:lang w:val="en-CA"/>
        </w:rPr>
        <w:t xml:space="preserve">rafting </w:t>
      </w:r>
      <w:r w:rsidRPr="001E436B">
        <w:rPr>
          <w:lang w:val="en-CA"/>
        </w:rPr>
        <w:t xml:space="preserve">of specification text, encoder algorithm descriptions, </w:t>
      </w:r>
      <w:r w:rsidR="00543889" w:rsidRPr="00F23A45">
        <w:rPr>
          <w:lang w:val="en-CA"/>
        </w:rPr>
        <w:t>and software</w:t>
      </w:r>
      <w:bookmarkEnd w:id="4089"/>
    </w:p>
    <w:p w:rsidR="00556EEC" w:rsidRPr="00F23A45" w:rsidRDefault="00E2232B" w:rsidP="00792EBC">
      <w:r w:rsidRPr="00F23A45">
        <w:t xml:space="preserve">The following agreement </w:t>
      </w:r>
      <w:r w:rsidR="00593BB4" w:rsidRPr="00F23A45">
        <w:t xml:space="preserve">has been </w:t>
      </w:r>
      <w:r w:rsidRPr="00F23A45">
        <w:t xml:space="preserve">established: the editorial team has the discretion to not integrate recorded adoptions for which the available text is grossly inadequate (and cannot be fixed with a reasonable degree of effort), if such a situation hypothetically arises. In such an event, the text would record the </w:t>
      </w:r>
      <w:r w:rsidR="00791B70" w:rsidRPr="00F23A45">
        <w:t>intent expressed by</w:t>
      </w:r>
      <w:r w:rsidRPr="00F23A45">
        <w:t xml:space="preserve"> the committee without including a full integration of the available inadequate text.</w:t>
      </w:r>
    </w:p>
    <w:p w:rsidR="009800A6" w:rsidRPr="00F23A45" w:rsidRDefault="00244CDE" w:rsidP="00422C11">
      <w:pPr>
        <w:pStyle w:val="berschrift2"/>
        <w:ind w:left="576"/>
        <w:rPr>
          <w:lang w:val="en-CA"/>
        </w:rPr>
      </w:pPr>
      <w:r w:rsidRPr="00F23A45">
        <w:rPr>
          <w:lang w:val="en-CA"/>
        </w:rPr>
        <w:t>Plans for improved efficiency and contribution consideration</w:t>
      </w:r>
    </w:p>
    <w:p w:rsidR="00556EEC" w:rsidRPr="00F23A45" w:rsidRDefault="00244CDE" w:rsidP="00792EBC">
      <w:r w:rsidRPr="00F23A45">
        <w:t>The group considered it important to have the full design of proposals documented to enable proper study.</w:t>
      </w:r>
    </w:p>
    <w:p w:rsidR="00556EEC" w:rsidRPr="00F23A45" w:rsidRDefault="00404D6F" w:rsidP="00792EBC">
      <w:r w:rsidRPr="00F23A45">
        <w:t>A</w:t>
      </w:r>
      <w:r w:rsidR="00543889" w:rsidRPr="00F23A45">
        <w:t xml:space="preserve">doptions need to be based on properly drafted working draft text (on normative elements) and HM encoder algorithm descriptions – relative to the existing drafts. Proposal contributions should also provide a software implementation (or at least such software should be made available for study and testing by other participants at the meeting, and software must be made available to cross-checkers in </w:t>
      </w:r>
      <w:r w:rsidR="00767C1B" w:rsidRPr="00F23A45">
        <w:t>E</w:t>
      </w:r>
      <w:r w:rsidR="00543889" w:rsidRPr="00F23A45">
        <w:t>Es).</w:t>
      </w:r>
    </w:p>
    <w:p w:rsidR="00556EEC" w:rsidRPr="00F23A45" w:rsidRDefault="005E2622" w:rsidP="00792EBC">
      <w:r w:rsidRPr="00F23A45">
        <w:t>Suggestions</w:t>
      </w:r>
      <w:r w:rsidR="00244CDE" w:rsidRPr="00F23A45">
        <w:t xml:space="preserve"> for future meetings included the following generally-supported principles</w:t>
      </w:r>
      <w:r w:rsidRPr="00F23A45">
        <w:t>:</w:t>
      </w:r>
    </w:p>
    <w:p w:rsidR="00556EEC" w:rsidRPr="00F23A45" w:rsidRDefault="004F6AD3" w:rsidP="0094055E">
      <w:pPr>
        <w:numPr>
          <w:ilvl w:val="0"/>
          <w:numId w:val="72"/>
        </w:numPr>
      </w:pPr>
      <w:r w:rsidRPr="00F23A45">
        <w:t>No review of normative contrib</w:t>
      </w:r>
      <w:r w:rsidR="00244CDE" w:rsidRPr="00F23A45">
        <w:t>ution</w:t>
      </w:r>
      <w:r w:rsidRPr="00F23A45">
        <w:t xml:space="preserve">s without </w:t>
      </w:r>
      <w:r w:rsidR="00593BB4" w:rsidRPr="00F23A45">
        <w:t xml:space="preserve">draft specification </w:t>
      </w:r>
      <w:r w:rsidRPr="00F23A45">
        <w:t>text</w:t>
      </w:r>
    </w:p>
    <w:p w:rsidR="00556EEC" w:rsidRPr="00F23A45" w:rsidRDefault="0053420B" w:rsidP="0094055E">
      <w:pPr>
        <w:numPr>
          <w:ilvl w:val="0"/>
          <w:numId w:val="72"/>
        </w:numPr>
      </w:pPr>
      <w:r>
        <w:t>VTM algorithm description</w:t>
      </w:r>
      <w:r w:rsidRPr="00F23A45">
        <w:t xml:space="preserve"> </w:t>
      </w:r>
      <w:r w:rsidR="0093096B" w:rsidRPr="00F23A45">
        <w:t xml:space="preserve">text </w:t>
      </w:r>
      <w:r w:rsidR="00593BB4" w:rsidRPr="00F23A45">
        <w:t xml:space="preserve">is </w:t>
      </w:r>
      <w:r w:rsidR="0093096B" w:rsidRPr="00F23A45">
        <w:t>strongly encouraged for non-normative contributions</w:t>
      </w:r>
    </w:p>
    <w:p w:rsidR="00556EEC" w:rsidRPr="00F23A45" w:rsidRDefault="004F6AD3" w:rsidP="0094055E">
      <w:pPr>
        <w:numPr>
          <w:ilvl w:val="0"/>
          <w:numId w:val="72"/>
        </w:numPr>
      </w:pPr>
      <w:r w:rsidRPr="00F23A45">
        <w:t>Earl</w:t>
      </w:r>
      <w:r w:rsidR="0093096B" w:rsidRPr="00F23A45">
        <w:t>y</w:t>
      </w:r>
      <w:r w:rsidRPr="00F23A45">
        <w:t xml:space="preserve"> upload deadline</w:t>
      </w:r>
      <w:r w:rsidR="00244CDE" w:rsidRPr="00F23A45">
        <w:t xml:space="preserve"> to enable substantial study prior to the meeting</w:t>
      </w:r>
    </w:p>
    <w:p w:rsidR="00556EEC" w:rsidRPr="00F23A45" w:rsidRDefault="00244CDE" w:rsidP="0094055E">
      <w:pPr>
        <w:numPr>
          <w:ilvl w:val="0"/>
          <w:numId w:val="72"/>
        </w:numPr>
      </w:pPr>
      <w:r w:rsidRPr="00F23A45">
        <w:t>Using a c</w:t>
      </w:r>
      <w:r w:rsidR="005E2622" w:rsidRPr="00F23A45">
        <w:t>lock timer</w:t>
      </w:r>
      <w:r w:rsidR="0093096B" w:rsidRPr="00F23A45">
        <w:t xml:space="preserve"> </w:t>
      </w:r>
      <w:r w:rsidRPr="00F23A45">
        <w:t xml:space="preserve">to ensure efficient proposal presentations </w:t>
      </w:r>
      <w:r w:rsidR="0093096B" w:rsidRPr="00F23A45">
        <w:t>(5 min)</w:t>
      </w:r>
      <w:r w:rsidRPr="00F23A45">
        <w:t xml:space="preserve"> and discussions</w:t>
      </w:r>
    </w:p>
    <w:p w:rsidR="00556EEC" w:rsidRPr="00F23A45" w:rsidRDefault="00116143" w:rsidP="00792EBC">
      <w:r w:rsidRPr="00F23A45">
        <w:t>The d</w:t>
      </w:r>
      <w:r w:rsidR="0093096B" w:rsidRPr="00F23A45">
        <w:t xml:space="preserve">ocument </w:t>
      </w:r>
      <w:r w:rsidRPr="00F23A45">
        <w:t xml:space="preserve">upload </w:t>
      </w:r>
      <w:r w:rsidR="0093096B" w:rsidRPr="00F23A45">
        <w:t xml:space="preserve">deadline for </w:t>
      </w:r>
      <w:r w:rsidRPr="00F23A45">
        <w:t xml:space="preserve">the </w:t>
      </w:r>
      <w:r w:rsidR="0093096B" w:rsidRPr="00F23A45">
        <w:t xml:space="preserve">next meeting </w:t>
      </w:r>
      <w:r w:rsidRPr="00F23A45">
        <w:t xml:space="preserve">was planned to be </w:t>
      </w:r>
      <w:r w:rsidR="00E15669" w:rsidRPr="0094055E">
        <w:rPr>
          <w:highlight w:val="yellow"/>
        </w:rPr>
        <w:t xml:space="preserve">Thursday 11 </w:t>
      </w:r>
      <w:r w:rsidR="009F7C80" w:rsidRPr="0094055E">
        <w:rPr>
          <w:highlight w:val="yellow"/>
        </w:rPr>
        <w:t>Jan.</w:t>
      </w:r>
      <w:r w:rsidR="00AB071B" w:rsidRPr="0094055E">
        <w:rPr>
          <w:highlight w:val="yellow"/>
        </w:rPr>
        <w:t xml:space="preserve"> </w:t>
      </w:r>
      <w:r w:rsidR="002A185F" w:rsidRPr="0094055E">
        <w:rPr>
          <w:highlight w:val="yellow"/>
        </w:rPr>
        <w:t>201</w:t>
      </w:r>
      <w:r w:rsidR="009F7C80" w:rsidRPr="0094055E">
        <w:rPr>
          <w:highlight w:val="yellow"/>
        </w:rPr>
        <w:t>8</w:t>
      </w:r>
      <w:r w:rsidR="0093096B" w:rsidRPr="00F23A45">
        <w:t>.</w:t>
      </w:r>
    </w:p>
    <w:p w:rsidR="00556EEC" w:rsidRPr="00F23A45" w:rsidRDefault="00116143" w:rsidP="00792EBC">
      <w:r w:rsidRPr="00F23A45">
        <w:t>As general guidance, it was suggested to avoid usage of company names in document titles, software modules etc., and not to describe a technology by using a company name.</w:t>
      </w:r>
    </w:p>
    <w:p w:rsidR="00543889" w:rsidRPr="00F23A45" w:rsidRDefault="00543889" w:rsidP="00422C11">
      <w:pPr>
        <w:pStyle w:val="berschrift2"/>
        <w:ind w:left="576"/>
        <w:rPr>
          <w:lang w:val="en-CA"/>
        </w:rPr>
      </w:pPr>
      <w:bookmarkStart w:id="4090" w:name="_Ref411907584"/>
      <w:r w:rsidRPr="00F23A45">
        <w:rPr>
          <w:lang w:val="en-CA"/>
        </w:rPr>
        <w:lastRenderedPageBreak/>
        <w:t xml:space="preserve">General issues for </w:t>
      </w:r>
      <w:r w:rsidR="00004C2E" w:rsidRPr="00F23A45">
        <w:rPr>
          <w:lang w:val="en-CA"/>
        </w:rPr>
        <w:t>e</w:t>
      </w:r>
      <w:r w:rsidR="00CB6F74" w:rsidRPr="00F23A45">
        <w:rPr>
          <w:lang w:val="en-CA"/>
        </w:rPr>
        <w:t>xperiments</w:t>
      </w:r>
      <w:bookmarkEnd w:id="4090"/>
    </w:p>
    <w:p w:rsidR="003258F9" w:rsidRPr="00F23A45" w:rsidRDefault="003258F9" w:rsidP="00792EBC">
      <w:r w:rsidRPr="00F23A45">
        <w:t xml:space="preserve">This section was reviewed </w:t>
      </w:r>
      <w:r w:rsidR="00171D43">
        <w:t xml:space="preserve">in the opening plenary on Wednesday 3 October and at </w:t>
      </w:r>
      <w:r w:rsidR="00CA527F" w:rsidRPr="0094055E">
        <w:rPr>
          <w:highlight w:val="yellow"/>
        </w:rPr>
        <w:t>XXday XX October</w:t>
      </w:r>
      <w:r w:rsidR="00CA527F" w:rsidRPr="00F23A45">
        <w:t xml:space="preserve"> </w:t>
      </w:r>
      <w:r w:rsidRPr="00F23A45">
        <w:t>afternoon.</w:t>
      </w:r>
    </w:p>
    <w:p w:rsidR="00556EEC" w:rsidRPr="00F23A45" w:rsidRDefault="000D6073" w:rsidP="00792EBC">
      <w:r w:rsidRPr="00F23A45">
        <w:t xml:space="preserve">Group coordinated experiments </w:t>
      </w:r>
      <w:r w:rsidR="005F1239" w:rsidRPr="00F23A45">
        <w:t xml:space="preserve">have been </w:t>
      </w:r>
      <w:r w:rsidRPr="00F23A45">
        <w:t>planned</w:t>
      </w:r>
      <w:r w:rsidR="0095724D" w:rsidRPr="00F23A45">
        <w:t xml:space="preserve"> as follows</w:t>
      </w:r>
      <w:r w:rsidRPr="00F23A45">
        <w:t>:</w:t>
      </w:r>
    </w:p>
    <w:p w:rsidR="00556EEC" w:rsidRPr="00F23A45" w:rsidRDefault="00556EEC" w:rsidP="00832E71">
      <w:pPr>
        <w:pStyle w:val="Aufzhlungszeichen2"/>
        <w:numPr>
          <w:ilvl w:val="0"/>
          <w:numId w:val="10"/>
        </w:numPr>
        <w:contextualSpacing w:val="0"/>
      </w:pPr>
      <w:r w:rsidRPr="00F23A45">
        <w:t>“</w:t>
      </w:r>
      <w:r w:rsidR="0095724D" w:rsidRPr="00F23A45">
        <w:t xml:space="preserve">Core </w:t>
      </w:r>
      <w:r w:rsidR="002D75E3" w:rsidRPr="00F23A45">
        <w:t>experiments</w:t>
      </w:r>
      <w:r w:rsidRPr="00F23A45">
        <w:t>”</w:t>
      </w:r>
      <w:r w:rsidR="002D75E3" w:rsidRPr="00F23A45">
        <w:t xml:space="preserve"> (</w:t>
      </w:r>
      <w:r w:rsidR="0095724D" w:rsidRPr="00F23A45">
        <w:t>C</w:t>
      </w:r>
      <w:r w:rsidR="002D75E3" w:rsidRPr="00F23A45">
        <w:t xml:space="preserve">Es) are the coordinated experiments on coding tools which are deemed to be interesting but require more investigation and could potentially become part of the </w:t>
      </w:r>
      <w:r w:rsidR="00CA527F" w:rsidRPr="00F23A45">
        <w:t>draft standard</w:t>
      </w:r>
      <w:r w:rsidR="002D75E3" w:rsidRPr="00F23A45">
        <w:t xml:space="preserve"> by the next meeting.</w:t>
      </w:r>
    </w:p>
    <w:p w:rsidR="00CA527F" w:rsidRPr="00F23A45" w:rsidRDefault="00CA527F" w:rsidP="00832E71">
      <w:pPr>
        <w:pStyle w:val="Aufzhlungszeichen2"/>
        <w:numPr>
          <w:ilvl w:val="0"/>
          <w:numId w:val="10"/>
        </w:numPr>
        <w:contextualSpacing w:val="0"/>
      </w:pPr>
      <w:r w:rsidRPr="0094055E">
        <w:rPr>
          <w:highlight w:val="yellow"/>
        </w:rPr>
        <w:t xml:space="preserve">A CE is a test of a specific </w:t>
      </w:r>
      <w:r w:rsidR="0052255D" w:rsidRPr="0094055E">
        <w:rPr>
          <w:highlight w:val="yellow"/>
        </w:rPr>
        <w:t xml:space="preserve">fully described </w:t>
      </w:r>
      <w:r w:rsidRPr="0094055E">
        <w:rPr>
          <w:highlight w:val="yellow"/>
        </w:rPr>
        <w:t>technology in a specific agreed way</w:t>
      </w:r>
      <w:r w:rsidRPr="00F23A45">
        <w:t>. It is not a forum for thinking of new ideas (like an AHG).</w:t>
      </w:r>
    </w:p>
    <w:p w:rsidR="00556EEC" w:rsidRPr="00F23A45" w:rsidRDefault="002D75E3" w:rsidP="00832E71">
      <w:pPr>
        <w:pStyle w:val="Aufzhlungszeichen2"/>
        <w:numPr>
          <w:ilvl w:val="0"/>
          <w:numId w:val="10"/>
        </w:numPr>
        <w:contextualSpacing w:val="0"/>
      </w:pPr>
      <w:r w:rsidRPr="00F23A45">
        <w:t>A description of each experiment is to be approved at the meeting at which the experiment plan is established. This should include the issues that were raised by other experts when the tool was presented, e.g., interference with other tools, contribution of different elements that are part of a package, etc.</w:t>
      </w:r>
      <w:r w:rsidR="008E1546" w:rsidRPr="00F23A45">
        <w:t xml:space="preserve"> The experiment description document should </w:t>
      </w:r>
      <w:r w:rsidR="008B7B6B" w:rsidRPr="00F23A45">
        <w:t>provide</w:t>
      </w:r>
      <w:r w:rsidR="008E1546" w:rsidRPr="00F23A45">
        <w:t xml:space="preserve"> the names of individual people, not just company names.</w:t>
      </w:r>
    </w:p>
    <w:p w:rsidR="00556EEC" w:rsidRPr="00F23A45" w:rsidRDefault="002D75E3" w:rsidP="00832E71">
      <w:pPr>
        <w:pStyle w:val="Aufzhlungszeichen2"/>
        <w:numPr>
          <w:ilvl w:val="0"/>
          <w:numId w:val="10"/>
        </w:numPr>
        <w:contextualSpacing w:val="0"/>
      </w:pPr>
      <w:r w:rsidRPr="00F23A45">
        <w:t xml:space="preserve">Software for tools investigated in </w:t>
      </w:r>
      <w:r w:rsidR="0095724D" w:rsidRPr="00F23A45">
        <w:t>a C</w:t>
      </w:r>
      <w:r w:rsidRPr="00F23A45">
        <w:t xml:space="preserve">E </w:t>
      </w:r>
      <w:r w:rsidR="0095724D" w:rsidRPr="00F23A45">
        <w:t xml:space="preserve">will be </w:t>
      </w:r>
      <w:r w:rsidRPr="00F23A45">
        <w:t xml:space="preserve">provided in </w:t>
      </w:r>
      <w:r w:rsidR="0095724D" w:rsidRPr="00F23A45">
        <w:t>one or more</w:t>
      </w:r>
      <w:r w:rsidRPr="00F23A45">
        <w:t xml:space="preserve"> separate branch</w:t>
      </w:r>
      <w:r w:rsidR="0095724D" w:rsidRPr="00F23A45">
        <w:t>es</w:t>
      </w:r>
      <w:r w:rsidRPr="00F23A45">
        <w:t xml:space="preserve"> of the software repository</w:t>
      </w:r>
      <w:r w:rsidR="0095724D" w:rsidRPr="00F23A45">
        <w:t xml:space="preserve">. </w:t>
      </w:r>
      <w:r w:rsidR="009E4194" w:rsidRPr="00F23A45">
        <w:t xml:space="preserve">Each CE will have a “fork” of the software, and within the CE there may be multiple branches established by the CE coordinator. </w:t>
      </w:r>
      <w:r w:rsidR="0095724D" w:rsidRPr="00F23A45">
        <w:t xml:space="preserve">The software coordinator will </w:t>
      </w:r>
      <w:r w:rsidR="009E4194" w:rsidRPr="00F23A45">
        <w:t xml:space="preserve">help </w:t>
      </w:r>
      <w:r w:rsidR="0095724D" w:rsidRPr="00F23A45">
        <w:t xml:space="preserve">coordinate the creation </w:t>
      </w:r>
      <w:r w:rsidR="00A82FA4" w:rsidRPr="00F23A45">
        <w:t>of</w:t>
      </w:r>
      <w:r w:rsidR="0095724D" w:rsidRPr="00F23A45">
        <w:t xml:space="preserve"> these </w:t>
      </w:r>
      <w:r w:rsidR="009E4194" w:rsidRPr="00F23A45">
        <w:t xml:space="preserve">forks and </w:t>
      </w:r>
      <w:r w:rsidR="0095724D" w:rsidRPr="00F23A45">
        <w:t>branches</w:t>
      </w:r>
      <w:r w:rsidR="009E4194" w:rsidRPr="00F23A45">
        <w:t xml:space="preserve"> and their naming</w:t>
      </w:r>
      <w:r w:rsidR="0095724D" w:rsidRPr="00F23A45">
        <w:t>.</w:t>
      </w:r>
      <w:r w:rsidR="00A82FA4" w:rsidRPr="00F23A45">
        <w:t xml:space="preserve"> All JVET members can obtain read access to the CE software branches.</w:t>
      </w:r>
    </w:p>
    <w:p w:rsidR="00556EEC" w:rsidRPr="0094055E" w:rsidRDefault="002D75E3" w:rsidP="00832E71">
      <w:pPr>
        <w:pStyle w:val="Aufzhlungszeichen2"/>
        <w:numPr>
          <w:ilvl w:val="0"/>
          <w:numId w:val="10"/>
        </w:numPr>
        <w:contextualSpacing w:val="0"/>
      </w:pPr>
      <w:r w:rsidRPr="0094055E">
        <w:rPr>
          <w:highlight w:val="yellow"/>
        </w:rPr>
        <w:t xml:space="preserve">During the experiment, </w:t>
      </w:r>
      <w:r w:rsidR="00D160CE" w:rsidRPr="00F23A45">
        <w:rPr>
          <w:highlight w:val="yellow"/>
        </w:rPr>
        <w:t>revisions</w:t>
      </w:r>
      <w:r w:rsidRPr="0094055E">
        <w:rPr>
          <w:highlight w:val="yellow"/>
        </w:rPr>
        <w:t xml:space="preserve"> </w:t>
      </w:r>
      <w:r w:rsidR="0095724D" w:rsidRPr="0094055E">
        <w:rPr>
          <w:highlight w:val="yellow"/>
        </w:rPr>
        <w:t xml:space="preserve">of the experiment </w:t>
      </w:r>
      <w:r w:rsidR="00D160CE" w:rsidRPr="00F23A45">
        <w:rPr>
          <w:highlight w:val="yellow"/>
        </w:rPr>
        <w:t xml:space="preserve">plans </w:t>
      </w:r>
      <w:r w:rsidRPr="0094055E">
        <w:rPr>
          <w:highlight w:val="yellow"/>
        </w:rPr>
        <w:t>can be made</w:t>
      </w:r>
      <w:r w:rsidR="00D160CE" w:rsidRPr="00F23A45">
        <w:rPr>
          <w:highlight w:val="yellow"/>
        </w:rPr>
        <w:t>, but not substantial changes to the proposed technology</w:t>
      </w:r>
      <w:r w:rsidR="00CA527F" w:rsidRPr="0094055E">
        <w:rPr>
          <w:highlight w:val="yellow"/>
        </w:rPr>
        <w:t>.</w:t>
      </w:r>
    </w:p>
    <w:p w:rsidR="00D160CE" w:rsidRPr="0094055E" w:rsidRDefault="00D160CE" w:rsidP="00832E71">
      <w:pPr>
        <w:pStyle w:val="Aufzhlungszeichen2"/>
        <w:numPr>
          <w:ilvl w:val="0"/>
          <w:numId w:val="10"/>
        </w:numPr>
        <w:contextualSpacing w:val="0"/>
        <w:rPr>
          <w:highlight w:val="yellow"/>
        </w:rPr>
      </w:pPr>
      <w:r w:rsidRPr="0094055E">
        <w:rPr>
          <w:highlight w:val="yellow"/>
        </w:rPr>
        <w:t xml:space="preserve">The CE description must match the CE testing that is done. </w:t>
      </w:r>
      <w:r w:rsidR="0052255D" w:rsidRPr="00F23A45">
        <w:rPr>
          <w:highlight w:val="yellow"/>
        </w:rPr>
        <w:t>The CE</w:t>
      </w:r>
      <w:r w:rsidRPr="0094055E">
        <w:rPr>
          <w:highlight w:val="yellow"/>
        </w:rPr>
        <w:t xml:space="preserve"> description </w:t>
      </w:r>
      <w:r w:rsidR="0052255D" w:rsidRPr="00F23A45">
        <w:rPr>
          <w:highlight w:val="yellow"/>
        </w:rPr>
        <w:t>needs to</w:t>
      </w:r>
      <w:r w:rsidRPr="0094055E">
        <w:rPr>
          <w:highlight w:val="yellow"/>
        </w:rPr>
        <w:t xml:space="preserve"> be </w:t>
      </w:r>
      <w:r w:rsidR="0052255D" w:rsidRPr="00F23A45">
        <w:rPr>
          <w:highlight w:val="yellow"/>
        </w:rPr>
        <w:t>revised</w:t>
      </w:r>
      <w:r w:rsidRPr="0094055E">
        <w:rPr>
          <w:highlight w:val="yellow"/>
        </w:rPr>
        <w:t xml:space="preserve"> if there has been some change of plans.</w:t>
      </w:r>
    </w:p>
    <w:p w:rsidR="00D160CE" w:rsidRPr="00F23A45" w:rsidRDefault="00D160CE" w:rsidP="00832E71">
      <w:pPr>
        <w:pStyle w:val="Aufzhlungszeichen2"/>
        <w:numPr>
          <w:ilvl w:val="0"/>
          <w:numId w:val="10"/>
        </w:numPr>
        <w:contextualSpacing w:val="0"/>
      </w:pPr>
      <w:r w:rsidRPr="0094055E">
        <w:rPr>
          <w:highlight w:val="yellow"/>
        </w:rPr>
        <w:t>The CE summary report must describe any changes that were made in the process of finalizing the CE.</w:t>
      </w:r>
    </w:p>
    <w:p w:rsidR="00556EEC" w:rsidRPr="00F23A45" w:rsidRDefault="002D75E3" w:rsidP="00832E71">
      <w:pPr>
        <w:pStyle w:val="Aufzhlungszeichen2"/>
        <w:numPr>
          <w:ilvl w:val="0"/>
          <w:numId w:val="10"/>
        </w:numPr>
        <w:contextualSpacing w:val="0"/>
      </w:pPr>
      <w:r w:rsidRPr="00F23A45">
        <w:t xml:space="preserve">By the next meeting it is expected that at least one independent </w:t>
      </w:r>
      <w:r w:rsidR="00A82FA4" w:rsidRPr="00F23A45">
        <w:t>cross-checker</w:t>
      </w:r>
      <w:r w:rsidRPr="00F23A45">
        <w:t xml:space="preserve"> will report a detailed analysis </w:t>
      </w:r>
      <w:r w:rsidR="00A82FA4" w:rsidRPr="00F23A45">
        <w:t xml:space="preserve">of </w:t>
      </w:r>
      <w:r w:rsidR="008B7B6B" w:rsidRPr="00F23A45">
        <w:t xml:space="preserve">each </w:t>
      </w:r>
      <w:r w:rsidR="0095724D" w:rsidRPr="00F23A45">
        <w:t>proposed feature</w:t>
      </w:r>
      <w:r w:rsidR="00A82FA4" w:rsidRPr="00F23A45">
        <w:t xml:space="preserve"> </w:t>
      </w:r>
      <w:r w:rsidR="008B7B6B" w:rsidRPr="00F23A45">
        <w:t xml:space="preserve">that has been tested </w:t>
      </w:r>
      <w:r w:rsidR="00A82FA4" w:rsidRPr="00F23A45">
        <w:t>and</w:t>
      </w:r>
      <w:r w:rsidRPr="00F23A45">
        <w:t xml:space="preserve"> confirm that the implementation is correct</w:t>
      </w:r>
      <w:r w:rsidR="00AB2062" w:rsidRPr="00F23A45">
        <w:t>.</w:t>
      </w:r>
      <w:r w:rsidR="00A82FA4" w:rsidRPr="00F23A45">
        <w:t xml:space="preserve"> Commentary on the potential benefits and disadvantages of the proposed technology in cross-checking reports is highly encouraged. Having multiple cross-checking reports is also highly encouraged (especially if the cross-checking involves more than confirmation of correct test results). The reports of cross-checking activities may</w:t>
      </w:r>
      <w:r w:rsidR="008E1546" w:rsidRPr="00F23A45">
        <w:t xml:space="preserve"> (and generally should)</w:t>
      </w:r>
      <w:r w:rsidR="00A82FA4" w:rsidRPr="00F23A45">
        <w:t xml:space="preserve"> be integrated into the CE report rather than submitted as separate documents.</w:t>
      </w:r>
    </w:p>
    <w:p w:rsidR="00556EEC" w:rsidRPr="00F23A45" w:rsidRDefault="00543889" w:rsidP="00792EBC">
      <w:r w:rsidRPr="00F23A45">
        <w:t xml:space="preserve">It is possible to define sub-experiments within particular </w:t>
      </w:r>
      <w:r w:rsidR="00AB2062" w:rsidRPr="00F23A45">
        <w:t>C</w:t>
      </w:r>
      <w:r w:rsidR="000D6073" w:rsidRPr="00F23A45">
        <w:t>Es</w:t>
      </w:r>
      <w:r w:rsidRPr="00F23A45">
        <w:t xml:space="preserve">, for example designated as </w:t>
      </w:r>
      <w:r w:rsidR="00AB2062" w:rsidRPr="00F23A45">
        <w:t>C</w:t>
      </w:r>
      <w:r w:rsidRPr="00F23A45">
        <w:t xml:space="preserve">EX.a, </w:t>
      </w:r>
      <w:r w:rsidR="00AB2062" w:rsidRPr="00F23A45">
        <w:t>C</w:t>
      </w:r>
      <w:r w:rsidRPr="00F23A45">
        <w:t xml:space="preserve">EX.b, etc., where X is the basic </w:t>
      </w:r>
      <w:r w:rsidR="00AB2062" w:rsidRPr="00F23A45">
        <w:t>C</w:t>
      </w:r>
      <w:r w:rsidRPr="00F23A45">
        <w:t>E number.</w:t>
      </w:r>
    </w:p>
    <w:p w:rsidR="00556EEC" w:rsidRPr="00F23A45" w:rsidRDefault="00543889" w:rsidP="00792EBC">
      <w:r w:rsidRPr="00F23A45">
        <w:t xml:space="preserve">As a general rule, it was agreed that each </w:t>
      </w:r>
      <w:r w:rsidR="00AB2062" w:rsidRPr="00F23A45">
        <w:t>C</w:t>
      </w:r>
      <w:r w:rsidRPr="00F23A45">
        <w:t xml:space="preserve">E should be run under the same testing conditions using one software codebase, which should be based on the </w:t>
      </w:r>
      <w:r w:rsidR="00AB2062" w:rsidRPr="00F23A45">
        <w:t xml:space="preserve">group test model </w:t>
      </w:r>
      <w:r w:rsidRPr="00F23A45">
        <w:t xml:space="preserve">software codebase. </w:t>
      </w:r>
      <w:r w:rsidR="00906911" w:rsidRPr="00F23A45">
        <w:t xml:space="preserve">An experiment is not to be established as a </w:t>
      </w:r>
      <w:r w:rsidR="00AB2062" w:rsidRPr="00F23A45">
        <w:t>C</w:t>
      </w:r>
      <w:r w:rsidR="00906911" w:rsidRPr="00F23A45">
        <w:t xml:space="preserve">E unless there is access given to the participants in (any part of) the </w:t>
      </w:r>
      <w:r w:rsidR="00AB2062" w:rsidRPr="00F23A45">
        <w:t>C</w:t>
      </w:r>
      <w:r w:rsidR="00906911" w:rsidRPr="00F23A45">
        <w:t>E to the software used to perform the experiments.</w:t>
      </w:r>
    </w:p>
    <w:p w:rsidR="00556EEC" w:rsidRPr="00F23A45" w:rsidRDefault="00543889" w:rsidP="00792EBC">
      <w:r w:rsidRPr="00F23A45">
        <w:t xml:space="preserve">The general agreed common conditions for </w:t>
      </w:r>
      <w:r w:rsidR="00CA456A" w:rsidRPr="00F23A45">
        <w:t xml:space="preserve">single-layer coding efficiency </w:t>
      </w:r>
      <w:r w:rsidRPr="00F23A45">
        <w:t xml:space="preserve">experiments </w:t>
      </w:r>
      <w:r w:rsidR="00742369" w:rsidRPr="00F23A45">
        <w:t>are</w:t>
      </w:r>
      <w:r w:rsidRPr="00F23A45">
        <w:t xml:space="preserve"> described in the output document J</w:t>
      </w:r>
      <w:r w:rsidR="00CB6F74" w:rsidRPr="00F23A45">
        <w:t>VET</w:t>
      </w:r>
      <w:r w:rsidRPr="00F23A45">
        <w:t>-</w:t>
      </w:r>
      <w:r w:rsidR="00AB2062" w:rsidRPr="0094055E">
        <w:rPr>
          <w:highlight w:val="yellow"/>
        </w:rPr>
        <w:t>J</w:t>
      </w:r>
      <w:r w:rsidR="00742369" w:rsidRPr="0094055E">
        <w:rPr>
          <w:highlight w:val="yellow"/>
        </w:rPr>
        <w:t>1010</w:t>
      </w:r>
      <w:r w:rsidR="0052255D" w:rsidRPr="00F23A45">
        <w:rPr>
          <w:highlight w:val="yellow"/>
        </w:rPr>
        <w:t xml:space="preserve"> (update)</w:t>
      </w:r>
      <w:r w:rsidRPr="00F23A45">
        <w:t>.</w:t>
      </w:r>
    </w:p>
    <w:p w:rsidR="00556EEC" w:rsidRPr="00F23A45" w:rsidRDefault="00543889" w:rsidP="00792EBC">
      <w:r w:rsidRPr="00F23A45">
        <w:t xml:space="preserve">Experiment descriptions should be written in a way such that it is understood as a </w:t>
      </w:r>
      <w:r w:rsidR="00CB6F74" w:rsidRPr="00F23A45">
        <w:t>JVET</w:t>
      </w:r>
      <w:r w:rsidRPr="00F23A45">
        <w:t xml:space="preserve"> output document (written from an objective </w:t>
      </w:r>
      <w:r w:rsidR="00556EEC" w:rsidRPr="00F23A45">
        <w:t>“</w:t>
      </w:r>
      <w:r w:rsidRPr="00F23A45">
        <w:t>third party perspective</w:t>
      </w:r>
      <w:r w:rsidR="00556EEC" w:rsidRPr="00F23A45">
        <w:t>”</w:t>
      </w:r>
      <w:r w:rsidRPr="00F23A45">
        <w:t xml:space="preserve">, not a company proponent perspective – e.g. referring to methods as </w:t>
      </w:r>
      <w:r w:rsidR="00556EEC" w:rsidRPr="00F23A45">
        <w:t>“</w:t>
      </w:r>
      <w:r w:rsidRPr="00F23A45">
        <w:t>improved</w:t>
      </w:r>
      <w:r w:rsidR="00556EEC" w:rsidRPr="00F23A45">
        <w:t>”</w:t>
      </w:r>
      <w:r w:rsidRPr="00F23A45">
        <w:t xml:space="preserve">, </w:t>
      </w:r>
      <w:r w:rsidR="00556EEC" w:rsidRPr="00F23A45">
        <w:t>“</w:t>
      </w:r>
      <w:r w:rsidRPr="00F23A45">
        <w:t>optimized</w:t>
      </w:r>
      <w:r w:rsidR="00556EEC" w:rsidRPr="00F23A45">
        <w:t>”</w:t>
      </w:r>
      <w:r w:rsidRPr="00F23A45">
        <w:t xml:space="preserve"> etc.). The experiment descriptions should generally not express opinions or suggest conclusions – rather, they should just describe what technology will be tested, how it will be tested, who will participate, etc. Responsibilities for contributions to </w:t>
      </w:r>
      <w:r w:rsidR="00AB2062" w:rsidRPr="00F23A45">
        <w:t>C</w:t>
      </w:r>
      <w:r w:rsidRPr="00F23A45">
        <w:t>E work should identify individuals in addition to company names.</w:t>
      </w:r>
    </w:p>
    <w:p w:rsidR="00556EEC" w:rsidRPr="00F23A45" w:rsidRDefault="00AB2062" w:rsidP="00792EBC">
      <w:r w:rsidRPr="00F23A45">
        <w:lastRenderedPageBreak/>
        <w:t>C</w:t>
      </w:r>
      <w:r w:rsidR="00543889" w:rsidRPr="00F23A45">
        <w:t xml:space="preserve">E descriptions </w:t>
      </w:r>
      <w:r w:rsidRPr="00F23A45">
        <w:t xml:space="preserve">contain a basic description of the technology under test, but </w:t>
      </w:r>
      <w:r w:rsidR="00543889" w:rsidRPr="00F23A45">
        <w:t xml:space="preserve">should not contain </w:t>
      </w:r>
      <w:r w:rsidR="003020F3" w:rsidRPr="00F23A45">
        <w:t xml:space="preserve">excessively </w:t>
      </w:r>
      <w:r w:rsidR="00543889" w:rsidRPr="00F23A45">
        <w:t xml:space="preserve">verbose descriptions of a technology (at least not unless the technology is not adequately documented elsewhere). Instead, the </w:t>
      </w:r>
      <w:r w:rsidRPr="00F23A45">
        <w:t>C</w:t>
      </w:r>
      <w:r w:rsidR="00543889" w:rsidRPr="00F23A45">
        <w:t xml:space="preserve">E descriptions should refer to the relevant proposal contributions for any necessary further detail. However, </w:t>
      </w:r>
      <w:r w:rsidR="00543889" w:rsidRPr="0094055E">
        <w:rPr>
          <w:highlight w:val="yellow"/>
        </w:rPr>
        <w:t xml:space="preserve">the complete detail of what technology will be tested must be available – either in the CE description itself or in documents </w:t>
      </w:r>
      <w:r w:rsidR="00CA527F" w:rsidRPr="00F23A45">
        <w:rPr>
          <w:highlight w:val="yellow"/>
        </w:rPr>
        <w:t xml:space="preserve">that are referenced in the CE description </w:t>
      </w:r>
      <w:r w:rsidR="00543889" w:rsidRPr="0094055E">
        <w:rPr>
          <w:highlight w:val="yellow"/>
        </w:rPr>
        <w:t xml:space="preserve">that are also available in the </w:t>
      </w:r>
      <w:r w:rsidR="00CB6F74" w:rsidRPr="0094055E">
        <w:rPr>
          <w:highlight w:val="yellow"/>
        </w:rPr>
        <w:t>JVET</w:t>
      </w:r>
      <w:r w:rsidR="00543889" w:rsidRPr="0094055E">
        <w:rPr>
          <w:highlight w:val="yellow"/>
        </w:rPr>
        <w:t xml:space="preserve"> document archive</w:t>
      </w:r>
      <w:r w:rsidR="00543889" w:rsidRPr="00F23A45">
        <w:t>.</w:t>
      </w:r>
    </w:p>
    <w:p w:rsidR="00556EEC" w:rsidRPr="00F23A45" w:rsidRDefault="00543889" w:rsidP="00792EBC">
      <w:r w:rsidRPr="00F23A45">
        <w:t>Any technology must have at least one cross-check partner to establish a</w:t>
      </w:r>
      <w:r w:rsidR="00BE1690" w:rsidRPr="00F23A45">
        <w:t>n</w:t>
      </w:r>
      <w:r w:rsidRPr="00F23A45">
        <w:t xml:space="preserve"> </w:t>
      </w:r>
      <w:r w:rsidR="00AB2062" w:rsidRPr="00F23A45">
        <w:t>C</w:t>
      </w:r>
      <w:r w:rsidRPr="00F23A45">
        <w:t>E – a single proponent is not enough. It is highly desirable have more than just one proponent and one cross-checker.</w:t>
      </w:r>
    </w:p>
    <w:p w:rsidR="00556EEC" w:rsidRPr="00F23A45" w:rsidRDefault="00116143" w:rsidP="00792EBC">
      <w:r w:rsidRPr="00F23A45">
        <w:t xml:space="preserve">Some agreements relating to </w:t>
      </w:r>
      <w:r w:rsidR="008F16B6" w:rsidRPr="00F23A45">
        <w:t>C</w:t>
      </w:r>
      <w:r w:rsidRPr="00F23A45">
        <w:t>E activities were established as follows</w:t>
      </w:r>
      <w:r w:rsidR="00CD6BE9" w:rsidRPr="00F23A45">
        <w:t>:</w:t>
      </w:r>
    </w:p>
    <w:p w:rsidR="00556EEC" w:rsidRPr="00F23A45" w:rsidRDefault="002C6068" w:rsidP="00832E71">
      <w:pPr>
        <w:pStyle w:val="Aufzhlungszeichen2"/>
        <w:numPr>
          <w:ilvl w:val="0"/>
          <w:numId w:val="11"/>
        </w:numPr>
        <w:contextualSpacing w:val="0"/>
      </w:pPr>
      <w:r w:rsidRPr="00F23A45">
        <w:t xml:space="preserve">Only qualified </w:t>
      </w:r>
      <w:r w:rsidR="00BE1690" w:rsidRPr="00F23A45">
        <w:t>JVET</w:t>
      </w:r>
      <w:r w:rsidRPr="00F23A45">
        <w:t xml:space="preserve"> members can participate in a</w:t>
      </w:r>
      <w:r w:rsidR="00BE1690" w:rsidRPr="00F23A45">
        <w:t>n</w:t>
      </w:r>
      <w:r w:rsidRPr="00F23A45">
        <w:t xml:space="preserve"> </w:t>
      </w:r>
      <w:r w:rsidR="008F16B6" w:rsidRPr="00F23A45">
        <w:t>C</w:t>
      </w:r>
      <w:r w:rsidRPr="00F23A45">
        <w:t>E</w:t>
      </w:r>
      <w:r w:rsidR="000D6073" w:rsidRPr="00F23A45">
        <w:t>.</w:t>
      </w:r>
    </w:p>
    <w:p w:rsidR="00556EEC" w:rsidRPr="00F23A45" w:rsidRDefault="0093096B" w:rsidP="00832E71">
      <w:pPr>
        <w:pStyle w:val="Aufzhlungszeichen2"/>
        <w:numPr>
          <w:ilvl w:val="0"/>
          <w:numId w:val="11"/>
        </w:numPr>
        <w:contextualSpacing w:val="0"/>
      </w:pPr>
      <w:r w:rsidRPr="00F23A45">
        <w:t>P</w:t>
      </w:r>
      <w:r w:rsidR="00CD6BE9" w:rsidRPr="00F23A45">
        <w:t>articipation in a</w:t>
      </w:r>
      <w:r w:rsidR="00BE1690" w:rsidRPr="00F23A45">
        <w:t>n</w:t>
      </w:r>
      <w:r w:rsidR="00CD6BE9" w:rsidRPr="00F23A45">
        <w:t xml:space="preserve"> </w:t>
      </w:r>
      <w:r w:rsidR="008F16B6" w:rsidRPr="00F23A45">
        <w:t>C</w:t>
      </w:r>
      <w:r w:rsidR="00CD6BE9" w:rsidRPr="00F23A45">
        <w:t xml:space="preserve">E </w:t>
      </w:r>
      <w:r w:rsidRPr="00F23A45">
        <w:t xml:space="preserve">is </w:t>
      </w:r>
      <w:r w:rsidR="00CD6BE9" w:rsidRPr="00F23A45">
        <w:t xml:space="preserve">possible without </w:t>
      </w:r>
      <w:r w:rsidRPr="00F23A45">
        <w:t xml:space="preserve">a </w:t>
      </w:r>
      <w:r w:rsidR="00CD6BE9" w:rsidRPr="00F23A45">
        <w:t>commitment of submitting an input doc</w:t>
      </w:r>
      <w:r w:rsidR="00116143" w:rsidRPr="00F23A45">
        <w:t>ument</w:t>
      </w:r>
      <w:r w:rsidR="00CD6BE9" w:rsidRPr="00F23A45">
        <w:t xml:space="preserve"> to the next meeting.</w:t>
      </w:r>
      <w:r w:rsidR="00A82FA4" w:rsidRPr="00F23A45">
        <w:t xml:space="preserve"> Participation is requested by contacting the CE coordinator.</w:t>
      </w:r>
    </w:p>
    <w:p w:rsidR="00556EEC" w:rsidRPr="00F23A45" w:rsidRDefault="00CD6BE9" w:rsidP="00832E71">
      <w:pPr>
        <w:pStyle w:val="Aufzhlungszeichen2"/>
        <w:numPr>
          <w:ilvl w:val="0"/>
          <w:numId w:val="11"/>
        </w:numPr>
        <w:contextualSpacing w:val="0"/>
      </w:pPr>
      <w:r w:rsidRPr="00F23A45">
        <w:t xml:space="preserve">All software, results, </w:t>
      </w:r>
      <w:r w:rsidR="008B7B6B" w:rsidRPr="00F23A45">
        <w:t xml:space="preserve">and </w:t>
      </w:r>
      <w:r w:rsidRPr="00F23A45">
        <w:t xml:space="preserve">documents </w:t>
      </w:r>
      <w:r w:rsidR="002C6068" w:rsidRPr="00F23A45">
        <w:t>produced</w:t>
      </w:r>
      <w:r w:rsidRPr="00F23A45">
        <w:t xml:space="preserve"> in the </w:t>
      </w:r>
      <w:r w:rsidR="008F16B6" w:rsidRPr="00F23A45">
        <w:t>C</w:t>
      </w:r>
      <w:r w:rsidRPr="00F23A45">
        <w:t xml:space="preserve">E should be </w:t>
      </w:r>
      <w:r w:rsidR="002C6068" w:rsidRPr="00F23A45">
        <w:t xml:space="preserve">announced and made </w:t>
      </w:r>
      <w:r w:rsidRPr="00F23A45">
        <w:t xml:space="preserve">available to </w:t>
      </w:r>
      <w:r w:rsidR="00A82FA4" w:rsidRPr="00F23A45">
        <w:t>JVET</w:t>
      </w:r>
      <w:r w:rsidR="002C6068" w:rsidRPr="00F23A45">
        <w:t xml:space="preserve"> in a timely manner</w:t>
      </w:r>
      <w:r w:rsidRPr="00F23A45">
        <w:t>.</w:t>
      </w:r>
    </w:p>
    <w:p w:rsidR="0095724D" w:rsidRPr="00F23A45" w:rsidRDefault="0095724D" w:rsidP="0095724D">
      <w:pPr>
        <w:numPr>
          <w:ilvl w:val="0"/>
          <w:numId w:val="11"/>
        </w:numPr>
      </w:pPr>
      <w:r w:rsidRPr="00F23A45">
        <w:t xml:space="preserve">All </w:t>
      </w:r>
      <w:r w:rsidR="00A82FA4" w:rsidRPr="00F23A45">
        <w:t xml:space="preserve">substantial </w:t>
      </w:r>
      <w:r w:rsidRPr="00F23A45">
        <w:t xml:space="preserve">communications </w:t>
      </w:r>
      <w:r w:rsidR="00A82FA4" w:rsidRPr="00F23A45">
        <w:t xml:space="preserve">about a CE, other than logistics arrangements, exchange of data, minor refinement of the test plans, and preparation of documents </w:t>
      </w:r>
      <w:r w:rsidRPr="00F23A45">
        <w:t xml:space="preserve">shall be conducted </w:t>
      </w:r>
      <w:r w:rsidR="00A82FA4" w:rsidRPr="00F23A45">
        <w:t>on the</w:t>
      </w:r>
      <w:r w:rsidRPr="00F23A45">
        <w:t xml:space="preserve"> main JVET reflector. In </w:t>
      </w:r>
      <w:r w:rsidR="00A82FA4" w:rsidRPr="00F23A45">
        <w:t xml:space="preserve">the </w:t>
      </w:r>
      <w:r w:rsidRPr="00F23A45">
        <w:t xml:space="preserve">case </w:t>
      </w:r>
      <w:r w:rsidR="00A82FA4" w:rsidRPr="00F23A45">
        <w:t xml:space="preserve">that </w:t>
      </w:r>
      <w:r w:rsidRPr="00F23A45">
        <w:t xml:space="preserve">large </w:t>
      </w:r>
      <w:r w:rsidR="00A82FA4" w:rsidRPr="00F23A45">
        <w:t>amounts of data are</w:t>
      </w:r>
      <w:r w:rsidRPr="00F23A45">
        <w:t xml:space="preserve"> to be distributed is recommended to send </w:t>
      </w:r>
      <w:r w:rsidR="00A82FA4" w:rsidRPr="00F23A45">
        <w:t xml:space="preserve">an </w:t>
      </w:r>
      <w:r w:rsidRPr="00F23A45">
        <w:t xml:space="preserve">announcement to the JVET reflector </w:t>
      </w:r>
      <w:r w:rsidR="00A82FA4" w:rsidRPr="00F23A45">
        <w:t>without</w:t>
      </w:r>
      <w:r w:rsidRPr="00F23A45">
        <w:t xml:space="preserve"> attaching </w:t>
      </w:r>
      <w:r w:rsidR="00A82FA4" w:rsidRPr="00F23A45">
        <w:t xml:space="preserve">the </w:t>
      </w:r>
      <w:r w:rsidRPr="00F23A45">
        <w:t>materials</w:t>
      </w:r>
      <w:r w:rsidR="00A82FA4" w:rsidRPr="00F23A45">
        <w:t>,</w:t>
      </w:r>
      <w:r w:rsidRPr="00F23A45">
        <w:t xml:space="preserve"> and send </w:t>
      </w:r>
      <w:r w:rsidR="00A82FA4" w:rsidRPr="00F23A45">
        <w:t xml:space="preserve">the </w:t>
      </w:r>
      <w:r w:rsidRPr="00F23A45">
        <w:t xml:space="preserve">materials to those who have requested </w:t>
      </w:r>
      <w:r w:rsidR="00A82FA4" w:rsidRPr="00F23A45">
        <w:t xml:space="preserve">it </w:t>
      </w:r>
      <w:r w:rsidRPr="00F23A45">
        <w:t>directly</w:t>
      </w:r>
      <w:r w:rsidR="00A82FA4" w:rsidRPr="00F23A45">
        <w:t>, or provide a link to it, or upload the data as an input contribution to the next meeting</w:t>
      </w:r>
      <w:r w:rsidRPr="00F23A45">
        <w:t>.</w:t>
      </w:r>
    </w:p>
    <w:p w:rsidR="0095724D" w:rsidRPr="00F23A45" w:rsidRDefault="0095724D" w:rsidP="00792EBC"/>
    <w:p w:rsidR="0095724D" w:rsidRPr="00F23A45" w:rsidRDefault="0095724D" w:rsidP="00792EBC">
      <w:r w:rsidRPr="00F23A45">
        <w:t>General timeline</w:t>
      </w:r>
      <w:r w:rsidR="00CA527F" w:rsidRPr="00F23A45">
        <w:t xml:space="preserve"> for CEs</w:t>
      </w:r>
    </w:p>
    <w:p w:rsidR="00AB2062" w:rsidRPr="00F23A45" w:rsidRDefault="00AB2062" w:rsidP="00AB2062">
      <w:r w:rsidRPr="00F23A45">
        <w:t xml:space="preserve">T1= 3 weeks after the JVET meeting: To revise </w:t>
      </w:r>
      <w:r w:rsidR="00CA527F" w:rsidRPr="00F23A45">
        <w:t>the C</w:t>
      </w:r>
      <w:r w:rsidRPr="00F23A45">
        <w:t>E description and refine questions to be answered. Questions should be discussed and agreed on JVET reflector.</w:t>
      </w:r>
    </w:p>
    <w:p w:rsidR="00D160CE" w:rsidRPr="00F23A45" w:rsidRDefault="00AB2062" w:rsidP="0094055E">
      <w:pPr>
        <w:keepNext/>
      </w:pPr>
      <w:r w:rsidRPr="00F23A45">
        <w:t xml:space="preserve">T2 = Test model SW release + 2 weeks: Integration of all tools into </w:t>
      </w:r>
      <w:r w:rsidR="00CA527F" w:rsidRPr="00F23A45">
        <w:t xml:space="preserve">a </w:t>
      </w:r>
      <w:r w:rsidRPr="00F23A45">
        <w:t xml:space="preserve">separate </w:t>
      </w:r>
      <w:r w:rsidR="00CA527F" w:rsidRPr="00F23A45">
        <w:t>C</w:t>
      </w:r>
      <w:r w:rsidRPr="00F23A45">
        <w:t xml:space="preserve">E branch of </w:t>
      </w:r>
      <w:bookmarkStart w:id="4091" w:name="_Hlk526339005"/>
      <w:r w:rsidR="00CA527F" w:rsidRPr="00F23A45">
        <w:t xml:space="preserve">the </w:t>
      </w:r>
      <w:r w:rsidR="00D160CE" w:rsidRPr="00F23A45">
        <w:t>VTM or BMS (as relevant)</w:t>
      </w:r>
      <w:bookmarkEnd w:id="4091"/>
      <w:r w:rsidR="00D160CE" w:rsidRPr="00F23A45">
        <w:t xml:space="preserve"> </w:t>
      </w:r>
      <w:r w:rsidRPr="00F23A45">
        <w:t>is completed and announced to JVET reflector.</w:t>
      </w:r>
    </w:p>
    <w:p w:rsidR="00AB2062" w:rsidRPr="00F23A45" w:rsidRDefault="00AB2062" w:rsidP="0094055E">
      <w:pPr>
        <w:numPr>
          <w:ilvl w:val="0"/>
          <w:numId w:val="73"/>
        </w:numPr>
      </w:pPr>
      <w:r w:rsidRPr="00F23A45">
        <w:t>Initial study by cross-checkers can begin.</w:t>
      </w:r>
    </w:p>
    <w:p w:rsidR="00AB2062" w:rsidRPr="00F23A45" w:rsidRDefault="00AB2062" w:rsidP="0094055E">
      <w:pPr>
        <w:numPr>
          <w:ilvl w:val="0"/>
          <w:numId w:val="73"/>
        </w:numPr>
      </w:pPr>
      <w:r w:rsidRPr="0094055E">
        <w:rPr>
          <w:highlight w:val="yellow"/>
        </w:rPr>
        <w:t>Proponents may continue to modify the software</w:t>
      </w:r>
      <w:r w:rsidRPr="00F23A45">
        <w:t xml:space="preserve"> in this branch until T3</w:t>
      </w:r>
    </w:p>
    <w:p w:rsidR="00AB2062" w:rsidRPr="00F23A45" w:rsidRDefault="00AB2062" w:rsidP="0094055E">
      <w:pPr>
        <w:numPr>
          <w:ilvl w:val="0"/>
          <w:numId w:val="73"/>
        </w:numPr>
      </w:pPr>
      <w:r w:rsidRPr="00F23A45">
        <w:t>3rd parties encouraged to study and make contributions to the next meeting with proposed changes</w:t>
      </w:r>
    </w:p>
    <w:p w:rsidR="00AB2062" w:rsidRPr="00F23A45" w:rsidRDefault="00AB2062" w:rsidP="00AB2062">
      <w:r w:rsidRPr="00F23A45">
        <w:t xml:space="preserve">T3: 3 weeks before the next JVET meeting: Any changes to the </w:t>
      </w:r>
      <w:r w:rsidR="00D160CE" w:rsidRPr="00F23A45">
        <w:t xml:space="preserve">CE test </w:t>
      </w:r>
      <w:r w:rsidRPr="00F23A45">
        <w:t xml:space="preserve">branches </w:t>
      </w:r>
      <w:r w:rsidR="00D160CE" w:rsidRPr="00F23A45">
        <w:t xml:space="preserve">of the </w:t>
      </w:r>
      <w:r w:rsidRPr="00F23A45">
        <w:t xml:space="preserve">software must be frozen, so the cross-checkers can know exactly what they are cross-checking. A software version tag should be created at this time </w:t>
      </w:r>
      <w:r w:rsidRPr="0094055E">
        <w:rPr>
          <w:highlight w:val="yellow"/>
        </w:rPr>
        <w:t>and announced on the JVET reflector</w:t>
      </w:r>
      <w:r w:rsidRPr="00F23A45">
        <w:t xml:space="preserve">. The name of the cross-checkers and list of specific tests for each tool under study in the </w:t>
      </w:r>
      <w:r w:rsidR="00CA527F" w:rsidRPr="00F23A45">
        <w:t>C</w:t>
      </w:r>
      <w:r w:rsidRPr="00F23A45">
        <w:t xml:space="preserve">E </w:t>
      </w:r>
      <w:r w:rsidR="00D160CE" w:rsidRPr="00F23A45">
        <w:t>plan description</w:t>
      </w:r>
      <w:r w:rsidRPr="00F23A45">
        <w:t xml:space="preserve"> by this time. Full test results must be provided at this time (at least for proposals targeting to be promoted to </w:t>
      </w:r>
      <w:r w:rsidR="00CA527F" w:rsidRPr="00F23A45">
        <w:t xml:space="preserve">the draft standard </w:t>
      </w:r>
      <w:r w:rsidRPr="00F23A45">
        <w:t>at the next meeting).</w:t>
      </w:r>
    </w:p>
    <w:p w:rsidR="0052255D" w:rsidRPr="00F23A45" w:rsidRDefault="0052255D" w:rsidP="00792EBC">
      <w:r w:rsidRPr="00F23A45">
        <w:t>CE reports may contain additional information about test</w:t>
      </w:r>
      <w:r w:rsidR="009E4194" w:rsidRPr="00F23A45">
        <w:t>s of straightforwared combinations</w:t>
      </w:r>
      <w:r w:rsidRPr="00F23A45">
        <w:t xml:space="preserve"> </w:t>
      </w:r>
      <w:r w:rsidR="009E4194" w:rsidRPr="00F23A45">
        <w:t>of the identified technologies. Such supplemental testing needs to be clearly identified in the report if it was not part of the CE plan.</w:t>
      </w:r>
    </w:p>
    <w:p w:rsidR="00556EEC" w:rsidRPr="00F23A45" w:rsidRDefault="009777C8" w:rsidP="00792EBC">
      <w:r w:rsidRPr="00F23A45">
        <w:t xml:space="preserve">New branches may be created which combine two or more tools included in the </w:t>
      </w:r>
      <w:r w:rsidR="00D160CE" w:rsidRPr="00F23A45">
        <w:t>C</w:t>
      </w:r>
      <w:r w:rsidRPr="00F23A45">
        <w:t xml:space="preserve">E document or the </w:t>
      </w:r>
      <w:r w:rsidR="0052255D" w:rsidRPr="00F23A45">
        <w:t>VTM/BMS (as applicable)</w:t>
      </w:r>
      <w:r w:rsidRPr="00F23A45">
        <w:t>.</w:t>
      </w:r>
    </w:p>
    <w:p w:rsidR="00556EEC" w:rsidRPr="00F23A45" w:rsidRDefault="00D160CE" w:rsidP="00792EBC">
      <w:r w:rsidRPr="00F23A45">
        <w:t>It is not necessary</w:t>
      </w:r>
      <w:r w:rsidR="001E436B">
        <w:t xml:space="preserve"> to</w:t>
      </w:r>
      <w:r w:rsidR="004901D8" w:rsidRPr="00F23A45">
        <w:t xml:space="preserve"> </w:t>
      </w:r>
      <w:r w:rsidR="009777C8" w:rsidRPr="00F23A45">
        <w:t xml:space="preserve">formally name cross-checkers in the </w:t>
      </w:r>
      <w:r w:rsidRPr="00F23A45">
        <w:t>initial version of the C</w:t>
      </w:r>
      <w:r w:rsidR="009777C8" w:rsidRPr="00F23A45">
        <w:t xml:space="preserve">E document. </w:t>
      </w:r>
      <w:r w:rsidR="004901D8" w:rsidRPr="00F23A45">
        <w:t xml:space="preserve">To </w:t>
      </w:r>
      <w:r w:rsidR="0095724D" w:rsidRPr="00F23A45">
        <w:t>adopt a proposed feature</w:t>
      </w:r>
      <w:r w:rsidR="004901D8" w:rsidRPr="00F23A45">
        <w:t xml:space="preserve"> at the next meeting, we would like see comprehensive cross-checking done, with analysis that the description matches the software, and recommendation of value of the tool given tradeoffs.</w:t>
      </w:r>
    </w:p>
    <w:p w:rsidR="00A82FA4" w:rsidRPr="00F23A45" w:rsidRDefault="00A82FA4" w:rsidP="00792EBC">
      <w:r w:rsidRPr="00F23A45">
        <w:lastRenderedPageBreak/>
        <w:t xml:space="preserve">The establishment of a CE does not indicate that a proposed technology is mature for adoption or that the testing conducted in the CE is fully adequate for </w:t>
      </w:r>
      <w:r w:rsidR="008E1546" w:rsidRPr="00F23A45">
        <w:t xml:space="preserve">assessing the merits of the technology, </w:t>
      </w:r>
      <w:r w:rsidRPr="00F23A45">
        <w:t>and a favo</w:t>
      </w:r>
      <w:r w:rsidR="001E436B">
        <w:t>u</w:t>
      </w:r>
      <w:r w:rsidRPr="00F23A45">
        <w:t>rable outcome of CE does not indicate a need for adoption</w:t>
      </w:r>
      <w:r w:rsidR="008E1546" w:rsidRPr="00F23A45">
        <w:t xml:space="preserve"> of the technology</w:t>
      </w:r>
      <w:r w:rsidRPr="00F23A45">
        <w:t>.</w:t>
      </w:r>
    </w:p>
    <w:p w:rsidR="006B7F64" w:rsidRDefault="006B7F64" w:rsidP="006B7F64"/>
    <w:p w:rsidR="00A82FA4" w:rsidRPr="00F23A45" w:rsidRDefault="006B7F64" w:rsidP="006B7F64">
      <w:r>
        <w:t>[</w:t>
      </w:r>
      <w:r w:rsidRPr="0094055E">
        <w:rPr>
          <w:highlight w:val="yellow"/>
        </w:rPr>
        <w:t>Add a note that draft specification text shall be provided with CE input documents.</w:t>
      </w:r>
      <w:r>
        <w:t>]</w:t>
      </w:r>
    </w:p>
    <w:p w:rsidR="00A70B10" w:rsidRPr="00F23A45" w:rsidRDefault="00543889" w:rsidP="00422C11">
      <w:pPr>
        <w:pStyle w:val="berschrift2"/>
        <w:ind w:left="576"/>
        <w:rPr>
          <w:lang w:val="en-CA"/>
        </w:rPr>
      </w:pPr>
      <w:bookmarkStart w:id="4092" w:name="_Ref411879588"/>
      <w:bookmarkStart w:id="4093" w:name="_Ref488411497"/>
      <w:r w:rsidRPr="00F23A45">
        <w:rPr>
          <w:lang w:val="en-CA"/>
        </w:rPr>
        <w:t>Software development</w:t>
      </w:r>
      <w:bookmarkEnd w:id="4092"/>
      <w:r w:rsidR="005B4CEA" w:rsidRPr="00F23A45">
        <w:rPr>
          <w:lang w:val="en-CA"/>
        </w:rPr>
        <w:t xml:space="preserve"> and anchor generation</w:t>
      </w:r>
      <w:bookmarkEnd w:id="4093"/>
      <w:r w:rsidR="003B7F45" w:rsidRPr="00F23A45">
        <w:rPr>
          <w:lang w:val="en-CA"/>
        </w:rPr>
        <w:t xml:space="preserve"> (</w:t>
      </w:r>
      <w:r w:rsidR="003B7F45" w:rsidRPr="00F23A45">
        <w:rPr>
          <w:highlight w:val="yellow"/>
          <w:lang w:val="en-CA"/>
        </w:rPr>
        <w:t>update</w:t>
      </w:r>
      <w:r w:rsidR="003B7F45" w:rsidRPr="00F23A45">
        <w:rPr>
          <w:lang w:val="en-CA"/>
        </w:rPr>
        <w:t>)</w:t>
      </w:r>
    </w:p>
    <w:p w:rsidR="00556EEC" w:rsidRPr="00F23A45" w:rsidRDefault="000D6073" w:rsidP="00792EBC">
      <w:r w:rsidRPr="00F23A45">
        <w:t>The planned timeline for software releases was established as follows:</w:t>
      </w:r>
    </w:p>
    <w:p w:rsidR="00240F33" w:rsidRPr="00F23A45" w:rsidRDefault="00240F33" w:rsidP="00240F33">
      <w:pPr>
        <w:pStyle w:val="Aufzhlungszeichen2"/>
        <w:numPr>
          <w:ilvl w:val="0"/>
          <w:numId w:val="12"/>
        </w:numPr>
      </w:pPr>
      <w:r w:rsidRPr="00F23A45">
        <w:t>VTM2.0 will be released by 2018-08-15. This version will include all adoptions necessary for CTC. By the same time,</w:t>
      </w:r>
      <w:r w:rsidR="008660C2" w:rsidRPr="00F23A45">
        <w:t xml:space="preserve"> </w:t>
      </w:r>
      <w:r w:rsidRPr="00F23A45">
        <w:t>also an implementation of BMS2.0 configuration (with only VTM adoptions) will be provided in a separate branch. BMS2.1 with BMS-only adoption will be released by 2018-08-31. VTM2.1 with non-CTC adoptions will be released later.</w:t>
      </w:r>
    </w:p>
    <w:p w:rsidR="00A70B10" w:rsidRPr="00F23A45" w:rsidRDefault="00BF21B0" w:rsidP="0036519F">
      <w:pPr>
        <w:numPr>
          <w:ilvl w:val="0"/>
          <w:numId w:val="12"/>
        </w:numPr>
      </w:pPr>
      <w:r w:rsidRPr="00F23A45">
        <w:t xml:space="preserve">Further versions </w:t>
      </w:r>
      <w:r w:rsidR="00D258C7" w:rsidRPr="00F23A45">
        <w:t xml:space="preserve">of </w:t>
      </w:r>
      <w:r w:rsidR="00D25620" w:rsidRPr="00F23A45">
        <w:t>V</w:t>
      </w:r>
      <w:r w:rsidR="00D258C7" w:rsidRPr="00F23A45">
        <w:t xml:space="preserve">TM </w:t>
      </w:r>
      <w:r w:rsidRPr="00F23A45">
        <w:t>may be released for additional bug fixing, as appropriate</w:t>
      </w:r>
      <w:r w:rsidR="00D258C7" w:rsidRPr="00F23A45">
        <w:t>.</w:t>
      </w:r>
    </w:p>
    <w:p w:rsidR="00556EEC" w:rsidRPr="00F23A45" w:rsidRDefault="00BF21B0" w:rsidP="00845C1A">
      <w:r w:rsidRPr="00F23A45">
        <w:t xml:space="preserve">Timeline of </w:t>
      </w:r>
      <w:r w:rsidR="00240F33" w:rsidRPr="00F23A45">
        <w:t>360lib7</w:t>
      </w:r>
      <w:r w:rsidR="005B4CEA" w:rsidRPr="00F23A45">
        <w:t>.0</w:t>
      </w:r>
      <w:r w:rsidRPr="00F23A45">
        <w:t xml:space="preserve">: </w:t>
      </w:r>
      <w:r w:rsidR="00D258C7" w:rsidRPr="00F23A45">
        <w:t xml:space="preserve">1 </w:t>
      </w:r>
      <w:r w:rsidR="005B4CEA" w:rsidRPr="00F23A45">
        <w:t xml:space="preserve">week after the </w:t>
      </w:r>
      <w:r w:rsidR="00D258C7" w:rsidRPr="00F23A45">
        <w:t xml:space="preserve">release of </w:t>
      </w:r>
      <w:r w:rsidR="00D25620" w:rsidRPr="00F23A45">
        <w:t>V</w:t>
      </w:r>
      <w:r w:rsidR="00D258C7" w:rsidRPr="00F23A45">
        <w:t xml:space="preserve">TM1.0 </w:t>
      </w:r>
      <w:r w:rsidR="005B4CEA" w:rsidRPr="00F23A45">
        <w:t>(</w:t>
      </w:r>
      <w:r w:rsidR="00D258C7" w:rsidRPr="00F23A45">
        <w:t>2018</w:t>
      </w:r>
      <w:r w:rsidR="005B4CEA" w:rsidRPr="00F23A45">
        <w:t>-</w:t>
      </w:r>
      <w:r w:rsidR="00240F33" w:rsidRPr="00F23A45">
        <w:t>08</w:t>
      </w:r>
      <w:r w:rsidR="0045101C" w:rsidRPr="00F23A45">
        <w:t>-</w:t>
      </w:r>
      <w:r w:rsidR="00240F33" w:rsidRPr="00F23A45">
        <w:t>22</w:t>
      </w:r>
      <w:r w:rsidR="005B4CEA" w:rsidRPr="00F23A45">
        <w:t>).</w:t>
      </w:r>
      <w:r w:rsidR="00D258C7" w:rsidRPr="00F23A45" w:rsidDel="00D258C7">
        <w:t xml:space="preserve"> </w:t>
      </w:r>
      <w:r w:rsidR="005B4CEA" w:rsidRPr="00F23A45">
        <w:t>Further versions may be released as appropriate for bug fixing.</w:t>
      </w:r>
    </w:p>
    <w:p w:rsidR="00556EEC" w:rsidRPr="00F23A45" w:rsidRDefault="00556EEC" w:rsidP="00792EBC"/>
    <w:p w:rsidR="00832E71" w:rsidRPr="00F23A45" w:rsidRDefault="00832E71" w:rsidP="00832E71">
      <w:pPr>
        <w:pStyle w:val="berschrift1"/>
        <w:rPr>
          <w:lang w:val="en-CA"/>
        </w:rPr>
      </w:pPr>
      <w:bookmarkStart w:id="4094" w:name="_Ref354594530"/>
      <w:bookmarkStart w:id="4095" w:name="_Ref330498123"/>
      <w:bookmarkStart w:id="4096" w:name="_Ref451632559"/>
      <w:r w:rsidRPr="00F23A45">
        <w:rPr>
          <w:lang w:val="en-CA"/>
        </w:rPr>
        <w:t>Establishment of ad hoc groups</w:t>
      </w:r>
      <w:bookmarkEnd w:id="4094"/>
    </w:p>
    <w:p w:rsidR="00832E71" w:rsidRPr="00F23A45" w:rsidRDefault="00832E71" w:rsidP="00832E71">
      <w:r w:rsidRPr="00F23A45">
        <w:t>The ad hoc groups established to progress work on particular subject areas until the next meeting are described in the table below. The discussion list for all of these ad hoc groups was agreed to be the main JVET reflector (</w:t>
      </w:r>
      <w:hyperlink r:id="rId641" w:history="1">
        <w:r w:rsidRPr="00F23A45">
          <w:rPr>
            <w:rStyle w:val="Hyperlink"/>
          </w:rPr>
          <w:t>jvet@lists.rwth-aachen.de</w:t>
        </w:r>
      </w:hyperlink>
      <w:r w:rsidRPr="00F23A45">
        <w:t>).</w:t>
      </w:r>
    </w:p>
    <w:p w:rsidR="00832E71" w:rsidRPr="00F23A45" w:rsidRDefault="00832E71" w:rsidP="00832E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286"/>
        <w:gridCol w:w="2448"/>
        <w:gridCol w:w="1152"/>
      </w:tblGrid>
      <w:tr w:rsidR="00832E71" w:rsidRPr="00F23A45" w:rsidTr="00621696">
        <w:trPr>
          <w:cantSplit/>
          <w:jc w:val="center"/>
        </w:trPr>
        <w:tc>
          <w:tcPr>
            <w:tcW w:w="5286" w:type="dxa"/>
          </w:tcPr>
          <w:p w:rsidR="00832E71" w:rsidRPr="00F23A45" w:rsidRDefault="00832E71" w:rsidP="00CE1D2B">
            <w:pPr>
              <w:keepNext/>
              <w:spacing w:before="40" w:after="40"/>
              <w:rPr>
                <w:b/>
                <w:sz w:val="28"/>
              </w:rPr>
            </w:pPr>
            <w:r w:rsidRPr="00F23A45">
              <w:rPr>
                <w:b/>
                <w:sz w:val="28"/>
              </w:rPr>
              <w:t>Title and Email Reflector</w:t>
            </w:r>
          </w:p>
        </w:tc>
        <w:tc>
          <w:tcPr>
            <w:tcW w:w="2448" w:type="dxa"/>
          </w:tcPr>
          <w:p w:rsidR="00832E71" w:rsidRPr="00F23A45" w:rsidRDefault="00832E71" w:rsidP="00CE1D2B">
            <w:pPr>
              <w:keepNext/>
              <w:spacing w:before="40" w:after="40"/>
              <w:rPr>
                <w:b/>
                <w:sz w:val="28"/>
              </w:rPr>
            </w:pPr>
            <w:r w:rsidRPr="00F23A45">
              <w:rPr>
                <w:b/>
                <w:sz w:val="28"/>
              </w:rPr>
              <w:t>Chairs</w:t>
            </w:r>
          </w:p>
        </w:tc>
        <w:tc>
          <w:tcPr>
            <w:tcW w:w="1152" w:type="dxa"/>
          </w:tcPr>
          <w:p w:rsidR="00832E71" w:rsidRPr="00F23A45" w:rsidRDefault="00832E71" w:rsidP="00CE1D2B">
            <w:pPr>
              <w:keepNext/>
              <w:spacing w:before="40" w:after="40"/>
              <w:rPr>
                <w:b/>
                <w:sz w:val="28"/>
              </w:rPr>
            </w:pPr>
            <w:r w:rsidRPr="00F23A45">
              <w:rPr>
                <w:b/>
                <w:sz w:val="28"/>
              </w:rPr>
              <w:t>Mtg</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Project Management (AHG1)</w:t>
            </w:r>
          </w:p>
          <w:p w:rsidR="00832E71" w:rsidRPr="00F23A45" w:rsidRDefault="00832E71" w:rsidP="00CE1D2B">
            <w:pPr>
              <w:spacing w:before="40" w:after="40"/>
              <w:ind w:left="360"/>
            </w:pPr>
            <w:r w:rsidRPr="00F23A45">
              <w:t>(</w:t>
            </w:r>
            <w:hyperlink r:id="rId642" w:history="1">
              <w:r w:rsidRPr="00F23A45">
                <w:rPr>
                  <w:rStyle w:val="Hyperlink"/>
                </w:rPr>
                <w:t>jvet@lists.rwth-aachen.de</w:t>
              </w:r>
            </w:hyperlink>
            <w:r w:rsidRPr="00F23A45">
              <w:t>)</w:t>
            </w:r>
          </w:p>
          <w:p w:rsidR="00832E71" w:rsidRPr="00F23A45" w:rsidRDefault="00832E71" w:rsidP="00DD62A8">
            <w:pPr>
              <w:numPr>
                <w:ilvl w:val="0"/>
                <w:numId w:val="16"/>
              </w:numPr>
            </w:pPr>
            <w:r w:rsidRPr="00F23A45">
              <w:t>Coordinate overall JVET interim efforts.</w:t>
            </w:r>
          </w:p>
          <w:p w:rsidR="00386DAE" w:rsidRPr="00F23A45" w:rsidRDefault="00386DAE" w:rsidP="00DD62A8">
            <w:pPr>
              <w:numPr>
                <w:ilvl w:val="0"/>
                <w:numId w:val="16"/>
              </w:numPr>
            </w:pPr>
            <w:r w:rsidRPr="00F23A45">
              <w:t>Supervise CE and AHG studies.</w:t>
            </w:r>
          </w:p>
          <w:p w:rsidR="00832E71" w:rsidRPr="00F23A45" w:rsidRDefault="00832E71" w:rsidP="00DD62A8">
            <w:pPr>
              <w:numPr>
                <w:ilvl w:val="0"/>
                <w:numId w:val="16"/>
              </w:numPr>
            </w:pPr>
            <w:r w:rsidRPr="00F23A45">
              <w:t>Report on project status to JVET reflector.</w:t>
            </w:r>
          </w:p>
          <w:p w:rsidR="00832E71" w:rsidRPr="00F23A45" w:rsidRDefault="00832E71" w:rsidP="00DD62A8">
            <w:pPr>
              <w:numPr>
                <w:ilvl w:val="0"/>
                <w:numId w:val="16"/>
              </w:numPr>
            </w:pPr>
            <w:r w:rsidRPr="00F23A45">
              <w:t>Provide a report to next meeting on project coordination status.</w:t>
            </w:r>
          </w:p>
        </w:tc>
        <w:tc>
          <w:tcPr>
            <w:tcW w:w="2448" w:type="dxa"/>
          </w:tcPr>
          <w:p w:rsidR="00832E71" w:rsidRPr="00F23A45" w:rsidRDefault="00832E71" w:rsidP="00CE1D2B">
            <w:r w:rsidRPr="00F23A45">
              <w:t xml:space="preserve">J.-R. Ohm, G. Sullivan </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Draft text and test model algorithm description editing (AHG2)</w:t>
            </w:r>
          </w:p>
          <w:p w:rsidR="00832E71" w:rsidRPr="00F23A45" w:rsidRDefault="00832E71" w:rsidP="00CE1D2B">
            <w:pPr>
              <w:spacing w:before="40" w:after="40"/>
              <w:ind w:left="360"/>
            </w:pPr>
            <w:r w:rsidRPr="00F23A45">
              <w:t>(</w:t>
            </w:r>
            <w:hyperlink r:id="rId643" w:history="1">
              <w:r w:rsidRPr="00F23A45">
                <w:rPr>
                  <w:rStyle w:val="Hyperlink"/>
                </w:rPr>
                <w:t>jvet@lists.rwth-aachen.de</w:t>
              </w:r>
            </w:hyperlink>
            <w:r w:rsidRPr="00F23A45">
              <w:t>)</w:t>
            </w:r>
          </w:p>
          <w:p w:rsidR="00832E71" w:rsidRPr="00F23A45" w:rsidRDefault="00832E71" w:rsidP="00DD62A8">
            <w:pPr>
              <w:numPr>
                <w:ilvl w:val="0"/>
                <w:numId w:val="16"/>
              </w:numPr>
              <w:rPr>
                <w:szCs w:val="22"/>
                <w:lang w:eastAsia="de-DE"/>
              </w:rPr>
            </w:pPr>
            <w:r w:rsidRPr="00F23A45">
              <w:rPr>
                <w:szCs w:val="22"/>
              </w:rPr>
              <w:t>Produce and finalize JVET</w:t>
            </w:r>
            <w:r w:rsidRPr="00F23A45">
              <w:t>-</w:t>
            </w:r>
            <w:r w:rsidR="008775DB" w:rsidRPr="00F23A45">
              <w:t>K</w:t>
            </w:r>
            <w:r w:rsidRPr="00F23A45">
              <w:t>100</w:t>
            </w:r>
            <w:r w:rsidR="00F435F0" w:rsidRPr="00F23A45">
              <w:t>1</w:t>
            </w:r>
            <w:r w:rsidRPr="00F23A45">
              <w:t> </w:t>
            </w:r>
            <w:r w:rsidR="00B67B20" w:rsidRPr="00F23A45">
              <w:t>VVC</w:t>
            </w:r>
            <w:r w:rsidRPr="00F23A45">
              <w:rPr>
                <w:szCs w:val="22"/>
              </w:rPr>
              <w:t xml:space="preserve"> text specification Working Draft </w:t>
            </w:r>
            <w:r w:rsidR="008775DB" w:rsidRPr="00F23A45">
              <w:rPr>
                <w:szCs w:val="22"/>
              </w:rPr>
              <w:t>2</w:t>
            </w:r>
            <w:r w:rsidR="00604A7A" w:rsidRPr="00F23A45">
              <w:rPr>
                <w:szCs w:val="22"/>
              </w:rPr>
              <w:t>.</w:t>
            </w:r>
          </w:p>
          <w:p w:rsidR="00832E71" w:rsidRPr="00F23A45" w:rsidRDefault="00832E71" w:rsidP="00DD62A8">
            <w:pPr>
              <w:numPr>
                <w:ilvl w:val="0"/>
                <w:numId w:val="16"/>
              </w:numPr>
              <w:rPr>
                <w:szCs w:val="22"/>
              </w:rPr>
            </w:pPr>
            <w:r w:rsidRPr="00F23A45">
              <w:rPr>
                <w:szCs w:val="22"/>
              </w:rPr>
              <w:t>Produce and finalize JVET-</w:t>
            </w:r>
            <w:r w:rsidR="008775DB" w:rsidRPr="00F23A45">
              <w:t>K</w:t>
            </w:r>
            <w:r w:rsidRPr="00F23A45">
              <w:t>100</w:t>
            </w:r>
            <w:r w:rsidR="00F435F0" w:rsidRPr="00F23A45">
              <w:t>2</w:t>
            </w:r>
            <w:r w:rsidRPr="00F23A45">
              <w:t> </w:t>
            </w:r>
            <w:r w:rsidR="00B67B20" w:rsidRPr="00F23A45">
              <w:t>VVC</w:t>
            </w:r>
            <w:r w:rsidRPr="00F23A45">
              <w:rPr>
                <w:szCs w:val="22"/>
              </w:rPr>
              <w:t xml:space="preserve"> Test Model </w:t>
            </w:r>
            <w:r w:rsidR="008775DB" w:rsidRPr="00F23A45">
              <w:rPr>
                <w:szCs w:val="22"/>
              </w:rPr>
              <w:t>2</w:t>
            </w:r>
            <w:r w:rsidRPr="00F23A45">
              <w:rPr>
                <w:szCs w:val="22"/>
              </w:rPr>
              <w:t xml:space="preserve"> (</w:t>
            </w:r>
            <w:r w:rsidR="00B67B20" w:rsidRPr="00F23A45">
              <w:t xml:space="preserve">VTM </w:t>
            </w:r>
            <w:r w:rsidR="008775DB" w:rsidRPr="00F23A45">
              <w:rPr>
                <w:szCs w:val="22"/>
              </w:rPr>
              <w:t>2</w:t>
            </w:r>
            <w:r w:rsidRPr="00F23A45">
              <w:rPr>
                <w:szCs w:val="22"/>
              </w:rPr>
              <w:t>) Algorithm and Encoder Description</w:t>
            </w:r>
            <w:r w:rsidR="00604A7A" w:rsidRPr="00F23A45">
              <w:rPr>
                <w:szCs w:val="22"/>
              </w:rPr>
              <w:t>.</w:t>
            </w:r>
          </w:p>
          <w:p w:rsidR="00832E71" w:rsidRPr="00F23A45" w:rsidRDefault="00832E71" w:rsidP="00DD62A8">
            <w:pPr>
              <w:numPr>
                <w:ilvl w:val="0"/>
                <w:numId w:val="16"/>
              </w:numPr>
              <w:rPr>
                <w:szCs w:val="22"/>
              </w:rPr>
            </w:pPr>
            <w:r w:rsidRPr="00F23A45">
              <w:rPr>
                <w:szCs w:val="22"/>
              </w:rPr>
              <w:t>Gather and address comments for refinement of these documents</w:t>
            </w:r>
            <w:r w:rsidR="00604A7A" w:rsidRPr="00F23A45">
              <w:rPr>
                <w:szCs w:val="22"/>
              </w:rPr>
              <w:t>.</w:t>
            </w:r>
          </w:p>
          <w:p w:rsidR="00832E71" w:rsidRPr="00F23A45" w:rsidRDefault="00832E71" w:rsidP="00DD62A8">
            <w:pPr>
              <w:numPr>
                <w:ilvl w:val="0"/>
                <w:numId w:val="16"/>
              </w:numPr>
            </w:pPr>
            <w:r w:rsidRPr="00F23A45">
              <w:rPr>
                <w:szCs w:val="22"/>
              </w:rPr>
              <w:t>Coordinate with Test model software development AhG to address issues relating to mismatches between software and text</w:t>
            </w:r>
            <w:r w:rsidR="00604A7A" w:rsidRPr="00F23A45">
              <w:rPr>
                <w:szCs w:val="22"/>
              </w:rPr>
              <w:t>.</w:t>
            </w:r>
          </w:p>
        </w:tc>
        <w:tc>
          <w:tcPr>
            <w:tcW w:w="2448" w:type="dxa"/>
          </w:tcPr>
          <w:p w:rsidR="00832E71" w:rsidRPr="00F23A45" w:rsidRDefault="00832E71" w:rsidP="00CE1D2B">
            <w:r w:rsidRPr="00F23A45">
              <w:t>B. Bross, J. Chen (co-chairs)</w:t>
            </w:r>
            <w:r w:rsidR="008775DB" w:rsidRPr="00F23A45">
              <w:t>, J. Boyce, S. Kim, S. Liu, Y. Ye (vice-chairs)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Test model software development (AHG3)</w:t>
            </w:r>
          </w:p>
          <w:p w:rsidR="00832E71" w:rsidRPr="00F23A45" w:rsidRDefault="00832E71" w:rsidP="00CE1D2B">
            <w:pPr>
              <w:spacing w:before="40" w:after="40"/>
              <w:ind w:left="360"/>
            </w:pPr>
            <w:r w:rsidRPr="00F23A45">
              <w:t>(</w:t>
            </w:r>
            <w:hyperlink r:id="rId644" w:history="1">
              <w:r w:rsidRPr="00F23A45">
                <w:rPr>
                  <w:rStyle w:val="Hyperlink"/>
                </w:rPr>
                <w:t>jvet@lists.rwth-aachen.de</w:t>
              </w:r>
            </w:hyperlink>
            <w:r w:rsidRPr="00F23A45">
              <w:t>)</w:t>
            </w:r>
          </w:p>
          <w:p w:rsidR="00F435F0" w:rsidRPr="00F23A45" w:rsidRDefault="00F435F0" w:rsidP="00621696">
            <w:pPr>
              <w:numPr>
                <w:ilvl w:val="0"/>
                <w:numId w:val="16"/>
              </w:numPr>
            </w:pPr>
            <w:r w:rsidRPr="00F23A45">
              <w:t xml:space="preserve">Coordinate </w:t>
            </w:r>
            <w:r w:rsidRPr="00F23A45">
              <w:rPr>
                <w:szCs w:val="22"/>
              </w:rPr>
              <w:t>development</w:t>
            </w:r>
            <w:r w:rsidRPr="00F23A45">
              <w:t xml:space="preserve"> of test model (</w:t>
            </w:r>
            <w:r w:rsidR="00B67B20" w:rsidRPr="00F23A45">
              <w:t>V</w:t>
            </w:r>
            <w:r w:rsidRPr="00F23A45">
              <w:t>TM) and benchmark set (BMS) software based on the NextSoftware package and release software packages with associated configuration files (repository to be announced via reflector).</w:t>
            </w:r>
          </w:p>
          <w:p w:rsidR="00F435F0" w:rsidRPr="00F23A45" w:rsidRDefault="00F435F0" w:rsidP="00621696">
            <w:pPr>
              <w:numPr>
                <w:ilvl w:val="0"/>
                <w:numId w:val="16"/>
              </w:numPr>
            </w:pPr>
            <w:r w:rsidRPr="00F23A45">
              <w:t>Produce documentation of software usage for distribution with the software.</w:t>
            </w:r>
          </w:p>
          <w:p w:rsidR="00F435F0" w:rsidRPr="00F23A45" w:rsidRDefault="00F435F0" w:rsidP="00621696">
            <w:pPr>
              <w:numPr>
                <w:ilvl w:val="0"/>
                <w:numId w:val="16"/>
              </w:numPr>
            </w:pPr>
            <w:r w:rsidRPr="00F23A45">
              <w:t xml:space="preserve">Discuss </w:t>
            </w:r>
            <w:r w:rsidRPr="00F23A45">
              <w:rPr>
                <w:szCs w:val="22"/>
              </w:rPr>
              <w:t>and</w:t>
            </w:r>
            <w:r w:rsidRPr="00F23A45">
              <w:t xml:space="preserve"> make recommendations on the software development process.</w:t>
            </w:r>
          </w:p>
          <w:p w:rsidR="00F435F0" w:rsidRPr="00F23A45" w:rsidRDefault="00F435F0" w:rsidP="00621696">
            <w:pPr>
              <w:numPr>
                <w:ilvl w:val="0"/>
                <w:numId w:val="16"/>
              </w:numPr>
            </w:pPr>
            <w:r w:rsidRPr="00F23A45">
              <w:t xml:space="preserve">Propose </w:t>
            </w:r>
            <w:r w:rsidR="008775DB" w:rsidRPr="00F23A45">
              <w:t xml:space="preserve">improvements to the </w:t>
            </w:r>
            <w:r w:rsidRPr="00F23A45">
              <w:t>guideline document for developments of the test model software.</w:t>
            </w:r>
          </w:p>
          <w:p w:rsidR="00F435F0" w:rsidRPr="00F23A45" w:rsidRDefault="00F435F0" w:rsidP="00621696">
            <w:pPr>
              <w:numPr>
                <w:ilvl w:val="0"/>
                <w:numId w:val="16"/>
              </w:numPr>
            </w:pPr>
            <w:r w:rsidRPr="00F23A45">
              <w:t>Coordinate with AHG on Draft text and test model algorithm description editing (AHG2) to identify any mismatches between software and text, and make further updates and cleanups to the software as appropriate.</w:t>
            </w:r>
          </w:p>
          <w:p w:rsidR="00F435F0" w:rsidRPr="00F23A45" w:rsidRDefault="00F435F0" w:rsidP="00621696">
            <w:pPr>
              <w:numPr>
                <w:ilvl w:val="0"/>
                <w:numId w:val="16"/>
              </w:numPr>
            </w:pPr>
            <w:r w:rsidRPr="00F23A45">
              <w:t>Coordinate with AHG6 for integration with 360lib software.</w:t>
            </w:r>
          </w:p>
          <w:p w:rsidR="00832E71" w:rsidRPr="00F23A45" w:rsidRDefault="00832E71" w:rsidP="00CE1D2B">
            <w:pPr>
              <w:ind w:left="360"/>
            </w:pPr>
          </w:p>
        </w:tc>
        <w:tc>
          <w:tcPr>
            <w:tcW w:w="2448" w:type="dxa"/>
          </w:tcPr>
          <w:p w:rsidR="00832E71" w:rsidRPr="00F23A45" w:rsidRDefault="00832E71" w:rsidP="00CE1D2B">
            <w:r w:rsidRPr="00F23A45">
              <w:t>F.</w:t>
            </w:r>
            <w:r w:rsidR="008775DB" w:rsidRPr="00F23A45">
              <w:t> </w:t>
            </w:r>
            <w:r w:rsidRPr="00F23A45">
              <w:t>Bossen, X.</w:t>
            </w:r>
            <w:r w:rsidR="008775DB" w:rsidRPr="00F23A45">
              <w:t> </w:t>
            </w:r>
            <w:r w:rsidRPr="00F23A45">
              <w:t>Li</w:t>
            </w:r>
            <w:r w:rsidR="00C172CB" w:rsidRPr="00F23A45">
              <w:t>,</w:t>
            </w:r>
            <w:r w:rsidRPr="00F23A45">
              <w:t xml:space="preserve"> K.</w:t>
            </w:r>
            <w:r w:rsidR="008775DB" w:rsidRPr="00F23A45">
              <w:t> </w:t>
            </w:r>
            <w:r w:rsidRPr="00F23A45">
              <w:t>Sühring (co-chairs)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Test material and visual assessment (AHG4)</w:t>
            </w:r>
          </w:p>
          <w:p w:rsidR="00832E71" w:rsidRPr="00F23A45" w:rsidRDefault="00832E71" w:rsidP="00CE1D2B">
            <w:pPr>
              <w:spacing w:before="40" w:after="40"/>
              <w:ind w:left="360"/>
            </w:pPr>
            <w:r w:rsidRPr="00F23A45">
              <w:t>(</w:t>
            </w:r>
            <w:hyperlink r:id="rId645" w:history="1">
              <w:r w:rsidRPr="00F23A45">
                <w:rPr>
                  <w:rStyle w:val="Hyperlink"/>
                </w:rPr>
                <w:t>jvet@lists.rwth-aachen.de</w:t>
              </w:r>
            </w:hyperlink>
            <w:r w:rsidRPr="00F23A45">
              <w:t>)</w:t>
            </w:r>
          </w:p>
          <w:p w:rsidR="00832E71" w:rsidRPr="00F23A45" w:rsidRDefault="00832E71" w:rsidP="00DD62A8">
            <w:pPr>
              <w:numPr>
                <w:ilvl w:val="0"/>
                <w:numId w:val="16"/>
              </w:numPr>
            </w:pPr>
            <w:r w:rsidRPr="00F23A45">
              <w:t xml:space="preserve">Maintain the video sequence test material database for development of </w:t>
            </w:r>
            <w:r w:rsidR="00F435F0" w:rsidRPr="00F23A45">
              <w:t xml:space="preserve">the </w:t>
            </w:r>
            <w:r w:rsidR="00B67B20" w:rsidRPr="00F23A45">
              <w:t>VVC</w:t>
            </w:r>
            <w:r w:rsidR="00F435F0" w:rsidRPr="00F23A45">
              <w:t xml:space="preserve"> standard</w:t>
            </w:r>
            <w:r w:rsidRPr="00F23A45">
              <w:t>.</w:t>
            </w:r>
          </w:p>
          <w:p w:rsidR="00832E71" w:rsidRPr="00F23A45" w:rsidRDefault="00832E71" w:rsidP="00DD62A8">
            <w:pPr>
              <w:numPr>
                <w:ilvl w:val="0"/>
                <w:numId w:val="16"/>
              </w:numPr>
            </w:pPr>
            <w:r w:rsidRPr="00F23A45">
              <w:t xml:space="preserve">Identify and recommend appropriate test materials for use in the development of </w:t>
            </w:r>
            <w:r w:rsidR="00F435F0" w:rsidRPr="00F23A45">
              <w:t xml:space="preserve">the </w:t>
            </w:r>
            <w:r w:rsidR="00B67B20" w:rsidRPr="00F23A45">
              <w:t>VVC</w:t>
            </w:r>
            <w:r w:rsidR="00F435F0" w:rsidRPr="00F23A45">
              <w:t xml:space="preserve"> standard</w:t>
            </w:r>
            <w:r w:rsidRPr="00F23A45">
              <w:t>.</w:t>
            </w:r>
          </w:p>
          <w:p w:rsidR="00832E71" w:rsidRPr="00F23A45" w:rsidRDefault="00832E71" w:rsidP="00DD62A8">
            <w:pPr>
              <w:numPr>
                <w:ilvl w:val="0"/>
                <w:numId w:val="16"/>
              </w:numPr>
            </w:pPr>
            <w:r w:rsidRPr="00F23A45">
              <w:t>Identify missing types of video material, solicit contributions, collect, and make available a variety of video sequence test material.</w:t>
            </w:r>
          </w:p>
          <w:p w:rsidR="00832E71" w:rsidRPr="0094055E" w:rsidRDefault="00832E71" w:rsidP="00DD62A8">
            <w:pPr>
              <w:numPr>
                <w:ilvl w:val="0"/>
                <w:numId w:val="16"/>
              </w:numPr>
              <w:rPr>
                <w:rFonts w:eastAsia="Gulim"/>
                <w:color w:val="222222"/>
                <w:szCs w:val="22"/>
              </w:rPr>
            </w:pPr>
            <w:r w:rsidRPr="00F23A45">
              <w:t>Evaluate new test sequences, and prepare for the visual assessment and availability of viewing equipment in the next meeting.</w:t>
            </w:r>
          </w:p>
          <w:p w:rsidR="00D23052" w:rsidRPr="00F23A45" w:rsidRDefault="00D23052" w:rsidP="00D23052">
            <w:pPr>
              <w:numPr>
                <w:ilvl w:val="0"/>
                <w:numId w:val="16"/>
              </w:numPr>
              <w:rPr>
                <w:rFonts w:eastAsia="Gulim"/>
                <w:color w:val="222222"/>
                <w:szCs w:val="22"/>
              </w:rPr>
            </w:pPr>
            <w:r w:rsidRPr="0094055E">
              <w:rPr>
                <w:rFonts w:eastAsia="Gulim"/>
                <w:color w:val="222222"/>
                <w:szCs w:val="22"/>
                <w:highlight w:val="yellow"/>
              </w:rPr>
              <w:t>Suggest new structure for sequence repository</w:t>
            </w:r>
            <w:r w:rsidRPr="00D23052">
              <w:rPr>
                <w:rFonts w:eastAsia="Gulim"/>
                <w:color w:val="222222"/>
                <w:szCs w:val="22"/>
              </w:rPr>
              <w:t xml:space="preserve"> …</w:t>
            </w:r>
          </w:p>
          <w:p w:rsidR="00832E71" w:rsidRPr="00F23A45" w:rsidRDefault="00832E71" w:rsidP="00CE1D2B">
            <w:pPr>
              <w:ind w:left="360"/>
            </w:pPr>
          </w:p>
        </w:tc>
        <w:tc>
          <w:tcPr>
            <w:tcW w:w="2448" w:type="dxa"/>
          </w:tcPr>
          <w:p w:rsidR="00832E71" w:rsidRPr="00F23A45" w:rsidRDefault="00832E71" w:rsidP="00CE1D2B">
            <w:r w:rsidRPr="00F23A45">
              <w:rPr>
                <w:rFonts w:eastAsia="Times New Roman"/>
                <w:szCs w:val="24"/>
                <w:lang w:eastAsia="de-DE"/>
              </w:rPr>
              <w:t>V. Baroncini, R. Chernyak, P.</w:t>
            </w:r>
            <w:r w:rsidR="008775DB" w:rsidRPr="00F23A45">
              <w:rPr>
                <w:rFonts w:eastAsia="Times New Roman"/>
                <w:szCs w:val="24"/>
                <w:lang w:eastAsia="de-DE"/>
              </w:rPr>
              <w:t> </w:t>
            </w:r>
            <w:r w:rsidRPr="00F23A45">
              <w:rPr>
                <w:rFonts w:eastAsia="Times New Roman"/>
                <w:szCs w:val="24"/>
                <w:lang w:eastAsia="de-DE"/>
              </w:rPr>
              <w:t>Hanhart, A. Norkin, T. Suzuki, J. Ye (co-chairs)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Memory bandwidth consumption of coding tools (AHG5)</w:t>
            </w:r>
          </w:p>
          <w:p w:rsidR="00832E71" w:rsidRPr="00F23A45" w:rsidRDefault="00832E71" w:rsidP="00CE1D2B">
            <w:pPr>
              <w:spacing w:before="40" w:after="40"/>
              <w:ind w:left="360"/>
            </w:pPr>
            <w:r w:rsidRPr="00F23A45">
              <w:t>(</w:t>
            </w:r>
            <w:hyperlink r:id="rId646" w:history="1">
              <w:r w:rsidRPr="00F23A45">
                <w:rPr>
                  <w:rStyle w:val="Hyperlink"/>
                </w:rPr>
                <w:t>jvet@lists.rwth-aachen.de</w:t>
              </w:r>
            </w:hyperlink>
            <w:r w:rsidRPr="00F23A45">
              <w:t>)</w:t>
            </w:r>
          </w:p>
          <w:p w:rsidR="00604A7A" w:rsidRPr="00F23A45" w:rsidRDefault="008775DB" w:rsidP="00DD62A8">
            <w:pPr>
              <w:numPr>
                <w:ilvl w:val="0"/>
                <w:numId w:val="16"/>
              </w:numPr>
            </w:pPr>
            <w:r w:rsidRPr="00F23A45">
              <w:t>Develop</w:t>
            </w:r>
            <w:r w:rsidR="00604A7A" w:rsidRPr="00F23A45">
              <w:t xml:space="preserve"> improve</w:t>
            </w:r>
            <w:r w:rsidRPr="00F23A45">
              <w:t>d</w:t>
            </w:r>
            <w:r w:rsidR="00604A7A" w:rsidRPr="00F23A45">
              <w:t xml:space="preserve"> software tools for measuring both average and worst case of memory bandwidth, </w:t>
            </w:r>
            <w:r w:rsidR="00886EF1" w:rsidRPr="00F23A45">
              <w:t xml:space="preserve">and </w:t>
            </w:r>
            <w:r w:rsidR="00604A7A" w:rsidRPr="00F23A45">
              <w:t xml:space="preserve">provide </w:t>
            </w:r>
            <w:r w:rsidR="00F435F0" w:rsidRPr="00F23A45">
              <w:t xml:space="preserve">information </w:t>
            </w:r>
            <w:r w:rsidR="00604A7A" w:rsidRPr="00F23A45">
              <w:t xml:space="preserve">for usage of </w:t>
            </w:r>
            <w:r w:rsidR="00F435F0" w:rsidRPr="00F23A45">
              <w:t>these</w:t>
            </w:r>
            <w:r w:rsidR="00604A7A" w:rsidRPr="00F23A45">
              <w:t xml:space="preserve"> tool</w:t>
            </w:r>
            <w:r w:rsidR="00F435F0" w:rsidRPr="00F23A45">
              <w:t>s</w:t>
            </w:r>
            <w:r w:rsidR="00604A7A" w:rsidRPr="00F23A45">
              <w:t>.</w:t>
            </w:r>
          </w:p>
          <w:p w:rsidR="00604A7A" w:rsidRPr="00F23A45" w:rsidRDefault="00604A7A" w:rsidP="00DD62A8">
            <w:pPr>
              <w:numPr>
                <w:ilvl w:val="0"/>
                <w:numId w:val="16"/>
              </w:numPr>
            </w:pPr>
            <w:r w:rsidRPr="00F23A45">
              <w:t>Study cache configuration</w:t>
            </w:r>
            <w:r w:rsidR="00F435F0" w:rsidRPr="00F23A45">
              <w:t>s</w:t>
            </w:r>
            <w:r w:rsidRPr="00F23A45">
              <w:t xml:space="preserve"> for measuring decoder memory bandwidth consumption.</w:t>
            </w:r>
          </w:p>
          <w:p w:rsidR="00604A7A" w:rsidRPr="00F23A45" w:rsidRDefault="00604A7A" w:rsidP="00DD62A8">
            <w:pPr>
              <w:numPr>
                <w:ilvl w:val="0"/>
                <w:numId w:val="16"/>
              </w:numPr>
            </w:pPr>
            <w:r w:rsidRPr="00F23A45">
              <w:t>Identify coding tools in CE</w:t>
            </w:r>
            <w:r w:rsidR="008775DB" w:rsidRPr="00F23A45">
              <w:t>s,</w:t>
            </w:r>
            <w:r w:rsidRPr="00F23A45">
              <w:t xml:space="preserve"> </w:t>
            </w:r>
            <w:r w:rsidR="008775DB" w:rsidRPr="00F23A45">
              <w:t>VTM, and BMS</w:t>
            </w:r>
            <w:r w:rsidRPr="00F23A45">
              <w:t xml:space="preserve"> with significant memory bandwidth impact.</w:t>
            </w:r>
          </w:p>
          <w:p w:rsidR="00832E71" w:rsidRPr="00F23A45" w:rsidRDefault="00604A7A" w:rsidP="00DD62A8">
            <w:pPr>
              <w:numPr>
                <w:ilvl w:val="0"/>
                <w:numId w:val="16"/>
              </w:numPr>
            </w:pPr>
            <w:r w:rsidRPr="00F23A45">
              <w:t>Study the impact of memory bandwidth on specific application cases.</w:t>
            </w:r>
          </w:p>
        </w:tc>
        <w:tc>
          <w:tcPr>
            <w:tcW w:w="2448" w:type="dxa"/>
          </w:tcPr>
          <w:p w:rsidR="00832E71" w:rsidRPr="00F23A45" w:rsidRDefault="00832E71" w:rsidP="00CE1D2B">
            <w:r w:rsidRPr="00F23A45">
              <w:rPr>
                <w:lang w:eastAsia="de-DE"/>
              </w:rPr>
              <w:t xml:space="preserve">R. Hashimoto (chair), </w:t>
            </w:r>
            <w:r w:rsidR="008775DB" w:rsidRPr="00F23A45">
              <w:rPr>
                <w:lang w:eastAsia="de-DE"/>
              </w:rPr>
              <w:t xml:space="preserve">Y. He, </w:t>
            </w:r>
            <w:r w:rsidRPr="00F23A45">
              <w:rPr>
                <w:lang w:eastAsia="de-DE"/>
              </w:rPr>
              <w:t xml:space="preserve">T. Ikai, </w:t>
            </w:r>
            <w:r w:rsidR="008775DB" w:rsidRPr="00F23A45">
              <w:rPr>
                <w:lang w:eastAsia="de-DE"/>
              </w:rPr>
              <w:t xml:space="preserve">X. Li, </w:t>
            </w:r>
            <w:r w:rsidRPr="00F23A45">
              <w:rPr>
                <w:lang w:eastAsia="de-DE"/>
              </w:rPr>
              <w:t>H. Yang, M. Zhou (vice</w:t>
            </w:r>
            <w:r w:rsidR="008775DB" w:rsidRPr="00F23A45">
              <w:rPr>
                <w:lang w:eastAsia="de-DE"/>
              </w:rPr>
              <w:t>-</w:t>
            </w:r>
            <w:r w:rsidRPr="00F23A45">
              <w:rPr>
                <w:lang w:eastAsia="de-DE"/>
              </w:rPr>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360° video conversion software development (AHG6)</w:t>
            </w:r>
          </w:p>
          <w:p w:rsidR="00832E71" w:rsidRPr="00F23A45" w:rsidRDefault="00832E71" w:rsidP="00CE1D2B">
            <w:pPr>
              <w:spacing w:before="40" w:after="40"/>
              <w:ind w:left="360"/>
            </w:pPr>
            <w:r w:rsidRPr="00F23A45">
              <w:t>(</w:t>
            </w:r>
            <w:hyperlink r:id="rId647" w:history="1">
              <w:r w:rsidRPr="00F23A45">
                <w:rPr>
                  <w:rStyle w:val="Hyperlink"/>
                </w:rPr>
                <w:t>jvet@lists.rwth-aachen.de</w:t>
              </w:r>
            </w:hyperlink>
            <w:r w:rsidRPr="00F23A45">
              <w:t>)</w:t>
            </w:r>
          </w:p>
          <w:p w:rsidR="00832E71" w:rsidRPr="00F23A45" w:rsidRDefault="00F435F0" w:rsidP="00DD62A8">
            <w:pPr>
              <w:numPr>
                <w:ilvl w:val="0"/>
                <w:numId w:val="16"/>
              </w:numPr>
            </w:pPr>
            <w:r w:rsidRPr="00F23A45">
              <w:t xml:space="preserve">Prepare and </w:t>
            </w:r>
            <w:r w:rsidR="00832E71" w:rsidRPr="00F23A45">
              <w:t xml:space="preserve">deliver </w:t>
            </w:r>
            <w:r w:rsidR="008775DB" w:rsidRPr="00F23A45">
              <w:t xml:space="preserve">the </w:t>
            </w:r>
            <w:r w:rsidR="00832E71" w:rsidRPr="00F23A45">
              <w:t>360Lib-</w:t>
            </w:r>
            <w:r w:rsidR="008775DB" w:rsidRPr="00F23A45">
              <w:t>7</w:t>
            </w:r>
            <w:r w:rsidR="00832E71" w:rsidRPr="00F23A45">
              <w:t>.0 software version and common test condition configuration files according to JVET-</w:t>
            </w:r>
            <w:r w:rsidR="008775DB" w:rsidRPr="00F23A45">
              <w:t>K</w:t>
            </w:r>
            <w:r w:rsidR="00832E71" w:rsidRPr="00F23A45">
              <w:t>1012.</w:t>
            </w:r>
          </w:p>
          <w:p w:rsidR="00832E71" w:rsidRPr="00F23A45" w:rsidRDefault="00832E71" w:rsidP="00DD62A8">
            <w:pPr>
              <w:numPr>
                <w:ilvl w:val="0"/>
                <w:numId w:val="16"/>
              </w:numPr>
            </w:pPr>
            <w:r w:rsidRPr="00F23A45">
              <w:t xml:space="preserve">Generate CTC </w:t>
            </w:r>
            <w:r w:rsidR="008775DB" w:rsidRPr="00F23A45">
              <w:t>VTM</w:t>
            </w:r>
            <w:r w:rsidRPr="00F23A45">
              <w:t xml:space="preserve"> and BMS anchors according to JVET-</w:t>
            </w:r>
            <w:r w:rsidR="008775DB" w:rsidRPr="00F23A45">
              <w:t>K</w:t>
            </w:r>
            <w:r w:rsidRPr="00F23A45">
              <w:t>1012, and finalize the reporting template for the common test conditions.</w:t>
            </w:r>
          </w:p>
          <w:p w:rsidR="00832E71" w:rsidRPr="00F23A45" w:rsidRDefault="00832E71" w:rsidP="00DD62A8">
            <w:pPr>
              <w:numPr>
                <w:ilvl w:val="0"/>
                <w:numId w:val="16"/>
              </w:numPr>
            </w:pPr>
            <w:r w:rsidRPr="00F23A45">
              <w:t>Produce documentation of software usage for distribution with the software.</w:t>
            </w:r>
          </w:p>
        </w:tc>
        <w:tc>
          <w:tcPr>
            <w:tcW w:w="2448" w:type="dxa"/>
          </w:tcPr>
          <w:p w:rsidR="00832E71" w:rsidRPr="00F23A45" w:rsidRDefault="00832E71" w:rsidP="00CE1D2B">
            <w:r w:rsidRPr="00F23A45">
              <w:rPr>
                <w:lang w:eastAsia="de-DE"/>
              </w:rPr>
              <w:t xml:space="preserve">Y. He and K. Choi </w:t>
            </w:r>
            <w:r w:rsidRPr="00F23A45">
              <w:t>(co-chairs)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Coding of HDR/WCG material (AHG7)</w:t>
            </w:r>
          </w:p>
          <w:p w:rsidR="00832E71" w:rsidRPr="00F23A45" w:rsidRDefault="00832E71" w:rsidP="00CE1D2B">
            <w:pPr>
              <w:spacing w:before="40" w:after="40"/>
              <w:ind w:left="360"/>
            </w:pPr>
            <w:r w:rsidRPr="00F23A45">
              <w:t>(</w:t>
            </w:r>
            <w:hyperlink r:id="rId648" w:history="1">
              <w:r w:rsidRPr="00F23A45">
                <w:rPr>
                  <w:rStyle w:val="Hyperlink"/>
                </w:rPr>
                <w:t>jvet@lists.rwth-aachen.de</w:t>
              </w:r>
            </w:hyperlink>
            <w:r w:rsidRPr="00F23A45">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lang w:eastAsia="de-DE"/>
              </w:rPr>
            </w:pPr>
            <w:r w:rsidRPr="00F23A45">
              <w:t>Study and evaluate available HDR/WCG test content.</w:t>
            </w:r>
          </w:p>
          <w:p w:rsidR="00832E71" w:rsidRPr="00F23A45" w:rsidRDefault="00832E71" w:rsidP="00DD62A8">
            <w:pPr>
              <w:numPr>
                <w:ilvl w:val="0"/>
                <w:numId w:val="16"/>
              </w:numPr>
              <w:tabs>
                <w:tab w:val="clear" w:pos="360"/>
                <w:tab w:val="clear" w:pos="720"/>
                <w:tab w:val="clear" w:pos="1080"/>
                <w:tab w:val="clear" w:pos="1440"/>
              </w:tabs>
              <w:adjustRightInd/>
              <w:textAlignment w:val="auto"/>
            </w:pPr>
            <w:r w:rsidRPr="00F23A45">
              <w:t>Study objective metrics for quality assessment of HDR/WCG material, including investigation of the correlation between subjective and objective results of the CfP responses.</w:t>
            </w:r>
          </w:p>
          <w:p w:rsidR="008775DB" w:rsidRPr="00F23A45" w:rsidRDefault="008775DB" w:rsidP="00DD62A8">
            <w:pPr>
              <w:numPr>
                <w:ilvl w:val="0"/>
                <w:numId w:val="16"/>
              </w:numPr>
              <w:tabs>
                <w:tab w:val="clear" w:pos="360"/>
                <w:tab w:val="clear" w:pos="720"/>
                <w:tab w:val="clear" w:pos="1080"/>
                <w:tab w:val="clear" w:pos="1440"/>
              </w:tabs>
              <w:adjustRightInd/>
              <w:textAlignment w:val="auto"/>
            </w:pPr>
            <w:r w:rsidRPr="00F23A45">
              <w:t>Compare the performance of the VTM, BMS, and HM for HDR/WCG content.</w:t>
            </w:r>
          </w:p>
          <w:p w:rsidR="00832E71" w:rsidRPr="00F23A45" w:rsidRDefault="00F435F0" w:rsidP="00DD62A8">
            <w:pPr>
              <w:numPr>
                <w:ilvl w:val="0"/>
                <w:numId w:val="16"/>
              </w:numPr>
              <w:tabs>
                <w:tab w:val="clear" w:pos="360"/>
                <w:tab w:val="clear" w:pos="720"/>
                <w:tab w:val="clear" w:pos="1080"/>
                <w:tab w:val="clear" w:pos="1440"/>
              </w:tabs>
              <w:adjustRightInd/>
              <w:textAlignment w:val="auto"/>
            </w:pPr>
            <w:r w:rsidRPr="00F23A45">
              <w:t xml:space="preserve">Prepare </w:t>
            </w:r>
            <w:r w:rsidR="008775DB" w:rsidRPr="00F23A45">
              <w:t>for</w:t>
            </w:r>
            <w:r w:rsidR="00832E71" w:rsidRPr="00F23A45">
              <w:t xml:space="preserve"> expert viewing of HDR content at the </w:t>
            </w:r>
            <w:r w:rsidR="00604A7A" w:rsidRPr="00F23A45">
              <w:t>1</w:t>
            </w:r>
            <w:r w:rsidR="008775DB" w:rsidRPr="00F23A45">
              <w:t>2</w:t>
            </w:r>
            <w:r w:rsidR="00604A7A" w:rsidRPr="00F23A45">
              <w:t>th JVET</w:t>
            </w:r>
            <w:r w:rsidR="00832E71" w:rsidRPr="00F23A45">
              <w:t xml:space="preserve"> meeting</w:t>
            </w:r>
            <w:r w:rsidR="00604A7A" w:rsidRPr="00F23A45">
              <w:t>.</w:t>
            </w:r>
          </w:p>
          <w:p w:rsidR="00832E71" w:rsidRPr="00F23A45" w:rsidRDefault="00F435F0" w:rsidP="00DD62A8">
            <w:pPr>
              <w:numPr>
                <w:ilvl w:val="0"/>
                <w:numId w:val="16"/>
              </w:numPr>
              <w:tabs>
                <w:tab w:val="clear" w:pos="360"/>
                <w:tab w:val="clear" w:pos="720"/>
                <w:tab w:val="clear" w:pos="1080"/>
                <w:tab w:val="clear" w:pos="1440"/>
              </w:tabs>
              <w:adjustRightInd/>
              <w:textAlignment w:val="auto"/>
            </w:pPr>
            <w:r w:rsidRPr="00F23A45">
              <w:t>Coordinate</w:t>
            </w:r>
            <w:r w:rsidR="00832E71" w:rsidRPr="00F23A45">
              <w:t xml:space="preserve"> implementation of HDR anchor aspects in the test model software</w:t>
            </w:r>
            <w:r w:rsidRPr="00F23A45">
              <w:t xml:space="preserve"> with AHG3</w:t>
            </w:r>
            <w:r w:rsidR="00604A7A" w:rsidRPr="00F23A45">
              <w:t>.</w:t>
            </w:r>
          </w:p>
          <w:p w:rsidR="00832E71" w:rsidRPr="00F23A45" w:rsidRDefault="00832E71" w:rsidP="00DD62A8">
            <w:pPr>
              <w:numPr>
                <w:ilvl w:val="0"/>
                <w:numId w:val="16"/>
              </w:numPr>
              <w:tabs>
                <w:tab w:val="clear" w:pos="360"/>
                <w:tab w:val="clear" w:pos="720"/>
                <w:tab w:val="clear" w:pos="1080"/>
                <w:tab w:val="clear" w:pos="1440"/>
              </w:tabs>
              <w:adjustRightInd/>
              <w:textAlignment w:val="auto"/>
            </w:pPr>
            <w:r w:rsidRPr="00F23A45">
              <w:t>Study additional aspects of coding HDR/WCG content.</w:t>
            </w:r>
          </w:p>
        </w:tc>
        <w:tc>
          <w:tcPr>
            <w:tcW w:w="2448" w:type="dxa"/>
          </w:tcPr>
          <w:p w:rsidR="00832E71" w:rsidRPr="00F23A45" w:rsidRDefault="00832E71" w:rsidP="00CE1D2B">
            <w:r w:rsidRPr="00F23A45">
              <w:rPr>
                <w:rFonts w:eastAsia="Times New Roman"/>
                <w:szCs w:val="24"/>
                <w:lang w:eastAsia="de-DE"/>
              </w:rPr>
              <w:t xml:space="preserve">A. Segall (chair), </w:t>
            </w:r>
            <w:r w:rsidRPr="00F23A45">
              <w:t xml:space="preserve">E. François, </w:t>
            </w:r>
            <w:r w:rsidR="008775DB" w:rsidRPr="00F23A45">
              <w:t xml:space="preserve">W. Husak, </w:t>
            </w:r>
            <w:r w:rsidRPr="00F23A45">
              <w:t>D. Rusanovskyy (vice</w:t>
            </w:r>
            <w:r w:rsidR="008775DB" w:rsidRPr="00F23A45">
              <w:t>-</w:t>
            </w:r>
            <w:r w:rsidRPr="00F23A45">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360° video coding tools and test conditions (AHG8)</w:t>
            </w:r>
          </w:p>
          <w:p w:rsidR="00832E71" w:rsidRPr="00F23A45" w:rsidRDefault="00832E71" w:rsidP="00CE1D2B">
            <w:pPr>
              <w:spacing w:before="40" w:after="40"/>
              <w:ind w:left="360"/>
            </w:pPr>
            <w:r w:rsidRPr="00F23A45">
              <w:t>(</w:t>
            </w:r>
            <w:hyperlink r:id="rId649" w:history="1">
              <w:r w:rsidRPr="00F23A45">
                <w:rPr>
                  <w:rStyle w:val="Hyperlink"/>
                </w:rPr>
                <w:t>jvet@lists.rwth-aachen.de</w:t>
              </w:r>
            </w:hyperlink>
            <w:r w:rsidRPr="00F23A45">
              <w:t>)</w:t>
            </w:r>
          </w:p>
          <w:p w:rsidR="00832E71" w:rsidRPr="00F23A45" w:rsidRDefault="00832E71" w:rsidP="008775DB">
            <w:pPr>
              <w:numPr>
                <w:ilvl w:val="0"/>
                <w:numId w:val="16"/>
              </w:numPr>
              <w:tabs>
                <w:tab w:val="clear" w:pos="360"/>
                <w:tab w:val="clear" w:pos="720"/>
                <w:tab w:val="clear" w:pos="1080"/>
                <w:tab w:val="clear" w:pos="1440"/>
              </w:tabs>
              <w:adjustRightInd/>
              <w:textAlignment w:val="auto"/>
              <w:rPr>
                <w:lang w:eastAsia="de-DE"/>
              </w:rPr>
            </w:pPr>
            <w:r w:rsidRPr="00F23A45">
              <w:t>Study the effect on compression and subjective quality of different projections formats, resolutions, and packing layouts.</w:t>
            </w:r>
          </w:p>
          <w:p w:rsidR="00832E71" w:rsidRPr="00F23A45" w:rsidRDefault="00832E71" w:rsidP="008775DB">
            <w:pPr>
              <w:numPr>
                <w:ilvl w:val="0"/>
                <w:numId w:val="16"/>
              </w:numPr>
              <w:tabs>
                <w:tab w:val="clear" w:pos="360"/>
                <w:tab w:val="clear" w:pos="720"/>
                <w:tab w:val="clear" w:pos="1080"/>
                <w:tab w:val="clear" w:pos="1440"/>
              </w:tabs>
              <w:adjustRightInd/>
              <w:textAlignment w:val="auto"/>
            </w:pPr>
            <w:r w:rsidRPr="00F23A45">
              <w:t>Discuss refinements of common test conditions, test sequences, and evaluation criteria.</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Solicit additional test sequences, and evaluate suitability of test sequences on head-mounted displays and normal 2D displays.</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Study coding tools dedicated to 360° video, their impact on compression, and implications to the core codec design.</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Study the effect of viewport resolution, field of view, and viewport speed/direction on visual comfort.</w:t>
            </w:r>
          </w:p>
          <w:p w:rsidR="008775DB" w:rsidRPr="00F23A45" w:rsidRDefault="008775DB" w:rsidP="008775DB">
            <w:pPr>
              <w:numPr>
                <w:ilvl w:val="0"/>
                <w:numId w:val="16"/>
              </w:numPr>
              <w:tabs>
                <w:tab w:val="clear" w:pos="360"/>
                <w:tab w:val="clear" w:pos="720"/>
                <w:tab w:val="clear" w:pos="1080"/>
                <w:tab w:val="clear" w:pos="1440"/>
              </w:tabs>
              <w:adjustRightInd/>
              <w:textAlignment w:val="auto"/>
            </w:pPr>
            <w:r w:rsidRPr="00F23A45">
              <w:t>Study complexity of GPU rendering of projection formats</w:t>
            </w:r>
          </w:p>
          <w:p w:rsidR="00832E71" w:rsidRPr="00F23A45" w:rsidRDefault="008775DB" w:rsidP="00621696">
            <w:pPr>
              <w:numPr>
                <w:ilvl w:val="0"/>
                <w:numId w:val="16"/>
              </w:numPr>
              <w:tabs>
                <w:tab w:val="clear" w:pos="360"/>
                <w:tab w:val="clear" w:pos="720"/>
                <w:tab w:val="clear" w:pos="1080"/>
                <w:tab w:val="clear" w:pos="1440"/>
              </w:tabs>
              <w:adjustRightInd/>
              <w:textAlignment w:val="auto"/>
            </w:pPr>
            <w:r w:rsidRPr="00F23A45">
              <w:t>Study syntax for signal</w:t>
            </w:r>
            <w:r w:rsidR="00E1552F" w:rsidRPr="00F23A45">
              <w:t>l</w:t>
            </w:r>
            <w:r w:rsidRPr="00F23A45">
              <w:t>ing of projection formats</w:t>
            </w:r>
          </w:p>
        </w:tc>
        <w:tc>
          <w:tcPr>
            <w:tcW w:w="2448" w:type="dxa"/>
          </w:tcPr>
          <w:p w:rsidR="00832E71" w:rsidRPr="00F23A45" w:rsidRDefault="00832E71" w:rsidP="00845C1A">
            <w:r w:rsidRPr="00F23A45">
              <w:t>J. Boyce (chair), K. Choi, P. Hanhart</w:t>
            </w:r>
            <w:r w:rsidR="008775DB" w:rsidRPr="00F23A45">
              <w:t>, J.-L. Lin</w:t>
            </w:r>
            <w:r w:rsidRPr="00F23A45">
              <w:t xml:space="preserve"> (vice 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Neural networks in video coding (AHG9)</w:t>
            </w:r>
          </w:p>
          <w:p w:rsidR="00832E71" w:rsidRPr="00F23A45" w:rsidRDefault="00832E71" w:rsidP="00CE1D2B">
            <w:pPr>
              <w:spacing w:before="40" w:after="40"/>
              <w:ind w:left="360"/>
            </w:pPr>
            <w:r w:rsidRPr="00F23A45">
              <w:t>(</w:t>
            </w:r>
            <w:hyperlink r:id="rId650" w:history="1">
              <w:r w:rsidRPr="00F23A45">
                <w:rPr>
                  <w:rStyle w:val="Hyperlink"/>
                </w:rPr>
                <w:t>jvet@lists.rwth-aachen.de</w:t>
              </w:r>
            </w:hyperlink>
            <w:r w:rsidRPr="00F23A45">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lang w:eastAsia="de-DE"/>
              </w:rPr>
            </w:pPr>
            <w:r w:rsidRPr="00F23A45">
              <w:rPr>
                <w:rFonts w:eastAsia="Times New Roman"/>
              </w:rPr>
              <w:t>Investigate the benefit of using neural networks in video compression such as CNN loop filter, intra prediction</w:t>
            </w:r>
            <w:r w:rsidR="00F45FC7" w:rsidRPr="00F23A45">
              <w:rPr>
                <w:rFonts w:eastAsia="Times New Roman"/>
              </w:rPr>
              <w:t>,</w:t>
            </w:r>
            <w:r w:rsidRPr="00F23A45">
              <w:rPr>
                <w:rFonts w:eastAsia="Times New Roman"/>
              </w:rPr>
              <w:t xml:space="preserve"> </w:t>
            </w:r>
            <w:r w:rsidR="00F45FC7" w:rsidRPr="00F23A45">
              <w:rPr>
                <w:rFonts w:eastAsia="Times New Roman"/>
              </w:rPr>
              <w:t xml:space="preserve">re-sampling in adaptive resolution coding, </w:t>
            </w:r>
            <w:r w:rsidRPr="00F23A45">
              <w:rPr>
                <w:rFonts w:eastAsia="Times New Roman"/>
              </w:rPr>
              <w:t xml:space="preserve">and </w:t>
            </w:r>
            <w:r w:rsidR="00F45FC7" w:rsidRPr="00F23A45">
              <w:rPr>
                <w:rFonts w:eastAsia="Times New Roman"/>
              </w:rPr>
              <w:t xml:space="preserve">encoder side </w:t>
            </w:r>
            <w:r w:rsidRPr="00F23A45">
              <w:rPr>
                <w:rFonts w:eastAsia="Times New Roman"/>
              </w:rPr>
              <w:t>partition</w:t>
            </w:r>
            <w:r w:rsidR="00F45FC7" w:rsidRPr="00F23A45">
              <w:rPr>
                <w:rFonts w:eastAsia="Times New Roman"/>
              </w:rPr>
              <w:t xml:space="preserve"> mode decision</w:t>
            </w:r>
            <w:r w:rsidRPr="00F23A45">
              <w:rPr>
                <w:rFonts w:eastAsia="Times New Roman"/>
              </w:rPr>
              <w:t>s</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rPr>
            </w:pPr>
            <w:r w:rsidRPr="00F23A45">
              <w:rPr>
                <w:rFonts w:eastAsia="Times New Roman"/>
              </w:rPr>
              <w:t>Investigate the complexity impact of using neural networks in video compression</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rPr>
            </w:pPr>
            <w:r w:rsidRPr="00F23A45">
              <w:rPr>
                <w:rFonts w:eastAsia="Times New Roman"/>
              </w:rPr>
              <w:t>Investigate the complexity measurement of neural network coding tools</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lang w:eastAsia="de-DE"/>
              </w:rPr>
            </w:pPr>
            <w:r w:rsidRPr="00F23A45">
              <w:rPr>
                <w:rFonts w:eastAsia="Times New Roman"/>
              </w:rPr>
              <w:t>Investigate the impact of training materials on the performance of neural network coding tools</w:t>
            </w:r>
            <w:r w:rsidR="00604A7A" w:rsidRPr="00F23A45">
              <w:rPr>
                <w:rFonts w:eastAsia="Times New Roman"/>
              </w:rPr>
              <w:t>.</w:t>
            </w:r>
          </w:p>
          <w:p w:rsidR="00832E71" w:rsidRPr="00F23A45" w:rsidRDefault="00832E71" w:rsidP="00DD62A8">
            <w:pPr>
              <w:numPr>
                <w:ilvl w:val="0"/>
                <w:numId w:val="16"/>
              </w:numPr>
              <w:tabs>
                <w:tab w:val="clear" w:pos="360"/>
                <w:tab w:val="clear" w:pos="720"/>
                <w:tab w:val="clear" w:pos="1080"/>
                <w:tab w:val="clear" w:pos="1440"/>
              </w:tabs>
              <w:adjustRightInd/>
              <w:textAlignment w:val="auto"/>
              <w:rPr>
                <w:rFonts w:eastAsia="Times New Roman"/>
              </w:rPr>
            </w:pPr>
            <w:r w:rsidRPr="00F23A45">
              <w:rPr>
                <w:rFonts w:eastAsia="Times New Roman"/>
              </w:rPr>
              <w:t xml:space="preserve">Investigate the impact </w:t>
            </w:r>
            <w:r w:rsidR="00F45FC7" w:rsidRPr="00F23A45">
              <w:rPr>
                <w:rFonts w:eastAsia="Times New Roman"/>
              </w:rPr>
              <w:t xml:space="preserve">of the training process on performance </w:t>
            </w:r>
            <w:r w:rsidRPr="00F23A45">
              <w:rPr>
                <w:rFonts w:eastAsia="Times New Roman"/>
              </w:rPr>
              <w:t>and complexity</w:t>
            </w:r>
            <w:r w:rsidR="00604A7A" w:rsidRPr="00F23A45">
              <w:rPr>
                <w:rFonts w:eastAsia="Times New Roman"/>
              </w:rPr>
              <w:t>.</w:t>
            </w:r>
          </w:p>
        </w:tc>
        <w:tc>
          <w:tcPr>
            <w:tcW w:w="2448" w:type="dxa"/>
          </w:tcPr>
          <w:p w:rsidR="00832E71" w:rsidRPr="00F23A45" w:rsidRDefault="00832E71" w:rsidP="00CE1D2B">
            <w:r w:rsidRPr="00F23A45">
              <w:t>S. Liu (chair), B. Choi, K. Kawamura, Y. Li, L. Wang, P. Wu, H. Yang (vice</w:t>
            </w:r>
            <w:r w:rsidR="008775DB" w:rsidRPr="00F23A45">
              <w:t>-</w:t>
            </w:r>
            <w:r w:rsidRPr="00F23A45">
              <w:t xml:space="preserve">chairs) </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lastRenderedPageBreak/>
              <w:t>Encoding algorithm optimizations (AHG10)</w:t>
            </w:r>
          </w:p>
          <w:p w:rsidR="00832E71" w:rsidRPr="00F23A45" w:rsidRDefault="00832E71" w:rsidP="00CE1D2B">
            <w:pPr>
              <w:spacing w:before="40" w:after="40"/>
              <w:ind w:left="360"/>
            </w:pPr>
            <w:r w:rsidRPr="00F23A45">
              <w:t>(</w:t>
            </w:r>
            <w:hyperlink r:id="rId651" w:history="1">
              <w:r w:rsidRPr="00F23A45">
                <w:rPr>
                  <w:rStyle w:val="Hyperlink"/>
                </w:rPr>
                <w:t>jvet@lists.rwth-aachen.de</w:t>
              </w:r>
            </w:hyperlink>
            <w:r w:rsidRPr="00F23A45">
              <w:t>)</w:t>
            </w:r>
          </w:p>
          <w:p w:rsidR="00F435F0" w:rsidRPr="00F23A45" w:rsidRDefault="00F435F0" w:rsidP="00C2365F">
            <w:pPr>
              <w:numPr>
                <w:ilvl w:val="0"/>
                <w:numId w:val="26"/>
              </w:numPr>
              <w:textAlignment w:val="auto"/>
            </w:pPr>
            <w:r w:rsidRPr="00F23A45">
              <w:t>Study the impact of using techniques such as GOP structures and perceptually optimized adaptive quantization for encoder optimization.</w:t>
            </w:r>
          </w:p>
          <w:p w:rsidR="00F435F0" w:rsidRPr="00F23A45" w:rsidRDefault="00F435F0" w:rsidP="00C2365F">
            <w:pPr>
              <w:numPr>
                <w:ilvl w:val="0"/>
                <w:numId w:val="26"/>
              </w:numPr>
              <w:textAlignment w:val="auto"/>
            </w:pPr>
            <w:r w:rsidRPr="00F23A45">
              <w:t xml:space="preserve">Study the impact of adaptive quantization on individual tools in </w:t>
            </w:r>
            <w:r w:rsidR="00F45FC7" w:rsidRPr="00F23A45">
              <w:t xml:space="preserve">the </w:t>
            </w:r>
            <w:r w:rsidR="008775DB" w:rsidRPr="00F23A45">
              <w:t>test model</w:t>
            </w:r>
            <w:r w:rsidR="00F45FC7" w:rsidRPr="00F23A45">
              <w:t>.</w:t>
            </w:r>
          </w:p>
          <w:p w:rsidR="00F435F0" w:rsidRPr="00F23A45" w:rsidRDefault="00F435F0" w:rsidP="00C2365F">
            <w:pPr>
              <w:numPr>
                <w:ilvl w:val="0"/>
                <w:numId w:val="26"/>
              </w:numPr>
              <w:textAlignment w:val="auto"/>
            </w:pPr>
            <w:r w:rsidRPr="00F23A45">
              <w:t>Study the quantiza</w:t>
            </w:r>
            <w:r w:rsidR="00F45FC7" w:rsidRPr="00F23A45">
              <w:t xml:space="preserve">tion adaptation tool in the </w:t>
            </w:r>
            <w:r w:rsidR="008775DB" w:rsidRPr="00F23A45">
              <w:t>test model</w:t>
            </w:r>
            <w:r w:rsidR="00F45FC7" w:rsidRPr="00F23A45">
              <w:t>.</w:t>
            </w:r>
          </w:p>
          <w:p w:rsidR="00F435F0" w:rsidRPr="00F23A45" w:rsidRDefault="00F435F0" w:rsidP="00C2365F">
            <w:pPr>
              <w:numPr>
                <w:ilvl w:val="0"/>
                <w:numId w:val="26"/>
              </w:numPr>
              <w:textAlignment w:val="auto"/>
            </w:pPr>
            <w:r w:rsidRPr="00F23A45">
              <w:t>Investigate the feasibility of adding a CTC test category in which adaptive quantization is turned on</w:t>
            </w:r>
            <w:r w:rsidR="00F45FC7" w:rsidRPr="00F23A45">
              <w:t>.</w:t>
            </w:r>
          </w:p>
          <w:p w:rsidR="00F435F0" w:rsidRPr="00F23A45" w:rsidRDefault="00F435F0" w:rsidP="00C2365F">
            <w:pPr>
              <w:numPr>
                <w:ilvl w:val="0"/>
                <w:numId w:val="26"/>
              </w:numPr>
              <w:textAlignment w:val="auto"/>
            </w:pPr>
            <w:bookmarkStart w:id="4097" w:name="_Hlk511977925"/>
            <w:r w:rsidRPr="00F23A45">
              <w:t>Study quality metrics for measuring subjective quality</w:t>
            </w:r>
            <w:bookmarkEnd w:id="4097"/>
            <w:r w:rsidRPr="00F23A45">
              <w:t xml:space="preserve"> using e.g. the CfP response MOS scores.</w:t>
            </w:r>
          </w:p>
          <w:p w:rsidR="00F435F0" w:rsidRPr="00F23A45" w:rsidRDefault="00F435F0" w:rsidP="00C2365F">
            <w:pPr>
              <w:numPr>
                <w:ilvl w:val="0"/>
                <w:numId w:val="26"/>
              </w:numPr>
              <w:textAlignment w:val="auto"/>
            </w:pPr>
            <w:r w:rsidRPr="00F23A45">
              <w:rPr>
                <w:rFonts w:eastAsia="Times New Roman" w:cs="Helvetica"/>
              </w:rPr>
              <w:t xml:space="preserve">Investigate other methods of improving objective and/or subjective quality, including adaptive coding structures, </w:t>
            </w:r>
            <w:r w:rsidRPr="00F23A45">
              <w:t>adaptive quantization without signalling</w:t>
            </w:r>
            <w:r w:rsidR="00F45FC7" w:rsidRPr="00F23A45">
              <w:t>,</w:t>
            </w:r>
            <w:r w:rsidRPr="00F23A45">
              <w:rPr>
                <w:rFonts w:eastAsia="Times New Roman" w:cs="Helvetica"/>
              </w:rPr>
              <w:t xml:space="preserve"> and multi-pass encoding.</w:t>
            </w:r>
          </w:p>
          <w:p w:rsidR="00F45FC7" w:rsidRPr="00F23A45" w:rsidRDefault="00F45FC7" w:rsidP="00C2365F">
            <w:pPr>
              <w:numPr>
                <w:ilvl w:val="0"/>
                <w:numId w:val="26"/>
              </w:numPr>
              <w:textAlignment w:val="auto"/>
            </w:pPr>
            <w:r w:rsidRPr="00F23A45">
              <w:rPr>
                <w:rFonts w:eastAsia="Times New Roman" w:cs="Helvetica"/>
              </w:rPr>
              <w:t>Study methods of rate control and their impact on performance, subjective and objective quality.</w:t>
            </w:r>
          </w:p>
          <w:p w:rsidR="00832E71" w:rsidRPr="00F23A45" w:rsidRDefault="00832E71" w:rsidP="00CE1D2B">
            <w:pPr>
              <w:ind w:left="360"/>
            </w:pPr>
          </w:p>
        </w:tc>
        <w:tc>
          <w:tcPr>
            <w:tcW w:w="2448" w:type="dxa"/>
          </w:tcPr>
          <w:p w:rsidR="00832E71" w:rsidRPr="00F23A45" w:rsidRDefault="008775DB" w:rsidP="00CE1D2B">
            <w:r w:rsidRPr="00F23A45">
              <w:t>A. Duenas and A. Tourapis</w:t>
            </w:r>
            <w:r w:rsidR="00832E71" w:rsidRPr="00F23A45">
              <w:t xml:space="preserve"> (</w:t>
            </w:r>
            <w:r w:rsidRPr="00F23A45">
              <w:t>co-</w:t>
            </w:r>
            <w:r w:rsidR="00832E71" w:rsidRPr="00F23A45">
              <w:t>chair</w:t>
            </w:r>
            <w:r w:rsidRPr="00F23A45">
              <w:t>s</w:t>
            </w:r>
            <w:r w:rsidR="00832E71" w:rsidRPr="00F23A45">
              <w:t>), C. Helmrich, S. Ikonin, A. Norkin</w:t>
            </w:r>
            <w:r w:rsidRPr="00F23A45">
              <w:t>, R. Sjöberg</w:t>
            </w:r>
            <w:r w:rsidR="00832E71" w:rsidRPr="00F23A45">
              <w:t xml:space="preserve"> (vice</w:t>
            </w:r>
            <w:r w:rsidRPr="00F23A45">
              <w:t>-</w:t>
            </w:r>
            <w:r w:rsidR="00832E71" w:rsidRPr="00F23A45">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Screen content coding (AHG11)</w:t>
            </w:r>
          </w:p>
          <w:p w:rsidR="00832E71" w:rsidRPr="00F23A45" w:rsidRDefault="00832E71" w:rsidP="00CE1D2B">
            <w:pPr>
              <w:spacing w:before="40" w:after="40"/>
              <w:ind w:left="360"/>
            </w:pPr>
            <w:r w:rsidRPr="00F23A45">
              <w:t>(</w:t>
            </w:r>
            <w:hyperlink r:id="rId652" w:history="1">
              <w:r w:rsidRPr="00F23A45">
                <w:rPr>
                  <w:rStyle w:val="Hyperlink"/>
                </w:rPr>
                <w:t>jvet@lists.rwth-aachen.de</w:t>
              </w:r>
            </w:hyperlink>
            <w:r w:rsidRPr="00F23A45">
              <w:t>)</w:t>
            </w:r>
          </w:p>
          <w:p w:rsidR="00832E71" w:rsidRPr="00F23A45" w:rsidRDefault="00832E71" w:rsidP="00DD62A8">
            <w:pPr>
              <w:numPr>
                <w:ilvl w:val="0"/>
                <w:numId w:val="16"/>
              </w:numPr>
            </w:pPr>
            <w:r w:rsidRPr="00F23A45">
              <w:t>Investigate coding tools targeted at screen content</w:t>
            </w:r>
            <w:r w:rsidR="00F45FC7" w:rsidRPr="00F23A45">
              <w:t xml:space="preserve"> in terms of compression benefit and </w:t>
            </w:r>
            <w:r w:rsidRPr="00F23A45">
              <w:t>implementation complexity</w:t>
            </w:r>
            <w:r w:rsidR="00F45FC7" w:rsidRPr="00F23A45">
              <w:t>.</w:t>
            </w:r>
          </w:p>
          <w:p w:rsidR="00832E71" w:rsidRPr="00F23A45" w:rsidRDefault="00832E71" w:rsidP="00DD62A8">
            <w:pPr>
              <w:numPr>
                <w:ilvl w:val="0"/>
                <w:numId w:val="16"/>
              </w:numPr>
              <w:rPr>
                <w:rFonts w:eastAsia="Times New Roman"/>
                <w:color w:val="1F497D"/>
              </w:rPr>
            </w:pPr>
            <w:r w:rsidRPr="00F23A45">
              <w:t xml:space="preserve">Identify test materials and </w:t>
            </w:r>
            <w:r w:rsidR="00F45FC7" w:rsidRPr="00F23A45">
              <w:t>discuss</w:t>
            </w:r>
            <w:r w:rsidRPr="00F23A45">
              <w:t xml:space="preserve"> testing conditions for screen content</w:t>
            </w:r>
            <w:r w:rsidR="008775DB" w:rsidRPr="00F23A45">
              <w:t xml:space="preserve"> coding</w:t>
            </w:r>
            <w:r w:rsidR="00F45FC7" w:rsidRPr="00F23A45">
              <w:t>.</w:t>
            </w:r>
          </w:p>
        </w:tc>
        <w:tc>
          <w:tcPr>
            <w:tcW w:w="2448" w:type="dxa"/>
          </w:tcPr>
          <w:p w:rsidR="00832E71" w:rsidRPr="00F23A45" w:rsidRDefault="00832E71" w:rsidP="00CE1D2B">
            <w:r w:rsidRPr="00F23A45">
              <w:t>S.</w:t>
            </w:r>
            <w:r w:rsidR="008775DB" w:rsidRPr="00F23A45">
              <w:t> </w:t>
            </w:r>
            <w:r w:rsidRPr="00F23A45">
              <w:t>Liu (chair), J.</w:t>
            </w:r>
            <w:r w:rsidR="008775DB" w:rsidRPr="00F23A45">
              <w:t> </w:t>
            </w:r>
            <w:r w:rsidRPr="00F23A45">
              <w:t xml:space="preserve">Boyce, </w:t>
            </w:r>
            <w:r w:rsidR="008775DB" w:rsidRPr="00F23A45">
              <w:t xml:space="preserve">A. Filippov, </w:t>
            </w:r>
            <w:r w:rsidRPr="00F23A45">
              <w:t>Y.-C. Sun</w:t>
            </w:r>
            <w:r w:rsidR="008775DB" w:rsidRPr="00F23A45">
              <w:t>,</w:t>
            </w:r>
            <w:r w:rsidRPr="00F23A45">
              <w:t xml:space="preserve"> </w:t>
            </w:r>
            <w:r w:rsidR="008775DB" w:rsidRPr="00F23A45">
              <w:t xml:space="preserve">M. Zhou </w:t>
            </w:r>
            <w:r w:rsidRPr="00F23A45">
              <w:t>(vice</w:t>
            </w:r>
            <w:r w:rsidR="008775DB" w:rsidRPr="00F23A45">
              <w:t>-</w:t>
            </w:r>
            <w:r w:rsidRPr="00F23A45">
              <w:t>chairs)</w:t>
            </w:r>
          </w:p>
        </w:tc>
        <w:tc>
          <w:tcPr>
            <w:tcW w:w="1152" w:type="dxa"/>
          </w:tcPr>
          <w:p w:rsidR="00832E71" w:rsidRPr="00F23A45" w:rsidRDefault="00832E71" w:rsidP="00CE1D2B">
            <w:r w:rsidRPr="00F23A45">
              <w:t>N</w:t>
            </w:r>
          </w:p>
        </w:tc>
      </w:tr>
      <w:tr w:rsidR="00832E71" w:rsidRPr="00F23A45" w:rsidTr="00621696">
        <w:trPr>
          <w:cantSplit/>
          <w:jc w:val="center"/>
        </w:trPr>
        <w:tc>
          <w:tcPr>
            <w:tcW w:w="5286" w:type="dxa"/>
          </w:tcPr>
          <w:p w:rsidR="00832E71" w:rsidRPr="00F23A45" w:rsidRDefault="00832E71" w:rsidP="00CE1D2B">
            <w:pPr>
              <w:spacing w:before="40" w:after="40"/>
              <w:rPr>
                <w:b/>
              </w:rPr>
            </w:pPr>
            <w:r w:rsidRPr="00F23A45">
              <w:rPr>
                <w:b/>
              </w:rPr>
              <w:t>High-level parallelism</w:t>
            </w:r>
            <w:r w:rsidR="008775DB" w:rsidRPr="00F23A45">
              <w:rPr>
                <w:b/>
              </w:rPr>
              <w:t xml:space="preserve"> and coded picture regions</w:t>
            </w:r>
            <w:r w:rsidRPr="00F23A45">
              <w:rPr>
                <w:b/>
              </w:rPr>
              <w:t xml:space="preserve"> (AHG12)</w:t>
            </w:r>
          </w:p>
          <w:p w:rsidR="00832E71" w:rsidRPr="00F23A45" w:rsidRDefault="00832E71" w:rsidP="00CE1D2B">
            <w:pPr>
              <w:spacing w:before="40" w:after="40"/>
              <w:ind w:left="360"/>
            </w:pPr>
            <w:r w:rsidRPr="00F23A45">
              <w:t>(</w:t>
            </w:r>
            <w:hyperlink r:id="rId653" w:history="1">
              <w:r w:rsidRPr="00F23A45">
                <w:rPr>
                  <w:rStyle w:val="Hyperlink"/>
                </w:rPr>
                <w:t>jvet@lists.rwth-aachen.de</w:t>
              </w:r>
            </w:hyperlink>
            <w:r w:rsidRPr="00F23A45">
              <w:t>)</w:t>
            </w:r>
          </w:p>
          <w:p w:rsidR="00832E71" w:rsidRPr="00F23A45" w:rsidRDefault="00832E71" w:rsidP="00DD62A8">
            <w:pPr>
              <w:numPr>
                <w:ilvl w:val="0"/>
                <w:numId w:val="16"/>
              </w:numPr>
            </w:pPr>
            <w:r w:rsidRPr="00F23A45">
              <w:t>Study high-level parallelism techniques.</w:t>
            </w:r>
          </w:p>
          <w:p w:rsidR="008775DB" w:rsidRPr="00F23A45" w:rsidRDefault="008775DB" w:rsidP="00DD62A8">
            <w:pPr>
              <w:numPr>
                <w:ilvl w:val="0"/>
                <w:numId w:val="16"/>
              </w:numPr>
            </w:pPr>
            <w:r w:rsidRPr="00F23A45">
              <w:t>Study concepts and proposed methods of representation of coded picture regions such as tiles and slices.</w:t>
            </w:r>
          </w:p>
          <w:p w:rsidR="008775DB" w:rsidRPr="00F23A45" w:rsidRDefault="008775DB" w:rsidP="008775DB">
            <w:pPr>
              <w:numPr>
                <w:ilvl w:val="0"/>
                <w:numId w:val="16"/>
              </w:numPr>
            </w:pPr>
            <w:r w:rsidRPr="00F23A45">
              <w:t>Study usage and additional functionalities for coded</w:t>
            </w:r>
            <w:r w:rsidR="008660C2" w:rsidRPr="00F23A45">
              <w:t xml:space="preserve"> </w:t>
            </w:r>
            <w:r w:rsidRPr="00F23A45">
              <w:t>regions that may be beneficial beyond what has been done in existing standards</w:t>
            </w:r>
          </w:p>
          <w:p w:rsidR="00832E71" w:rsidRPr="00F23A45" w:rsidRDefault="00832E71" w:rsidP="00DD62A8">
            <w:pPr>
              <w:numPr>
                <w:ilvl w:val="0"/>
                <w:numId w:val="16"/>
              </w:numPr>
            </w:pPr>
            <w:r w:rsidRPr="00F23A45">
              <w:t>Prepare software and configuration</w:t>
            </w:r>
            <w:r w:rsidR="008775DB" w:rsidRPr="00F23A45">
              <w:t>s</w:t>
            </w:r>
            <w:r w:rsidRPr="00F23A45">
              <w:t xml:space="preserve"> </w:t>
            </w:r>
            <w:r w:rsidR="008775DB" w:rsidRPr="00F23A45">
              <w:t xml:space="preserve">for the test model </w:t>
            </w:r>
            <w:r w:rsidRPr="00F23A45">
              <w:t>to facilitate parallel processing test</w:t>
            </w:r>
            <w:r w:rsidR="008775DB" w:rsidRPr="00F23A45">
              <w:t>s</w:t>
            </w:r>
            <w:r w:rsidRPr="00F23A45">
              <w:t>.</w:t>
            </w:r>
          </w:p>
          <w:p w:rsidR="00832E71" w:rsidRPr="00F23A45" w:rsidRDefault="00832E71" w:rsidP="00DD62A8">
            <w:pPr>
              <w:numPr>
                <w:ilvl w:val="0"/>
                <w:numId w:val="16"/>
              </w:numPr>
            </w:pPr>
            <w:r w:rsidRPr="00F23A45">
              <w:t>Study the coding efficiency impact of parallel processing</w:t>
            </w:r>
            <w:r w:rsidR="008775DB" w:rsidRPr="00F23A45">
              <w:t xml:space="preserve"> and coded picture regions</w:t>
            </w:r>
            <w:r w:rsidRPr="00F23A45">
              <w:t>.</w:t>
            </w:r>
          </w:p>
          <w:p w:rsidR="00832E71" w:rsidRPr="00F23A45" w:rsidRDefault="00832E71" w:rsidP="00CE1D2B">
            <w:pPr>
              <w:spacing w:before="40" w:after="40"/>
              <w:rPr>
                <w:b/>
              </w:rPr>
            </w:pPr>
          </w:p>
        </w:tc>
        <w:tc>
          <w:tcPr>
            <w:tcW w:w="2448" w:type="dxa"/>
          </w:tcPr>
          <w:p w:rsidR="00832E71" w:rsidRPr="00F23A45" w:rsidRDefault="00832E71" w:rsidP="00CE1D2B">
            <w:r w:rsidRPr="00F23A45">
              <w:t>T.</w:t>
            </w:r>
            <w:r w:rsidR="008775DB" w:rsidRPr="00F23A45">
              <w:t> </w:t>
            </w:r>
            <w:r w:rsidRPr="00F23A45">
              <w:t>Ikai (chair), M.</w:t>
            </w:r>
            <w:r w:rsidR="008775DB" w:rsidRPr="00F23A45">
              <w:t> </w:t>
            </w:r>
            <w:r w:rsidRPr="00F23A45">
              <w:t xml:space="preserve">Coban, </w:t>
            </w:r>
            <w:r w:rsidR="008775DB" w:rsidRPr="00F23A45">
              <w:t xml:space="preserve">M. M. Hannuksela, </w:t>
            </w:r>
            <w:r w:rsidRPr="00F23A45">
              <w:t>H.</w:t>
            </w:r>
            <w:r w:rsidR="008775DB" w:rsidRPr="00F23A45">
              <w:t> </w:t>
            </w:r>
            <w:r w:rsidRPr="00F23A45">
              <w:t>M.</w:t>
            </w:r>
            <w:r w:rsidR="008775DB" w:rsidRPr="00F23A45">
              <w:t> </w:t>
            </w:r>
            <w:r w:rsidRPr="00F23A45">
              <w:t xml:space="preserve">Jang, </w:t>
            </w:r>
            <w:r w:rsidR="008775DB" w:rsidRPr="00F23A45">
              <w:t xml:space="preserve">R. Sjöberg, </w:t>
            </w:r>
            <w:r w:rsidRPr="00F23A45">
              <w:t>R.</w:t>
            </w:r>
            <w:r w:rsidR="008775DB" w:rsidRPr="00F23A45">
              <w:t> </w:t>
            </w:r>
            <w:r w:rsidRPr="00F23A45">
              <w:t>Skupin, Y.-K. Wang</w:t>
            </w:r>
            <w:r w:rsidR="00DD4154" w:rsidRPr="00F23A45">
              <w:t xml:space="preserve"> (vice-chairs)</w:t>
            </w:r>
          </w:p>
        </w:tc>
        <w:tc>
          <w:tcPr>
            <w:tcW w:w="1152" w:type="dxa"/>
          </w:tcPr>
          <w:p w:rsidR="00832E71" w:rsidRPr="00F23A45" w:rsidRDefault="0073577B" w:rsidP="00CE1D2B">
            <w:r w:rsidRPr="00F23A45">
              <w:t>N</w:t>
            </w:r>
          </w:p>
        </w:tc>
      </w:tr>
      <w:tr w:rsidR="00F45FC7" w:rsidRPr="00F23A45" w:rsidTr="00621696">
        <w:trPr>
          <w:cantSplit/>
          <w:jc w:val="center"/>
        </w:trPr>
        <w:tc>
          <w:tcPr>
            <w:tcW w:w="5286" w:type="dxa"/>
          </w:tcPr>
          <w:p w:rsidR="00F45FC7" w:rsidRPr="00F23A45" w:rsidRDefault="00F45FC7" w:rsidP="00596FAB">
            <w:pPr>
              <w:spacing w:before="40" w:after="40"/>
              <w:rPr>
                <w:b/>
              </w:rPr>
            </w:pPr>
            <w:r w:rsidRPr="00F23A45">
              <w:rPr>
                <w:b/>
              </w:rPr>
              <w:lastRenderedPageBreak/>
              <w:t>Tool reporting procedure (AHG13)</w:t>
            </w:r>
          </w:p>
          <w:p w:rsidR="00F45FC7" w:rsidRPr="00F23A45" w:rsidRDefault="00F45FC7" w:rsidP="00596FAB">
            <w:pPr>
              <w:spacing w:before="40" w:after="40"/>
              <w:ind w:left="360"/>
            </w:pPr>
            <w:r w:rsidRPr="00F23A45">
              <w:t>(</w:t>
            </w:r>
            <w:hyperlink r:id="rId654" w:history="1">
              <w:r w:rsidRPr="00F23A45">
                <w:rPr>
                  <w:rStyle w:val="Hyperlink"/>
                </w:rPr>
                <w:t>jvet@lists.rwth-aachen.de</w:t>
              </w:r>
            </w:hyperlink>
            <w:r w:rsidRPr="00F23A45">
              <w:t>)</w:t>
            </w:r>
          </w:p>
          <w:p w:rsidR="008775DB" w:rsidRPr="00F23A45" w:rsidRDefault="008775DB" w:rsidP="008775DB">
            <w:pPr>
              <w:numPr>
                <w:ilvl w:val="0"/>
                <w:numId w:val="16"/>
              </w:numPr>
            </w:pPr>
            <w:r w:rsidRPr="00F23A45">
              <w:t>Prepare output document JVET-K1005, which describes the methodology of tool-on/tool-off testing, provides a reporting template, and a list of tools to be tested by identified testers.</w:t>
            </w:r>
          </w:p>
          <w:p w:rsidR="008775DB" w:rsidRPr="00F23A45" w:rsidRDefault="008775DB" w:rsidP="008775DB">
            <w:pPr>
              <w:numPr>
                <w:ilvl w:val="0"/>
                <w:numId w:val="16"/>
              </w:numPr>
            </w:pPr>
            <w:r w:rsidRPr="00F23A45">
              <w:t>Provide configurations files, bitstreams, and results of the tool-on/tool-off testing.</w:t>
            </w:r>
          </w:p>
          <w:p w:rsidR="008775DB" w:rsidRPr="00F23A45" w:rsidRDefault="008775DB" w:rsidP="008775DB">
            <w:pPr>
              <w:numPr>
                <w:ilvl w:val="0"/>
                <w:numId w:val="16"/>
              </w:numPr>
            </w:pPr>
            <w:r w:rsidRPr="00F23A45">
              <w:t>Use the tool usage counts and memory bandwidth usage to study the decoder complexity of features in on/off testing.</w:t>
            </w:r>
          </w:p>
          <w:p w:rsidR="00F45FC7" w:rsidRPr="00F23A45" w:rsidRDefault="008775DB" w:rsidP="008775DB">
            <w:pPr>
              <w:numPr>
                <w:ilvl w:val="0"/>
                <w:numId w:val="16"/>
              </w:numPr>
            </w:pPr>
            <w:r w:rsidRPr="00F23A45">
              <w:t>Prepare a report with results of the tests.</w:t>
            </w:r>
          </w:p>
          <w:p w:rsidR="00F45FC7" w:rsidRPr="00F23A45" w:rsidRDefault="00F45FC7" w:rsidP="00845C1A">
            <w:pPr>
              <w:rPr>
                <w:b/>
              </w:rPr>
            </w:pPr>
          </w:p>
        </w:tc>
        <w:tc>
          <w:tcPr>
            <w:tcW w:w="2448" w:type="dxa"/>
          </w:tcPr>
          <w:p w:rsidR="00F45FC7" w:rsidRPr="00F23A45" w:rsidRDefault="008775DB" w:rsidP="00621696">
            <w:pPr>
              <w:spacing w:before="100" w:beforeAutospacing="1" w:after="100" w:afterAutospacing="1"/>
            </w:pPr>
            <w:r w:rsidRPr="00F23A45">
              <w:rPr>
                <w:lang w:eastAsia="zh-TW"/>
              </w:rPr>
              <w:t xml:space="preserve">W.-J. Chien, J. Boyce (co-chairs), R. Chernyak, K. Choi, </w:t>
            </w:r>
            <w:r w:rsidRPr="00F23A45">
              <w:rPr>
                <w:lang w:eastAsia="de-DE"/>
              </w:rPr>
              <w:t xml:space="preserve">R. Hashimoto, </w:t>
            </w:r>
            <w:r w:rsidRPr="00F23A45">
              <w:rPr>
                <w:lang w:eastAsia="zh-TW"/>
              </w:rPr>
              <w:t>Y. He, Y.</w:t>
            </w:r>
            <w:r w:rsidRPr="00F23A45">
              <w:rPr>
                <w:b/>
                <w:lang w:eastAsia="zh-TW"/>
              </w:rPr>
              <w:t>-</w:t>
            </w:r>
            <w:r w:rsidRPr="00F23A45">
              <w:rPr>
                <w:lang w:eastAsia="zh-TW"/>
              </w:rPr>
              <w:t>W. Huang, S. Liu (vice-chairs)</w:t>
            </w:r>
          </w:p>
        </w:tc>
        <w:tc>
          <w:tcPr>
            <w:tcW w:w="1152" w:type="dxa"/>
          </w:tcPr>
          <w:p w:rsidR="00F45FC7" w:rsidRPr="00F23A45" w:rsidRDefault="0073577B" w:rsidP="00596FAB">
            <w:r w:rsidRPr="00F23A45">
              <w:t>N</w:t>
            </w:r>
          </w:p>
        </w:tc>
      </w:tr>
      <w:tr w:rsidR="008775DB" w:rsidRPr="00F23A45" w:rsidTr="00621696">
        <w:trPr>
          <w:cantSplit/>
          <w:jc w:val="center"/>
        </w:trPr>
        <w:tc>
          <w:tcPr>
            <w:tcW w:w="5286" w:type="dxa"/>
          </w:tcPr>
          <w:p w:rsidR="008775DB" w:rsidRPr="00F23A45" w:rsidRDefault="008775DB" w:rsidP="008775DB">
            <w:pPr>
              <w:spacing w:before="40" w:after="40"/>
              <w:rPr>
                <w:b/>
              </w:rPr>
            </w:pPr>
            <w:r w:rsidRPr="00F23A45">
              <w:rPr>
                <w:b/>
              </w:rPr>
              <w:t>Low-latency random access (AHG14)</w:t>
            </w:r>
          </w:p>
          <w:p w:rsidR="008775DB" w:rsidRPr="00F23A45" w:rsidRDefault="008775DB" w:rsidP="008775DB">
            <w:pPr>
              <w:spacing w:before="40" w:after="40"/>
              <w:ind w:left="360"/>
            </w:pPr>
            <w:r w:rsidRPr="00F23A45">
              <w:t>(</w:t>
            </w:r>
            <w:hyperlink r:id="rId655" w:history="1">
              <w:r w:rsidRPr="00F23A45">
                <w:rPr>
                  <w:rStyle w:val="Hyperlink"/>
                </w:rPr>
                <w:t>jvet@lists.rwth-aachen.de</w:t>
              </w:r>
            </w:hyperlink>
            <w:r w:rsidRPr="00F23A45">
              <w:t>)</w:t>
            </w:r>
          </w:p>
          <w:p w:rsidR="008775DB" w:rsidRPr="00F23A45" w:rsidRDefault="008775DB" w:rsidP="00621696">
            <w:pPr>
              <w:numPr>
                <w:ilvl w:val="0"/>
                <w:numId w:val="16"/>
              </w:numPr>
            </w:pPr>
            <w:r w:rsidRPr="00F23A45">
              <w:t>Define relevant test conditions to evaluate low-latency encoding with progressive intra refresh for random access without intra frames.</w:t>
            </w:r>
          </w:p>
          <w:p w:rsidR="008775DB" w:rsidRPr="00F23A45" w:rsidRDefault="008775DB" w:rsidP="00621696">
            <w:pPr>
              <w:numPr>
                <w:ilvl w:val="0"/>
                <w:numId w:val="16"/>
              </w:numPr>
            </w:pPr>
            <w:r w:rsidRPr="00F23A45">
              <w:t>Study non-normative ways to produce progressive intra refresh with minimum losses in coding efficiency.</w:t>
            </w:r>
          </w:p>
          <w:p w:rsidR="008775DB" w:rsidRPr="00F23A45" w:rsidRDefault="008775DB" w:rsidP="00621696">
            <w:pPr>
              <w:numPr>
                <w:ilvl w:val="0"/>
                <w:numId w:val="16"/>
              </w:numPr>
            </w:pPr>
            <w:r w:rsidRPr="00F23A45">
              <w:t>Propose software modifications for integrating encoder-only intra refresh in the VTM and BMS model.</w:t>
            </w:r>
          </w:p>
          <w:p w:rsidR="008775DB" w:rsidRPr="00F23A45" w:rsidRDefault="008775DB" w:rsidP="00621696">
            <w:pPr>
              <w:numPr>
                <w:ilvl w:val="0"/>
                <w:numId w:val="16"/>
              </w:numPr>
            </w:pPr>
            <w:r w:rsidRPr="00F23A45">
              <w:t>Characterize progressive intra refresh performance objectively and subjectively.</w:t>
            </w:r>
          </w:p>
          <w:p w:rsidR="008775DB" w:rsidRPr="00F23A45" w:rsidRDefault="008775DB" w:rsidP="00621696">
            <w:pPr>
              <w:numPr>
                <w:ilvl w:val="0"/>
                <w:numId w:val="16"/>
              </w:numPr>
            </w:pPr>
            <w:r w:rsidRPr="00F23A45">
              <w:t>Study normative solutions to improve intra refresh performance against encoder-only intra refresh.</w:t>
            </w:r>
          </w:p>
          <w:p w:rsidR="008775DB" w:rsidRPr="00F23A45" w:rsidRDefault="008775DB" w:rsidP="00621696">
            <w:pPr>
              <w:rPr>
                <w:b/>
              </w:rPr>
            </w:pPr>
          </w:p>
        </w:tc>
        <w:tc>
          <w:tcPr>
            <w:tcW w:w="2448" w:type="dxa"/>
          </w:tcPr>
          <w:p w:rsidR="008775DB" w:rsidRPr="00F23A45" w:rsidDel="008775DB" w:rsidRDefault="008775DB" w:rsidP="008775DB">
            <w:pPr>
              <w:spacing w:before="100" w:beforeAutospacing="1" w:after="100" w:afterAutospacing="1"/>
              <w:rPr>
                <w:lang w:eastAsia="zh-TW"/>
              </w:rPr>
            </w:pPr>
            <w:r w:rsidRPr="00F23A45">
              <w:t>J.-M. Thiesse (chair), A. Duenas, K. Kazui, A. Tourapis (vice-chairs)</w:t>
            </w:r>
          </w:p>
        </w:tc>
        <w:tc>
          <w:tcPr>
            <w:tcW w:w="1152" w:type="dxa"/>
          </w:tcPr>
          <w:p w:rsidR="008775DB" w:rsidRPr="00F23A45" w:rsidRDefault="0073577B" w:rsidP="00596FAB">
            <w:r w:rsidRPr="00F23A45">
              <w:t>N</w:t>
            </w:r>
          </w:p>
        </w:tc>
      </w:tr>
      <w:tr w:rsidR="008775DB" w:rsidRPr="00F23A45" w:rsidTr="00621696">
        <w:trPr>
          <w:cantSplit/>
          <w:jc w:val="center"/>
        </w:trPr>
        <w:tc>
          <w:tcPr>
            <w:tcW w:w="5286" w:type="dxa"/>
          </w:tcPr>
          <w:p w:rsidR="008775DB" w:rsidRPr="00F23A45" w:rsidRDefault="008775DB" w:rsidP="008775DB">
            <w:pPr>
              <w:spacing w:before="40" w:after="40"/>
              <w:rPr>
                <w:b/>
              </w:rPr>
            </w:pPr>
            <w:r w:rsidRPr="00F23A45">
              <w:rPr>
                <w:b/>
              </w:rPr>
              <w:t>Bitstream decoding properties signalling (AHG15)</w:t>
            </w:r>
          </w:p>
          <w:p w:rsidR="008775DB" w:rsidRPr="00F23A45" w:rsidRDefault="008775DB" w:rsidP="008775DB">
            <w:pPr>
              <w:spacing w:before="40" w:after="40"/>
              <w:ind w:left="360"/>
            </w:pPr>
            <w:r w:rsidRPr="00F23A45">
              <w:t>(</w:t>
            </w:r>
            <w:hyperlink r:id="rId656" w:history="1">
              <w:r w:rsidRPr="00F23A45">
                <w:rPr>
                  <w:rStyle w:val="Hyperlink"/>
                </w:rPr>
                <w:t>jvet@lists.rwth-aachen.de</w:t>
              </w:r>
            </w:hyperlink>
            <w:r w:rsidRPr="00F23A45">
              <w:t>)</w:t>
            </w:r>
          </w:p>
          <w:p w:rsidR="008775DB" w:rsidRPr="00F23A45" w:rsidRDefault="008775DB" w:rsidP="00621696">
            <w:pPr>
              <w:numPr>
                <w:ilvl w:val="0"/>
                <w:numId w:val="16"/>
              </w:numPr>
            </w:pPr>
            <w:r w:rsidRPr="00F23A45">
              <w:t>Study syntax alternatives for interoperability point signalling</w:t>
            </w:r>
          </w:p>
          <w:p w:rsidR="008775DB" w:rsidRPr="00F23A45" w:rsidRDefault="008775DB" w:rsidP="00621696">
            <w:pPr>
              <w:numPr>
                <w:ilvl w:val="0"/>
                <w:numId w:val="16"/>
              </w:numPr>
              <w:rPr>
                <w:b/>
              </w:rPr>
            </w:pPr>
            <w:r w:rsidRPr="00F23A45">
              <w:t>Study selection of constraint flags to be included in the VTM and their impact on syntax, semantics, and decoding process</w:t>
            </w:r>
          </w:p>
        </w:tc>
        <w:tc>
          <w:tcPr>
            <w:tcW w:w="2448" w:type="dxa"/>
          </w:tcPr>
          <w:p w:rsidR="008775DB" w:rsidRPr="00F23A45" w:rsidDel="008775DB" w:rsidRDefault="008775DB" w:rsidP="008775DB">
            <w:pPr>
              <w:spacing w:before="100" w:beforeAutospacing="1" w:after="100" w:afterAutospacing="1"/>
              <w:rPr>
                <w:lang w:eastAsia="zh-TW"/>
              </w:rPr>
            </w:pPr>
            <w:r w:rsidRPr="00F23A45">
              <w:t xml:space="preserve">J. Boyce (chair), J. Chen, </w:t>
            </w:r>
            <w:r w:rsidR="00730C4A" w:rsidRPr="00F23A45">
              <w:t xml:space="preserve">S. Deshpande, </w:t>
            </w:r>
            <w:r w:rsidRPr="00F23A45">
              <w:t>M. Karczewicz, A. Tourapis, Y.-K. Wang, S. Wenger (vice-chairs)</w:t>
            </w:r>
          </w:p>
        </w:tc>
        <w:tc>
          <w:tcPr>
            <w:tcW w:w="1152" w:type="dxa"/>
          </w:tcPr>
          <w:p w:rsidR="00666CAD" w:rsidRPr="00F23A45" w:rsidRDefault="00666CAD" w:rsidP="00666CAD">
            <w:r w:rsidRPr="00F23A45">
              <w:t>Tel. TBA</w:t>
            </w:r>
          </w:p>
          <w:p w:rsidR="008775DB" w:rsidRPr="00F23A45" w:rsidRDefault="00666CAD" w:rsidP="00666CAD">
            <w:r w:rsidRPr="00F23A45">
              <w:t>(approx. monthly, at least two weeks notice for each)</w:t>
            </w:r>
          </w:p>
        </w:tc>
      </w:tr>
      <w:tr w:rsidR="008775DB" w:rsidRPr="00F23A45" w:rsidTr="00621696">
        <w:trPr>
          <w:cantSplit/>
          <w:jc w:val="center"/>
        </w:trPr>
        <w:tc>
          <w:tcPr>
            <w:tcW w:w="5286" w:type="dxa"/>
          </w:tcPr>
          <w:p w:rsidR="008775DB" w:rsidRPr="00F23A45" w:rsidRDefault="008775DB" w:rsidP="008775DB">
            <w:pPr>
              <w:spacing w:before="40" w:after="40"/>
              <w:rPr>
                <w:b/>
              </w:rPr>
            </w:pPr>
            <w:r w:rsidRPr="00F23A45">
              <w:rPr>
                <w:b/>
              </w:rPr>
              <w:lastRenderedPageBreak/>
              <w:t>Implementation</w:t>
            </w:r>
            <w:r w:rsidR="00730C4A" w:rsidRPr="00F23A45">
              <w:rPr>
                <w:b/>
              </w:rPr>
              <w:t xml:space="preserve"> studies</w:t>
            </w:r>
            <w:r w:rsidRPr="00F23A45">
              <w:rPr>
                <w:b/>
              </w:rPr>
              <w:t xml:space="preserve"> (AHG16)</w:t>
            </w:r>
          </w:p>
          <w:p w:rsidR="008775DB" w:rsidRPr="00F23A45" w:rsidRDefault="008775DB" w:rsidP="008775DB">
            <w:pPr>
              <w:spacing w:before="40" w:after="40"/>
              <w:ind w:left="360"/>
            </w:pPr>
            <w:r w:rsidRPr="00F23A45">
              <w:t>(</w:t>
            </w:r>
            <w:hyperlink r:id="rId657" w:history="1">
              <w:r w:rsidRPr="00F23A45">
                <w:rPr>
                  <w:rStyle w:val="Hyperlink"/>
                </w:rPr>
                <w:t>jvet@lists.rwth-aachen.de</w:t>
              </w:r>
            </w:hyperlink>
            <w:r w:rsidRPr="00F23A45">
              <w:t>)</w:t>
            </w:r>
          </w:p>
          <w:p w:rsidR="008775DB" w:rsidRPr="00F23A45" w:rsidRDefault="008775DB" w:rsidP="00621696">
            <w:pPr>
              <w:numPr>
                <w:ilvl w:val="0"/>
                <w:numId w:val="16"/>
              </w:numPr>
            </w:pPr>
            <w:r w:rsidRPr="00F23A45">
              <w:t>Study draft and proposed coding tools to identify implementation issues relating to decoder pipelines, decoder throughput, and other aspects of implementation difficulty.</w:t>
            </w:r>
          </w:p>
          <w:p w:rsidR="008775DB" w:rsidRPr="00F23A45" w:rsidRDefault="008775DB" w:rsidP="00621696">
            <w:pPr>
              <w:numPr>
                <w:ilvl w:val="0"/>
                <w:numId w:val="16"/>
              </w:numPr>
            </w:pPr>
            <w:r w:rsidRPr="00F23A45">
              <w:t>Solicit hardware analysis of complex tools.</w:t>
            </w:r>
          </w:p>
          <w:p w:rsidR="008775DB" w:rsidRPr="00F23A45" w:rsidRDefault="008775DB" w:rsidP="00621696">
            <w:pPr>
              <w:numPr>
                <w:ilvl w:val="0"/>
                <w:numId w:val="16"/>
              </w:numPr>
            </w:pPr>
            <w:r w:rsidRPr="00F23A45">
              <w:t>Provide feedback on potential solutions to address identified issues.</w:t>
            </w:r>
          </w:p>
        </w:tc>
        <w:tc>
          <w:tcPr>
            <w:tcW w:w="2448" w:type="dxa"/>
          </w:tcPr>
          <w:p w:rsidR="008775DB" w:rsidRPr="00F23A45" w:rsidDel="008775DB" w:rsidRDefault="008775DB" w:rsidP="008775DB">
            <w:pPr>
              <w:spacing w:before="100" w:beforeAutospacing="1" w:after="100" w:afterAutospacing="1"/>
              <w:rPr>
                <w:lang w:eastAsia="zh-TW"/>
              </w:rPr>
            </w:pPr>
            <w:r w:rsidRPr="00F23A45">
              <w:rPr>
                <w:lang w:eastAsia="zh-TW"/>
              </w:rPr>
              <w:t xml:space="preserve">M. Zhou (chair), E. Chai, K. Choi, S. Ethuraman, </w:t>
            </w:r>
            <w:r w:rsidR="00B6321C" w:rsidRPr="00F23A45">
              <w:rPr>
                <w:lang w:eastAsia="zh-TW"/>
              </w:rPr>
              <w:t xml:space="preserve">O. Hugosson, </w:t>
            </w:r>
            <w:r w:rsidRPr="00F23A45">
              <w:rPr>
                <w:lang w:eastAsia="zh-TW"/>
              </w:rPr>
              <w:t>T. Hsieh, X. Xiu (vice-chairs)</w:t>
            </w:r>
          </w:p>
        </w:tc>
        <w:tc>
          <w:tcPr>
            <w:tcW w:w="1152" w:type="dxa"/>
          </w:tcPr>
          <w:p w:rsidR="008775DB" w:rsidRPr="00F23A45" w:rsidRDefault="0073577B" w:rsidP="00596FAB">
            <w:r w:rsidRPr="00F23A45">
              <w:t>N</w:t>
            </w:r>
          </w:p>
        </w:tc>
      </w:tr>
    </w:tbl>
    <w:p w:rsidR="00832E71" w:rsidRPr="00F23A45" w:rsidRDefault="00832E71" w:rsidP="00832E71"/>
    <w:p w:rsidR="00A70B10" w:rsidRPr="00F23A45" w:rsidRDefault="00EB267E" w:rsidP="00E52467">
      <w:pPr>
        <w:pStyle w:val="berschrift1"/>
        <w:rPr>
          <w:lang w:val="en-CA"/>
        </w:rPr>
      </w:pPr>
      <w:bookmarkStart w:id="4098" w:name="_Ref518892973"/>
      <w:r w:rsidRPr="00F23A45">
        <w:rPr>
          <w:lang w:val="en-CA"/>
        </w:rPr>
        <w:t xml:space="preserve">Output </w:t>
      </w:r>
      <w:r w:rsidR="007E670E" w:rsidRPr="00F23A45">
        <w:rPr>
          <w:lang w:val="en-CA"/>
        </w:rPr>
        <w:t>d</w:t>
      </w:r>
      <w:r w:rsidRPr="00F23A45">
        <w:rPr>
          <w:lang w:val="en-CA"/>
        </w:rPr>
        <w:t>ocuments</w:t>
      </w:r>
      <w:bookmarkEnd w:id="4095"/>
      <w:bookmarkEnd w:id="4096"/>
      <w:bookmarkEnd w:id="4098"/>
    </w:p>
    <w:p w:rsidR="00556EEC" w:rsidRPr="00F23A45" w:rsidRDefault="004B0B0A" w:rsidP="00792EBC">
      <w:r w:rsidRPr="00F23A45">
        <w:t xml:space="preserve">The following documents were agreed to be produced or endorsed as outputs of the meeting. Names recorded below indicate </w:t>
      </w:r>
      <w:r w:rsidR="00D17DEB" w:rsidRPr="00F23A45">
        <w:t xml:space="preserve">the editors </w:t>
      </w:r>
      <w:r w:rsidRPr="00F23A45">
        <w:t xml:space="preserve">responsible for </w:t>
      </w:r>
      <w:r w:rsidR="00D17DEB" w:rsidRPr="00F23A45">
        <w:t xml:space="preserve">the </w:t>
      </w:r>
      <w:r w:rsidRPr="00F23A45">
        <w:t>document production.</w:t>
      </w:r>
      <w:r w:rsidR="00296C85" w:rsidRPr="00F23A45">
        <w:t xml:space="preserve"> Where applicable, dates of planned finalization and corresponding parent-body document numbers are also noted.</w:t>
      </w:r>
    </w:p>
    <w:p w:rsidR="00A106B2" w:rsidRPr="00F23A45" w:rsidRDefault="00296C85" w:rsidP="00792EBC">
      <w:r w:rsidRPr="00F23A45">
        <w:rPr>
          <w:lang w:eastAsia="de-DE"/>
        </w:rPr>
        <w:t>It was reminded that in cases where the JVET document is also made available as MPEG output document, a separate version under the MPEG document header should be generated. This version should be sent to GJS and JRO for upload.</w:t>
      </w:r>
    </w:p>
    <w:p w:rsidR="00D260C4" w:rsidRPr="00F23A45" w:rsidRDefault="00B724FE" w:rsidP="00D260C4">
      <w:pPr>
        <w:pStyle w:val="berschrift9"/>
        <w:rPr>
          <w:szCs w:val="24"/>
          <w:lang w:val="en-CA"/>
        </w:rPr>
      </w:pPr>
      <w:hyperlink r:id="rId658" w:history="1">
        <w:r w:rsidR="00F45FC7" w:rsidRPr="00F23A45">
          <w:rPr>
            <w:rStyle w:val="Hyperlink"/>
            <w:lang w:val="en-CA"/>
          </w:rPr>
          <w:t>JVET-</w:t>
        </w:r>
        <w:r w:rsidR="008775DB" w:rsidRPr="00F23A45">
          <w:rPr>
            <w:rStyle w:val="Hyperlink"/>
            <w:lang w:val="en-CA"/>
          </w:rPr>
          <w:t>K</w:t>
        </w:r>
        <w:r w:rsidR="00F45FC7" w:rsidRPr="00F23A45">
          <w:rPr>
            <w:rStyle w:val="Hyperlink"/>
            <w:lang w:val="en-CA"/>
          </w:rPr>
          <w:t>1000</w:t>
        </w:r>
      </w:hyperlink>
      <w:r w:rsidR="00F45FC7" w:rsidRPr="00F23A45">
        <w:rPr>
          <w:szCs w:val="24"/>
          <w:lang w:val="en-CA"/>
        </w:rPr>
        <w:t xml:space="preserve"> </w:t>
      </w:r>
      <w:r w:rsidR="00D260C4" w:rsidRPr="00F23A45">
        <w:rPr>
          <w:szCs w:val="24"/>
          <w:lang w:val="en-CA"/>
        </w:rPr>
        <w:t xml:space="preserve">Meeting </w:t>
      </w:r>
      <w:r w:rsidR="008767EE" w:rsidRPr="00F23A45">
        <w:rPr>
          <w:szCs w:val="24"/>
          <w:lang w:val="en-CA"/>
        </w:rPr>
        <w:t xml:space="preserve">Report </w:t>
      </w:r>
      <w:r w:rsidR="00D260C4" w:rsidRPr="00F23A45">
        <w:rPr>
          <w:szCs w:val="24"/>
          <w:lang w:val="en-CA"/>
        </w:rPr>
        <w:t xml:space="preserve">of the </w:t>
      </w:r>
      <w:r w:rsidR="006A4776" w:rsidRPr="00F23A45">
        <w:rPr>
          <w:szCs w:val="24"/>
          <w:lang w:val="en-CA"/>
        </w:rPr>
        <w:t>1</w:t>
      </w:r>
      <w:r w:rsidR="008775DB" w:rsidRPr="00F23A45">
        <w:rPr>
          <w:szCs w:val="24"/>
          <w:lang w:val="en-CA"/>
        </w:rPr>
        <w:t>1</w:t>
      </w:r>
      <w:r w:rsidR="006A4776" w:rsidRPr="00F23A45">
        <w:rPr>
          <w:szCs w:val="24"/>
          <w:vertAlign w:val="superscript"/>
          <w:lang w:val="en-CA"/>
        </w:rPr>
        <w:t>th</w:t>
      </w:r>
      <w:r w:rsidR="006A4776" w:rsidRPr="00F23A45">
        <w:rPr>
          <w:szCs w:val="24"/>
          <w:lang w:val="en-CA"/>
        </w:rPr>
        <w:t xml:space="preserve"> </w:t>
      </w:r>
      <w:r w:rsidR="00D260C4" w:rsidRPr="00F23A45">
        <w:rPr>
          <w:szCs w:val="24"/>
          <w:lang w:val="en-CA"/>
        </w:rPr>
        <w:t xml:space="preserve">JVET Meeting [G. J. Sullivan, J.-R. Ohm] </w:t>
      </w:r>
      <w:r w:rsidR="00296C85" w:rsidRPr="00F23A45">
        <w:rPr>
          <w:szCs w:val="24"/>
          <w:lang w:val="en-CA"/>
        </w:rPr>
        <w:t>(</w:t>
      </w:r>
      <w:r w:rsidR="00C310BB" w:rsidRPr="00F23A45">
        <w:rPr>
          <w:szCs w:val="24"/>
          <w:lang w:val="en-CA"/>
        </w:rPr>
        <w:t>2018</w:t>
      </w:r>
      <w:r w:rsidR="00D260C4" w:rsidRPr="00F23A45">
        <w:rPr>
          <w:szCs w:val="24"/>
          <w:lang w:val="en-CA"/>
        </w:rPr>
        <w:t>-</w:t>
      </w:r>
      <w:r w:rsidR="006A4776" w:rsidRPr="00F23A45">
        <w:rPr>
          <w:szCs w:val="24"/>
          <w:lang w:val="en-CA"/>
        </w:rPr>
        <w:t>0</w:t>
      </w:r>
      <w:r w:rsidR="00B6321C" w:rsidRPr="00F23A45">
        <w:rPr>
          <w:szCs w:val="24"/>
          <w:lang w:val="en-CA"/>
        </w:rPr>
        <w:t>9</w:t>
      </w:r>
      <w:r w:rsidR="00D1097A" w:rsidRPr="00F23A45">
        <w:rPr>
          <w:szCs w:val="24"/>
          <w:lang w:val="en-CA"/>
        </w:rPr>
        <w:t>-</w:t>
      </w:r>
      <w:r w:rsidR="00B6321C" w:rsidRPr="00F23A45">
        <w:rPr>
          <w:szCs w:val="24"/>
          <w:lang w:val="en-CA"/>
        </w:rPr>
        <w:t>15</w:t>
      </w:r>
      <w:r w:rsidR="00296C85" w:rsidRPr="00F23A45">
        <w:rPr>
          <w:szCs w:val="24"/>
          <w:lang w:val="en-CA"/>
        </w:rPr>
        <w:t>,</w:t>
      </w:r>
      <w:r w:rsidR="00D260C4" w:rsidRPr="00F23A45">
        <w:rPr>
          <w:szCs w:val="24"/>
          <w:lang w:val="en-CA"/>
        </w:rPr>
        <w:t xml:space="preserve"> near next meeting)</w:t>
      </w:r>
    </w:p>
    <w:p w:rsidR="00556EEC" w:rsidRPr="00F23A45" w:rsidRDefault="00296C85" w:rsidP="00792EBC">
      <w:r w:rsidRPr="00F23A45">
        <w:rPr>
          <w:lang w:eastAsia="de-DE"/>
        </w:rPr>
        <w:t xml:space="preserve">(Initial </w:t>
      </w:r>
      <w:r w:rsidR="00397515" w:rsidRPr="00F23A45">
        <w:t>version</w:t>
      </w:r>
      <w:r w:rsidR="00D1097A" w:rsidRPr="00F23A45">
        <w:t>s</w:t>
      </w:r>
      <w:r w:rsidR="00397515" w:rsidRPr="00F23A45">
        <w:t xml:space="preserve"> of the meeting notes </w:t>
      </w:r>
      <w:r w:rsidR="00D1097A" w:rsidRPr="00F23A45">
        <w:t xml:space="preserve">(d0 … </w:t>
      </w:r>
      <w:r w:rsidR="006A4776" w:rsidRPr="00F23A45">
        <w:t>d8</w:t>
      </w:r>
      <w:r w:rsidR="00D1097A" w:rsidRPr="00F23A45">
        <w:t xml:space="preserve">) </w:t>
      </w:r>
      <w:r w:rsidR="00397515" w:rsidRPr="00F23A45">
        <w:t xml:space="preserve">were made available </w:t>
      </w:r>
      <w:r w:rsidR="00D1097A" w:rsidRPr="00F23A45">
        <w:t xml:space="preserve">on a </w:t>
      </w:r>
      <w:r w:rsidR="00397515" w:rsidRPr="00F23A45">
        <w:t>daily</w:t>
      </w:r>
      <w:r w:rsidR="00D1097A" w:rsidRPr="00F23A45">
        <w:t xml:space="preserve"> basis during the meeting</w:t>
      </w:r>
      <w:r w:rsidR="00397515" w:rsidRPr="00F23A45">
        <w:t>.</w:t>
      </w:r>
      <w:r w:rsidRPr="00F23A45">
        <w:t>)</w:t>
      </w:r>
    </w:p>
    <w:p w:rsidR="00D260C4" w:rsidRPr="00F23A45" w:rsidRDefault="00B724FE" w:rsidP="002F38DF">
      <w:pPr>
        <w:pStyle w:val="berschrift9"/>
        <w:rPr>
          <w:lang w:val="en-CA" w:eastAsia="de-DE"/>
        </w:rPr>
      </w:pPr>
      <w:hyperlink r:id="rId659" w:history="1">
        <w:r w:rsidR="00512B6D" w:rsidRPr="00F23A45">
          <w:rPr>
            <w:rStyle w:val="Hyperlink"/>
            <w:lang w:val="en-CA" w:eastAsia="de-DE"/>
          </w:rPr>
          <w:t>JVET-</w:t>
        </w:r>
        <w:r w:rsidR="008775DB" w:rsidRPr="00F23A45">
          <w:rPr>
            <w:rStyle w:val="Hyperlink"/>
            <w:lang w:val="en-CA" w:eastAsia="de-DE"/>
          </w:rPr>
          <w:t>K</w:t>
        </w:r>
        <w:r w:rsidR="00D22821" w:rsidRPr="00F23A45">
          <w:rPr>
            <w:rStyle w:val="Hyperlink"/>
            <w:lang w:val="en-CA" w:eastAsia="de-DE"/>
          </w:rPr>
          <w:t>1001</w:t>
        </w:r>
      </w:hyperlink>
      <w:r w:rsidR="00D22821" w:rsidRPr="00F23A45">
        <w:rPr>
          <w:lang w:val="en-CA" w:eastAsia="de-DE"/>
        </w:rPr>
        <w:t xml:space="preserve"> </w:t>
      </w:r>
      <w:r w:rsidR="006A4776" w:rsidRPr="00F23A45">
        <w:rPr>
          <w:lang w:val="en-CA" w:eastAsia="de-DE"/>
        </w:rPr>
        <w:t>Versatile Video Coding</w:t>
      </w:r>
      <w:r w:rsidR="00845C1A" w:rsidRPr="00F23A45">
        <w:rPr>
          <w:lang w:val="en-CA" w:eastAsia="de-DE"/>
        </w:rPr>
        <w:t xml:space="preserve"> (Draft </w:t>
      </w:r>
      <w:r w:rsidR="008775DB" w:rsidRPr="00F23A45">
        <w:rPr>
          <w:lang w:val="en-CA" w:eastAsia="de-DE"/>
        </w:rPr>
        <w:t>2</w:t>
      </w:r>
      <w:r w:rsidR="00845C1A" w:rsidRPr="00F23A45">
        <w:rPr>
          <w:lang w:val="en-CA" w:eastAsia="de-DE"/>
        </w:rPr>
        <w:t>)</w:t>
      </w:r>
      <w:r w:rsidR="003B7478" w:rsidRPr="00F23A45">
        <w:rPr>
          <w:lang w:val="en-CA" w:eastAsia="de-DE"/>
        </w:rPr>
        <w:t xml:space="preserve"> </w:t>
      </w:r>
      <w:r w:rsidR="00D260C4" w:rsidRPr="00F23A45">
        <w:rPr>
          <w:lang w:val="en-CA" w:eastAsia="de-DE"/>
        </w:rPr>
        <w:t>[</w:t>
      </w:r>
      <w:r w:rsidR="00D22821" w:rsidRPr="00F23A45">
        <w:rPr>
          <w:lang w:val="en-CA" w:eastAsia="de-DE"/>
        </w:rPr>
        <w:t>B</w:t>
      </w:r>
      <w:r w:rsidR="004F0CCC" w:rsidRPr="00F23A45">
        <w:rPr>
          <w:lang w:val="en-CA" w:eastAsia="de-DE"/>
        </w:rPr>
        <w:t>. </w:t>
      </w:r>
      <w:r w:rsidR="00D22821" w:rsidRPr="00F23A45">
        <w:rPr>
          <w:lang w:val="en-CA" w:eastAsia="de-DE"/>
        </w:rPr>
        <w:t>Bross</w:t>
      </w:r>
      <w:r w:rsidR="008775DB" w:rsidRPr="00F23A45">
        <w:rPr>
          <w:lang w:val="en-CA" w:eastAsia="de-DE"/>
        </w:rPr>
        <w:t>, J. Chen, S. Liu</w:t>
      </w:r>
      <w:r w:rsidR="00D260C4" w:rsidRPr="00F23A45">
        <w:rPr>
          <w:lang w:val="en-CA" w:eastAsia="de-DE"/>
        </w:rPr>
        <w:t>]</w:t>
      </w:r>
      <w:r w:rsidR="00D22821" w:rsidRPr="00F23A45">
        <w:rPr>
          <w:lang w:val="en-CA" w:eastAsia="de-DE"/>
        </w:rPr>
        <w:t xml:space="preserve"> [WG11 </w:t>
      </w:r>
      <w:r w:rsidR="006A4776" w:rsidRPr="00F23A45">
        <w:rPr>
          <w:lang w:val="en-CA" w:eastAsia="de-DE"/>
        </w:rPr>
        <w:t>N1</w:t>
      </w:r>
      <w:r w:rsidR="0086203D" w:rsidRPr="00F23A45">
        <w:rPr>
          <w:lang w:val="en-CA" w:eastAsia="de-DE"/>
        </w:rPr>
        <w:t>7732</w:t>
      </w:r>
      <w:r w:rsidR="00D22821" w:rsidRPr="00F23A45">
        <w:rPr>
          <w:lang w:val="en-CA" w:eastAsia="de-DE"/>
        </w:rPr>
        <w:t>] (2018-</w:t>
      </w:r>
      <w:r w:rsidR="00111B8F" w:rsidRPr="00F23A45">
        <w:rPr>
          <w:lang w:val="en-CA" w:eastAsia="de-DE"/>
        </w:rPr>
        <w:t>08</w:t>
      </w:r>
      <w:r w:rsidR="00D22821" w:rsidRPr="00F23A45">
        <w:rPr>
          <w:lang w:val="en-CA" w:eastAsia="de-DE"/>
        </w:rPr>
        <w:t>-</w:t>
      </w:r>
      <w:r w:rsidR="00111B8F" w:rsidRPr="00F23A45">
        <w:rPr>
          <w:lang w:val="en-CA" w:eastAsia="de-DE"/>
        </w:rPr>
        <w:t>31</w:t>
      </w:r>
      <w:r w:rsidR="00D22821" w:rsidRPr="00F23A45">
        <w:rPr>
          <w:lang w:val="en-CA" w:eastAsia="de-DE"/>
        </w:rPr>
        <w:t>)</w:t>
      </w:r>
    </w:p>
    <w:p w:rsidR="00556EEC" w:rsidRPr="00F23A45" w:rsidRDefault="00296C85" w:rsidP="00AB311A">
      <w:pPr>
        <w:pStyle w:val="Textkrper"/>
        <w:rPr>
          <w:lang w:eastAsia="de-DE"/>
        </w:rPr>
      </w:pPr>
      <w:r w:rsidRPr="00F23A45">
        <w:rPr>
          <w:lang w:eastAsia="de-DE"/>
        </w:rPr>
        <w:t xml:space="preserve">(Initial </w:t>
      </w:r>
      <w:r w:rsidR="00D22821" w:rsidRPr="00F23A45">
        <w:rPr>
          <w:lang w:eastAsia="de-DE"/>
        </w:rPr>
        <w:t xml:space="preserve">version </w:t>
      </w:r>
      <w:r w:rsidRPr="00F23A45">
        <w:rPr>
          <w:lang w:eastAsia="de-DE"/>
        </w:rPr>
        <w:t xml:space="preserve">planned to </w:t>
      </w:r>
      <w:r w:rsidR="00D22821" w:rsidRPr="00F23A45">
        <w:rPr>
          <w:lang w:eastAsia="de-DE"/>
        </w:rPr>
        <w:t>be made available by 2018-</w:t>
      </w:r>
      <w:r w:rsidR="00D05C5A" w:rsidRPr="00F23A45">
        <w:rPr>
          <w:lang w:eastAsia="de-DE"/>
        </w:rPr>
        <w:t>08-10</w:t>
      </w:r>
      <w:r w:rsidR="00D22821" w:rsidRPr="00F23A45">
        <w:rPr>
          <w:lang w:eastAsia="de-DE"/>
        </w:rPr>
        <w:t>.</w:t>
      </w:r>
      <w:r w:rsidRPr="00F23A45">
        <w:rPr>
          <w:lang w:eastAsia="de-DE"/>
        </w:rPr>
        <w:t>)</w:t>
      </w:r>
    </w:p>
    <w:p w:rsidR="00D05C5A" w:rsidRPr="00F23A45" w:rsidRDefault="00D05C5A" w:rsidP="00D05C5A">
      <w:pPr>
        <w:pStyle w:val="Textkrper"/>
        <w:rPr>
          <w:lang w:eastAsia="de-DE"/>
        </w:rPr>
      </w:pPr>
      <w:r w:rsidRPr="00F23A45">
        <w:rPr>
          <w:lang w:eastAsia="de-DE"/>
        </w:rPr>
        <w:t xml:space="preserve">See list of elements under section </w:t>
      </w:r>
      <w:r w:rsidRPr="00F23A45">
        <w:rPr>
          <w:highlight w:val="yellow"/>
          <w:lang w:eastAsia="de-DE"/>
        </w:rPr>
        <w:fldChar w:fldCharType="begin"/>
      </w:r>
      <w:r w:rsidRPr="00F23A45">
        <w:rPr>
          <w:lang w:eastAsia="de-DE"/>
        </w:rPr>
        <w:instrText xml:space="preserve"> REF _Ref519697265 \r \h </w:instrText>
      </w:r>
      <w:r w:rsidRPr="00F23A45">
        <w:rPr>
          <w:highlight w:val="yellow"/>
          <w:lang w:eastAsia="de-DE"/>
        </w:rPr>
      </w:r>
      <w:r w:rsidRPr="00F23A45">
        <w:rPr>
          <w:highlight w:val="yellow"/>
          <w:lang w:eastAsia="de-DE"/>
        </w:rPr>
        <w:fldChar w:fldCharType="separate"/>
      </w:r>
      <w:r w:rsidR="0033750D" w:rsidRPr="00F23A45">
        <w:rPr>
          <w:lang w:eastAsia="de-DE"/>
        </w:rPr>
        <w:t>11.6.2</w:t>
      </w:r>
      <w:r w:rsidRPr="00F23A45">
        <w:rPr>
          <w:highlight w:val="yellow"/>
          <w:lang w:eastAsia="de-DE"/>
        </w:rPr>
        <w:fldChar w:fldCharType="end"/>
      </w:r>
      <w:r w:rsidRPr="00F23A45">
        <w:rPr>
          <w:lang w:eastAsia="de-DE"/>
        </w:rPr>
        <w:t>, as agreed by Wed. 18 plenary.</w:t>
      </w:r>
    </w:p>
    <w:p w:rsidR="00D05C5A" w:rsidRPr="00F23A45" w:rsidRDefault="00D05C5A" w:rsidP="00AB311A">
      <w:pPr>
        <w:pStyle w:val="Textkrper"/>
        <w:rPr>
          <w:lang w:eastAsia="de-DE"/>
        </w:rPr>
      </w:pPr>
    </w:p>
    <w:p w:rsidR="00D260C4" w:rsidRPr="00F23A45" w:rsidRDefault="00B724FE" w:rsidP="002F38DF">
      <w:pPr>
        <w:pStyle w:val="berschrift9"/>
        <w:rPr>
          <w:lang w:val="en-CA" w:eastAsia="de-DE"/>
        </w:rPr>
      </w:pPr>
      <w:hyperlink r:id="rId660" w:history="1">
        <w:r w:rsidR="00D260C4" w:rsidRPr="00F23A45">
          <w:rPr>
            <w:rStyle w:val="Hyperlink"/>
            <w:bCs/>
            <w:lang w:val="en-CA"/>
          </w:rPr>
          <w:t>JVET-</w:t>
        </w:r>
        <w:r w:rsidR="008775DB" w:rsidRPr="00F23A45">
          <w:rPr>
            <w:rStyle w:val="Hyperlink"/>
            <w:bCs/>
            <w:lang w:val="en-CA"/>
          </w:rPr>
          <w:t>K</w:t>
        </w:r>
        <w:r w:rsidR="00D22821" w:rsidRPr="00F23A45">
          <w:rPr>
            <w:rStyle w:val="Hyperlink"/>
            <w:bCs/>
            <w:lang w:val="en-CA"/>
          </w:rPr>
          <w:t>1002</w:t>
        </w:r>
      </w:hyperlink>
      <w:r w:rsidR="00D22821" w:rsidRPr="00F23A45">
        <w:rPr>
          <w:lang w:val="en-CA" w:eastAsia="de-DE"/>
        </w:rPr>
        <w:t xml:space="preserve"> </w:t>
      </w:r>
      <w:r w:rsidR="00D22821" w:rsidRPr="00F23A45">
        <w:rPr>
          <w:bCs/>
          <w:lang w:val="en-CA"/>
        </w:rPr>
        <w:t xml:space="preserve">Algorithm description for </w:t>
      </w:r>
      <w:r w:rsidR="006A4776" w:rsidRPr="00F23A45">
        <w:rPr>
          <w:bCs/>
          <w:lang w:val="en-CA"/>
        </w:rPr>
        <w:t>Versatile Video Coding</w:t>
      </w:r>
      <w:r w:rsidR="00D22821" w:rsidRPr="00F23A45">
        <w:rPr>
          <w:bCs/>
          <w:lang w:val="en-CA"/>
        </w:rPr>
        <w:t xml:space="preserve"> and Test Model</w:t>
      </w:r>
      <w:r w:rsidR="00845C1A" w:rsidRPr="00F23A45">
        <w:rPr>
          <w:bCs/>
          <w:lang w:val="en-CA"/>
        </w:rPr>
        <w:t> </w:t>
      </w:r>
      <w:r w:rsidR="00661F3B" w:rsidRPr="00F23A45">
        <w:rPr>
          <w:bCs/>
          <w:lang w:val="en-CA"/>
        </w:rPr>
        <w:t>2</w:t>
      </w:r>
      <w:r w:rsidR="00D22821" w:rsidRPr="00F23A45">
        <w:rPr>
          <w:bCs/>
          <w:lang w:val="en-CA"/>
        </w:rPr>
        <w:t xml:space="preserve"> (</w:t>
      </w:r>
      <w:r w:rsidR="006A4776" w:rsidRPr="00F23A45">
        <w:rPr>
          <w:bCs/>
          <w:lang w:val="en-CA"/>
        </w:rPr>
        <w:t>VTM</w:t>
      </w:r>
      <w:r w:rsidR="00845C1A" w:rsidRPr="00F23A45">
        <w:rPr>
          <w:bCs/>
          <w:lang w:val="en-CA"/>
        </w:rPr>
        <w:t> </w:t>
      </w:r>
      <w:r w:rsidR="00661F3B" w:rsidRPr="00F23A45">
        <w:rPr>
          <w:bCs/>
          <w:lang w:val="en-CA"/>
        </w:rPr>
        <w:t>2</w:t>
      </w:r>
      <w:r w:rsidR="00D22821" w:rsidRPr="00F23A45">
        <w:rPr>
          <w:bCs/>
          <w:lang w:val="en-CA"/>
        </w:rPr>
        <w:t>)</w:t>
      </w:r>
      <w:r w:rsidR="00436038" w:rsidRPr="00F23A45" w:rsidDel="00436038">
        <w:rPr>
          <w:lang w:val="en-CA" w:eastAsia="de-DE"/>
        </w:rPr>
        <w:t xml:space="preserve"> </w:t>
      </w:r>
      <w:r w:rsidR="00D260C4" w:rsidRPr="00F23A45">
        <w:rPr>
          <w:lang w:val="en-CA" w:eastAsia="de-DE"/>
        </w:rPr>
        <w:t>[</w:t>
      </w:r>
      <w:r w:rsidR="00D22821" w:rsidRPr="00F23A45">
        <w:rPr>
          <w:rFonts w:eastAsia="Times New Roman"/>
          <w:szCs w:val="24"/>
          <w:lang w:val="en-CA" w:eastAsia="de-DE"/>
        </w:rPr>
        <w:t>J</w:t>
      </w:r>
      <w:r w:rsidR="004F0CCC" w:rsidRPr="00F23A45">
        <w:rPr>
          <w:rFonts w:eastAsia="Times New Roman"/>
          <w:szCs w:val="24"/>
          <w:lang w:val="en-CA" w:eastAsia="de-DE"/>
        </w:rPr>
        <w:t>. </w:t>
      </w:r>
      <w:r w:rsidR="00D22821" w:rsidRPr="00F23A45">
        <w:rPr>
          <w:rFonts w:eastAsia="Times New Roman"/>
          <w:szCs w:val="24"/>
          <w:lang w:val="en-CA" w:eastAsia="de-DE"/>
        </w:rPr>
        <w:t xml:space="preserve">Chen, </w:t>
      </w:r>
      <w:r w:rsidR="008775DB" w:rsidRPr="00F23A45">
        <w:rPr>
          <w:rFonts w:eastAsia="Times New Roman"/>
          <w:szCs w:val="24"/>
          <w:lang w:val="en-CA" w:eastAsia="de-DE"/>
        </w:rPr>
        <w:t>Y</w:t>
      </w:r>
      <w:r w:rsidR="004F0CCC" w:rsidRPr="00F23A45">
        <w:rPr>
          <w:rFonts w:eastAsia="Times New Roman"/>
          <w:szCs w:val="24"/>
          <w:lang w:val="en-CA" w:eastAsia="de-DE"/>
        </w:rPr>
        <w:t>. </w:t>
      </w:r>
      <w:r w:rsidR="008775DB" w:rsidRPr="00F23A45">
        <w:rPr>
          <w:rFonts w:eastAsia="Times New Roman"/>
          <w:szCs w:val="24"/>
          <w:lang w:val="en-CA" w:eastAsia="de-DE"/>
        </w:rPr>
        <w:t>Ye, S. Kim</w:t>
      </w:r>
      <w:r w:rsidR="00D260C4" w:rsidRPr="00F23A45">
        <w:rPr>
          <w:lang w:val="en-CA" w:eastAsia="de-DE"/>
        </w:rPr>
        <w:t>]</w:t>
      </w:r>
      <w:r w:rsidR="0071135A" w:rsidRPr="00F23A45">
        <w:rPr>
          <w:lang w:val="en-CA" w:eastAsia="de-DE"/>
        </w:rPr>
        <w:t xml:space="preserve"> </w:t>
      </w:r>
      <w:r w:rsidR="00D22821" w:rsidRPr="00F23A45">
        <w:rPr>
          <w:lang w:val="en-CA" w:eastAsia="de-DE"/>
        </w:rPr>
        <w:t xml:space="preserve">[WG11 </w:t>
      </w:r>
      <w:r w:rsidR="006A4776" w:rsidRPr="00F23A45">
        <w:rPr>
          <w:lang w:val="en-CA" w:eastAsia="de-DE"/>
        </w:rPr>
        <w:t>N</w:t>
      </w:r>
      <w:r w:rsidR="0086203D" w:rsidRPr="00F23A45">
        <w:rPr>
          <w:lang w:val="en-CA" w:eastAsia="de-DE"/>
        </w:rPr>
        <w:t>17733</w:t>
      </w:r>
      <w:r w:rsidR="00D22821" w:rsidRPr="00F23A45">
        <w:rPr>
          <w:lang w:val="en-CA" w:eastAsia="de-DE"/>
        </w:rPr>
        <w:t>] (2018-</w:t>
      </w:r>
      <w:r w:rsidR="00111B8F" w:rsidRPr="00F23A45">
        <w:rPr>
          <w:lang w:val="en-CA" w:eastAsia="de-DE"/>
        </w:rPr>
        <w:t>08</w:t>
      </w:r>
      <w:r w:rsidR="00D22821" w:rsidRPr="00F23A45">
        <w:rPr>
          <w:lang w:val="en-CA" w:eastAsia="de-DE"/>
        </w:rPr>
        <w:t>-</w:t>
      </w:r>
      <w:r w:rsidR="00111B8F" w:rsidRPr="00F23A45">
        <w:rPr>
          <w:lang w:val="en-CA" w:eastAsia="de-DE"/>
        </w:rPr>
        <w:t>31</w:t>
      </w:r>
      <w:r w:rsidR="00D22821" w:rsidRPr="00F23A45">
        <w:rPr>
          <w:lang w:val="en-CA" w:eastAsia="de-DE"/>
        </w:rPr>
        <w:t>)</w:t>
      </w:r>
    </w:p>
    <w:p w:rsidR="00890CE8" w:rsidRPr="00F23A45" w:rsidRDefault="00296C85" w:rsidP="00D22821">
      <w:pPr>
        <w:pStyle w:val="Textkrper"/>
        <w:rPr>
          <w:lang w:eastAsia="de-DE"/>
        </w:rPr>
      </w:pPr>
      <w:r w:rsidRPr="00F23A45">
        <w:rPr>
          <w:lang w:eastAsia="de-DE"/>
        </w:rPr>
        <w:t xml:space="preserve">(Initial </w:t>
      </w:r>
      <w:r w:rsidR="00D22821" w:rsidRPr="00F23A45">
        <w:rPr>
          <w:lang w:eastAsia="de-DE"/>
        </w:rPr>
        <w:t xml:space="preserve">version </w:t>
      </w:r>
      <w:r w:rsidRPr="00F23A45">
        <w:rPr>
          <w:lang w:eastAsia="de-DE"/>
        </w:rPr>
        <w:t xml:space="preserve">planned to </w:t>
      </w:r>
      <w:r w:rsidR="00D22821" w:rsidRPr="00F23A45">
        <w:rPr>
          <w:lang w:eastAsia="de-DE"/>
        </w:rPr>
        <w:t>be made available by 2018-</w:t>
      </w:r>
      <w:r w:rsidR="00D05C5A" w:rsidRPr="00F23A45">
        <w:rPr>
          <w:lang w:eastAsia="de-DE"/>
        </w:rPr>
        <w:t>08-10</w:t>
      </w:r>
      <w:r w:rsidR="00D22821" w:rsidRPr="00F23A45">
        <w:rPr>
          <w:lang w:eastAsia="de-DE"/>
        </w:rPr>
        <w:t>.</w:t>
      </w:r>
      <w:r w:rsidRPr="00F23A45">
        <w:rPr>
          <w:lang w:eastAsia="de-DE"/>
        </w:rPr>
        <w:t>)</w:t>
      </w:r>
    </w:p>
    <w:p w:rsidR="00D05C5A" w:rsidRPr="00F23A45" w:rsidRDefault="00D05C5A" w:rsidP="00D05C5A">
      <w:pPr>
        <w:pStyle w:val="Textkrper"/>
        <w:rPr>
          <w:lang w:eastAsia="de-DE"/>
        </w:rPr>
      </w:pPr>
      <w:r w:rsidRPr="00F23A45">
        <w:rPr>
          <w:lang w:eastAsia="de-DE"/>
        </w:rPr>
        <w:t xml:space="preserve">See list of elements under section </w:t>
      </w:r>
      <w:r w:rsidRPr="00F23A45">
        <w:rPr>
          <w:highlight w:val="yellow"/>
          <w:lang w:eastAsia="de-DE"/>
        </w:rPr>
        <w:fldChar w:fldCharType="begin"/>
      </w:r>
      <w:r w:rsidRPr="00F23A45">
        <w:rPr>
          <w:lang w:eastAsia="de-DE"/>
        </w:rPr>
        <w:instrText xml:space="preserve"> REF _Ref519697265 \r \h </w:instrText>
      </w:r>
      <w:r w:rsidRPr="00F23A45">
        <w:rPr>
          <w:highlight w:val="yellow"/>
          <w:lang w:eastAsia="de-DE"/>
        </w:rPr>
      </w:r>
      <w:r w:rsidRPr="00F23A45">
        <w:rPr>
          <w:highlight w:val="yellow"/>
          <w:lang w:eastAsia="de-DE"/>
        </w:rPr>
        <w:fldChar w:fldCharType="separate"/>
      </w:r>
      <w:r w:rsidR="0033750D" w:rsidRPr="00F23A45">
        <w:rPr>
          <w:lang w:eastAsia="de-DE"/>
        </w:rPr>
        <w:t>11.6.2</w:t>
      </w:r>
      <w:r w:rsidRPr="00F23A45">
        <w:rPr>
          <w:highlight w:val="yellow"/>
          <w:lang w:eastAsia="de-DE"/>
        </w:rPr>
        <w:fldChar w:fldCharType="end"/>
      </w:r>
      <w:r w:rsidRPr="00F23A45">
        <w:rPr>
          <w:lang w:eastAsia="de-DE"/>
        </w:rPr>
        <w:t>, as agreed by Wed. 18 plenary.</w:t>
      </w:r>
    </w:p>
    <w:p w:rsidR="00D05C5A" w:rsidRPr="00F23A45" w:rsidRDefault="00D05C5A" w:rsidP="00D22821">
      <w:pPr>
        <w:pStyle w:val="Textkrper"/>
        <w:rPr>
          <w:lang w:eastAsia="de-DE"/>
        </w:rPr>
      </w:pPr>
    </w:p>
    <w:p w:rsidR="008775DB" w:rsidRPr="00F23A45" w:rsidRDefault="00B724FE" w:rsidP="008775DB">
      <w:pPr>
        <w:pStyle w:val="berschrift9"/>
        <w:rPr>
          <w:lang w:val="en-CA"/>
        </w:rPr>
      </w:pPr>
      <w:hyperlink r:id="rId661" w:history="1">
        <w:r w:rsidR="008775DB" w:rsidRPr="00F23A45">
          <w:rPr>
            <w:rStyle w:val="Hyperlink"/>
            <w:bCs/>
            <w:lang w:val="en-CA"/>
          </w:rPr>
          <w:t>JVET-K1003</w:t>
        </w:r>
      </w:hyperlink>
      <w:r w:rsidR="008775DB" w:rsidRPr="00F23A45">
        <w:rPr>
          <w:lang w:val="en-CA"/>
        </w:rPr>
        <w:t xml:space="preserve"> Guidelines for VVC reference software development [K</w:t>
      </w:r>
      <w:r w:rsidR="00AD4D35" w:rsidRPr="00F23A45">
        <w:rPr>
          <w:lang w:val="en-CA"/>
        </w:rPr>
        <w:t>. </w:t>
      </w:r>
      <w:r w:rsidR="008775DB" w:rsidRPr="00F23A45">
        <w:rPr>
          <w:lang w:val="en-CA"/>
        </w:rPr>
        <w:t>Sühring]</w:t>
      </w:r>
      <w:r w:rsidR="00111B8F" w:rsidRPr="00F23A45">
        <w:rPr>
          <w:lang w:val="en-CA"/>
        </w:rPr>
        <w:t xml:space="preserve"> </w:t>
      </w:r>
      <w:r w:rsidR="00111B8F" w:rsidRPr="00F23A45">
        <w:rPr>
          <w:lang w:val="en-CA" w:eastAsia="de-DE"/>
        </w:rPr>
        <w:t>(2018-07-31)</w:t>
      </w:r>
    </w:p>
    <w:p w:rsidR="00890CE8" w:rsidRPr="00F23A45" w:rsidRDefault="00890CE8" w:rsidP="00845C1A">
      <w:pPr>
        <w:rPr>
          <w:lang w:eastAsia="de-DE"/>
        </w:rPr>
      </w:pPr>
    </w:p>
    <w:p w:rsidR="00890CE8" w:rsidRPr="00F23A45" w:rsidRDefault="00B724FE" w:rsidP="001301FA">
      <w:pPr>
        <w:pStyle w:val="berschrift9"/>
        <w:rPr>
          <w:lang w:val="en-CA" w:eastAsia="de-DE"/>
        </w:rPr>
      </w:pPr>
      <w:hyperlink r:id="rId662" w:history="1">
        <w:r w:rsidR="00D33D6C" w:rsidRPr="00F23A45">
          <w:rPr>
            <w:rStyle w:val="Hyperlink"/>
            <w:bCs/>
            <w:lang w:val="en-CA"/>
          </w:rPr>
          <w:t>JVET-</w:t>
        </w:r>
        <w:r w:rsidR="008775DB" w:rsidRPr="00F23A45">
          <w:rPr>
            <w:rStyle w:val="Hyperlink"/>
            <w:bCs/>
            <w:lang w:val="en-CA"/>
          </w:rPr>
          <w:t>K</w:t>
        </w:r>
        <w:r w:rsidR="00222388" w:rsidRPr="00F23A45">
          <w:rPr>
            <w:rStyle w:val="Hyperlink"/>
            <w:bCs/>
            <w:lang w:val="en-CA"/>
          </w:rPr>
          <w:t>1004</w:t>
        </w:r>
      </w:hyperlink>
      <w:r w:rsidR="00222388" w:rsidRPr="00F23A45">
        <w:rPr>
          <w:lang w:val="en-CA" w:eastAsia="de-DE"/>
        </w:rPr>
        <w:t xml:space="preserve"> </w:t>
      </w:r>
      <w:r w:rsidR="00D33D6C" w:rsidRPr="00F23A45">
        <w:rPr>
          <w:lang w:val="en-CA" w:eastAsia="de-DE"/>
        </w:rPr>
        <w:t xml:space="preserve">Algorithm descriptions of projection format conversion and video quality metrics in 360Lib </w:t>
      </w:r>
      <w:r w:rsidR="00F03449" w:rsidRPr="00F23A45">
        <w:rPr>
          <w:lang w:val="en-CA" w:eastAsia="de-DE"/>
        </w:rPr>
        <w:t xml:space="preserve">Version </w:t>
      </w:r>
      <w:r w:rsidR="008775DB" w:rsidRPr="00F23A45">
        <w:rPr>
          <w:lang w:val="en-CA" w:eastAsia="de-DE"/>
        </w:rPr>
        <w:t>7</w:t>
      </w:r>
      <w:r w:rsidR="00C310BB" w:rsidRPr="00F23A45">
        <w:rPr>
          <w:lang w:val="en-CA" w:eastAsia="de-DE"/>
        </w:rPr>
        <w:t xml:space="preserve"> </w:t>
      </w:r>
      <w:r w:rsidR="00D33D6C" w:rsidRPr="00F23A45">
        <w:rPr>
          <w:lang w:val="en-CA" w:eastAsia="de-DE"/>
        </w:rPr>
        <w:t>[Y</w:t>
      </w:r>
      <w:r w:rsidR="006F7287" w:rsidRPr="00F23A45">
        <w:rPr>
          <w:lang w:val="en-CA" w:eastAsia="de-DE"/>
        </w:rPr>
        <w:t>. </w:t>
      </w:r>
      <w:r w:rsidR="00D33D6C" w:rsidRPr="00F23A45">
        <w:rPr>
          <w:lang w:val="en-CA" w:eastAsia="de-DE"/>
        </w:rPr>
        <w:t>Ye, J</w:t>
      </w:r>
      <w:r w:rsidR="006F7287" w:rsidRPr="00F23A45">
        <w:rPr>
          <w:lang w:val="en-CA" w:eastAsia="de-DE"/>
        </w:rPr>
        <w:t>. </w:t>
      </w:r>
      <w:r w:rsidR="00D33D6C" w:rsidRPr="00F23A45">
        <w:rPr>
          <w:lang w:val="en-CA" w:eastAsia="de-DE"/>
        </w:rPr>
        <w:t>Boyce]</w:t>
      </w:r>
      <w:r w:rsidR="00D44EE0" w:rsidRPr="00F23A45">
        <w:rPr>
          <w:lang w:val="en-CA" w:eastAsia="de-DE"/>
        </w:rPr>
        <w:t xml:space="preserve"> (2018-08-31)</w:t>
      </w:r>
    </w:p>
    <w:p w:rsidR="0052098B" w:rsidRPr="00F23A45" w:rsidRDefault="0052098B" w:rsidP="00D05C5A">
      <w:pPr>
        <w:pStyle w:val="Textkrper"/>
        <w:rPr>
          <w:lang w:eastAsia="de-DE"/>
        </w:rPr>
      </w:pPr>
      <w:r w:rsidRPr="00F23A45">
        <w:rPr>
          <w:lang w:eastAsia="de-DE"/>
        </w:rPr>
        <w:t>(Identifying as version number 7 to match the software version, although the previous issued document (JVET-H1004) was identified as version 5.)</w:t>
      </w:r>
    </w:p>
    <w:p w:rsidR="00D05C5A" w:rsidRPr="00F23A45" w:rsidRDefault="00D05C5A" w:rsidP="00D05C5A">
      <w:pPr>
        <w:pStyle w:val="Textkrper"/>
        <w:rPr>
          <w:lang w:eastAsia="de-DE"/>
        </w:rPr>
      </w:pPr>
      <w:r w:rsidRPr="00F23A45">
        <w:rPr>
          <w:lang w:eastAsia="de-DE"/>
        </w:rPr>
        <w:t xml:space="preserve">See list of elements under section </w:t>
      </w:r>
      <w:r w:rsidRPr="00F23A45">
        <w:rPr>
          <w:highlight w:val="yellow"/>
          <w:lang w:eastAsia="de-DE"/>
        </w:rPr>
        <w:fldChar w:fldCharType="begin"/>
      </w:r>
      <w:r w:rsidRPr="00F23A45">
        <w:rPr>
          <w:lang w:eastAsia="de-DE"/>
        </w:rPr>
        <w:instrText xml:space="preserve"> REF _Ref519697306 \r \h </w:instrText>
      </w:r>
      <w:r w:rsidRPr="00F23A45">
        <w:rPr>
          <w:highlight w:val="yellow"/>
          <w:lang w:eastAsia="de-DE"/>
        </w:rPr>
      </w:r>
      <w:r w:rsidRPr="00F23A45">
        <w:rPr>
          <w:highlight w:val="yellow"/>
          <w:lang w:eastAsia="de-DE"/>
        </w:rPr>
        <w:fldChar w:fldCharType="separate"/>
      </w:r>
      <w:r w:rsidR="0033750D" w:rsidRPr="00F23A45">
        <w:rPr>
          <w:lang w:eastAsia="de-DE"/>
        </w:rPr>
        <w:t>11.6.4</w:t>
      </w:r>
      <w:r w:rsidRPr="00F23A45">
        <w:rPr>
          <w:highlight w:val="yellow"/>
          <w:lang w:eastAsia="de-DE"/>
        </w:rPr>
        <w:fldChar w:fldCharType="end"/>
      </w:r>
      <w:r w:rsidRPr="00F23A45">
        <w:rPr>
          <w:lang w:eastAsia="de-DE"/>
        </w:rPr>
        <w:t xml:space="preserve">, as agreed by </w:t>
      </w:r>
      <w:r w:rsidR="0033750D" w:rsidRPr="00F23A45">
        <w:rPr>
          <w:lang w:eastAsia="de-DE"/>
        </w:rPr>
        <w:t xml:space="preserve">the </w:t>
      </w:r>
      <w:r w:rsidRPr="00F23A45">
        <w:rPr>
          <w:lang w:eastAsia="de-DE"/>
        </w:rPr>
        <w:t xml:space="preserve">Wed. 18 </w:t>
      </w:r>
      <w:r w:rsidR="0033750D" w:rsidRPr="00F23A45">
        <w:rPr>
          <w:lang w:eastAsia="de-DE"/>
        </w:rPr>
        <w:t xml:space="preserve">July </w:t>
      </w:r>
      <w:r w:rsidRPr="00F23A45">
        <w:rPr>
          <w:lang w:eastAsia="de-DE"/>
        </w:rPr>
        <w:t>plenary.</w:t>
      </w:r>
    </w:p>
    <w:p w:rsidR="00D33D6C" w:rsidRPr="00F23A45" w:rsidRDefault="00D33D6C" w:rsidP="00F350B0">
      <w:pPr>
        <w:rPr>
          <w:lang w:eastAsia="de-DE"/>
        </w:rPr>
      </w:pPr>
    </w:p>
    <w:p w:rsidR="00D22821" w:rsidRPr="00F23A45" w:rsidRDefault="00B724FE" w:rsidP="00D22821">
      <w:pPr>
        <w:pStyle w:val="berschrift9"/>
        <w:rPr>
          <w:lang w:val="en-CA" w:eastAsia="de-DE"/>
        </w:rPr>
      </w:pPr>
      <w:hyperlink r:id="rId663" w:history="1">
        <w:r w:rsidR="00D22821" w:rsidRPr="00F23A45">
          <w:rPr>
            <w:rStyle w:val="Hyperlink"/>
            <w:bCs/>
            <w:lang w:val="en-CA"/>
          </w:rPr>
          <w:t>JVET-</w:t>
        </w:r>
        <w:r w:rsidR="00730C4A" w:rsidRPr="00F23A45">
          <w:rPr>
            <w:rStyle w:val="Hyperlink"/>
            <w:bCs/>
            <w:lang w:val="en-CA"/>
          </w:rPr>
          <w:t>K</w:t>
        </w:r>
        <w:r w:rsidR="00D22821" w:rsidRPr="00F23A45">
          <w:rPr>
            <w:rStyle w:val="Hyperlink"/>
            <w:bCs/>
            <w:lang w:val="en-CA"/>
          </w:rPr>
          <w:t>1005</w:t>
        </w:r>
      </w:hyperlink>
      <w:r w:rsidR="00D22821" w:rsidRPr="00F23A45">
        <w:rPr>
          <w:lang w:val="en-CA" w:eastAsia="de-DE"/>
        </w:rPr>
        <w:t xml:space="preserve"> Methodology and reporting template </w:t>
      </w:r>
      <w:r w:rsidR="00D22821" w:rsidRPr="00F23A45">
        <w:rPr>
          <w:bCs/>
          <w:lang w:val="en-CA"/>
        </w:rPr>
        <w:t xml:space="preserve">for tool testing </w:t>
      </w:r>
      <w:r w:rsidR="00D22821" w:rsidRPr="00F23A45">
        <w:rPr>
          <w:lang w:val="en-CA" w:eastAsia="de-DE"/>
        </w:rPr>
        <w:t>[</w:t>
      </w:r>
      <w:r w:rsidR="00730C4A" w:rsidRPr="0094055E">
        <w:rPr>
          <w:highlight w:val="yellow"/>
          <w:lang w:val="en-CA" w:eastAsia="zh-TW"/>
        </w:rPr>
        <w:t>AHG13 chairs</w:t>
      </w:r>
      <w:r w:rsidR="00D22821" w:rsidRPr="00F23A45">
        <w:rPr>
          <w:lang w:val="en-CA" w:eastAsia="de-DE"/>
        </w:rPr>
        <w:t xml:space="preserve">] </w:t>
      </w:r>
      <w:r w:rsidR="00730C4A" w:rsidRPr="00F23A45">
        <w:rPr>
          <w:lang w:val="en-CA" w:eastAsia="de-DE"/>
        </w:rPr>
        <w:t>(2018-07-27)</w:t>
      </w:r>
    </w:p>
    <w:p w:rsidR="008775DB" w:rsidRPr="00F23A45" w:rsidRDefault="008775DB" w:rsidP="00AB311A">
      <w:pPr>
        <w:pStyle w:val="Textkrper"/>
        <w:rPr>
          <w:lang w:eastAsia="de-DE"/>
        </w:rPr>
      </w:pPr>
    </w:p>
    <w:p w:rsidR="00D260C4" w:rsidRPr="00F23A45" w:rsidRDefault="00B724FE" w:rsidP="002F38DF">
      <w:pPr>
        <w:pStyle w:val="berschrift9"/>
        <w:rPr>
          <w:lang w:val="en-CA" w:eastAsia="de-DE"/>
        </w:rPr>
      </w:pPr>
      <w:hyperlink r:id="rId664" w:history="1">
        <w:r w:rsidR="00D260C4" w:rsidRPr="00F23A45">
          <w:rPr>
            <w:rStyle w:val="Hyperlink"/>
            <w:szCs w:val="24"/>
            <w:lang w:val="en-CA"/>
          </w:rPr>
          <w:t>JVET-</w:t>
        </w:r>
        <w:r w:rsidR="008775DB" w:rsidRPr="00F23A45">
          <w:rPr>
            <w:rStyle w:val="Hyperlink"/>
            <w:szCs w:val="24"/>
            <w:lang w:val="en-CA"/>
          </w:rPr>
          <w:t>K</w:t>
        </w:r>
        <w:r w:rsidR="00C310BB" w:rsidRPr="00F23A45">
          <w:rPr>
            <w:rStyle w:val="Hyperlink"/>
            <w:szCs w:val="24"/>
            <w:lang w:val="en-CA"/>
          </w:rPr>
          <w:t>1010</w:t>
        </w:r>
      </w:hyperlink>
      <w:r w:rsidR="00C310BB" w:rsidRPr="00F23A45">
        <w:rPr>
          <w:lang w:val="en-CA" w:eastAsia="de-DE"/>
        </w:rPr>
        <w:t xml:space="preserve"> </w:t>
      </w:r>
      <w:r w:rsidR="00D260C4" w:rsidRPr="00F23A45">
        <w:rPr>
          <w:lang w:val="en-CA" w:eastAsia="de-DE"/>
        </w:rPr>
        <w:t xml:space="preserve">JVET </w:t>
      </w:r>
      <w:r w:rsidR="00D260C4" w:rsidRPr="00F23A45">
        <w:rPr>
          <w:szCs w:val="24"/>
          <w:lang w:val="en-CA"/>
        </w:rPr>
        <w:t>common</w:t>
      </w:r>
      <w:r w:rsidR="00D260C4" w:rsidRPr="00F23A45">
        <w:rPr>
          <w:lang w:val="en-CA" w:eastAsia="de-DE"/>
        </w:rPr>
        <w:t xml:space="preserve"> test conditions and software reference configurations </w:t>
      </w:r>
      <w:r w:rsidR="00E6164E" w:rsidRPr="00F23A45">
        <w:rPr>
          <w:lang w:val="en-CA" w:eastAsia="de-DE"/>
        </w:rPr>
        <w:t xml:space="preserve">for SDR video </w:t>
      </w:r>
      <w:r w:rsidR="00D260C4" w:rsidRPr="00F23A45">
        <w:rPr>
          <w:lang w:val="en-CA" w:eastAsia="de-DE"/>
        </w:rPr>
        <w:t>[</w:t>
      </w:r>
      <w:r w:rsidR="008775DB" w:rsidRPr="00F23A45">
        <w:rPr>
          <w:lang w:val="en-CA" w:eastAsia="de-DE"/>
        </w:rPr>
        <w:t xml:space="preserve">F. Bossen, </w:t>
      </w:r>
      <w:r w:rsidR="00A275D9" w:rsidRPr="00F23A45">
        <w:rPr>
          <w:lang w:val="en-CA" w:eastAsia="de-DE"/>
        </w:rPr>
        <w:t>J</w:t>
      </w:r>
      <w:r w:rsidR="004F0CCC" w:rsidRPr="00F23A45">
        <w:rPr>
          <w:lang w:val="en-CA" w:eastAsia="de-DE"/>
        </w:rPr>
        <w:t>. </w:t>
      </w:r>
      <w:r w:rsidR="00A275D9" w:rsidRPr="00F23A45">
        <w:rPr>
          <w:lang w:val="en-CA" w:eastAsia="de-DE"/>
        </w:rPr>
        <w:t xml:space="preserve">Boyce, </w:t>
      </w:r>
      <w:r w:rsidR="00D22821" w:rsidRPr="00F23A45">
        <w:rPr>
          <w:lang w:val="en-CA" w:eastAsia="de-DE"/>
        </w:rPr>
        <w:t>X</w:t>
      </w:r>
      <w:r w:rsidR="004F0CCC" w:rsidRPr="00F23A45">
        <w:rPr>
          <w:lang w:val="en-CA" w:eastAsia="de-DE"/>
        </w:rPr>
        <w:t>. </w:t>
      </w:r>
      <w:r w:rsidR="00D22821" w:rsidRPr="00F23A45">
        <w:rPr>
          <w:lang w:val="en-CA" w:eastAsia="de-DE"/>
        </w:rPr>
        <w:t xml:space="preserve">Li, </w:t>
      </w:r>
      <w:r w:rsidR="00A275D9" w:rsidRPr="00F23A45">
        <w:rPr>
          <w:lang w:val="en-CA" w:eastAsia="de-DE"/>
        </w:rPr>
        <w:t>V</w:t>
      </w:r>
      <w:r w:rsidR="004F0CCC" w:rsidRPr="00F23A45">
        <w:rPr>
          <w:lang w:val="en-CA" w:eastAsia="de-DE"/>
        </w:rPr>
        <w:t>. </w:t>
      </w:r>
      <w:r w:rsidR="00A275D9" w:rsidRPr="00F23A45">
        <w:rPr>
          <w:lang w:val="en-CA" w:eastAsia="de-DE"/>
        </w:rPr>
        <w:t>Seregin</w:t>
      </w:r>
      <w:r w:rsidR="00D22821" w:rsidRPr="00F23A45">
        <w:rPr>
          <w:lang w:val="en-CA" w:eastAsia="de-DE"/>
        </w:rPr>
        <w:t>, K</w:t>
      </w:r>
      <w:r w:rsidR="004F0CCC" w:rsidRPr="00F23A45">
        <w:rPr>
          <w:lang w:val="en-CA" w:eastAsia="de-DE"/>
        </w:rPr>
        <w:t>. </w:t>
      </w:r>
      <w:r w:rsidR="00D22821" w:rsidRPr="00F23A45">
        <w:rPr>
          <w:lang w:val="en-CA" w:eastAsia="de-DE"/>
        </w:rPr>
        <w:t>Sühring</w:t>
      </w:r>
      <w:r w:rsidR="00D260C4" w:rsidRPr="00F23A45">
        <w:rPr>
          <w:lang w:val="en-CA" w:eastAsia="de-DE"/>
        </w:rPr>
        <w:t>]</w:t>
      </w:r>
      <w:r w:rsidR="00D22821" w:rsidRPr="00F23A45">
        <w:rPr>
          <w:lang w:val="en-CA" w:eastAsia="de-DE"/>
        </w:rPr>
        <w:t xml:space="preserve"> (2018-</w:t>
      </w:r>
      <w:r w:rsidR="00111B8F" w:rsidRPr="00F23A45">
        <w:rPr>
          <w:lang w:val="en-CA" w:eastAsia="de-DE"/>
        </w:rPr>
        <w:t>07</w:t>
      </w:r>
      <w:r w:rsidR="00351200" w:rsidRPr="00F23A45">
        <w:rPr>
          <w:lang w:val="en-CA" w:eastAsia="de-DE"/>
        </w:rPr>
        <w:t>-</w:t>
      </w:r>
      <w:r w:rsidR="00111B8F" w:rsidRPr="00F23A45">
        <w:rPr>
          <w:lang w:val="en-CA" w:eastAsia="de-DE"/>
        </w:rPr>
        <w:t>31</w:t>
      </w:r>
      <w:r w:rsidR="00351200" w:rsidRPr="00F23A45">
        <w:rPr>
          <w:lang w:val="en-CA" w:eastAsia="de-DE"/>
        </w:rPr>
        <w:t>)</w:t>
      </w:r>
    </w:p>
    <w:p w:rsidR="00351200" w:rsidRPr="00F23A45" w:rsidRDefault="00351200" w:rsidP="00845C1A">
      <w:pPr>
        <w:rPr>
          <w:lang w:eastAsia="de-DE"/>
        </w:rPr>
      </w:pPr>
    </w:p>
    <w:p w:rsidR="003004EC" w:rsidRPr="00F23A45" w:rsidRDefault="00B724FE" w:rsidP="005B3FAE">
      <w:pPr>
        <w:pStyle w:val="berschrift9"/>
        <w:rPr>
          <w:lang w:val="en-CA" w:eastAsia="de-DE"/>
        </w:rPr>
      </w:pPr>
      <w:hyperlink r:id="rId665" w:history="1">
        <w:r w:rsidR="005B3FAE" w:rsidRPr="00F23A45">
          <w:rPr>
            <w:rStyle w:val="Hyperlink"/>
            <w:szCs w:val="24"/>
            <w:lang w:val="en-CA"/>
          </w:rPr>
          <w:t>JVET-</w:t>
        </w:r>
        <w:r w:rsidR="008775DB" w:rsidRPr="00F23A45">
          <w:rPr>
            <w:rStyle w:val="Hyperlink"/>
            <w:szCs w:val="24"/>
            <w:lang w:val="en-CA"/>
          </w:rPr>
          <w:t>K</w:t>
        </w:r>
        <w:r w:rsidR="00D22821" w:rsidRPr="00F23A45">
          <w:rPr>
            <w:rStyle w:val="Hyperlink"/>
            <w:szCs w:val="24"/>
            <w:lang w:val="en-CA"/>
          </w:rPr>
          <w:t>1011</w:t>
        </w:r>
      </w:hyperlink>
      <w:r w:rsidR="00D22821" w:rsidRPr="00F23A45">
        <w:rPr>
          <w:lang w:val="en-CA" w:eastAsia="de-DE"/>
        </w:rPr>
        <w:t xml:space="preserve"> </w:t>
      </w:r>
      <w:r w:rsidR="005B3FAE" w:rsidRPr="00F23A45">
        <w:rPr>
          <w:lang w:val="en-CA" w:eastAsia="de-DE"/>
        </w:rPr>
        <w:t xml:space="preserve">JVET </w:t>
      </w:r>
      <w:r w:rsidR="005B3FAE" w:rsidRPr="00F23A45">
        <w:rPr>
          <w:szCs w:val="24"/>
          <w:lang w:val="en-CA"/>
        </w:rPr>
        <w:t>common</w:t>
      </w:r>
      <w:r w:rsidR="005B3FAE" w:rsidRPr="00F23A45">
        <w:rPr>
          <w:lang w:val="en-CA" w:eastAsia="de-DE"/>
        </w:rPr>
        <w:t xml:space="preserve"> test conditions </w:t>
      </w:r>
      <w:r w:rsidR="005B3FAE" w:rsidRPr="00F23A45">
        <w:rPr>
          <w:lang w:val="en-CA"/>
        </w:rPr>
        <w:t>and evaluation procedures for HDR/WCG video</w:t>
      </w:r>
      <w:r w:rsidR="005B3FAE" w:rsidRPr="00F23A45">
        <w:rPr>
          <w:lang w:val="en-CA" w:eastAsia="de-DE"/>
        </w:rPr>
        <w:t xml:space="preserve"> [A</w:t>
      </w:r>
      <w:r w:rsidR="0054359A" w:rsidRPr="00F23A45">
        <w:rPr>
          <w:lang w:val="en-CA" w:eastAsia="de-DE"/>
        </w:rPr>
        <w:t>. </w:t>
      </w:r>
      <w:r w:rsidR="005B3FAE" w:rsidRPr="00F23A45">
        <w:rPr>
          <w:lang w:val="en-CA" w:eastAsia="de-DE"/>
        </w:rPr>
        <w:t xml:space="preserve">Segall, </w:t>
      </w:r>
      <w:r w:rsidR="00D33D6C" w:rsidRPr="00F23A45">
        <w:rPr>
          <w:lang w:val="en-CA" w:eastAsia="de-DE"/>
        </w:rPr>
        <w:t>E</w:t>
      </w:r>
      <w:r w:rsidR="006F7287" w:rsidRPr="00F23A45">
        <w:rPr>
          <w:lang w:val="en-CA" w:eastAsia="de-DE"/>
        </w:rPr>
        <w:t>. François</w:t>
      </w:r>
      <w:r w:rsidR="005B3FAE" w:rsidRPr="00F23A45">
        <w:rPr>
          <w:lang w:val="en-CA" w:eastAsia="de-DE"/>
        </w:rPr>
        <w:t>, D</w:t>
      </w:r>
      <w:r w:rsidR="0054359A" w:rsidRPr="00F23A45">
        <w:rPr>
          <w:lang w:val="en-CA" w:eastAsia="de-DE"/>
        </w:rPr>
        <w:t>. </w:t>
      </w:r>
      <w:r w:rsidR="005B3FAE" w:rsidRPr="00F23A45">
        <w:rPr>
          <w:lang w:val="en-CA" w:eastAsia="de-DE"/>
        </w:rPr>
        <w:t xml:space="preserve">Rusanovskyy] </w:t>
      </w:r>
      <w:r w:rsidR="00D22821" w:rsidRPr="00F23A45">
        <w:rPr>
          <w:lang w:val="en-CA" w:eastAsia="de-DE"/>
        </w:rPr>
        <w:t>(2018-</w:t>
      </w:r>
      <w:r w:rsidR="00111B8F" w:rsidRPr="00F23A45">
        <w:rPr>
          <w:lang w:val="en-CA" w:eastAsia="de-DE"/>
        </w:rPr>
        <w:t>07</w:t>
      </w:r>
      <w:r w:rsidR="00351200" w:rsidRPr="00F23A45">
        <w:rPr>
          <w:lang w:val="en-CA" w:eastAsia="de-DE"/>
        </w:rPr>
        <w:t>-</w:t>
      </w:r>
      <w:r w:rsidR="00111B8F" w:rsidRPr="00F23A45">
        <w:rPr>
          <w:lang w:val="en-CA" w:eastAsia="de-DE"/>
        </w:rPr>
        <w:t>31</w:t>
      </w:r>
      <w:r w:rsidR="00D22821" w:rsidRPr="00F23A45">
        <w:rPr>
          <w:lang w:val="en-CA" w:eastAsia="de-DE"/>
        </w:rPr>
        <w:t>)</w:t>
      </w:r>
    </w:p>
    <w:p w:rsidR="00351200" w:rsidRPr="00F23A45" w:rsidRDefault="00351200" w:rsidP="00D22821">
      <w:pPr>
        <w:rPr>
          <w:lang w:eastAsia="de-DE"/>
        </w:rPr>
      </w:pPr>
    </w:p>
    <w:p w:rsidR="00D22821" w:rsidRPr="00F23A45" w:rsidRDefault="00B724FE" w:rsidP="00D22821">
      <w:pPr>
        <w:pStyle w:val="berschrift9"/>
        <w:rPr>
          <w:lang w:val="en-CA" w:eastAsia="de-DE"/>
        </w:rPr>
      </w:pPr>
      <w:hyperlink r:id="rId666" w:history="1">
        <w:r w:rsidR="005B3FAE" w:rsidRPr="00F23A45">
          <w:rPr>
            <w:rStyle w:val="Hyperlink"/>
            <w:szCs w:val="24"/>
            <w:lang w:val="en-CA"/>
          </w:rPr>
          <w:t>JVET-</w:t>
        </w:r>
        <w:r w:rsidR="008775DB" w:rsidRPr="00F23A45">
          <w:rPr>
            <w:rStyle w:val="Hyperlink"/>
            <w:szCs w:val="24"/>
            <w:lang w:val="en-CA"/>
          </w:rPr>
          <w:t>K</w:t>
        </w:r>
        <w:r w:rsidR="00D22821" w:rsidRPr="00F23A45">
          <w:rPr>
            <w:rStyle w:val="Hyperlink"/>
            <w:szCs w:val="24"/>
            <w:lang w:val="en-CA"/>
          </w:rPr>
          <w:t>1012</w:t>
        </w:r>
      </w:hyperlink>
      <w:r w:rsidR="00D22821" w:rsidRPr="00F23A45">
        <w:rPr>
          <w:lang w:val="en-CA" w:eastAsia="de-DE"/>
        </w:rPr>
        <w:t xml:space="preserve"> </w:t>
      </w:r>
      <w:r w:rsidR="005B3FAE" w:rsidRPr="00F23A45">
        <w:rPr>
          <w:lang w:val="en-CA" w:eastAsia="de-DE"/>
        </w:rPr>
        <w:t xml:space="preserve">JVET </w:t>
      </w:r>
      <w:r w:rsidR="005B3FAE" w:rsidRPr="00F23A45">
        <w:rPr>
          <w:szCs w:val="24"/>
          <w:lang w:val="en-CA"/>
        </w:rPr>
        <w:t>common</w:t>
      </w:r>
      <w:r w:rsidR="005B3FAE" w:rsidRPr="00F23A45">
        <w:rPr>
          <w:lang w:val="en-CA" w:eastAsia="de-DE"/>
        </w:rPr>
        <w:t xml:space="preserve"> test conditions </w:t>
      </w:r>
      <w:r w:rsidR="005B3FAE" w:rsidRPr="00F23A45">
        <w:rPr>
          <w:lang w:val="en-CA"/>
        </w:rPr>
        <w:t>and evaluation procedures for 360</w:t>
      </w:r>
      <w:r w:rsidR="00F03449" w:rsidRPr="00F23A45">
        <w:rPr>
          <w:lang w:val="en-CA"/>
        </w:rPr>
        <w:t>°</w:t>
      </w:r>
      <w:r w:rsidR="005B3FAE" w:rsidRPr="00F23A45">
        <w:rPr>
          <w:lang w:val="en-CA"/>
        </w:rPr>
        <w:t xml:space="preserve"> video</w:t>
      </w:r>
      <w:r w:rsidR="005B3FAE" w:rsidRPr="00F23A45">
        <w:rPr>
          <w:lang w:val="en-CA" w:eastAsia="de-DE"/>
        </w:rPr>
        <w:t xml:space="preserve"> [</w:t>
      </w:r>
      <w:r w:rsidR="00D22821" w:rsidRPr="00F23A45">
        <w:rPr>
          <w:lang w:val="en-CA" w:eastAsia="de-DE"/>
        </w:rPr>
        <w:t>P</w:t>
      </w:r>
      <w:r w:rsidR="004F0CCC" w:rsidRPr="00F23A45">
        <w:rPr>
          <w:lang w:val="en-CA" w:eastAsia="de-DE"/>
        </w:rPr>
        <w:t>. </w:t>
      </w:r>
      <w:r w:rsidR="00D22821" w:rsidRPr="00F23A45">
        <w:rPr>
          <w:lang w:val="en-CA" w:eastAsia="de-DE"/>
        </w:rPr>
        <w:t>Hanhart,</w:t>
      </w:r>
      <w:r w:rsidR="00D22821" w:rsidRPr="00F23A45" w:rsidDel="00D22821">
        <w:rPr>
          <w:lang w:val="en-CA" w:eastAsia="de-DE"/>
        </w:rPr>
        <w:t xml:space="preserve"> </w:t>
      </w:r>
      <w:r w:rsidR="005B3FAE" w:rsidRPr="00F23A45">
        <w:rPr>
          <w:lang w:val="en-CA" w:eastAsia="de-DE"/>
        </w:rPr>
        <w:t>J</w:t>
      </w:r>
      <w:r w:rsidR="0054359A" w:rsidRPr="00F23A45">
        <w:rPr>
          <w:lang w:val="en-CA" w:eastAsia="de-DE"/>
        </w:rPr>
        <w:t>. </w:t>
      </w:r>
      <w:r w:rsidR="005B3FAE" w:rsidRPr="00F23A45">
        <w:rPr>
          <w:lang w:val="en-CA" w:eastAsia="de-DE"/>
        </w:rPr>
        <w:t xml:space="preserve">Boyce, </w:t>
      </w:r>
      <w:r w:rsidR="00D22821" w:rsidRPr="00F23A45">
        <w:rPr>
          <w:lang w:val="en-CA" w:eastAsia="de-DE"/>
        </w:rPr>
        <w:t>K</w:t>
      </w:r>
      <w:r w:rsidR="004F0CCC" w:rsidRPr="00F23A45">
        <w:rPr>
          <w:lang w:val="en-CA" w:eastAsia="de-DE"/>
        </w:rPr>
        <w:t>. </w:t>
      </w:r>
      <w:r w:rsidR="00D22821" w:rsidRPr="00F23A45">
        <w:rPr>
          <w:lang w:val="en-CA" w:eastAsia="de-DE"/>
        </w:rPr>
        <w:t>Choi</w:t>
      </w:r>
      <w:r w:rsidR="005B3FAE" w:rsidRPr="00F23A45">
        <w:rPr>
          <w:lang w:val="en-CA" w:eastAsia="de-DE"/>
        </w:rPr>
        <w:t>]</w:t>
      </w:r>
      <w:r w:rsidR="00D22821" w:rsidRPr="00F23A45">
        <w:rPr>
          <w:lang w:val="en-CA" w:eastAsia="de-DE"/>
        </w:rPr>
        <w:t xml:space="preserve"> (2018-</w:t>
      </w:r>
      <w:r w:rsidR="00111B8F" w:rsidRPr="00F23A45">
        <w:rPr>
          <w:lang w:val="en-CA" w:eastAsia="de-DE"/>
        </w:rPr>
        <w:t>07</w:t>
      </w:r>
      <w:r w:rsidR="00351200" w:rsidRPr="00F23A45">
        <w:rPr>
          <w:lang w:val="en-CA" w:eastAsia="de-DE"/>
        </w:rPr>
        <w:t>-</w:t>
      </w:r>
      <w:r w:rsidR="00111B8F" w:rsidRPr="00F23A45">
        <w:rPr>
          <w:lang w:val="en-CA" w:eastAsia="de-DE"/>
        </w:rPr>
        <w:t>31</w:t>
      </w:r>
      <w:r w:rsidR="00351200" w:rsidRPr="00F23A45">
        <w:rPr>
          <w:lang w:val="en-CA" w:eastAsia="de-DE"/>
        </w:rPr>
        <w:t>)</w:t>
      </w:r>
    </w:p>
    <w:p w:rsidR="00890CE8" w:rsidRPr="00F23A45" w:rsidRDefault="00890CE8" w:rsidP="00D22821">
      <w:pPr>
        <w:rPr>
          <w:lang w:eastAsia="de-DE"/>
        </w:rPr>
      </w:pPr>
    </w:p>
    <w:p w:rsidR="00B6321C" w:rsidRPr="00F23A45" w:rsidRDefault="00B6321C" w:rsidP="00D22821">
      <w:pPr>
        <w:rPr>
          <w:lang w:eastAsia="de-DE"/>
        </w:rPr>
      </w:pPr>
    </w:p>
    <w:p w:rsidR="00B6321C" w:rsidRPr="00F23A45" w:rsidRDefault="00B6321C" w:rsidP="00D22821">
      <w:pPr>
        <w:rPr>
          <w:lang w:eastAsia="de-DE"/>
        </w:rPr>
      </w:pPr>
    </w:p>
    <w:p w:rsidR="00B6321C" w:rsidRPr="00F23A45" w:rsidRDefault="00B6321C" w:rsidP="00D22821">
      <w:pPr>
        <w:rPr>
          <w:lang w:eastAsia="de-DE"/>
        </w:rPr>
      </w:pPr>
      <w:r w:rsidRPr="00F23A45">
        <w:rPr>
          <w:lang w:eastAsia="de-DE"/>
        </w:rPr>
        <w:t>For CEs, individual CEs may determine whether testing relative to the BMS is necessary or not. [</w:t>
      </w:r>
      <w:r w:rsidRPr="00F23A45">
        <w:rPr>
          <w:highlight w:val="yellow"/>
          <w:lang w:eastAsia="de-DE"/>
        </w:rPr>
        <w:t>Move note to a general section.</w:t>
      </w:r>
      <w:r w:rsidRPr="00F23A45">
        <w:rPr>
          <w:lang w:eastAsia="de-DE"/>
        </w:rPr>
        <w:t>]</w:t>
      </w:r>
    </w:p>
    <w:p w:rsidR="00890CE8" w:rsidRPr="00F23A45" w:rsidRDefault="00B724FE" w:rsidP="00845C1A">
      <w:pPr>
        <w:pStyle w:val="berschrift9"/>
        <w:rPr>
          <w:rFonts w:eastAsia="Times New Roman"/>
          <w:szCs w:val="24"/>
          <w:lang w:val="en-CA" w:eastAsia="de-DE"/>
        </w:rPr>
      </w:pPr>
      <w:hyperlink r:id="rId667" w:history="1">
        <w:r w:rsidR="00111B8F" w:rsidRPr="00F23A45">
          <w:rPr>
            <w:rStyle w:val="Hyperlink"/>
            <w:rFonts w:eastAsia="Times New Roman"/>
            <w:szCs w:val="24"/>
            <w:lang w:val="en-CA" w:eastAsia="de-DE"/>
          </w:rPr>
          <w:t>JVET-K1021</w:t>
        </w:r>
      </w:hyperlink>
      <w:r w:rsidR="00111B8F" w:rsidRPr="00F23A45">
        <w:rPr>
          <w:rFonts w:eastAsia="Times New Roman"/>
          <w:szCs w:val="24"/>
          <w:lang w:val="en-CA" w:eastAsia="de-DE"/>
        </w:rPr>
        <w:t xml:space="preserve"> </w:t>
      </w:r>
      <w:r w:rsidR="00890CE8" w:rsidRPr="00F23A45">
        <w:rPr>
          <w:lang w:val="en-CA" w:eastAsia="de-DE"/>
        </w:rPr>
        <w:t>Description</w:t>
      </w:r>
      <w:r w:rsidR="00890CE8" w:rsidRPr="00F23A45">
        <w:rPr>
          <w:rFonts w:eastAsia="Times New Roman"/>
          <w:szCs w:val="24"/>
          <w:lang w:val="en-CA" w:eastAsia="de-DE"/>
        </w:rPr>
        <w:t xml:space="preserve"> of Core Experiment 1 (CE 1): Partitioning [J</w:t>
      </w:r>
      <w:r w:rsidR="004F0CCC" w:rsidRPr="00F23A45">
        <w:rPr>
          <w:rFonts w:eastAsia="Times New Roman"/>
          <w:szCs w:val="24"/>
          <w:lang w:val="en-CA" w:eastAsia="de-DE"/>
        </w:rPr>
        <w:t>. </w:t>
      </w:r>
      <w:r w:rsidR="00890CE8" w:rsidRPr="00F23A45">
        <w:rPr>
          <w:rFonts w:eastAsia="Times New Roman"/>
          <w:szCs w:val="24"/>
          <w:lang w:val="en-CA" w:eastAsia="de-DE"/>
        </w:rPr>
        <w:t>Ma, F</w:t>
      </w:r>
      <w:r w:rsidR="004F0CCC" w:rsidRPr="00F23A45">
        <w:rPr>
          <w:rFonts w:eastAsia="Times New Roman"/>
          <w:szCs w:val="24"/>
          <w:lang w:val="en-CA" w:eastAsia="de-DE"/>
        </w:rPr>
        <w:t>. </w:t>
      </w:r>
      <w:r w:rsidR="00890CE8" w:rsidRPr="00F23A45">
        <w:rPr>
          <w:rFonts w:eastAsia="Times New Roman"/>
          <w:szCs w:val="24"/>
          <w:lang w:val="en-CA" w:eastAsia="de-DE"/>
        </w:rPr>
        <w:t>Le</w:t>
      </w:r>
      <w:r w:rsidR="00A65DFA" w:rsidRPr="00F23A45">
        <w:rPr>
          <w:rFonts w:eastAsia="Times New Roman"/>
          <w:szCs w:val="24"/>
          <w:lang w:val="en-CA" w:eastAsia="de-DE"/>
        </w:rPr>
        <w:t> </w:t>
      </w:r>
      <w:r w:rsidR="00890CE8" w:rsidRPr="00F23A45">
        <w:rPr>
          <w:rFonts w:eastAsia="Times New Roman"/>
          <w:szCs w:val="24"/>
          <w:lang w:val="en-CA" w:eastAsia="de-DE"/>
        </w:rPr>
        <w:t>Léannec, M</w:t>
      </w:r>
      <w:r w:rsidR="004F0CCC" w:rsidRPr="00F23A45">
        <w:rPr>
          <w:rFonts w:eastAsia="Times New Roman"/>
          <w:szCs w:val="24"/>
          <w:lang w:val="en-CA" w:eastAsia="de-DE"/>
        </w:rPr>
        <w:t>. </w:t>
      </w:r>
      <w:r w:rsidR="00890CE8" w:rsidRPr="00F23A45">
        <w:rPr>
          <w:rFonts w:eastAsia="Times New Roman"/>
          <w:szCs w:val="24"/>
          <w:lang w:val="en-CA" w:eastAsia="de-DE"/>
        </w:rPr>
        <w:t>W</w:t>
      </w:r>
      <w:r w:rsidR="004F0CCC" w:rsidRPr="00F23A45">
        <w:rPr>
          <w:rFonts w:eastAsia="Times New Roman"/>
          <w:szCs w:val="24"/>
          <w:lang w:val="en-CA" w:eastAsia="de-DE"/>
        </w:rPr>
        <w:t>. </w:t>
      </w:r>
      <w:r w:rsidR="00890CE8" w:rsidRPr="00F23A45">
        <w:rPr>
          <w:rFonts w:eastAsia="Times New Roman"/>
          <w:szCs w:val="24"/>
          <w:lang w:val="en-CA" w:eastAsia="de-DE"/>
        </w:rPr>
        <w:t>Park]</w:t>
      </w:r>
    </w:p>
    <w:p w:rsidR="003353DD" w:rsidRPr="00F23A45" w:rsidRDefault="003353DD" w:rsidP="00F350B0">
      <w:pPr>
        <w:rPr>
          <w:lang w:eastAsia="de-DE"/>
        </w:rPr>
      </w:pPr>
      <w:bookmarkStart w:id="4099" w:name="_Hlk519646154"/>
      <w:r w:rsidRPr="00F23A45">
        <w:rPr>
          <w:lang w:eastAsia="de-DE"/>
        </w:rPr>
        <w:t>Discussion Monday 1830 (GJS &amp; JRO)</w:t>
      </w:r>
    </w:p>
    <w:bookmarkEnd w:id="4099"/>
    <w:p w:rsidR="003353DD" w:rsidRPr="00F23A45" w:rsidRDefault="003353DD" w:rsidP="00C2365F">
      <w:pPr>
        <w:numPr>
          <w:ilvl w:val="0"/>
          <w:numId w:val="30"/>
        </w:numPr>
        <w:rPr>
          <w:lang w:eastAsia="de-DE"/>
        </w:rPr>
      </w:pPr>
      <w:r w:rsidRPr="00F23A45">
        <w:rPr>
          <w:lang w:eastAsia="de-DE"/>
        </w:rPr>
        <w:t>Boundary handling</w:t>
      </w:r>
    </w:p>
    <w:p w:rsidR="003353DD" w:rsidRPr="00F23A45" w:rsidRDefault="003353DD" w:rsidP="00C2365F">
      <w:pPr>
        <w:numPr>
          <w:ilvl w:val="0"/>
          <w:numId w:val="30"/>
        </w:numPr>
        <w:rPr>
          <w:lang w:eastAsia="de-DE"/>
        </w:rPr>
      </w:pPr>
      <w:r w:rsidRPr="00F23A45">
        <w:rPr>
          <w:lang w:eastAsia="de-DE"/>
        </w:rPr>
        <w:t>Implementation-friendly modifications (e.g., 64x64 pipeline friendly)</w:t>
      </w:r>
    </w:p>
    <w:p w:rsidR="003353DD" w:rsidRPr="00F23A45" w:rsidRDefault="003353DD" w:rsidP="00C2365F">
      <w:pPr>
        <w:numPr>
          <w:ilvl w:val="0"/>
          <w:numId w:val="30"/>
        </w:numPr>
        <w:rPr>
          <w:lang w:eastAsia="de-DE"/>
        </w:rPr>
      </w:pPr>
      <w:r w:rsidRPr="00F23A45">
        <w:rPr>
          <w:lang w:eastAsia="de-DE"/>
        </w:rPr>
        <w:t>Separate tree for intra regions in inter slices</w:t>
      </w:r>
    </w:p>
    <w:p w:rsidR="00B6321C" w:rsidRPr="00F23A45" w:rsidRDefault="00B6321C" w:rsidP="00B6321C">
      <w:pPr>
        <w:rPr>
          <w:lang w:eastAsia="de-DE"/>
        </w:rPr>
      </w:pPr>
      <w:r w:rsidRPr="00F23A45">
        <w:rPr>
          <w:lang w:eastAsia="de-DE"/>
        </w:rPr>
        <w:t>(Initial version presented Wednesday 1200 (GJS &amp; JRO.)</w:t>
      </w:r>
    </w:p>
    <w:p w:rsidR="00B6321C" w:rsidRPr="00F23A45" w:rsidRDefault="00B6321C" w:rsidP="003642DB">
      <w:pPr>
        <w:rPr>
          <w:lang w:eastAsia="de-DE"/>
        </w:rPr>
      </w:pPr>
      <w:r w:rsidRPr="00F23A45">
        <w:rPr>
          <w:lang w:eastAsia="de-DE"/>
        </w:rPr>
        <w:t>Discussion - the testing is expected to consider alternative content and variations of test conditions to try to better measure the impact for intra CTUs in inter slices.</w:t>
      </w:r>
    </w:p>
    <w:p w:rsidR="00890CE8" w:rsidRPr="00F23A45" w:rsidRDefault="00B724FE" w:rsidP="00845C1A">
      <w:pPr>
        <w:pStyle w:val="berschrift9"/>
        <w:rPr>
          <w:rFonts w:eastAsia="Times New Roman"/>
          <w:szCs w:val="24"/>
          <w:lang w:val="en-CA" w:eastAsia="de-DE"/>
        </w:rPr>
      </w:pPr>
      <w:hyperlink r:id="rId668" w:history="1">
        <w:r w:rsidR="00111B8F" w:rsidRPr="00F23A45">
          <w:rPr>
            <w:rStyle w:val="Hyperlink"/>
            <w:rFonts w:eastAsia="Times New Roman"/>
            <w:szCs w:val="24"/>
            <w:lang w:val="en-CA" w:eastAsia="de-DE"/>
          </w:rPr>
          <w:t>JVET-K1022</w:t>
        </w:r>
      </w:hyperlink>
      <w:r w:rsidR="00111B8F" w:rsidRPr="00F23A45">
        <w:rPr>
          <w:rFonts w:eastAsia="Times New Roman"/>
          <w:color w:val="0000FF"/>
          <w:szCs w:val="24"/>
          <w:u w:val="single"/>
          <w:lang w:val="en-CA" w:eastAsia="de-DE"/>
        </w:rPr>
        <w:t xml:space="preserve"> </w:t>
      </w:r>
      <w:r w:rsidR="00890CE8" w:rsidRPr="00F23A45">
        <w:rPr>
          <w:rFonts w:eastAsia="Times New Roman"/>
          <w:szCs w:val="24"/>
          <w:lang w:val="en-CA" w:eastAsia="de-DE"/>
        </w:rPr>
        <w:t xml:space="preserve">Description of Core Experiment 2 (CE2): </w:t>
      </w:r>
      <w:r w:rsidR="003353DD" w:rsidRPr="00F23A45">
        <w:rPr>
          <w:rFonts w:eastAsia="Times New Roman"/>
          <w:szCs w:val="24"/>
          <w:lang w:val="en-CA" w:eastAsia="de-DE"/>
        </w:rPr>
        <w:t xml:space="preserve">Adaptive </w:t>
      </w:r>
      <w:r w:rsidR="00890CE8" w:rsidRPr="00F23A45">
        <w:rPr>
          <w:rFonts w:eastAsia="Times New Roman"/>
          <w:szCs w:val="24"/>
          <w:lang w:val="en-CA" w:eastAsia="de-DE"/>
        </w:rPr>
        <w:t>Loop Filter [</w:t>
      </w:r>
      <w:r w:rsidR="003353DD" w:rsidRPr="00F23A45">
        <w:rPr>
          <w:rFonts w:eastAsia="Times New Roman"/>
          <w:szCs w:val="24"/>
          <w:lang w:val="en-CA" w:eastAsia="de-DE"/>
        </w:rPr>
        <w:t>V</w:t>
      </w:r>
      <w:r w:rsidR="00AD4D35" w:rsidRPr="00F23A45">
        <w:rPr>
          <w:rFonts w:eastAsia="Times New Roman"/>
          <w:szCs w:val="24"/>
          <w:lang w:val="en-CA" w:eastAsia="de-DE"/>
        </w:rPr>
        <w:t>. </w:t>
      </w:r>
      <w:r w:rsidR="003353DD" w:rsidRPr="00F23A45">
        <w:rPr>
          <w:rFonts w:eastAsia="Times New Roman"/>
          <w:szCs w:val="24"/>
          <w:lang w:val="en-CA" w:eastAsia="de-DE"/>
        </w:rPr>
        <w:t>Seregin, C.-Y. Chen</w:t>
      </w:r>
      <w:r w:rsidR="00890CE8" w:rsidRPr="00F23A45">
        <w:rPr>
          <w:rFonts w:eastAsia="Times New Roman"/>
          <w:szCs w:val="24"/>
          <w:lang w:val="en-CA" w:eastAsia="de-DE"/>
        </w:rPr>
        <w:t>]</w:t>
      </w:r>
    </w:p>
    <w:p w:rsidR="003353DD" w:rsidRPr="00F23A45" w:rsidRDefault="003353DD" w:rsidP="003353DD">
      <w:pPr>
        <w:rPr>
          <w:lang w:eastAsia="de-DE"/>
        </w:rPr>
      </w:pPr>
      <w:r w:rsidRPr="00F23A45">
        <w:rPr>
          <w:lang w:eastAsia="de-DE"/>
        </w:rPr>
        <w:t>Discussion Monday 1840 (GJS &amp; JRO)</w:t>
      </w:r>
    </w:p>
    <w:p w:rsidR="003353DD" w:rsidRPr="00F23A45" w:rsidRDefault="003353DD" w:rsidP="00C2365F">
      <w:pPr>
        <w:numPr>
          <w:ilvl w:val="0"/>
          <w:numId w:val="31"/>
        </w:numPr>
        <w:rPr>
          <w:lang w:eastAsia="de-DE"/>
        </w:rPr>
      </w:pPr>
      <w:r w:rsidRPr="00F23A45">
        <w:rPr>
          <w:lang w:eastAsia="de-DE"/>
        </w:rPr>
        <w:t>ALF (filter shapes, CTU-based, filter parameter coding, classification, low-latency aspects) []</w:t>
      </w:r>
    </w:p>
    <w:p w:rsidR="00B6321C" w:rsidRPr="00F23A45" w:rsidRDefault="00B6321C" w:rsidP="00B6321C">
      <w:pPr>
        <w:rPr>
          <w:lang w:eastAsia="de-DE"/>
        </w:rPr>
      </w:pPr>
      <w:r w:rsidRPr="00F23A45">
        <w:rPr>
          <w:lang w:eastAsia="de-DE"/>
        </w:rPr>
        <w:t>(Initial version presented Wednesday 1230 (GJS &amp; JRO.)</w:t>
      </w:r>
    </w:p>
    <w:p w:rsidR="00D05C5A" w:rsidRPr="00F23A45" w:rsidRDefault="00B6321C" w:rsidP="003642DB">
      <w:pPr>
        <w:rPr>
          <w:lang w:eastAsia="de-DE"/>
        </w:rPr>
      </w:pPr>
      <w:r w:rsidRPr="00F23A45">
        <w:rPr>
          <w:lang w:eastAsia="de-DE"/>
        </w:rPr>
        <w:t>Some suggested additional things to test may be considered in finalization.</w:t>
      </w:r>
    </w:p>
    <w:p w:rsidR="00D05C5A" w:rsidRPr="00F23A45" w:rsidRDefault="00D05C5A" w:rsidP="003642DB">
      <w:pPr>
        <w:rPr>
          <w:lang w:eastAsia="de-DE"/>
        </w:rPr>
      </w:pPr>
      <w:r w:rsidRPr="00F23A45">
        <w:rPr>
          <w:lang w:eastAsia="de-DE"/>
        </w:rPr>
        <w:t>It was agreed during the presentation that no more granular classification finer than 4x4 should be used, as the main complexity impact is switching of the filters, not the classification itself.</w:t>
      </w:r>
    </w:p>
    <w:p w:rsidR="00D05C5A" w:rsidRPr="00F23A45" w:rsidRDefault="00D05C5A" w:rsidP="003642DB">
      <w:pPr>
        <w:rPr>
          <w:lang w:eastAsia="de-DE"/>
        </w:rPr>
      </w:pPr>
    </w:p>
    <w:p w:rsidR="00890CE8" w:rsidRPr="00F23A45" w:rsidRDefault="00B724FE" w:rsidP="00845C1A">
      <w:pPr>
        <w:pStyle w:val="berschrift9"/>
        <w:rPr>
          <w:rFonts w:eastAsia="Times New Roman"/>
          <w:szCs w:val="24"/>
          <w:lang w:val="en-CA" w:eastAsia="de-DE"/>
        </w:rPr>
      </w:pPr>
      <w:hyperlink r:id="rId669" w:history="1">
        <w:r w:rsidR="00111B8F" w:rsidRPr="00F23A45">
          <w:rPr>
            <w:rStyle w:val="Hyperlink"/>
            <w:rFonts w:eastAsia="Times New Roman"/>
            <w:szCs w:val="24"/>
            <w:lang w:val="en-CA" w:eastAsia="de-DE"/>
          </w:rPr>
          <w:t>JVET-K1023</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3 (CE3): Intra Prediction and Mode Coding [G</w:t>
      </w:r>
      <w:r w:rsidR="004F0CCC" w:rsidRPr="00F23A45">
        <w:rPr>
          <w:rFonts w:eastAsia="Times New Roman"/>
          <w:szCs w:val="24"/>
          <w:lang w:val="en-CA" w:eastAsia="de-DE"/>
        </w:rPr>
        <w:t>. </w:t>
      </w:r>
      <w:r w:rsidR="00890CE8" w:rsidRPr="00F23A45">
        <w:rPr>
          <w:rFonts w:eastAsia="Times New Roman"/>
          <w:szCs w:val="24"/>
          <w:lang w:val="en-CA" w:eastAsia="de-DE"/>
        </w:rPr>
        <w:t>Van der Auwera, J</w:t>
      </w:r>
      <w:r w:rsidR="004F0CCC" w:rsidRPr="00F23A45">
        <w:rPr>
          <w:rFonts w:eastAsia="Times New Roman"/>
          <w:szCs w:val="24"/>
          <w:lang w:val="en-CA" w:eastAsia="de-DE"/>
        </w:rPr>
        <w:t>. </w:t>
      </w:r>
      <w:r w:rsidR="00890CE8" w:rsidRPr="00F23A45">
        <w:rPr>
          <w:rFonts w:eastAsia="Times New Roman"/>
          <w:szCs w:val="24"/>
          <w:lang w:val="en-CA" w:eastAsia="de-DE"/>
        </w:rPr>
        <w:t>Heo, A</w:t>
      </w:r>
      <w:r w:rsidR="004F0CCC" w:rsidRPr="00F23A45">
        <w:rPr>
          <w:rFonts w:eastAsia="Times New Roman"/>
          <w:szCs w:val="24"/>
          <w:lang w:val="en-CA" w:eastAsia="de-DE"/>
        </w:rPr>
        <w:t>. </w:t>
      </w:r>
      <w:r w:rsidR="00890CE8" w:rsidRPr="00F23A45">
        <w:rPr>
          <w:rFonts w:eastAsia="Times New Roman"/>
          <w:szCs w:val="24"/>
          <w:lang w:val="en-CA" w:eastAsia="de-DE"/>
        </w:rPr>
        <w:t>Filippov]</w:t>
      </w:r>
    </w:p>
    <w:p w:rsidR="003353DD" w:rsidRPr="00F23A45" w:rsidRDefault="003353DD" w:rsidP="003353DD">
      <w:pPr>
        <w:rPr>
          <w:lang w:eastAsia="de-DE"/>
        </w:rPr>
      </w:pPr>
      <w:r w:rsidRPr="00F23A45">
        <w:rPr>
          <w:lang w:eastAsia="de-DE"/>
        </w:rPr>
        <w:t>Discussion Monday 1850 (GJS &amp; JRO)</w:t>
      </w:r>
    </w:p>
    <w:p w:rsidR="003353DD" w:rsidRPr="00F23A45" w:rsidRDefault="003353DD" w:rsidP="00C2365F">
      <w:pPr>
        <w:numPr>
          <w:ilvl w:val="0"/>
          <w:numId w:val="31"/>
        </w:numPr>
        <w:rPr>
          <w:lang w:eastAsia="de-DE"/>
        </w:rPr>
      </w:pPr>
      <w:r w:rsidRPr="00F23A45">
        <w:rPr>
          <w:lang w:eastAsia="de-DE"/>
        </w:rPr>
        <w:lastRenderedPageBreak/>
        <w:t>Multiple reference lines</w:t>
      </w:r>
    </w:p>
    <w:p w:rsidR="003353DD" w:rsidRPr="00F23A45" w:rsidRDefault="003353DD" w:rsidP="00C2365F">
      <w:pPr>
        <w:numPr>
          <w:ilvl w:val="0"/>
          <w:numId w:val="31"/>
        </w:numPr>
        <w:rPr>
          <w:lang w:eastAsia="de-DE"/>
        </w:rPr>
      </w:pPr>
      <w:r w:rsidRPr="00F23A45">
        <w:rPr>
          <w:lang w:eastAsia="de-DE"/>
        </w:rPr>
        <w:t>Interpolation</w:t>
      </w:r>
    </w:p>
    <w:p w:rsidR="003353DD" w:rsidRPr="00F23A45" w:rsidRDefault="003353DD" w:rsidP="00C2365F">
      <w:pPr>
        <w:numPr>
          <w:ilvl w:val="0"/>
          <w:numId w:val="31"/>
        </w:numPr>
        <w:rPr>
          <w:lang w:eastAsia="de-DE"/>
        </w:rPr>
      </w:pPr>
      <w:r w:rsidRPr="00F23A45">
        <w:rPr>
          <w:lang w:eastAsia="de-DE"/>
        </w:rPr>
        <w:t>Line-based prediction</w:t>
      </w:r>
    </w:p>
    <w:p w:rsidR="003353DD" w:rsidRPr="00F23A45" w:rsidRDefault="003353DD" w:rsidP="00C2365F">
      <w:pPr>
        <w:numPr>
          <w:ilvl w:val="0"/>
          <w:numId w:val="31"/>
        </w:numPr>
        <w:rPr>
          <w:lang w:eastAsia="de-DE"/>
        </w:rPr>
      </w:pPr>
      <w:r w:rsidRPr="00F23A45">
        <w:rPr>
          <w:lang w:eastAsia="de-DE"/>
        </w:rPr>
        <w:t>Nonlinear weighted intra prediction</w:t>
      </w:r>
    </w:p>
    <w:p w:rsidR="003353DD" w:rsidRPr="00F23A45" w:rsidRDefault="003353DD" w:rsidP="00C2365F">
      <w:pPr>
        <w:numPr>
          <w:ilvl w:val="0"/>
          <w:numId w:val="31"/>
        </w:numPr>
        <w:rPr>
          <w:lang w:eastAsia="de-DE"/>
        </w:rPr>
      </w:pPr>
      <w:r w:rsidRPr="00F23A45">
        <w:rPr>
          <w:lang w:eastAsia="de-DE"/>
        </w:rPr>
        <w:t>Modified cross-component prediction</w:t>
      </w:r>
    </w:p>
    <w:p w:rsidR="003353DD" w:rsidRPr="00F23A45" w:rsidRDefault="003353DD" w:rsidP="00C2365F">
      <w:pPr>
        <w:numPr>
          <w:ilvl w:val="0"/>
          <w:numId w:val="31"/>
        </w:numPr>
        <w:rPr>
          <w:lang w:eastAsia="de-DE"/>
        </w:rPr>
      </w:pPr>
      <w:r w:rsidRPr="00F23A45">
        <w:rPr>
          <w:lang w:eastAsia="de-DE"/>
        </w:rPr>
        <w:t>Intra mode coding (e.g., 6 MPM)</w:t>
      </w:r>
    </w:p>
    <w:p w:rsidR="003353DD" w:rsidRPr="00F23A45" w:rsidRDefault="003353DD" w:rsidP="00C2365F">
      <w:pPr>
        <w:numPr>
          <w:ilvl w:val="0"/>
          <w:numId w:val="31"/>
        </w:numPr>
        <w:rPr>
          <w:lang w:eastAsia="de-DE"/>
        </w:rPr>
      </w:pPr>
      <w:r w:rsidRPr="00F23A45">
        <w:rPr>
          <w:lang w:eastAsia="de-DE"/>
        </w:rPr>
        <w:t>Bidirectional prediction</w:t>
      </w:r>
    </w:p>
    <w:p w:rsidR="00B6321C" w:rsidRPr="00F23A45" w:rsidRDefault="00B6321C" w:rsidP="00B6321C">
      <w:pPr>
        <w:rPr>
          <w:lang w:eastAsia="de-DE"/>
        </w:rPr>
      </w:pPr>
      <w:r w:rsidRPr="00F23A45">
        <w:rPr>
          <w:lang w:eastAsia="de-DE"/>
        </w:rPr>
        <w:t>(Initial version presented Wednesday 1240 (GJS &amp; JRO.)</w:t>
      </w:r>
    </w:p>
    <w:p w:rsidR="00B6321C" w:rsidRPr="00F23A45" w:rsidRDefault="00B6321C" w:rsidP="00B6321C">
      <w:pPr>
        <w:rPr>
          <w:lang w:eastAsia="de-DE"/>
        </w:rPr>
      </w:pPr>
      <w:r w:rsidRPr="00F23A45">
        <w:rPr>
          <w:lang w:eastAsia="de-DE"/>
        </w:rPr>
        <w:t>It was commented that it may be desirable to reduce the number of variations to test.</w:t>
      </w:r>
    </w:p>
    <w:p w:rsidR="00D05C5A" w:rsidRPr="00F23A45" w:rsidRDefault="00B6321C">
      <w:pPr>
        <w:rPr>
          <w:lang w:eastAsia="de-DE"/>
        </w:rPr>
      </w:pPr>
      <w:r w:rsidRPr="00F23A45">
        <w:rPr>
          <w:lang w:eastAsia="de-DE"/>
        </w:rPr>
        <w:t>It was commented that, in the finalization of the plans, it should be considered how to ensure that differences in encoder search techniques and search exhaustiveness are not causing the differences in measured compression performance</w:t>
      </w:r>
      <w:r w:rsidR="00D05C5A" w:rsidRPr="00F23A45">
        <w:rPr>
          <w:lang w:eastAsia="de-DE"/>
        </w:rPr>
        <w:t>, e.g. by restricting the number of candidates checked.</w:t>
      </w:r>
    </w:p>
    <w:p w:rsidR="00D05C5A" w:rsidRPr="00F23A45" w:rsidRDefault="00D05C5A" w:rsidP="003642DB">
      <w:pPr>
        <w:rPr>
          <w:lang w:eastAsia="de-DE"/>
        </w:rPr>
      </w:pPr>
    </w:p>
    <w:p w:rsidR="00890CE8" w:rsidRPr="00F23A45" w:rsidRDefault="00B724FE" w:rsidP="00845C1A">
      <w:pPr>
        <w:pStyle w:val="berschrift9"/>
        <w:rPr>
          <w:rFonts w:eastAsia="Times New Roman"/>
          <w:szCs w:val="24"/>
          <w:lang w:val="en-CA" w:eastAsia="de-DE"/>
        </w:rPr>
      </w:pPr>
      <w:hyperlink r:id="rId670" w:history="1">
        <w:r w:rsidR="00111B8F" w:rsidRPr="00F23A45">
          <w:rPr>
            <w:rStyle w:val="Hyperlink"/>
            <w:rFonts w:eastAsia="Times New Roman"/>
            <w:szCs w:val="24"/>
            <w:lang w:val="en-CA" w:eastAsia="de-DE"/>
          </w:rPr>
          <w:t>JVET-K1024</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4 (CE4): Inter prediction and motion vector coding [H</w:t>
      </w:r>
      <w:r w:rsidR="004F0CCC" w:rsidRPr="00F23A45">
        <w:rPr>
          <w:rFonts w:eastAsia="Times New Roman"/>
          <w:szCs w:val="24"/>
          <w:lang w:val="en-CA" w:eastAsia="de-DE"/>
        </w:rPr>
        <w:t>. </w:t>
      </w:r>
      <w:r w:rsidR="00890CE8" w:rsidRPr="00F23A45">
        <w:rPr>
          <w:rFonts w:eastAsia="Times New Roman"/>
          <w:szCs w:val="24"/>
          <w:lang w:val="en-CA" w:eastAsia="de-DE"/>
        </w:rPr>
        <w:t>Yang, S</w:t>
      </w:r>
      <w:r w:rsidR="004F0CCC" w:rsidRPr="00F23A45">
        <w:rPr>
          <w:rFonts w:eastAsia="Times New Roman"/>
          <w:szCs w:val="24"/>
          <w:lang w:val="en-CA" w:eastAsia="de-DE"/>
        </w:rPr>
        <w:t>. </w:t>
      </w:r>
      <w:r w:rsidR="00890CE8" w:rsidRPr="00F23A45">
        <w:rPr>
          <w:rFonts w:eastAsia="Times New Roman"/>
          <w:szCs w:val="24"/>
          <w:lang w:val="en-CA" w:eastAsia="de-DE"/>
        </w:rPr>
        <w:t xml:space="preserve">Liu, </w:t>
      </w:r>
      <w:r w:rsidR="003353DD" w:rsidRPr="00F23A45">
        <w:rPr>
          <w:rFonts w:eastAsia="Times New Roman"/>
          <w:szCs w:val="24"/>
          <w:lang w:val="en-CA" w:eastAsia="de-DE"/>
        </w:rPr>
        <w:t>K. Zhang</w:t>
      </w:r>
      <w:r w:rsidR="00890CE8" w:rsidRPr="00F23A45">
        <w:rPr>
          <w:rFonts w:eastAsia="Times New Roman"/>
          <w:szCs w:val="24"/>
          <w:lang w:val="en-CA" w:eastAsia="de-DE"/>
        </w:rPr>
        <w:t>]</w:t>
      </w:r>
    </w:p>
    <w:p w:rsidR="003353DD" w:rsidRPr="00F23A45" w:rsidRDefault="003353DD" w:rsidP="003353DD">
      <w:pPr>
        <w:rPr>
          <w:lang w:eastAsia="de-DE"/>
        </w:rPr>
      </w:pPr>
      <w:r w:rsidRPr="00F23A45">
        <w:rPr>
          <w:lang w:eastAsia="de-DE"/>
        </w:rPr>
        <w:t>Discussion Monday 1900 (GJS &amp; JRO)</w:t>
      </w:r>
    </w:p>
    <w:p w:rsidR="003353DD" w:rsidRPr="00F23A45" w:rsidRDefault="003353DD" w:rsidP="00C2365F">
      <w:pPr>
        <w:numPr>
          <w:ilvl w:val="0"/>
          <w:numId w:val="31"/>
        </w:numPr>
        <w:rPr>
          <w:lang w:eastAsia="de-DE"/>
        </w:rPr>
      </w:pPr>
      <w:r w:rsidRPr="00F23A45">
        <w:rPr>
          <w:lang w:eastAsia="de-DE"/>
        </w:rPr>
        <w:t>Merging (affine &amp; non-affine)</w:t>
      </w:r>
    </w:p>
    <w:p w:rsidR="003353DD" w:rsidRPr="00F23A45" w:rsidRDefault="003353DD" w:rsidP="00C2365F">
      <w:pPr>
        <w:numPr>
          <w:ilvl w:val="0"/>
          <w:numId w:val="31"/>
        </w:numPr>
        <w:rPr>
          <w:lang w:eastAsia="de-DE"/>
        </w:rPr>
      </w:pPr>
      <w:r w:rsidRPr="00F23A45">
        <w:rPr>
          <w:lang w:eastAsia="de-DE"/>
        </w:rPr>
        <w:t>Other affine aspects?</w:t>
      </w:r>
    </w:p>
    <w:p w:rsidR="003353DD" w:rsidRPr="00F23A45" w:rsidRDefault="003353DD" w:rsidP="00C2365F">
      <w:pPr>
        <w:numPr>
          <w:ilvl w:val="0"/>
          <w:numId w:val="31"/>
        </w:numPr>
        <w:rPr>
          <w:lang w:eastAsia="de-DE"/>
        </w:rPr>
      </w:pPr>
      <w:r w:rsidRPr="00F23A45">
        <w:rPr>
          <w:lang w:eastAsia="de-DE"/>
        </w:rPr>
        <w:t>Padding</w:t>
      </w:r>
    </w:p>
    <w:p w:rsidR="003353DD" w:rsidRPr="00F23A45" w:rsidRDefault="003353DD" w:rsidP="00C2365F">
      <w:pPr>
        <w:numPr>
          <w:ilvl w:val="0"/>
          <w:numId w:val="31"/>
        </w:numPr>
        <w:rPr>
          <w:lang w:eastAsia="de-DE"/>
        </w:rPr>
      </w:pPr>
      <w:r w:rsidRPr="00F23A45">
        <w:rPr>
          <w:lang w:eastAsia="de-DE"/>
        </w:rPr>
        <w:t>MVD coding</w:t>
      </w:r>
    </w:p>
    <w:p w:rsidR="003353DD" w:rsidRPr="00F23A45" w:rsidRDefault="003353DD" w:rsidP="00C2365F">
      <w:pPr>
        <w:numPr>
          <w:ilvl w:val="0"/>
          <w:numId w:val="31"/>
        </w:numPr>
        <w:rPr>
          <w:lang w:eastAsia="de-DE"/>
        </w:rPr>
      </w:pPr>
      <w:r w:rsidRPr="00F23A45">
        <w:rPr>
          <w:lang w:eastAsia="de-DE"/>
        </w:rPr>
        <w:t>Illumination compensation</w:t>
      </w:r>
    </w:p>
    <w:p w:rsidR="003353DD" w:rsidRPr="00F23A45" w:rsidRDefault="003353DD" w:rsidP="00C2365F">
      <w:pPr>
        <w:numPr>
          <w:ilvl w:val="0"/>
          <w:numId w:val="31"/>
        </w:numPr>
        <w:rPr>
          <w:lang w:eastAsia="de-DE"/>
        </w:rPr>
      </w:pPr>
      <w:r w:rsidRPr="00F23A45">
        <w:rPr>
          <w:lang w:eastAsia="de-DE"/>
        </w:rPr>
        <w:t>Motion field compression</w:t>
      </w:r>
    </w:p>
    <w:p w:rsidR="00B6321C" w:rsidRPr="00F23A45" w:rsidRDefault="00B6321C" w:rsidP="00B6321C">
      <w:pPr>
        <w:rPr>
          <w:lang w:eastAsia="de-DE"/>
        </w:rPr>
      </w:pPr>
      <w:r w:rsidRPr="00F23A45">
        <w:rPr>
          <w:lang w:eastAsia="de-DE"/>
        </w:rPr>
        <w:t>(Initial version presented Wednesday 1310 (GJS &amp; JRO.)</w:t>
      </w:r>
    </w:p>
    <w:p w:rsidR="00B6321C" w:rsidRPr="00F23A45" w:rsidRDefault="00B6321C" w:rsidP="003642DB">
      <w:pPr>
        <w:rPr>
          <w:lang w:eastAsia="de-DE"/>
        </w:rPr>
      </w:pPr>
    </w:p>
    <w:p w:rsidR="00890CE8" w:rsidRPr="00F23A45" w:rsidRDefault="00B724FE" w:rsidP="00845C1A">
      <w:pPr>
        <w:pStyle w:val="berschrift9"/>
        <w:rPr>
          <w:rFonts w:eastAsia="Times New Roman"/>
          <w:szCs w:val="24"/>
          <w:lang w:val="en-CA" w:eastAsia="de-DE"/>
        </w:rPr>
      </w:pPr>
      <w:hyperlink r:id="rId671" w:history="1">
        <w:r w:rsidR="00111B8F" w:rsidRPr="00F23A45">
          <w:rPr>
            <w:rStyle w:val="Hyperlink"/>
            <w:rFonts w:eastAsia="Times New Roman"/>
            <w:szCs w:val="24"/>
            <w:lang w:val="en-CA" w:eastAsia="de-DE"/>
          </w:rPr>
          <w:t>JVET-K1025</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5 (CE5): Arithmetic Coding Engine [</w:t>
      </w:r>
      <w:r w:rsidR="003353DD" w:rsidRPr="00F23A45">
        <w:rPr>
          <w:rFonts w:eastAsia="Times New Roman"/>
          <w:szCs w:val="24"/>
          <w:lang w:val="en-CA" w:eastAsia="de-DE"/>
        </w:rPr>
        <w:t>H. Kirchhoffer</w:t>
      </w:r>
      <w:r w:rsidR="00890CE8" w:rsidRPr="00F23A45">
        <w:rPr>
          <w:rFonts w:eastAsia="Times New Roman"/>
          <w:szCs w:val="24"/>
          <w:lang w:val="en-CA" w:eastAsia="de-DE"/>
        </w:rPr>
        <w:t>, A</w:t>
      </w:r>
      <w:r w:rsidR="004F0CCC" w:rsidRPr="00F23A45">
        <w:rPr>
          <w:rFonts w:eastAsia="Times New Roman"/>
          <w:szCs w:val="24"/>
          <w:lang w:val="en-CA" w:eastAsia="de-DE"/>
        </w:rPr>
        <w:t>. </w:t>
      </w:r>
      <w:r w:rsidR="00890CE8" w:rsidRPr="00F23A45">
        <w:rPr>
          <w:rFonts w:eastAsia="Times New Roman"/>
          <w:szCs w:val="24"/>
          <w:lang w:val="en-CA" w:eastAsia="de-DE"/>
        </w:rPr>
        <w:t>Said]</w:t>
      </w:r>
    </w:p>
    <w:p w:rsidR="003353DD" w:rsidRPr="00F23A45" w:rsidRDefault="003353DD" w:rsidP="003353DD">
      <w:pPr>
        <w:rPr>
          <w:lang w:eastAsia="de-DE"/>
        </w:rPr>
      </w:pPr>
      <w:r w:rsidRPr="00F23A45">
        <w:rPr>
          <w:lang w:eastAsia="de-DE"/>
        </w:rPr>
        <w:t>Discussion Monday 1910 (GJS &amp; JRO)</w:t>
      </w:r>
    </w:p>
    <w:p w:rsidR="003353DD" w:rsidRPr="00F23A45" w:rsidRDefault="003353DD" w:rsidP="00C2365F">
      <w:pPr>
        <w:numPr>
          <w:ilvl w:val="0"/>
          <w:numId w:val="31"/>
        </w:numPr>
        <w:rPr>
          <w:rFonts w:eastAsia="Times New Roman"/>
          <w:szCs w:val="22"/>
          <w:lang w:eastAsia="de-DE"/>
        </w:rPr>
      </w:pPr>
      <w:r w:rsidRPr="00F23A45">
        <w:rPr>
          <w:rFonts w:eastAsia="Times New Roman"/>
          <w:szCs w:val="22"/>
          <w:lang w:eastAsia="de-DE"/>
        </w:rPr>
        <w:t>Table-based probability estimation, single &amp; double window, custom window size</w:t>
      </w:r>
    </w:p>
    <w:p w:rsidR="00B6321C" w:rsidRPr="00F23A45" w:rsidRDefault="00B6321C" w:rsidP="00B6321C">
      <w:pPr>
        <w:rPr>
          <w:lang w:eastAsia="de-DE"/>
        </w:rPr>
      </w:pPr>
      <w:r w:rsidRPr="00F23A45">
        <w:rPr>
          <w:lang w:eastAsia="de-DE"/>
        </w:rPr>
        <w:t>(Initial version presented Wednesday 1255 (GJS &amp; JRO.)</w:t>
      </w:r>
    </w:p>
    <w:p w:rsidR="00B6321C" w:rsidRPr="00F23A45" w:rsidRDefault="00B6321C" w:rsidP="003642DB">
      <w:pPr>
        <w:rPr>
          <w:rFonts w:eastAsia="Times New Roman"/>
          <w:szCs w:val="22"/>
          <w:lang w:eastAsia="de-DE"/>
        </w:rPr>
      </w:pPr>
      <w:r w:rsidRPr="00F23A45">
        <w:rPr>
          <w:rFonts w:eastAsia="Times New Roman"/>
          <w:szCs w:val="22"/>
          <w:lang w:eastAsia="de-DE"/>
        </w:rPr>
        <w:t>The primary comparison reference in the test will be the BMS CABAC engine.</w:t>
      </w:r>
    </w:p>
    <w:p w:rsidR="00890CE8" w:rsidRPr="00F23A45" w:rsidRDefault="00B724FE" w:rsidP="00845C1A">
      <w:pPr>
        <w:pStyle w:val="berschrift9"/>
        <w:rPr>
          <w:rFonts w:eastAsia="Times New Roman"/>
          <w:szCs w:val="24"/>
          <w:lang w:val="en-CA" w:eastAsia="de-DE"/>
        </w:rPr>
      </w:pPr>
      <w:hyperlink r:id="rId672" w:history="1">
        <w:r w:rsidR="00111B8F" w:rsidRPr="00F23A45">
          <w:rPr>
            <w:rStyle w:val="Hyperlink"/>
            <w:rFonts w:eastAsia="Times New Roman"/>
            <w:szCs w:val="24"/>
            <w:lang w:val="en-CA" w:eastAsia="de-DE"/>
          </w:rPr>
          <w:t>JVET-K1026</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6 (CE6): Transforms and transform </w:t>
      </w:r>
      <w:r w:rsidR="00734E36" w:rsidRPr="00F23A45">
        <w:rPr>
          <w:rFonts w:eastAsia="Times New Roman"/>
          <w:szCs w:val="24"/>
          <w:lang w:val="en-CA" w:eastAsia="de-DE"/>
        </w:rPr>
        <w:t>signalling</w:t>
      </w:r>
      <w:r w:rsidR="00890CE8" w:rsidRPr="00F23A45">
        <w:rPr>
          <w:rFonts w:eastAsia="Times New Roman"/>
          <w:szCs w:val="24"/>
          <w:lang w:val="en-CA" w:eastAsia="de-DE"/>
        </w:rPr>
        <w:t xml:space="preserve"> [A</w:t>
      </w:r>
      <w:r w:rsidR="004F0CCC" w:rsidRPr="00F23A45">
        <w:rPr>
          <w:rFonts w:eastAsia="Times New Roman"/>
          <w:szCs w:val="24"/>
          <w:lang w:val="en-CA" w:eastAsia="de-DE"/>
        </w:rPr>
        <w:t>. </w:t>
      </w:r>
      <w:r w:rsidR="00890CE8" w:rsidRPr="00F23A45">
        <w:rPr>
          <w:rFonts w:eastAsia="Times New Roman"/>
          <w:szCs w:val="24"/>
          <w:lang w:val="en-CA" w:eastAsia="de-DE"/>
        </w:rPr>
        <w:t>Said, X.</w:t>
      </w:r>
      <w:r w:rsidR="004F0CCC" w:rsidRPr="00F23A45">
        <w:rPr>
          <w:rFonts w:eastAsia="Times New Roman"/>
          <w:szCs w:val="24"/>
          <w:lang w:val="en-CA" w:eastAsia="de-DE"/>
        </w:rPr>
        <w:t> </w:t>
      </w:r>
      <w:r w:rsidR="00890CE8" w:rsidRPr="00F23A45">
        <w:rPr>
          <w:rFonts w:eastAsia="Times New Roman"/>
          <w:szCs w:val="24"/>
          <w:lang w:val="en-CA" w:eastAsia="de-DE"/>
        </w:rPr>
        <w:t>Zhao]</w:t>
      </w:r>
    </w:p>
    <w:p w:rsidR="003353DD" w:rsidRPr="00F23A45" w:rsidRDefault="003353DD" w:rsidP="003353DD">
      <w:pPr>
        <w:rPr>
          <w:lang w:eastAsia="de-DE"/>
        </w:rPr>
      </w:pPr>
      <w:r w:rsidRPr="00F23A45">
        <w:rPr>
          <w:lang w:eastAsia="de-DE"/>
        </w:rPr>
        <w:t>Discussion Monday 1920 (GJS &amp; JRO)</w:t>
      </w:r>
    </w:p>
    <w:p w:rsidR="003353DD" w:rsidRPr="00F23A45" w:rsidRDefault="003353DD" w:rsidP="00C2365F">
      <w:pPr>
        <w:numPr>
          <w:ilvl w:val="0"/>
          <w:numId w:val="31"/>
        </w:numPr>
        <w:rPr>
          <w:lang w:eastAsia="de-DE"/>
        </w:rPr>
      </w:pPr>
      <w:r w:rsidRPr="00F23A45">
        <w:rPr>
          <w:lang w:eastAsia="de-DE"/>
        </w:rPr>
        <w:t>Primary transform (factorization, precision, selection of the transform, spatial coverage of transform, additional or alternative transform types, handling of chroma)</w:t>
      </w:r>
    </w:p>
    <w:p w:rsidR="003353DD" w:rsidRPr="00F23A45" w:rsidRDefault="003353DD" w:rsidP="00C2365F">
      <w:pPr>
        <w:numPr>
          <w:ilvl w:val="0"/>
          <w:numId w:val="31"/>
        </w:numPr>
        <w:rPr>
          <w:lang w:eastAsia="de-DE"/>
        </w:rPr>
      </w:pPr>
      <w:r w:rsidRPr="00F23A45">
        <w:rPr>
          <w:lang w:eastAsia="de-DE"/>
        </w:rPr>
        <w:t>Secondary transform</w:t>
      </w:r>
    </w:p>
    <w:p w:rsidR="00B6321C" w:rsidRPr="00F23A45" w:rsidRDefault="00B6321C" w:rsidP="00B6321C">
      <w:pPr>
        <w:rPr>
          <w:lang w:eastAsia="de-DE"/>
        </w:rPr>
      </w:pPr>
      <w:r w:rsidRPr="00F23A45">
        <w:rPr>
          <w:lang w:eastAsia="de-DE"/>
        </w:rPr>
        <w:lastRenderedPageBreak/>
        <w:t>(Initial version presented Wednesday 1320 (GJS &amp; JRO.)</w:t>
      </w:r>
    </w:p>
    <w:p w:rsidR="00B6321C" w:rsidRPr="00F23A45" w:rsidRDefault="00B6321C" w:rsidP="003642DB">
      <w:pPr>
        <w:rPr>
          <w:lang w:eastAsia="de-DE"/>
        </w:rPr>
      </w:pPr>
    </w:p>
    <w:p w:rsidR="00890CE8" w:rsidRPr="00F23A45" w:rsidRDefault="00B724FE" w:rsidP="00845C1A">
      <w:pPr>
        <w:pStyle w:val="berschrift9"/>
        <w:rPr>
          <w:rFonts w:eastAsia="Times New Roman"/>
          <w:szCs w:val="24"/>
          <w:lang w:val="en-CA" w:eastAsia="de-DE"/>
        </w:rPr>
      </w:pPr>
      <w:hyperlink r:id="rId673" w:history="1">
        <w:r w:rsidR="00111B8F" w:rsidRPr="00F23A45">
          <w:rPr>
            <w:rStyle w:val="Hyperlink"/>
            <w:rFonts w:eastAsia="Times New Roman"/>
            <w:szCs w:val="24"/>
            <w:lang w:val="en-CA" w:eastAsia="de-DE"/>
          </w:rPr>
          <w:t>JVET-K1027</w:t>
        </w:r>
      </w:hyperlink>
      <w:r w:rsidR="00111B8F" w:rsidRPr="00F23A45">
        <w:rPr>
          <w:rFonts w:eastAsia="Times New Roman"/>
          <w:color w:val="0000FF"/>
          <w:szCs w:val="24"/>
          <w:u w:val="single"/>
          <w:lang w:val="en-CA" w:eastAsia="de-DE"/>
        </w:rPr>
        <w:t xml:space="preserve"> </w:t>
      </w:r>
      <w:r w:rsidR="00890CE8" w:rsidRPr="00F23A45">
        <w:rPr>
          <w:rFonts w:eastAsia="Times New Roman"/>
          <w:szCs w:val="24"/>
          <w:lang w:val="en-CA" w:eastAsia="de-DE"/>
        </w:rPr>
        <w:t>Description of Core Experiment 7 (CE 7): Quantization and coefficient coding [H</w:t>
      </w:r>
      <w:r w:rsidR="004F0CCC" w:rsidRPr="00F23A45">
        <w:rPr>
          <w:rFonts w:eastAsia="Times New Roman"/>
          <w:szCs w:val="24"/>
          <w:lang w:val="en-CA" w:eastAsia="de-DE"/>
        </w:rPr>
        <w:t>. </w:t>
      </w:r>
      <w:r w:rsidR="00890CE8" w:rsidRPr="00F23A45">
        <w:rPr>
          <w:rFonts w:eastAsia="Times New Roman"/>
          <w:szCs w:val="24"/>
          <w:lang w:val="en-CA" w:eastAsia="de-DE"/>
        </w:rPr>
        <w:t>Schwarz, M</w:t>
      </w:r>
      <w:r w:rsidR="004F0CCC" w:rsidRPr="00F23A45">
        <w:rPr>
          <w:rFonts w:eastAsia="Times New Roman"/>
          <w:szCs w:val="24"/>
          <w:lang w:val="en-CA" w:eastAsia="de-DE"/>
        </w:rPr>
        <w:t>. </w:t>
      </w:r>
      <w:r w:rsidR="00890CE8" w:rsidRPr="00F23A45">
        <w:rPr>
          <w:rFonts w:eastAsia="Times New Roman"/>
          <w:szCs w:val="24"/>
          <w:lang w:val="en-CA" w:eastAsia="de-DE"/>
        </w:rPr>
        <w:t>Coban</w:t>
      </w:r>
      <w:r w:rsidR="003353DD" w:rsidRPr="00F23A45">
        <w:rPr>
          <w:rFonts w:eastAsia="Times New Roman"/>
          <w:szCs w:val="24"/>
          <w:lang w:val="en-CA" w:eastAsia="de-DE"/>
        </w:rPr>
        <w:t>, C. Auyeung</w:t>
      </w:r>
      <w:r w:rsidR="00890CE8" w:rsidRPr="00F23A45">
        <w:rPr>
          <w:rFonts w:eastAsia="Times New Roman"/>
          <w:szCs w:val="24"/>
          <w:lang w:val="en-CA" w:eastAsia="de-DE"/>
        </w:rPr>
        <w:t>]</w:t>
      </w:r>
    </w:p>
    <w:p w:rsidR="003353DD" w:rsidRPr="00F23A45" w:rsidRDefault="003353DD" w:rsidP="003353DD">
      <w:pPr>
        <w:rPr>
          <w:lang w:eastAsia="de-DE"/>
        </w:rPr>
      </w:pPr>
      <w:r w:rsidRPr="00F23A45">
        <w:rPr>
          <w:lang w:eastAsia="de-DE"/>
        </w:rPr>
        <w:t>Discussion Monday 1930 (GJS &amp; JRO)</w:t>
      </w:r>
    </w:p>
    <w:p w:rsidR="003353DD" w:rsidRPr="00F23A45" w:rsidRDefault="003353DD" w:rsidP="00C2365F">
      <w:pPr>
        <w:numPr>
          <w:ilvl w:val="0"/>
          <w:numId w:val="31"/>
        </w:numPr>
        <w:rPr>
          <w:lang w:eastAsia="de-DE"/>
        </w:rPr>
      </w:pPr>
      <w:r w:rsidRPr="00F23A45">
        <w:rPr>
          <w:lang w:eastAsia="de-DE"/>
        </w:rPr>
        <w:t>Context selection</w:t>
      </w:r>
    </w:p>
    <w:p w:rsidR="003353DD" w:rsidRPr="00F23A45" w:rsidRDefault="003353DD" w:rsidP="00C2365F">
      <w:pPr>
        <w:numPr>
          <w:ilvl w:val="0"/>
          <w:numId w:val="31"/>
        </w:numPr>
        <w:rPr>
          <w:lang w:eastAsia="de-DE"/>
        </w:rPr>
      </w:pPr>
      <w:r w:rsidRPr="00F23A45">
        <w:rPr>
          <w:lang w:eastAsia="de-DE"/>
        </w:rPr>
        <w:t>Reduced number of context models</w:t>
      </w:r>
    </w:p>
    <w:p w:rsidR="003353DD" w:rsidRPr="00F23A45" w:rsidRDefault="003353DD" w:rsidP="00C2365F">
      <w:pPr>
        <w:numPr>
          <w:ilvl w:val="0"/>
          <w:numId w:val="31"/>
        </w:numPr>
        <w:rPr>
          <w:lang w:eastAsia="de-DE"/>
        </w:rPr>
      </w:pPr>
      <w:r w:rsidRPr="00F23A45">
        <w:rPr>
          <w:lang w:eastAsia="de-DE"/>
        </w:rPr>
        <w:t>Reduced number of context-coded bins</w:t>
      </w:r>
    </w:p>
    <w:p w:rsidR="003353DD" w:rsidRPr="00F23A45" w:rsidRDefault="003353DD" w:rsidP="00C2365F">
      <w:pPr>
        <w:numPr>
          <w:ilvl w:val="0"/>
          <w:numId w:val="31"/>
        </w:numPr>
        <w:rPr>
          <w:lang w:eastAsia="de-DE"/>
        </w:rPr>
      </w:pPr>
      <w:r w:rsidRPr="00F23A45">
        <w:rPr>
          <w:lang w:eastAsia="de-DE"/>
        </w:rPr>
        <w:t>Alternative state machine dependent quantization</w:t>
      </w:r>
    </w:p>
    <w:p w:rsidR="003353DD" w:rsidRPr="00F23A45" w:rsidRDefault="003353DD" w:rsidP="00C2365F">
      <w:pPr>
        <w:numPr>
          <w:ilvl w:val="0"/>
          <w:numId w:val="31"/>
        </w:numPr>
        <w:rPr>
          <w:lang w:eastAsia="de-DE"/>
        </w:rPr>
      </w:pPr>
      <w:r w:rsidRPr="00F23A45">
        <w:rPr>
          <w:lang w:eastAsia="de-DE"/>
        </w:rPr>
        <w:t>Scanning order</w:t>
      </w:r>
    </w:p>
    <w:p w:rsidR="003353DD" w:rsidRPr="00F23A45" w:rsidRDefault="003353DD" w:rsidP="00C2365F">
      <w:pPr>
        <w:numPr>
          <w:ilvl w:val="0"/>
          <w:numId w:val="31"/>
        </w:numPr>
        <w:rPr>
          <w:lang w:eastAsia="de-DE"/>
        </w:rPr>
      </w:pPr>
      <w:r w:rsidRPr="00F23A45">
        <w:rPr>
          <w:lang w:eastAsia="de-DE"/>
        </w:rPr>
        <w:t>Modified residual sign prediction</w:t>
      </w:r>
    </w:p>
    <w:p w:rsidR="003353DD" w:rsidRPr="00F23A45" w:rsidRDefault="003353DD" w:rsidP="00C2365F">
      <w:pPr>
        <w:numPr>
          <w:ilvl w:val="0"/>
          <w:numId w:val="31"/>
        </w:numPr>
        <w:rPr>
          <w:lang w:eastAsia="de-DE"/>
        </w:rPr>
      </w:pPr>
      <w:r w:rsidRPr="00F23A45">
        <w:rPr>
          <w:lang w:eastAsia="de-DE"/>
        </w:rPr>
        <w:t>Spatial-domain residual scaling</w:t>
      </w:r>
    </w:p>
    <w:p w:rsidR="00B6321C" w:rsidRPr="00F23A45" w:rsidRDefault="00B6321C" w:rsidP="00B6321C">
      <w:pPr>
        <w:rPr>
          <w:lang w:eastAsia="de-DE"/>
        </w:rPr>
      </w:pPr>
      <w:r w:rsidRPr="00F23A45">
        <w:rPr>
          <w:lang w:eastAsia="de-DE"/>
        </w:rPr>
        <w:t>(Initial version presented Wednesday 1330 (GJS &amp; JRO.)</w:t>
      </w:r>
    </w:p>
    <w:p w:rsidR="00B6321C" w:rsidRPr="00F23A45" w:rsidRDefault="00B6321C" w:rsidP="003642DB">
      <w:pPr>
        <w:rPr>
          <w:lang w:eastAsia="de-DE"/>
        </w:rPr>
      </w:pPr>
    </w:p>
    <w:p w:rsidR="00890CE8" w:rsidRPr="00F23A45" w:rsidRDefault="00B724FE" w:rsidP="00845C1A">
      <w:pPr>
        <w:pStyle w:val="berschrift9"/>
        <w:rPr>
          <w:rFonts w:eastAsia="Times New Roman"/>
          <w:szCs w:val="24"/>
          <w:lang w:val="en-CA" w:eastAsia="de-DE"/>
        </w:rPr>
      </w:pPr>
      <w:hyperlink r:id="rId674" w:history="1">
        <w:r w:rsidR="00111B8F" w:rsidRPr="00F23A45">
          <w:rPr>
            <w:rStyle w:val="Hyperlink"/>
            <w:rFonts w:eastAsia="Times New Roman"/>
            <w:szCs w:val="24"/>
            <w:lang w:val="en-CA" w:eastAsia="de-DE"/>
          </w:rPr>
          <w:t>JVET-K1028</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8 (CE8): Current Picture Referencing [X</w:t>
      </w:r>
      <w:r w:rsidR="004F0CCC" w:rsidRPr="00F23A45">
        <w:rPr>
          <w:rFonts w:eastAsia="Times New Roman"/>
          <w:szCs w:val="24"/>
          <w:lang w:val="en-CA" w:eastAsia="de-DE"/>
        </w:rPr>
        <w:t>. </w:t>
      </w:r>
      <w:r w:rsidR="00890CE8" w:rsidRPr="00F23A45">
        <w:rPr>
          <w:rFonts w:eastAsia="Times New Roman"/>
          <w:szCs w:val="24"/>
          <w:lang w:val="en-CA" w:eastAsia="de-DE"/>
        </w:rPr>
        <w:t>Xu, K</w:t>
      </w:r>
      <w:r w:rsidR="004F0CCC" w:rsidRPr="00F23A45">
        <w:rPr>
          <w:rFonts w:eastAsia="Times New Roman"/>
          <w:szCs w:val="24"/>
          <w:lang w:val="en-CA" w:eastAsia="de-DE"/>
        </w:rPr>
        <w:t>. </w:t>
      </w:r>
      <w:r w:rsidR="00890CE8" w:rsidRPr="00F23A45">
        <w:rPr>
          <w:rFonts w:eastAsia="Times New Roman"/>
          <w:szCs w:val="24"/>
          <w:lang w:val="en-CA" w:eastAsia="de-DE"/>
        </w:rPr>
        <w:t>Müller, L</w:t>
      </w:r>
      <w:r w:rsidR="004F0CCC" w:rsidRPr="00F23A45">
        <w:rPr>
          <w:rFonts w:eastAsia="Times New Roman"/>
          <w:szCs w:val="24"/>
          <w:lang w:val="en-CA" w:eastAsia="de-DE"/>
        </w:rPr>
        <w:t>. </w:t>
      </w:r>
      <w:r w:rsidR="00890CE8" w:rsidRPr="00F23A45">
        <w:rPr>
          <w:rFonts w:eastAsia="Times New Roman"/>
          <w:szCs w:val="24"/>
          <w:lang w:val="en-CA" w:eastAsia="de-DE"/>
        </w:rPr>
        <w:t>Wang]</w:t>
      </w:r>
    </w:p>
    <w:p w:rsidR="003353DD" w:rsidRPr="00F23A45" w:rsidRDefault="003353DD" w:rsidP="003353DD">
      <w:pPr>
        <w:rPr>
          <w:lang w:eastAsia="de-DE"/>
        </w:rPr>
      </w:pPr>
      <w:r w:rsidRPr="00F23A45">
        <w:rPr>
          <w:lang w:eastAsia="de-DE"/>
        </w:rPr>
        <w:t>Discussion Monday 1940 (GJS &amp; JRO)</w:t>
      </w:r>
    </w:p>
    <w:p w:rsidR="003353DD" w:rsidRPr="00F23A45" w:rsidRDefault="003353DD" w:rsidP="00C2365F">
      <w:pPr>
        <w:numPr>
          <w:ilvl w:val="0"/>
          <w:numId w:val="31"/>
        </w:numPr>
        <w:rPr>
          <w:lang w:eastAsia="de-DE"/>
        </w:rPr>
      </w:pPr>
      <w:r w:rsidRPr="00F23A45">
        <w:rPr>
          <w:lang w:eastAsia="de-DE"/>
        </w:rPr>
        <w:t>Constraints</w:t>
      </w:r>
    </w:p>
    <w:p w:rsidR="003353DD" w:rsidRPr="00F23A45" w:rsidRDefault="003353DD" w:rsidP="00C2365F">
      <w:pPr>
        <w:numPr>
          <w:ilvl w:val="0"/>
          <w:numId w:val="31"/>
        </w:numPr>
        <w:rPr>
          <w:lang w:eastAsia="de-DE"/>
        </w:rPr>
      </w:pPr>
      <w:r w:rsidRPr="00F23A45">
        <w:rPr>
          <w:lang w:eastAsia="de-DE"/>
        </w:rPr>
        <w:t>Template matching</w:t>
      </w:r>
    </w:p>
    <w:p w:rsidR="00B6321C" w:rsidRPr="00F23A45" w:rsidRDefault="00B6321C" w:rsidP="00B6321C">
      <w:pPr>
        <w:rPr>
          <w:lang w:eastAsia="de-DE"/>
        </w:rPr>
      </w:pPr>
      <w:bookmarkStart w:id="4100" w:name="_Hlk519652527"/>
      <w:r w:rsidRPr="00F23A45">
        <w:rPr>
          <w:lang w:eastAsia="de-DE"/>
        </w:rPr>
        <w:t>(Initial version presented Wednesday 1340 (GJS &amp; JRO.)</w:t>
      </w:r>
    </w:p>
    <w:bookmarkEnd w:id="4100"/>
    <w:p w:rsidR="00B6321C" w:rsidRPr="00F23A45" w:rsidRDefault="00B6321C" w:rsidP="003642DB">
      <w:pPr>
        <w:rPr>
          <w:lang w:eastAsia="de-DE"/>
        </w:rPr>
      </w:pPr>
    </w:p>
    <w:p w:rsidR="00890CE8" w:rsidRPr="00F23A45" w:rsidRDefault="00B724FE" w:rsidP="00845C1A">
      <w:pPr>
        <w:pStyle w:val="berschrift9"/>
        <w:rPr>
          <w:rFonts w:eastAsia="Times New Roman"/>
          <w:szCs w:val="24"/>
          <w:lang w:val="en-CA" w:eastAsia="de-DE"/>
        </w:rPr>
      </w:pPr>
      <w:hyperlink r:id="rId675" w:history="1">
        <w:r w:rsidR="00111B8F" w:rsidRPr="00F23A45">
          <w:rPr>
            <w:rStyle w:val="Hyperlink"/>
            <w:rFonts w:eastAsia="Times New Roman"/>
            <w:szCs w:val="24"/>
            <w:lang w:val="en-CA" w:eastAsia="de-DE"/>
          </w:rPr>
          <w:t>JVET-K1029</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9 (CE9): Decoder</w:t>
      </w:r>
      <w:r w:rsidR="003353DD" w:rsidRPr="00F23A45">
        <w:rPr>
          <w:rFonts w:eastAsia="Times New Roman"/>
          <w:szCs w:val="24"/>
          <w:lang w:val="en-CA" w:eastAsia="de-DE"/>
        </w:rPr>
        <w:t>-</w:t>
      </w:r>
      <w:r w:rsidR="00890CE8" w:rsidRPr="00F23A45">
        <w:rPr>
          <w:rFonts w:eastAsia="Times New Roman"/>
          <w:szCs w:val="24"/>
          <w:lang w:val="en-CA" w:eastAsia="de-DE"/>
        </w:rPr>
        <w:t>Side Motion Vector Derivation [S</w:t>
      </w:r>
      <w:r w:rsidR="004F0CCC" w:rsidRPr="00F23A45">
        <w:rPr>
          <w:rFonts w:eastAsia="Times New Roman"/>
          <w:szCs w:val="24"/>
          <w:lang w:val="en-CA" w:eastAsia="de-DE"/>
        </w:rPr>
        <w:t>. </w:t>
      </w:r>
      <w:r w:rsidR="00890CE8" w:rsidRPr="00F23A45">
        <w:rPr>
          <w:rFonts w:eastAsia="Times New Roman"/>
          <w:szCs w:val="24"/>
          <w:lang w:val="en-CA" w:eastAsia="de-DE"/>
        </w:rPr>
        <w:t>Esenlik, Y.</w:t>
      </w:r>
      <w:r w:rsidR="004F0CCC" w:rsidRPr="00F23A45">
        <w:rPr>
          <w:rFonts w:eastAsia="Times New Roman"/>
          <w:szCs w:val="24"/>
          <w:lang w:val="en-CA" w:eastAsia="de-DE"/>
        </w:rPr>
        <w:t> </w:t>
      </w:r>
      <w:r w:rsidR="00890CE8" w:rsidRPr="00F23A45">
        <w:rPr>
          <w:rFonts w:eastAsia="Times New Roman"/>
          <w:szCs w:val="24"/>
          <w:lang w:val="en-CA" w:eastAsia="de-DE"/>
        </w:rPr>
        <w:t>W</w:t>
      </w:r>
      <w:r w:rsidR="004F0CCC" w:rsidRPr="00F23A45">
        <w:rPr>
          <w:rFonts w:eastAsia="Times New Roman"/>
          <w:szCs w:val="24"/>
          <w:lang w:val="en-CA" w:eastAsia="de-DE"/>
        </w:rPr>
        <w:t>. </w:t>
      </w:r>
      <w:r w:rsidR="00890CE8" w:rsidRPr="00F23A45">
        <w:rPr>
          <w:rFonts w:eastAsia="Times New Roman"/>
          <w:szCs w:val="24"/>
          <w:lang w:val="en-CA" w:eastAsia="de-DE"/>
        </w:rPr>
        <w:t>Chen</w:t>
      </w:r>
      <w:r w:rsidR="003353DD" w:rsidRPr="00F23A45">
        <w:rPr>
          <w:rFonts w:eastAsia="Times New Roman"/>
          <w:szCs w:val="24"/>
          <w:lang w:val="en-CA" w:eastAsia="de-DE"/>
        </w:rPr>
        <w:t>, F. Chen</w:t>
      </w:r>
      <w:r w:rsidR="00890CE8" w:rsidRPr="00F23A45">
        <w:rPr>
          <w:rFonts w:eastAsia="Times New Roman"/>
          <w:szCs w:val="24"/>
          <w:lang w:val="en-CA" w:eastAsia="de-DE"/>
        </w:rPr>
        <w:t>]</w:t>
      </w:r>
    </w:p>
    <w:p w:rsidR="003353DD" w:rsidRPr="00F23A45" w:rsidRDefault="003353DD" w:rsidP="003353DD">
      <w:pPr>
        <w:rPr>
          <w:lang w:eastAsia="de-DE"/>
        </w:rPr>
      </w:pPr>
      <w:r w:rsidRPr="00F23A45">
        <w:rPr>
          <w:lang w:eastAsia="de-DE"/>
        </w:rPr>
        <w:t>Discussion Monday 1945 (GJS &amp; JRO)</w:t>
      </w:r>
    </w:p>
    <w:p w:rsidR="003353DD" w:rsidRPr="00F23A45" w:rsidRDefault="003353DD" w:rsidP="00C2365F">
      <w:pPr>
        <w:numPr>
          <w:ilvl w:val="0"/>
          <w:numId w:val="31"/>
        </w:numPr>
        <w:rPr>
          <w:lang w:eastAsia="de-DE"/>
        </w:rPr>
      </w:pPr>
      <w:r w:rsidRPr="00F23A45">
        <w:rPr>
          <w:lang w:eastAsia="de-DE"/>
        </w:rPr>
        <w:t>DMVR interpolation filters, padding, search range, partial usage of refined MVs</w:t>
      </w:r>
    </w:p>
    <w:p w:rsidR="003353DD" w:rsidRPr="00F23A45" w:rsidRDefault="003353DD" w:rsidP="00C2365F">
      <w:pPr>
        <w:numPr>
          <w:ilvl w:val="0"/>
          <w:numId w:val="31"/>
        </w:numPr>
        <w:rPr>
          <w:lang w:eastAsia="de-DE"/>
        </w:rPr>
      </w:pPr>
      <w:r w:rsidRPr="00F23A45">
        <w:rPr>
          <w:lang w:eastAsia="de-DE"/>
        </w:rPr>
        <w:t>Matching method</w:t>
      </w:r>
    </w:p>
    <w:p w:rsidR="00B6321C" w:rsidRPr="00F23A45" w:rsidRDefault="00B6321C" w:rsidP="00B6321C">
      <w:pPr>
        <w:rPr>
          <w:lang w:eastAsia="de-DE"/>
        </w:rPr>
      </w:pPr>
      <w:r w:rsidRPr="00F23A45">
        <w:rPr>
          <w:lang w:eastAsia="de-DE"/>
        </w:rPr>
        <w:t>(Initial version presented Wednesday 1345 (GJS &amp; JRO.)</w:t>
      </w:r>
    </w:p>
    <w:p w:rsidR="00B6321C" w:rsidRPr="00F23A45" w:rsidRDefault="00245481" w:rsidP="00B6321C">
      <w:pPr>
        <w:rPr>
          <w:lang w:eastAsia="de-DE"/>
        </w:rPr>
      </w:pPr>
      <w:r w:rsidRPr="00F23A45">
        <w:rPr>
          <w:lang w:eastAsia="de-DE"/>
        </w:rPr>
        <w:t>It was commented that the use of SIMD optimization in this test might affect the ability to use the runtime as an approximation of the complexity impact of the feature (since the rest of the design does not use such low-level optimization). It would be desirable to try to take this into account in the work.</w:t>
      </w:r>
    </w:p>
    <w:p w:rsidR="00245481" w:rsidRPr="00F23A45" w:rsidRDefault="00245481" w:rsidP="003642DB">
      <w:pPr>
        <w:rPr>
          <w:lang w:eastAsia="de-DE"/>
        </w:rPr>
      </w:pPr>
      <w:r w:rsidRPr="00F23A45">
        <w:rPr>
          <w:lang w:eastAsia="de-DE"/>
        </w:rPr>
        <w:t>BIO will not be tested in this CE.</w:t>
      </w:r>
    </w:p>
    <w:p w:rsidR="00890CE8" w:rsidRPr="00F23A45" w:rsidRDefault="00B724FE" w:rsidP="00845C1A">
      <w:pPr>
        <w:pStyle w:val="berschrift9"/>
        <w:rPr>
          <w:rFonts w:eastAsia="Times New Roman"/>
          <w:szCs w:val="24"/>
          <w:lang w:val="en-CA" w:eastAsia="de-DE"/>
        </w:rPr>
      </w:pPr>
      <w:hyperlink r:id="rId676" w:history="1">
        <w:r w:rsidR="00111B8F" w:rsidRPr="00F23A45">
          <w:rPr>
            <w:rStyle w:val="Hyperlink"/>
            <w:rFonts w:eastAsia="Times New Roman"/>
            <w:szCs w:val="24"/>
            <w:lang w:val="en-CA" w:eastAsia="de-DE"/>
          </w:rPr>
          <w:t>JVET-K1030</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Description of Core Experiment 10 (CE10): Combined and multi-hypothesis prediction [C.-W. Hsu, M</w:t>
      </w:r>
      <w:r w:rsidR="004F0CCC" w:rsidRPr="00F23A45">
        <w:rPr>
          <w:rFonts w:eastAsia="Times New Roman"/>
          <w:szCs w:val="24"/>
          <w:lang w:val="en-CA" w:eastAsia="de-DE"/>
        </w:rPr>
        <w:t>. </w:t>
      </w:r>
      <w:r w:rsidR="00890CE8" w:rsidRPr="00F23A45">
        <w:rPr>
          <w:rFonts w:eastAsia="Times New Roman"/>
          <w:szCs w:val="24"/>
          <w:lang w:val="en-CA" w:eastAsia="de-DE"/>
        </w:rPr>
        <w:t>Winken, X</w:t>
      </w:r>
      <w:r w:rsidR="004F0CCC" w:rsidRPr="00F23A45">
        <w:rPr>
          <w:rFonts w:eastAsia="Times New Roman"/>
          <w:szCs w:val="24"/>
          <w:lang w:val="en-CA" w:eastAsia="de-DE"/>
        </w:rPr>
        <w:t>. </w:t>
      </w:r>
      <w:r w:rsidR="00890CE8" w:rsidRPr="00F23A45">
        <w:rPr>
          <w:rFonts w:eastAsia="Times New Roman"/>
          <w:szCs w:val="24"/>
          <w:lang w:val="en-CA" w:eastAsia="de-DE"/>
        </w:rPr>
        <w:t>Xiu]</w:t>
      </w:r>
    </w:p>
    <w:p w:rsidR="003353DD" w:rsidRPr="00F23A45" w:rsidRDefault="003353DD" w:rsidP="003353DD">
      <w:pPr>
        <w:rPr>
          <w:lang w:eastAsia="de-DE"/>
        </w:rPr>
      </w:pPr>
      <w:r w:rsidRPr="00F23A45">
        <w:rPr>
          <w:lang w:eastAsia="de-DE"/>
        </w:rPr>
        <w:t>Discussion Monday 1955 (GJS &amp; JRO)</w:t>
      </w:r>
    </w:p>
    <w:p w:rsidR="003353DD" w:rsidRPr="00F23A45" w:rsidRDefault="003353DD" w:rsidP="00C2365F">
      <w:pPr>
        <w:numPr>
          <w:ilvl w:val="0"/>
          <w:numId w:val="31"/>
        </w:numPr>
        <w:rPr>
          <w:lang w:eastAsia="de-DE"/>
        </w:rPr>
      </w:pPr>
      <w:r w:rsidRPr="00F23A45">
        <w:rPr>
          <w:lang w:eastAsia="de-DE"/>
        </w:rPr>
        <w:t>OBMC, non-rectangular partitions, diffusion filtering, prediction with more than two hypotheses, other blending of multiple predictors</w:t>
      </w:r>
    </w:p>
    <w:p w:rsidR="00245481" w:rsidRPr="00F23A45" w:rsidRDefault="00245481" w:rsidP="00245481">
      <w:pPr>
        <w:rPr>
          <w:lang w:eastAsia="de-DE"/>
        </w:rPr>
      </w:pPr>
      <w:r w:rsidRPr="00F23A45">
        <w:rPr>
          <w:lang w:eastAsia="de-DE"/>
        </w:rPr>
        <w:t>(Initial version presented Wednesday 1350 (GJS &amp; JRO.)</w:t>
      </w:r>
    </w:p>
    <w:p w:rsidR="00D05C5A" w:rsidRPr="00F23A45" w:rsidRDefault="00D05C5A" w:rsidP="00245481">
      <w:pPr>
        <w:rPr>
          <w:lang w:eastAsia="de-DE"/>
        </w:rPr>
      </w:pPr>
      <w:r w:rsidRPr="00F23A45">
        <w:rPr>
          <w:lang w:eastAsia="de-DE"/>
        </w:rPr>
        <w:lastRenderedPageBreak/>
        <w:t>It was requested that test cases should include testing the tools with uni prediction.</w:t>
      </w:r>
    </w:p>
    <w:p w:rsidR="00245481" w:rsidRPr="00F23A45" w:rsidRDefault="00245481" w:rsidP="003642DB">
      <w:pPr>
        <w:rPr>
          <w:lang w:eastAsia="de-DE"/>
        </w:rPr>
      </w:pPr>
    </w:p>
    <w:p w:rsidR="00890CE8" w:rsidRPr="00F23A45" w:rsidRDefault="00B724FE" w:rsidP="00845C1A">
      <w:pPr>
        <w:pStyle w:val="berschrift9"/>
        <w:rPr>
          <w:rFonts w:eastAsia="Times New Roman"/>
          <w:szCs w:val="24"/>
          <w:lang w:val="en-CA" w:eastAsia="de-DE"/>
        </w:rPr>
      </w:pPr>
      <w:hyperlink r:id="rId677" w:history="1">
        <w:r w:rsidR="00890CE8" w:rsidRPr="00F23A45">
          <w:rPr>
            <w:rStyle w:val="Hyperlink"/>
            <w:rFonts w:eastAsia="Times New Roman"/>
            <w:szCs w:val="24"/>
            <w:lang w:val="en-CA" w:eastAsia="de-DE"/>
          </w:rPr>
          <w:t>JVET-</w:t>
        </w:r>
        <w:r w:rsidR="00111B8F" w:rsidRPr="00F23A45">
          <w:rPr>
            <w:rStyle w:val="Hyperlink"/>
            <w:rFonts w:eastAsia="Times New Roman"/>
            <w:szCs w:val="24"/>
            <w:lang w:val="en-CA" w:eastAsia="de-DE"/>
          </w:rPr>
          <w:t>K1031</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11 (CE11): </w:t>
      </w:r>
      <w:r w:rsidR="003353DD" w:rsidRPr="00F23A45">
        <w:rPr>
          <w:rFonts w:eastAsia="Times New Roman"/>
          <w:szCs w:val="24"/>
          <w:lang w:val="en-CA" w:eastAsia="de-DE"/>
        </w:rPr>
        <w:t>Deblocking [A</w:t>
      </w:r>
      <w:r w:rsidR="00AD4D35" w:rsidRPr="00F23A45">
        <w:rPr>
          <w:rFonts w:eastAsia="Times New Roman"/>
          <w:szCs w:val="24"/>
          <w:lang w:val="en-CA" w:eastAsia="de-DE"/>
        </w:rPr>
        <w:t>. </w:t>
      </w:r>
      <w:r w:rsidR="003353DD" w:rsidRPr="00F23A45">
        <w:rPr>
          <w:rFonts w:eastAsia="Times New Roman"/>
          <w:szCs w:val="24"/>
          <w:lang w:val="en-CA" w:eastAsia="de-DE"/>
        </w:rPr>
        <w:t>Norkin, A</w:t>
      </w:r>
      <w:r w:rsidR="00AD4D35" w:rsidRPr="00F23A45">
        <w:rPr>
          <w:rFonts w:eastAsia="Times New Roman"/>
          <w:szCs w:val="24"/>
          <w:lang w:val="en-CA" w:eastAsia="de-DE"/>
        </w:rPr>
        <w:t>. </w:t>
      </w:r>
      <w:r w:rsidR="003353DD" w:rsidRPr="00F23A45">
        <w:rPr>
          <w:rFonts w:eastAsia="Times New Roman"/>
          <w:szCs w:val="24"/>
          <w:lang w:val="en-CA" w:eastAsia="de-DE"/>
        </w:rPr>
        <w:t>M</w:t>
      </w:r>
      <w:r w:rsidR="00AD4D35" w:rsidRPr="00F23A45">
        <w:rPr>
          <w:rFonts w:eastAsia="Times New Roman"/>
          <w:szCs w:val="24"/>
          <w:lang w:val="en-CA" w:eastAsia="de-DE"/>
        </w:rPr>
        <w:t>. </w:t>
      </w:r>
      <w:r w:rsidR="003353DD" w:rsidRPr="00F23A45">
        <w:rPr>
          <w:rFonts w:eastAsia="Times New Roman"/>
          <w:szCs w:val="24"/>
          <w:lang w:val="en-CA" w:eastAsia="de-DE"/>
        </w:rPr>
        <w:t>Kotra]</w:t>
      </w:r>
    </w:p>
    <w:p w:rsidR="00245481" w:rsidRPr="00F23A45" w:rsidRDefault="00245481" w:rsidP="00245481">
      <w:pPr>
        <w:rPr>
          <w:lang w:eastAsia="de-DE"/>
        </w:rPr>
      </w:pPr>
      <w:r w:rsidRPr="00F23A45">
        <w:rPr>
          <w:lang w:eastAsia="de-DE"/>
        </w:rPr>
        <w:t>Discussion Monday (GJS &amp; JRO)</w:t>
      </w:r>
    </w:p>
    <w:p w:rsidR="003353DD" w:rsidRPr="00F23A45" w:rsidRDefault="003353DD" w:rsidP="00C2365F">
      <w:pPr>
        <w:numPr>
          <w:ilvl w:val="0"/>
          <w:numId w:val="31"/>
        </w:numPr>
        <w:rPr>
          <w:lang w:eastAsia="de-DE"/>
        </w:rPr>
      </w:pPr>
      <w:r w:rsidRPr="00F23A45">
        <w:rPr>
          <w:lang w:eastAsia="de-DE"/>
        </w:rPr>
        <w:t>longer filters,</w:t>
      </w:r>
    </w:p>
    <w:p w:rsidR="003353DD" w:rsidRPr="00F23A45" w:rsidRDefault="003353DD" w:rsidP="00C2365F">
      <w:pPr>
        <w:numPr>
          <w:ilvl w:val="0"/>
          <w:numId w:val="31"/>
        </w:numPr>
        <w:rPr>
          <w:lang w:eastAsia="de-DE"/>
        </w:rPr>
      </w:pPr>
      <w:r w:rsidRPr="00F23A45">
        <w:rPr>
          <w:lang w:eastAsia="de-DE"/>
        </w:rPr>
        <w:t>4x4 deblocking, …</w:t>
      </w:r>
    </w:p>
    <w:p w:rsidR="00245481" w:rsidRPr="00F23A45" w:rsidRDefault="00245481" w:rsidP="00245481">
      <w:pPr>
        <w:rPr>
          <w:lang w:eastAsia="de-DE"/>
        </w:rPr>
      </w:pPr>
      <w:r w:rsidRPr="00F23A45">
        <w:rPr>
          <w:lang w:eastAsia="de-DE"/>
        </w:rPr>
        <w:t>(Initial version presented Wednesday 1355 (GJS &amp; JRO.)</w:t>
      </w:r>
    </w:p>
    <w:p w:rsidR="003353DD" w:rsidRPr="00F23A45" w:rsidRDefault="00245481" w:rsidP="00F350B0">
      <w:pPr>
        <w:rPr>
          <w:lang w:eastAsia="de-DE"/>
        </w:rPr>
      </w:pPr>
      <w:r w:rsidRPr="00F23A45">
        <w:rPr>
          <w:lang w:eastAsia="de-DE"/>
        </w:rPr>
        <w:t>This will include some testing with ALF disabled. The primary focus of the test will be relative to the VTM.</w:t>
      </w:r>
    </w:p>
    <w:p w:rsidR="00D05C5A" w:rsidRPr="00F23A45" w:rsidRDefault="00D05C5A" w:rsidP="00D05C5A">
      <w:pPr>
        <w:rPr>
          <w:lang w:eastAsia="de-DE"/>
        </w:rPr>
      </w:pPr>
      <w:r w:rsidRPr="00F23A45">
        <w:rPr>
          <w:lang w:eastAsia="de-DE"/>
        </w:rPr>
        <w:t>Add more detailed description of what parameters are to be provided for complexity analysis.</w:t>
      </w:r>
    </w:p>
    <w:p w:rsidR="00D05C5A" w:rsidRPr="00F23A45" w:rsidRDefault="00D05C5A" w:rsidP="00D05C5A">
      <w:pPr>
        <w:rPr>
          <w:lang w:eastAsia="de-DE"/>
        </w:rPr>
      </w:pPr>
      <w:r w:rsidRPr="00F23A45">
        <w:rPr>
          <w:lang w:eastAsia="de-DE"/>
        </w:rPr>
        <w:t>Use 10s sequences</w:t>
      </w:r>
    </w:p>
    <w:p w:rsidR="00D05C5A" w:rsidRPr="00F23A45" w:rsidRDefault="00D05C5A" w:rsidP="00F350B0">
      <w:pPr>
        <w:rPr>
          <w:lang w:eastAsia="de-DE"/>
        </w:rPr>
      </w:pPr>
    </w:p>
    <w:p w:rsidR="00890CE8" w:rsidRPr="00F23A45" w:rsidRDefault="00B724FE" w:rsidP="00845C1A">
      <w:pPr>
        <w:pStyle w:val="berschrift9"/>
        <w:rPr>
          <w:rFonts w:eastAsia="Times New Roman"/>
          <w:szCs w:val="24"/>
          <w:lang w:val="en-CA" w:eastAsia="de-DE"/>
        </w:rPr>
      </w:pPr>
      <w:hyperlink r:id="rId678" w:history="1">
        <w:r w:rsidR="00890CE8" w:rsidRPr="00F23A45">
          <w:rPr>
            <w:rStyle w:val="Hyperlink"/>
            <w:rFonts w:eastAsia="Times New Roman"/>
            <w:szCs w:val="24"/>
            <w:lang w:val="en-CA" w:eastAsia="de-DE"/>
          </w:rPr>
          <w:t>JVET-</w:t>
        </w:r>
        <w:r w:rsidR="00111B8F" w:rsidRPr="00F23A45">
          <w:rPr>
            <w:rStyle w:val="Hyperlink"/>
            <w:rFonts w:eastAsia="Times New Roman"/>
            <w:szCs w:val="24"/>
            <w:lang w:val="en-CA" w:eastAsia="de-DE"/>
          </w:rPr>
          <w:t>K1032</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12 (CE12): </w:t>
      </w:r>
      <w:r w:rsidR="00033496" w:rsidRPr="00F23A45">
        <w:rPr>
          <w:rFonts w:eastAsia="Times New Roman"/>
          <w:szCs w:val="24"/>
          <w:lang w:val="en-CA" w:eastAsia="de-DE"/>
        </w:rPr>
        <w:t>M</w:t>
      </w:r>
      <w:r w:rsidR="00890CE8" w:rsidRPr="00F23A45">
        <w:rPr>
          <w:rFonts w:eastAsia="Times New Roman"/>
          <w:szCs w:val="24"/>
          <w:lang w:val="en-CA" w:eastAsia="de-DE"/>
        </w:rPr>
        <w:t xml:space="preserve">apping </w:t>
      </w:r>
      <w:r w:rsidR="00407193" w:rsidRPr="00F23A45">
        <w:rPr>
          <w:rFonts w:eastAsia="Times New Roman"/>
          <w:szCs w:val="24"/>
          <w:lang w:val="en-CA" w:eastAsia="de-DE"/>
        </w:rPr>
        <w:t>functions</w:t>
      </w:r>
      <w:r w:rsidR="00890CE8" w:rsidRPr="00F23A45">
        <w:rPr>
          <w:rFonts w:eastAsia="Times New Roman"/>
          <w:szCs w:val="24"/>
          <w:lang w:val="en-CA" w:eastAsia="de-DE"/>
        </w:rPr>
        <w:t xml:space="preserve"> [E</w:t>
      </w:r>
      <w:r w:rsidR="004F0CCC" w:rsidRPr="00F23A45">
        <w:rPr>
          <w:rFonts w:eastAsia="Times New Roman"/>
          <w:szCs w:val="24"/>
          <w:lang w:val="en-CA" w:eastAsia="de-DE"/>
        </w:rPr>
        <w:t>. </w:t>
      </w:r>
      <w:r w:rsidR="00890CE8" w:rsidRPr="00F23A45">
        <w:rPr>
          <w:rFonts w:eastAsia="Times New Roman"/>
          <w:szCs w:val="24"/>
          <w:lang w:val="en-CA" w:eastAsia="de-DE"/>
        </w:rPr>
        <w:t>François, D</w:t>
      </w:r>
      <w:r w:rsidR="004F0CCC" w:rsidRPr="00F23A45">
        <w:rPr>
          <w:rFonts w:eastAsia="Times New Roman"/>
          <w:szCs w:val="24"/>
          <w:lang w:val="en-CA" w:eastAsia="de-DE"/>
        </w:rPr>
        <w:t>. </w:t>
      </w:r>
      <w:r w:rsidR="00890CE8" w:rsidRPr="00F23A45">
        <w:rPr>
          <w:rFonts w:eastAsia="Times New Roman"/>
          <w:szCs w:val="24"/>
          <w:lang w:val="en-CA" w:eastAsia="de-DE"/>
        </w:rPr>
        <w:t>Rusanovskyy, P</w:t>
      </w:r>
      <w:r w:rsidR="004F0CCC" w:rsidRPr="00F23A45">
        <w:rPr>
          <w:rFonts w:eastAsia="Times New Roman"/>
          <w:szCs w:val="24"/>
          <w:lang w:val="en-CA" w:eastAsia="de-DE"/>
        </w:rPr>
        <w:t>. </w:t>
      </w:r>
      <w:r w:rsidR="00890CE8" w:rsidRPr="00F23A45">
        <w:rPr>
          <w:rFonts w:eastAsia="Times New Roman"/>
          <w:szCs w:val="24"/>
          <w:lang w:val="en-CA" w:eastAsia="de-DE"/>
        </w:rPr>
        <w:t>Yin]</w:t>
      </w:r>
    </w:p>
    <w:p w:rsidR="00245481" w:rsidRPr="00F23A45" w:rsidRDefault="00245481" w:rsidP="00245481">
      <w:pPr>
        <w:rPr>
          <w:lang w:eastAsia="de-DE"/>
        </w:rPr>
      </w:pPr>
      <w:r w:rsidRPr="00F23A45">
        <w:rPr>
          <w:lang w:eastAsia="de-DE"/>
        </w:rPr>
        <w:t>(Initial version presented Wednesday 1410 (GJS &amp; JRO.)</w:t>
      </w:r>
    </w:p>
    <w:p w:rsidR="00890CE8" w:rsidRPr="00F23A45" w:rsidRDefault="00890CE8" w:rsidP="00245481">
      <w:pPr>
        <w:rPr>
          <w:lang w:eastAsia="de-DE"/>
        </w:rPr>
      </w:pPr>
    </w:p>
    <w:p w:rsidR="00890CE8" w:rsidRPr="00F23A45" w:rsidRDefault="00B724FE" w:rsidP="00845C1A">
      <w:pPr>
        <w:pStyle w:val="berschrift9"/>
        <w:rPr>
          <w:rFonts w:eastAsia="Times New Roman"/>
          <w:szCs w:val="24"/>
          <w:lang w:val="en-CA" w:eastAsia="de-DE"/>
        </w:rPr>
      </w:pPr>
      <w:hyperlink r:id="rId679" w:history="1">
        <w:r w:rsidR="00890CE8" w:rsidRPr="00F23A45">
          <w:rPr>
            <w:rStyle w:val="Hyperlink"/>
            <w:rFonts w:eastAsia="Times New Roman"/>
            <w:szCs w:val="24"/>
            <w:lang w:val="en-CA" w:eastAsia="de-DE"/>
          </w:rPr>
          <w:t>JVET-</w:t>
        </w:r>
        <w:r w:rsidR="00111B8F" w:rsidRPr="00F23A45">
          <w:rPr>
            <w:rStyle w:val="Hyperlink"/>
            <w:rFonts w:eastAsia="Times New Roman"/>
            <w:szCs w:val="24"/>
            <w:lang w:val="en-CA" w:eastAsia="de-DE"/>
          </w:rPr>
          <w:t>K1033</w:t>
        </w:r>
      </w:hyperlink>
      <w:r w:rsidR="00111B8F" w:rsidRPr="00F23A45">
        <w:rPr>
          <w:rFonts w:eastAsia="Times New Roman"/>
          <w:szCs w:val="24"/>
          <w:lang w:val="en-CA" w:eastAsia="de-DE"/>
        </w:rPr>
        <w:t xml:space="preserve"> </w:t>
      </w:r>
      <w:r w:rsidR="00890CE8" w:rsidRPr="00F23A45">
        <w:rPr>
          <w:rFonts w:eastAsia="Times New Roman"/>
          <w:szCs w:val="24"/>
          <w:lang w:val="en-CA" w:eastAsia="de-DE"/>
        </w:rPr>
        <w:t xml:space="preserve">Description of Core Experiment 13 (CE13): </w:t>
      </w:r>
      <w:r w:rsidR="003353DD" w:rsidRPr="00F23A45">
        <w:rPr>
          <w:rFonts w:eastAsia="Times New Roman"/>
          <w:szCs w:val="24"/>
          <w:lang w:val="en-CA" w:eastAsia="de-DE"/>
        </w:rPr>
        <w:t xml:space="preserve">Coding tools for 360° omnidirectional video </w:t>
      </w:r>
      <w:r w:rsidR="00890CE8" w:rsidRPr="00F23A45">
        <w:rPr>
          <w:rFonts w:eastAsia="Times New Roman"/>
          <w:szCs w:val="24"/>
          <w:lang w:val="en-CA" w:eastAsia="de-DE"/>
        </w:rPr>
        <w:t>[P</w:t>
      </w:r>
      <w:r w:rsidR="004F0CCC" w:rsidRPr="00F23A45">
        <w:rPr>
          <w:rFonts w:eastAsia="Times New Roman"/>
          <w:szCs w:val="24"/>
          <w:lang w:val="en-CA" w:eastAsia="de-DE"/>
        </w:rPr>
        <w:t>. </w:t>
      </w:r>
      <w:r w:rsidR="00890CE8" w:rsidRPr="00F23A45">
        <w:rPr>
          <w:rFonts w:eastAsia="Times New Roman"/>
          <w:szCs w:val="24"/>
          <w:lang w:val="en-CA" w:eastAsia="de-DE"/>
        </w:rPr>
        <w:t>Hanhart, J.-L. Lin</w:t>
      </w:r>
      <w:r w:rsidR="00245481" w:rsidRPr="00F23A45">
        <w:rPr>
          <w:rFonts w:eastAsia="Times New Roman"/>
          <w:szCs w:val="24"/>
          <w:lang w:val="en-CA" w:eastAsia="de-DE"/>
        </w:rPr>
        <w:t>, C</w:t>
      </w:r>
      <w:r w:rsidR="00AD4D35" w:rsidRPr="00F23A45">
        <w:rPr>
          <w:rFonts w:eastAsia="Times New Roman"/>
          <w:szCs w:val="24"/>
          <w:lang w:val="en-CA" w:eastAsia="de-DE"/>
        </w:rPr>
        <w:t>. </w:t>
      </w:r>
      <w:r w:rsidR="00245481" w:rsidRPr="00F23A45">
        <w:rPr>
          <w:rFonts w:eastAsia="Times New Roman"/>
          <w:szCs w:val="24"/>
          <w:lang w:val="en-CA" w:eastAsia="de-DE"/>
        </w:rPr>
        <w:t>Pujara</w:t>
      </w:r>
      <w:r w:rsidR="00890CE8" w:rsidRPr="00F23A45">
        <w:rPr>
          <w:rFonts w:eastAsia="Times New Roman"/>
          <w:szCs w:val="24"/>
          <w:lang w:val="en-CA" w:eastAsia="de-DE"/>
        </w:rPr>
        <w:t>]</w:t>
      </w:r>
    </w:p>
    <w:p w:rsidR="003353DD" w:rsidRPr="00F23A45" w:rsidRDefault="003353DD" w:rsidP="003353DD">
      <w:pPr>
        <w:rPr>
          <w:lang w:eastAsia="de-DE"/>
        </w:rPr>
      </w:pPr>
      <w:r w:rsidRPr="00F23A45">
        <w:rPr>
          <w:lang w:eastAsia="de-DE"/>
        </w:rPr>
        <w:t>Discussion Monday 2010 (GJS &amp; JRO)</w:t>
      </w:r>
    </w:p>
    <w:p w:rsidR="003353DD" w:rsidRPr="00F23A45" w:rsidRDefault="003353DD" w:rsidP="00C2365F">
      <w:pPr>
        <w:numPr>
          <w:ilvl w:val="0"/>
          <w:numId w:val="31"/>
        </w:numPr>
        <w:rPr>
          <w:lang w:eastAsia="de-DE"/>
        </w:rPr>
      </w:pPr>
      <w:r w:rsidRPr="00F23A45">
        <w:rPr>
          <w:lang w:eastAsia="de-DE"/>
        </w:rPr>
        <w:t>Intra prediction, inter prediction, in-loop filters, padding, post-filtering, blending</w:t>
      </w:r>
    </w:p>
    <w:p w:rsidR="00245481" w:rsidRPr="00F23A45" w:rsidRDefault="00245481" w:rsidP="003642DB">
      <w:pPr>
        <w:rPr>
          <w:lang w:eastAsia="de-DE"/>
        </w:rPr>
      </w:pPr>
      <w:r w:rsidRPr="00F23A45">
        <w:rPr>
          <w:lang w:eastAsia="de-DE"/>
        </w:rPr>
        <w:t>(Initial version presented Wednesday 1415 (GJS &amp; JRO.)</w:t>
      </w:r>
    </w:p>
    <w:p w:rsidR="003353DD" w:rsidRPr="00F23A45" w:rsidRDefault="00245481" w:rsidP="00AB311A">
      <w:pPr>
        <w:pStyle w:val="Textkrper"/>
        <w:rPr>
          <w:lang w:eastAsia="de-DE"/>
        </w:rPr>
      </w:pPr>
      <w:r w:rsidRPr="00F23A45">
        <w:rPr>
          <w:lang w:eastAsia="de-DE"/>
        </w:rPr>
        <w:t>For pre- and post-processing, different amount of padding, blending, and post-filtering of seam art</w:t>
      </w:r>
      <w:r w:rsidR="00AC1927" w:rsidRPr="00F23A45">
        <w:rPr>
          <w:lang w:eastAsia="de-DE"/>
        </w:rPr>
        <w:t>e</w:t>
      </w:r>
      <w:r w:rsidRPr="00F23A45">
        <w:rPr>
          <w:lang w:eastAsia="de-DE"/>
        </w:rPr>
        <w:t>facts will be tested. The tested solutions will be implemented for the hybrid equi-angular cubemap (HEC) projection and compared to the HEC with padding of 4 samples around face row with blending (PHEC) anchor.</w:t>
      </w:r>
    </w:p>
    <w:p w:rsidR="00245481" w:rsidRPr="00F23A45" w:rsidRDefault="00245481" w:rsidP="00AB311A">
      <w:pPr>
        <w:pStyle w:val="Textkrper"/>
        <w:rPr>
          <w:lang w:eastAsia="de-DE"/>
        </w:rPr>
      </w:pPr>
      <w:r w:rsidRPr="00F23A45">
        <w:rPr>
          <w:highlight w:val="yellow"/>
          <w:lang w:eastAsia="de-DE"/>
        </w:rPr>
        <w:t>Decision (CTC)</w:t>
      </w:r>
      <w:r w:rsidRPr="00F23A45">
        <w:rPr>
          <w:lang w:eastAsia="de-DE"/>
        </w:rPr>
        <w:t>: The CTC will be changed to set the face size for cube projection to 1280x1280 and the ERP will be changed to 4432x2216.</w:t>
      </w:r>
    </w:p>
    <w:p w:rsidR="003353DD" w:rsidRPr="00F23A45" w:rsidRDefault="00B724FE" w:rsidP="003353DD">
      <w:pPr>
        <w:pStyle w:val="berschrift9"/>
        <w:rPr>
          <w:rFonts w:eastAsia="Times New Roman"/>
          <w:szCs w:val="24"/>
          <w:lang w:val="en-CA" w:eastAsia="de-DE"/>
        </w:rPr>
      </w:pPr>
      <w:hyperlink r:id="rId680" w:history="1">
        <w:r w:rsidR="00407193" w:rsidRPr="00F23A45">
          <w:rPr>
            <w:rStyle w:val="Hyperlink"/>
            <w:rFonts w:eastAsia="Times New Roman"/>
            <w:szCs w:val="24"/>
            <w:lang w:val="en-CA" w:eastAsia="de-DE"/>
          </w:rPr>
          <w:t>JVET-</w:t>
        </w:r>
        <w:r w:rsidR="00111B8F" w:rsidRPr="00F23A45">
          <w:rPr>
            <w:rStyle w:val="Hyperlink"/>
            <w:rFonts w:eastAsia="Times New Roman"/>
            <w:szCs w:val="24"/>
            <w:lang w:val="en-CA" w:eastAsia="de-DE"/>
          </w:rPr>
          <w:t>K</w:t>
        </w:r>
        <w:r w:rsidR="00407193" w:rsidRPr="00F23A45">
          <w:rPr>
            <w:rStyle w:val="Hyperlink"/>
            <w:rFonts w:eastAsia="Times New Roman"/>
            <w:szCs w:val="24"/>
            <w:lang w:val="en-CA" w:eastAsia="de-DE"/>
          </w:rPr>
          <w:t>1034</w:t>
        </w:r>
      </w:hyperlink>
      <w:r w:rsidR="00407193" w:rsidRPr="00F23A45">
        <w:rPr>
          <w:rFonts w:eastAsia="Times New Roman"/>
          <w:szCs w:val="24"/>
          <w:lang w:val="en-CA" w:eastAsia="de-DE"/>
        </w:rPr>
        <w:t xml:space="preserve"> </w:t>
      </w:r>
      <w:r w:rsidR="003353DD" w:rsidRPr="00F23A45">
        <w:rPr>
          <w:rFonts w:eastAsia="Times New Roman"/>
          <w:szCs w:val="24"/>
          <w:lang w:val="en-CA" w:eastAsia="de-DE"/>
        </w:rPr>
        <w:t xml:space="preserve">Description of Core Experiment 14 (CE14): </w:t>
      </w:r>
      <w:r w:rsidR="003353DD" w:rsidRPr="00F23A45">
        <w:rPr>
          <w:lang w:val="en-CA" w:eastAsia="de-DE"/>
        </w:rPr>
        <w:t>Post-reconstruction filtering</w:t>
      </w:r>
      <w:r w:rsidR="003353DD" w:rsidRPr="00F23A45">
        <w:rPr>
          <w:rFonts w:eastAsia="Times New Roman"/>
          <w:szCs w:val="24"/>
          <w:lang w:val="en-CA" w:eastAsia="de-DE"/>
        </w:rPr>
        <w:t xml:space="preserve"> [L</w:t>
      </w:r>
      <w:r w:rsidR="00AD4D35" w:rsidRPr="00F23A45">
        <w:rPr>
          <w:rFonts w:eastAsia="Times New Roman"/>
          <w:szCs w:val="24"/>
          <w:lang w:val="en-CA" w:eastAsia="de-DE"/>
        </w:rPr>
        <w:t>. </w:t>
      </w:r>
      <w:r w:rsidR="003353DD" w:rsidRPr="00F23A45">
        <w:rPr>
          <w:rFonts w:eastAsia="Times New Roman"/>
          <w:szCs w:val="24"/>
          <w:lang w:val="en-CA" w:eastAsia="de-DE"/>
        </w:rPr>
        <w:t>Zhang, S</w:t>
      </w:r>
      <w:r w:rsidR="00AD4D35" w:rsidRPr="00F23A45">
        <w:rPr>
          <w:rFonts w:eastAsia="Times New Roman"/>
          <w:szCs w:val="24"/>
          <w:lang w:val="en-CA" w:eastAsia="de-DE"/>
        </w:rPr>
        <w:t>. </w:t>
      </w:r>
      <w:r w:rsidR="003353DD" w:rsidRPr="00F23A45">
        <w:rPr>
          <w:rFonts w:eastAsia="Times New Roman"/>
          <w:szCs w:val="24"/>
          <w:lang w:val="en-CA" w:eastAsia="de-DE"/>
        </w:rPr>
        <w:t>Ikonin]</w:t>
      </w:r>
    </w:p>
    <w:p w:rsidR="00245481" w:rsidRPr="00F23A45" w:rsidRDefault="00245481" w:rsidP="00245481">
      <w:pPr>
        <w:rPr>
          <w:lang w:eastAsia="de-DE"/>
        </w:rPr>
      </w:pPr>
      <w:r w:rsidRPr="00F23A45">
        <w:rPr>
          <w:lang w:eastAsia="de-DE"/>
        </w:rPr>
        <w:t>Discussion Monday (GJS &amp; JRO)</w:t>
      </w:r>
    </w:p>
    <w:p w:rsidR="003353DD" w:rsidRPr="00F23A45" w:rsidRDefault="003353DD" w:rsidP="00C2365F">
      <w:pPr>
        <w:numPr>
          <w:ilvl w:val="0"/>
          <w:numId w:val="31"/>
        </w:numPr>
        <w:rPr>
          <w:lang w:eastAsia="de-DE"/>
        </w:rPr>
      </w:pPr>
      <w:r w:rsidRPr="00F23A45">
        <w:rPr>
          <w:lang w:eastAsia="de-DE"/>
        </w:rPr>
        <w:t>Bilateral</w:t>
      </w:r>
    </w:p>
    <w:p w:rsidR="003353DD" w:rsidRPr="00F23A45" w:rsidRDefault="003353DD" w:rsidP="00C2365F">
      <w:pPr>
        <w:numPr>
          <w:ilvl w:val="0"/>
          <w:numId w:val="31"/>
        </w:numPr>
        <w:rPr>
          <w:lang w:eastAsia="de-DE"/>
        </w:rPr>
      </w:pPr>
      <w:r w:rsidRPr="00F23A45">
        <w:rPr>
          <w:lang w:eastAsia="de-DE"/>
        </w:rPr>
        <w:t>Hadamard-based</w:t>
      </w:r>
    </w:p>
    <w:p w:rsidR="003353DD" w:rsidRPr="00F23A45" w:rsidRDefault="00245481" w:rsidP="003642DB">
      <w:pPr>
        <w:rPr>
          <w:lang w:eastAsia="de-DE"/>
        </w:rPr>
      </w:pPr>
      <w:r w:rsidRPr="00F23A45">
        <w:rPr>
          <w:lang w:eastAsia="de-DE"/>
        </w:rPr>
        <w:t>(Initial version presented Wednesday 1430 (GJS &amp; JRO.)</w:t>
      </w:r>
    </w:p>
    <w:p w:rsidR="003353DD" w:rsidRPr="00F23A45" w:rsidRDefault="00B724FE" w:rsidP="003353DD">
      <w:pPr>
        <w:pStyle w:val="berschrift9"/>
        <w:rPr>
          <w:rFonts w:eastAsia="Times New Roman"/>
          <w:szCs w:val="24"/>
          <w:lang w:val="en-CA" w:eastAsia="de-DE"/>
        </w:rPr>
      </w:pPr>
      <w:hyperlink r:id="rId681" w:history="1">
        <w:r w:rsidR="00407193" w:rsidRPr="00F23A45">
          <w:rPr>
            <w:rStyle w:val="Hyperlink"/>
            <w:rFonts w:eastAsia="Times New Roman"/>
            <w:szCs w:val="24"/>
            <w:lang w:val="en-CA" w:eastAsia="de-DE"/>
          </w:rPr>
          <w:t>JVET-</w:t>
        </w:r>
        <w:r w:rsidR="00111B8F" w:rsidRPr="00F23A45">
          <w:rPr>
            <w:rStyle w:val="Hyperlink"/>
            <w:rFonts w:eastAsia="Times New Roman"/>
            <w:szCs w:val="24"/>
            <w:lang w:val="en-CA" w:eastAsia="de-DE"/>
          </w:rPr>
          <w:t>K</w:t>
        </w:r>
        <w:r w:rsidR="00407193" w:rsidRPr="00F23A45">
          <w:rPr>
            <w:rStyle w:val="Hyperlink"/>
            <w:rFonts w:eastAsia="Times New Roman"/>
            <w:szCs w:val="24"/>
            <w:lang w:val="en-CA" w:eastAsia="de-DE"/>
          </w:rPr>
          <w:t>1035</w:t>
        </w:r>
      </w:hyperlink>
      <w:r w:rsidR="00407193" w:rsidRPr="00F23A45">
        <w:rPr>
          <w:rFonts w:eastAsia="Times New Roman"/>
          <w:szCs w:val="24"/>
          <w:lang w:val="en-CA" w:eastAsia="de-DE"/>
        </w:rPr>
        <w:t xml:space="preserve"> </w:t>
      </w:r>
      <w:r w:rsidR="003353DD" w:rsidRPr="00F23A45">
        <w:rPr>
          <w:rFonts w:eastAsia="Times New Roman"/>
          <w:szCs w:val="24"/>
          <w:lang w:val="en-CA" w:eastAsia="de-DE"/>
        </w:rPr>
        <w:t>Description of Core Experiment 15 (CE15): Palette mode [</w:t>
      </w:r>
      <w:r w:rsidR="00407193" w:rsidRPr="00F23A45">
        <w:rPr>
          <w:rFonts w:eastAsia="Times New Roman"/>
          <w:szCs w:val="24"/>
          <w:lang w:val="en-CA" w:eastAsia="de-DE"/>
        </w:rPr>
        <w:t>Y.-C. Sun, Y.</w:t>
      </w:r>
      <w:r w:rsidR="00245481" w:rsidRPr="00F23A45">
        <w:rPr>
          <w:rFonts w:eastAsia="Times New Roman"/>
          <w:szCs w:val="24"/>
          <w:lang w:val="en-CA" w:eastAsia="de-DE"/>
        </w:rPr>
        <w:t> </w:t>
      </w:r>
      <w:r w:rsidR="00407193" w:rsidRPr="00F23A45">
        <w:rPr>
          <w:rFonts w:eastAsia="Times New Roman"/>
          <w:szCs w:val="24"/>
          <w:lang w:val="en-CA" w:eastAsia="de-DE"/>
        </w:rPr>
        <w:t>H</w:t>
      </w:r>
      <w:r w:rsidR="00AD4D35" w:rsidRPr="00F23A45">
        <w:rPr>
          <w:rFonts w:eastAsia="Times New Roman"/>
          <w:szCs w:val="24"/>
          <w:lang w:val="en-CA" w:eastAsia="de-DE"/>
        </w:rPr>
        <w:t>. </w:t>
      </w:r>
      <w:r w:rsidR="00407193" w:rsidRPr="00F23A45">
        <w:rPr>
          <w:rFonts w:eastAsia="Times New Roman"/>
          <w:szCs w:val="24"/>
          <w:lang w:val="en-CA" w:eastAsia="de-DE"/>
        </w:rPr>
        <w:t>Chao, X</w:t>
      </w:r>
      <w:r w:rsidR="00AD4D35" w:rsidRPr="00F23A45">
        <w:rPr>
          <w:rFonts w:eastAsia="Times New Roman"/>
          <w:szCs w:val="24"/>
          <w:lang w:val="en-CA" w:eastAsia="de-DE"/>
        </w:rPr>
        <w:t>. </w:t>
      </w:r>
      <w:r w:rsidR="00407193" w:rsidRPr="00F23A45">
        <w:rPr>
          <w:rFonts w:eastAsia="Times New Roman"/>
          <w:szCs w:val="24"/>
          <w:lang w:val="en-CA" w:eastAsia="de-DE"/>
        </w:rPr>
        <w:t>Xu</w:t>
      </w:r>
      <w:r w:rsidR="003353DD" w:rsidRPr="00F23A45">
        <w:rPr>
          <w:rFonts w:eastAsia="Times New Roman"/>
          <w:szCs w:val="24"/>
          <w:lang w:val="en-CA" w:eastAsia="de-DE"/>
        </w:rPr>
        <w:t>]</w:t>
      </w:r>
    </w:p>
    <w:p w:rsidR="008347F8" w:rsidRPr="00F23A45" w:rsidRDefault="008347F8" w:rsidP="00621696">
      <w:pPr>
        <w:rPr>
          <w:lang w:eastAsia="de-DE"/>
        </w:rPr>
      </w:pPr>
      <w:r w:rsidRPr="00F23A45">
        <w:rPr>
          <w:lang w:eastAsia="de-DE"/>
        </w:rPr>
        <w:t xml:space="preserve">Discussion Tuesday morning </w:t>
      </w:r>
      <w:r w:rsidR="00CF0851" w:rsidRPr="00F23A45">
        <w:rPr>
          <w:lang w:eastAsia="de-DE"/>
        </w:rPr>
        <w:t>Track B</w:t>
      </w:r>
      <w:r w:rsidRPr="00F23A45">
        <w:rPr>
          <w:lang w:eastAsia="de-DE"/>
        </w:rPr>
        <w:t xml:space="preserve"> (JRO)</w:t>
      </w:r>
    </w:p>
    <w:p w:rsidR="00407193" w:rsidRPr="00F23A45" w:rsidRDefault="00407193" w:rsidP="00C2365F">
      <w:pPr>
        <w:numPr>
          <w:ilvl w:val="0"/>
          <w:numId w:val="31"/>
        </w:numPr>
        <w:rPr>
          <w:szCs w:val="22"/>
          <w:lang w:eastAsia="de-DE"/>
        </w:rPr>
      </w:pPr>
      <w:r w:rsidRPr="00F23A45">
        <w:lastRenderedPageBreak/>
        <w:t xml:space="preserve">Investigate the </w:t>
      </w:r>
      <w:r w:rsidRPr="00F23A45">
        <w:rPr>
          <w:lang w:eastAsia="de-DE"/>
        </w:rPr>
        <w:t>palette</w:t>
      </w:r>
      <w:r w:rsidRPr="00F23A45">
        <w:t xml:space="preserve"> variant proposed in</w:t>
      </w:r>
      <w:r w:rsidR="00143A8E" w:rsidRPr="00F23A45">
        <w:t xml:space="preserve"> JVET-K0</w:t>
      </w:r>
      <w:r w:rsidRPr="00F23A45">
        <w:t>411 and HEVC-SCC palette mode</w:t>
      </w:r>
    </w:p>
    <w:p w:rsidR="00407193" w:rsidRPr="00F23A45" w:rsidRDefault="00407193" w:rsidP="00C2365F">
      <w:pPr>
        <w:numPr>
          <w:ilvl w:val="0"/>
          <w:numId w:val="31"/>
        </w:numPr>
      </w:pPr>
      <w:r w:rsidRPr="00F23A45">
        <w:rPr>
          <w:lang w:eastAsia="de-DE"/>
        </w:rPr>
        <w:t>Investigate</w:t>
      </w:r>
      <w:r w:rsidRPr="00F23A45">
        <w:t xml:space="preserve"> interrelationship with CPR</w:t>
      </w:r>
    </w:p>
    <w:p w:rsidR="00407193" w:rsidRPr="00F23A45" w:rsidRDefault="00407193" w:rsidP="00C2365F">
      <w:pPr>
        <w:numPr>
          <w:ilvl w:val="0"/>
          <w:numId w:val="31"/>
        </w:numPr>
        <w:rPr>
          <w:lang w:eastAsia="de-DE"/>
        </w:rPr>
      </w:pPr>
      <w:r w:rsidRPr="00F23A45">
        <w:t xml:space="preserve">Study the complexity </w:t>
      </w:r>
      <w:r w:rsidRPr="00F23A45">
        <w:rPr>
          <w:lang w:eastAsia="de-DE"/>
        </w:rPr>
        <w:t>impact</w:t>
      </w:r>
      <w:r w:rsidRPr="00F23A45">
        <w:t xml:space="preserve"> of the two palette variants and CPR (in coordination with CE8)</w:t>
      </w:r>
    </w:p>
    <w:p w:rsidR="00245481" w:rsidRPr="00F23A45" w:rsidRDefault="00245481" w:rsidP="00245481">
      <w:pPr>
        <w:rPr>
          <w:lang w:eastAsia="de-DE"/>
        </w:rPr>
      </w:pPr>
      <w:r w:rsidRPr="00F23A45">
        <w:rPr>
          <w:lang w:eastAsia="de-DE"/>
        </w:rPr>
        <w:t>(Initial version presented Wednesday 1430 (GJS &amp; JRO.)</w:t>
      </w:r>
    </w:p>
    <w:p w:rsidR="003353DD" w:rsidRPr="00F23A45" w:rsidRDefault="003353DD" w:rsidP="00AB311A">
      <w:pPr>
        <w:pStyle w:val="Textkrper"/>
        <w:rPr>
          <w:lang w:eastAsia="de-DE"/>
        </w:rPr>
      </w:pPr>
    </w:p>
    <w:p w:rsidR="00315CE8" w:rsidRPr="00F23A45" w:rsidRDefault="00315CE8" w:rsidP="00315CE8">
      <w:pPr>
        <w:pStyle w:val="berschrift1"/>
        <w:rPr>
          <w:lang w:val="en-CA"/>
        </w:rPr>
      </w:pPr>
      <w:bookmarkStart w:id="4101" w:name="_Ref510716061"/>
      <w:r w:rsidRPr="00F23A45">
        <w:rPr>
          <w:lang w:val="en-CA"/>
        </w:rPr>
        <w:t>Future meeting plans</w:t>
      </w:r>
      <w:r w:rsidR="00DA3044" w:rsidRPr="00F23A45">
        <w:rPr>
          <w:lang w:val="en-CA"/>
        </w:rPr>
        <w:t>, expressions of thanks,</w:t>
      </w:r>
      <w:r w:rsidR="00E50AE7" w:rsidRPr="00F23A45">
        <w:rPr>
          <w:lang w:val="en-CA"/>
        </w:rPr>
        <w:t xml:space="preserve"> and closing of the meeting</w:t>
      </w:r>
      <w:bookmarkEnd w:id="4101"/>
    </w:p>
    <w:p w:rsidR="00556EEC" w:rsidRPr="00F23A45" w:rsidRDefault="00E50AE7" w:rsidP="00621696">
      <w:pPr>
        <w:pStyle w:val="Textkrper"/>
        <w:keepNext/>
      </w:pPr>
      <w:r w:rsidRPr="00F23A45">
        <w:t xml:space="preserve">Future meeting plans were </w:t>
      </w:r>
      <w:r w:rsidR="006C5056" w:rsidRPr="00F23A45">
        <w:t>established according to the following guidelines</w:t>
      </w:r>
      <w:r w:rsidRPr="00F23A45">
        <w:t>:</w:t>
      </w:r>
    </w:p>
    <w:p w:rsidR="00556EEC" w:rsidRPr="00F23A45" w:rsidRDefault="00E50AE7" w:rsidP="00F350B0">
      <w:pPr>
        <w:pStyle w:val="Aufzhlungszeichen2"/>
        <w:numPr>
          <w:ilvl w:val="0"/>
          <w:numId w:val="5"/>
        </w:numPr>
        <w:contextualSpacing w:val="0"/>
      </w:pPr>
      <w:r w:rsidRPr="00F23A45">
        <w:t xml:space="preserve">Meeting under ITU-T SG 16 auspices when it meets (starting meetings on the </w:t>
      </w:r>
      <w:r w:rsidR="00AA4FFA" w:rsidRPr="00F23A45">
        <w:t xml:space="preserve">Tuesday </w:t>
      </w:r>
      <w:r w:rsidR="00AF51A6" w:rsidRPr="00F23A45">
        <w:t xml:space="preserve">or </w:t>
      </w:r>
      <w:r w:rsidR="00AA4FFA" w:rsidRPr="00F23A45">
        <w:t xml:space="preserve">Wednesday </w:t>
      </w:r>
      <w:r w:rsidRPr="00F23A45">
        <w:t xml:space="preserve">of the first week and closing it on the </w:t>
      </w:r>
      <w:r w:rsidR="006C5056" w:rsidRPr="00F23A45">
        <w:t xml:space="preserve">Tuesday or </w:t>
      </w:r>
      <w:r w:rsidRPr="00F23A45">
        <w:t xml:space="preserve">Wednesday of the second week of </w:t>
      </w:r>
      <w:r w:rsidR="00967381" w:rsidRPr="00F23A45">
        <w:t xml:space="preserve">the SG 16 </w:t>
      </w:r>
      <w:r w:rsidRPr="00F23A45">
        <w:t>meeting</w:t>
      </w:r>
      <w:r w:rsidR="00914A98" w:rsidRPr="00F23A45">
        <w:t xml:space="preserve"> – a total of </w:t>
      </w:r>
      <w:r w:rsidR="00434F22" w:rsidRPr="00F23A45">
        <w:t>6</w:t>
      </w:r>
      <w:r w:rsidR="00914A98" w:rsidRPr="00F23A45">
        <w:t>–</w:t>
      </w:r>
      <w:r w:rsidR="00AF51A6" w:rsidRPr="00F23A45">
        <w:t>7</w:t>
      </w:r>
      <w:r w:rsidR="00914A98" w:rsidRPr="00F23A45">
        <w:t>.5 meeting days</w:t>
      </w:r>
      <w:r w:rsidRPr="00F23A45">
        <w:t>), and</w:t>
      </w:r>
    </w:p>
    <w:p w:rsidR="00556EEC" w:rsidRPr="00F23A45" w:rsidRDefault="00E50AE7" w:rsidP="00F350B0">
      <w:pPr>
        <w:pStyle w:val="Aufzhlungszeichen2"/>
        <w:numPr>
          <w:ilvl w:val="0"/>
          <w:numId w:val="5"/>
        </w:numPr>
        <w:contextualSpacing w:val="0"/>
      </w:pPr>
      <w:r w:rsidRPr="00F23A45">
        <w:t xml:space="preserve">Otherwise meeting under ISO/IEC </w:t>
      </w:r>
      <w:r w:rsidR="00496DCD" w:rsidRPr="00F23A45">
        <w:t>JTC 1</w:t>
      </w:r>
      <w:r w:rsidRPr="00F23A45">
        <w:t>/</w:t>
      </w:r>
      <w:r w:rsidR="00496DCD" w:rsidRPr="00F23A45">
        <w:t>SC 29</w:t>
      </w:r>
      <w:r w:rsidRPr="00F23A45">
        <w:t>/</w:t>
      </w:r>
      <w:r w:rsidR="00496DCD" w:rsidRPr="00F23A45">
        <w:t>WG 11</w:t>
      </w:r>
      <w:r w:rsidRPr="00F23A45">
        <w:t xml:space="preserve"> auspices when it meets (starting meetings on the </w:t>
      </w:r>
      <w:r w:rsidR="003E6889" w:rsidRPr="00F23A45">
        <w:t xml:space="preserve">Wednesday </w:t>
      </w:r>
      <w:r w:rsidR="00F8039B" w:rsidRPr="00F23A45">
        <w:t xml:space="preserve">or </w:t>
      </w:r>
      <w:r w:rsidR="003E6889" w:rsidRPr="00F23A45">
        <w:t xml:space="preserve">Thursday </w:t>
      </w:r>
      <w:r w:rsidRPr="00F23A45">
        <w:t xml:space="preserve">prior to such meetings and closing it on the last day of the </w:t>
      </w:r>
      <w:r w:rsidR="00496DCD" w:rsidRPr="00F23A45">
        <w:t>WG 11</w:t>
      </w:r>
      <w:r w:rsidRPr="00F23A45">
        <w:t xml:space="preserve"> meeting</w:t>
      </w:r>
      <w:r w:rsidR="00914A98" w:rsidRPr="00F23A45">
        <w:t xml:space="preserve"> – a total of </w:t>
      </w:r>
      <w:r w:rsidR="00F8039B" w:rsidRPr="00F23A45">
        <w:t>8</w:t>
      </w:r>
      <w:r w:rsidR="00914A98" w:rsidRPr="00F23A45">
        <w:t>.5 meeting days</w:t>
      </w:r>
      <w:r w:rsidRPr="00F23A45">
        <w:t>).</w:t>
      </w:r>
    </w:p>
    <w:p w:rsidR="00556EEC" w:rsidRPr="00F23A45" w:rsidRDefault="0069154E" w:rsidP="00AB311A">
      <w:pPr>
        <w:pStyle w:val="Textkrper"/>
      </w:pPr>
      <w:r w:rsidRPr="00F23A45">
        <w:t>In cases where high workload is expected for a meeting, an earlier starting date may be defined.</w:t>
      </w:r>
    </w:p>
    <w:p w:rsidR="00556EEC" w:rsidRPr="00F23A45" w:rsidRDefault="00AF2799" w:rsidP="00AB311A">
      <w:pPr>
        <w:pStyle w:val="Textkrper"/>
      </w:pPr>
      <w:r w:rsidRPr="00F23A45">
        <w:t xml:space="preserve">Some specific future meeting plans </w:t>
      </w:r>
      <w:r w:rsidR="00060699" w:rsidRPr="00F23A45">
        <w:t xml:space="preserve">(to be confirmed) </w:t>
      </w:r>
      <w:r w:rsidRPr="00F23A45">
        <w:t>were established as follows:</w:t>
      </w:r>
    </w:p>
    <w:p w:rsidR="00797BAB" w:rsidRPr="00F23A45" w:rsidRDefault="003E6889" w:rsidP="00F350B0">
      <w:pPr>
        <w:pStyle w:val="Aufzhlungszeichen2"/>
        <w:numPr>
          <w:ilvl w:val="0"/>
          <w:numId w:val="7"/>
        </w:numPr>
        <w:contextualSpacing w:val="0"/>
      </w:pPr>
      <w:r w:rsidRPr="00F23A45">
        <w:t>Wed</w:t>
      </w:r>
      <w:r w:rsidR="0061505F" w:rsidRPr="00F23A45">
        <w:t xml:space="preserve">. </w:t>
      </w:r>
      <w:r w:rsidRPr="00F23A45">
        <w:t xml:space="preserve">9 </w:t>
      </w:r>
      <w:r w:rsidR="0061505F" w:rsidRPr="00F23A45">
        <w:t>– Fri. 18 January 2019, 13</w:t>
      </w:r>
      <w:r w:rsidR="0061505F" w:rsidRPr="00F23A45">
        <w:rPr>
          <w:vertAlign w:val="superscript"/>
        </w:rPr>
        <w:t>th</w:t>
      </w:r>
      <w:r w:rsidR="0061505F" w:rsidRPr="00F23A45">
        <w:t xml:space="preserve"> meeting under WG11 </w:t>
      </w:r>
      <w:r w:rsidR="00797BAB" w:rsidRPr="00F23A45">
        <w:t>auspices in Marrakesh, MA.</w:t>
      </w:r>
    </w:p>
    <w:p w:rsidR="00B164D2" w:rsidRPr="00F23A45" w:rsidRDefault="003E6889" w:rsidP="00F350B0">
      <w:pPr>
        <w:pStyle w:val="Aufzhlungszeichen2"/>
        <w:numPr>
          <w:ilvl w:val="0"/>
          <w:numId w:val="7"/>
        </w:numPr>
        <w:contextualSpacing w:val="0"/>
      </w:pPr>
      <w:r w:rsidRPr="00F23A45">
        <w:t>Tue</w:t>
      </w:r>
      <w:r w:rsidR="00B164D2" w:rsidRPr="00F23A45">
        <w:t xml:space="preserve">. </w:t>
      </w:r>
      <w:r w:rsidRPr="00F23A45">
        <w:t>1</w:t>
      </w:r>
      <w:r w:rsidR="009871FB" w:rsidRPr="00F23A45">
        <w:t>9</w:t>
      </w:r>
      <w:r w:rsidRPr="00F23A45">
        <w:t xml:space="preserve"> </w:t>
      </w:r>
      <w:r w:rsidR="00B164D2" w:rsidRPr="00F23A45">
        <w:t>– Wed. 27 March 2019, 14</w:t>
      </w:r>
      <w:r w:rsidR="00B164D2" w:rsidRPr="00F23A45">
        <w:rPr>
          <w:vertAlign w:val="superscript"/>
        </w:rPr>
        <w:t>th</w:t>
      </w:r>
      <w:r w:rsidR="00B164D2" w:rsidRPr="00F23A45">
        <w:t xml:space="preserve"> meeting under ITU-T auspices in Geneva, CH.</w:t>
      </w:r>
    </w:p>
    <w:p w:rsidR="00F350B0" w:rsidRPr="00F23A45" w:rsidRDefault="005D050F" w:rsidP="00F350B0">
      <w:pPr>
        <w:pStyle w:val="Aufzhlungszeichen2"/>
        <w:numPr>
          <w:ilvl w:val="0"/>
          <w:numId w:val="7"/>
        </w:numPr>
        <w:contextualSpacing w:val="0"/>
      </w:pPr>
      <w:r w:rsidRPr="00F23A45">
        <w:t>Wed</w:t>
      </w:r>
      <w:r w:rsidR="00F350B0" w:rsidRPr="00F23A45">
        <w:t xml:space="preserve">. </w:t>
      </w:r>
      <w:r w:rsidRPr="00F23A45">
        <w:t xml:space="preserve">3 </w:t>
      </w:r>
      <w:r w:rsidR="00F350B0" w:rsidRPr="00F23A45">
        <w:t>– Fri. 12 July 2019, 15</w:t>
      </w:r>
      <w:r w:rsidR="00F350B0" w:rsidRPr="00F23A45">
        <w:rPr>
          <w:vertAlign w:val="superscript"/>
        </w:rPr>
        <w:t>th</w:t>
      </w:r>
      <w:r w:rsidR="00F350B0" w:rsidRPr="00F23A45">
        <w:t xml:space="preserve"> meeting under WG11 auspices in Gothenburg, SE.</w:t>
      </w:r>
    </w:p>
    <w:p w:rsidR="003B7F45" w:rsidRPr="00F23A45" w:rsidRDefault="00166D13" w:rsidP="003B7F45">
      <w:pPr>
        <w:pStyle w:val="Aufzhlungszeichen2"/>
        <w:numPr>
          <w:ilvl w:val="0"/>
          <w:numId w:val="7"/>
        </w:numPr>
        <w:contextualSpacing w:val="0"/>
      </w:pPr>
      <w:r w:rsidRPr="00F23A45">
        <w:t>Tue. 1 – Wed. 9 October 2019, 16</w:t>
      </w:r>
      <w:r w:rsidRPr="00F23A45">
        <w:rPr>
          <w:vertAlign w:val="superscript"/>
        </w:rPr>
        <w:t>th</w:t>
      </w:r>
      <w:r w:rsidRPr="00F23A45">
        <w:t xml:space="preserve"> meeting under ITU-T auspices in Geneva, CH</w:t>
      </w:r>
      <w:r w:rsidR="003B7F45" w:rsidRPr="00F23A45">
        <w:t>.</w:t>
      </w:r>
    </w:p>
    <w:p w:rsidR="00556EEC" w:rsidRPr="00F23A45" w:rsidRDefault="000D6073" w:rsidP="00AB311A">
      <w:pPr>
        <w:pStyle w:val="Textkrper"/>
      </w:pPr>
      <w:r w:rsidRPr="00F23A45">
        <w:t xml:space="preserve">The agreed document deadline for the </w:t>
      </w:r>
      <w:r w:rsidR="003B7F45" w:rsidRPr="00F23A45">
        <w:t>13</w:t>
      </w:r>
      <w:r w:rsidR="00430999" w:rsidRPr="00F23A45">
        <w:rPr>
          <w:vertAlign w:val="superscript"/>
        </w:rPr>
        <w:t>th</w:t>
      </w:r>
      <w:r w:rsidR="004D4398" w:rsidRPr="00F23A45">
        <w:t xml:space="preserve"> </w:t>
      </w:r>
      <w:r w:rsidR="002A185F" w:rsidRPr="00F23A45">
        <w:t>JVET</w:t>
      </w:r>
      <w:r w:rsidR="004D4398" w:rsidRPr="00F23A45">
        <w:t xml:space="preserve"> meeting </w:t>
      </w:r>
      <w:r w:rsidRPr="00F23A45">
        <w:t xml:space="preserve">is </w:t>
      </w:r>
      <w:r w:rsidR="00730C4A" w:rsidRPr="00F23A45">
        <w:rPr>
          <w:highlight w:val="yellow"/>
        </w:rPr>
        <w:t>Mon</w:t>
      </w:r>
      <w:r w:rsidR="003E6889" w:rsidRPr="00F23A45">
        <w:rPr>
          <w:highlight w:val="yellow"/>
        </w:rPr>
        <w:t xml:space="preserve">day </w:t>
      </w:r>
      <w:r w:rsidR="003B7F45" w:rsidRPr="00F23A45">
        <w:rPr>
          <w:highlight w:val="yellow"/>
        </w:rPr>
        <w:t>31</w:t>
      </w:r>
      <w:r w:rsidR="00730C4A" w:rsidRPr="00F23A45">
        <w:rPr>
          <w:highlight w:val="yellow"/>
        </w:rPr>
        <w:t xml:space="preserve"> </w:t>
      </w:r>
      <w:r w:rsidR="003B7F45" w:rsidRPr="00F23A45">
        <w:rPr>
          <w:highlight w:val="yellow"/>
        </w:rPr>
        <w:t>Dec</w:t>
      </w:r>
      <w:r w:rsidR="00AB52B1" w:rsidRPr="00F23A45">
        <w:rPr>
          <w:highlight w:val="yellow"/>
        </w:rPr>
        <w:t>.</w:t>
      </w:r>
      <w:r w:rsidR="00434F22" w:rsidRPr="00F23A45">
        <w:rPr>
          <w:highlight w:val="yellow"/>
        </w:rPr>
        <w:t xml:space="preserve"> </w:t>
      </w:r>
      <w:r w:rsidR="003D714E" w:rsidRPr="00F23A45">
        <w:rPr>
          <w:highlight w:val="yellow"/>
        </w:rPr>
        <w:t>201</w:t>
      </w:r>
      <w:r w:rsidR="009F7C80" w:rsidRPr="00F23A45">
        <w:rPr>
          <w:highlight w:val="yellow"/>
        </w:rPr>
        <w:t>8</w:t>
      </w:r>
      <w:r w:rsidRPr="00F23A45">
        <w:t>.</w:t>
      </w:r>
      <w:r w:rsidR="00D978B9" w:rsidRPr="00F23A45">
        <w:t xml:space="preserve"> </w:t>
      </w:r>
      <w:r w:rsidR="00F9679C" w:rsidRPr="00F23A45">
        <w:t>Plans for</w:t>
      </w:r>
      <w:r w:rsidR="00DD1643" w:rsidRPr="00F23A45">
        <w:t xml:space="preserve"> scheduling of agenda items within that meeting</w:t>
      </w:r>
      <w:r w:rsidR="00F9679C" w:rsidRPr="00F23A45">
        <w:t xml:space="preserve"> </w:t>
      </w:r>
      <w:r w:rsidR="00C90786" w:rsidRPr="00F23A45">
        <w:t xml:space="preserve">remain </w:t>
      </w:r>
      <w:r w:rsidR="00F9679C" w:rsidRPr="00F23A45">
        <w:t>TBA</w:t>
      </w:r>
      <w:r w:rsidR="00DD1643" w:rsidRPr="00F23A45">
        <w:t>.</w:t>
      </w:r>
    </w:p>
    <w:p w:rsidR="00B164D2" w:rsidRPr="00F23A45" w:rsidRDefault="003B7F45" w:rsidP="00AB311A">
      <w:pPr>
        <w:pStyle w:val="Textkrper"/>
      </w:pPr>
      <w:r w:rsidRPr="00F23A45">
        <w:t>XXXX</w:t>
      </w:r>
      <w:r w:rsidR="00730C4A" w:rsidRPr="00F23A45">
        <w:t xml:space="preserve"> </w:t>
      </w:r>
      <w:r w:rsidR="0061505F" w:rsidRPr="00F23A45">
        <w:t xml:space="preserve">were </w:t>
      </w:r>
      <w:r w:rsidR="004576DB" w:rsidRPr="00F23A45">
        <w:t xml:space="preserve">thanked for </w:t>
      </w:r>
      <w:r w:rsidR="005B41E5" w:rsidRPr="00F23A45">
        <w:t>the</w:t>
      </w:r>
      <w:r w:rsidR="008A388E" w:rsidRPr="00F23A45">
        <w:t xml:space="preserve"> </w:t>
      </w:r>
      <w:r w:rsidR="004576DB" w:rsidRPr="00F23A45">
        <w:t xml:space="preserve">excellent hosting </w:t>
      </w:r>
      <w:r w:rsidR="00A37CF8" w:rsidRPr="00F23A45">
        <w:t xml:space="preserve">and organization </w:t>
      </w:r>
      <w:r w:rsidR="004576DB" w:rsidRPr="00F23A45">
        <w:t xml:space="preserve">of the </w:t>
      </w:r>
      <w:r w:rsidR="00B164D2" w:rsidRPr="00F23A45">
        <w:t>1</w:t>
      </w:r>
      <w:r w:rsidRPr="00F23A45">
        <w:t>2</w:t>
      </w:r>
      <w:r w:rsidR="0069154E" w:rsidRPr="00F23A45">
        <w:rPr>
          <w:vertAlign w:val="superscript"/>
        </w:rPr>
        <w:t>th</w:t>
      </w:r>
      <w:r w:rsidR="0069154E" w:rsidRPr="00F23A45">
        <w:t xml:space="preserve"> </w:t>
      </w:r>
      <w:r w:rsidR="004576DB" w:rsidRPr="00F23A45">
        <w:t xml:space="preserve">meeting of the </w:t>
      </w:r>
      <w:r w:rsidR="002A185F" w:rsidRPr="00F23A45">
        <w:t>JVET</w:t>
      </w:r>
      <w:r w:rsidR="0074342C" w:rsidRPr="00F23A45">
        <w:t>.</w:t>
      </w:r>
    </w:p>
    <w:p w:rsidR="00386DAE" w:rsidRPr="00F23A45" w:rsidRDefault="003B7F45" w:rsidP="00B164D2">
      <w:pPr>
        <w:pStyle w:val="Textkrper"/>
      </w:pPr>
      <w:r w:rsidRPr="00F23A45">
        <w:t>XXXX</w:t>
      </w:r>
      <w:r w:rsidR="00D05C5A" w:rsidRPr="00F23A45">
        <w:t xml:space="preserve"> </w:t>
      </w:r>
      <w:r w:rsidR="00386DAE" w:rsidRPr="00F23A45">
        <w:t>were thanked for providing viewing equipment used during the 1</w:t>
      </w:r>
      <w:r w:rsidRPr="00F23A45">
        <w:t>2</w:t>
      </w:r>
      <w:r w:rsidR="00386DAE" w:rsidRPr="00F23A45">
        <w:t>th JVET meeting.</w:t>
      </w:r>
    </w:p>
    <w:p w:rsidR="00B164D2" w:rsidRPr="00F23A45" w:rsidRDefault="003B7F45" w:rsidP="00B164D2">
      <w:pPr>
        <w:pStyle w:val="Textkrper"/>
      </w:pPr>
      <w:r w:rsidRPr="00F23A45">
        <w:t>XXXX</w:t>
      </w:r>
      <w:r w:rsidR="00D05C5A" w:rsidRPr="00F23A45">
        <w:t xml:space="preserve"> was </w:t>
      </w:r>
      <w:r w:rsidR="00386DAE" w:rsidRPr="00F23A45">
        <w:t>thanked for providing new test material for usage in standardization efforts.</w:t>
      </w:r>
    </w:p>
    <w:p w:rsidR="00556EEC" w:rsidRPr="00F23A45" w:rsidRDefault="00E50AE7" w:rsidP="00AB311A">
      <w:pPr>
        <w:pStyle w:val="Textkrper"/>
      </w:pPr>
      <w:r w:rsidRPr="00F23A45">
        <w:t xml:space="preserve">The </w:t>
      </w:r>
      <w:r w:rsidR="00B164D2" w:rsidRPr="00F23A45">
        <w:t>1</w:t>
      </w:r>
      <w:r w:rsidR="003B7F45" w:rsidRPr="00F23A45">
        <w:t>2</w:t>
      </w:r>
      <w:r w:rsidR="0011472B" w:rsidRPr="00F23A45">
        <w:rPr>
          <w:vertAlign w:val="superscript"/>
        </w:rPr>
        <w:t>th</w:t>
      </w:r>
      <w:r w:rsidR="0011472B" w:rsidRPr="00F23A45">
        <w:t xml:space="preserve"> </w:t>
      </w:r>
      <w:r w:rsidR="002A185F" w:rsidRPr="00F23A45">
        <w:t>JVET</w:t>
      </w:r>
      <w:r w:rsidR="006C5056" w:rsidRPr="00F23A45">
        <w:t xml:space="preserve"> </w:t>
      </w:r>
      <w:r w:rsidRPr="00F23A45">
        <w:t>meeting was closed at approximately</w:t>
      </w:r>
      <w:r w:rsidR="00C80EEE" w:rsidRPr="00F23A45">
        <w:t xml:space="preserve"> </w:t>
      </w:r>
      <w:r w:rsidR="003B7F45" w:rsidRPr="00F23A45">
        <w:t>XXXX</w:t>
      </w:r>
      <w:r w:rsidR="00730C4A" w:rsidRPr="00F23A45">
        <w:t xml:space="preserve"> </w:t>
      </w:r>
      <w:r w:rsidR="0012565E" w:rsidRPr="00F23A45">
        <w:t xml:space="preserve">hours </w:t>
      </w:r>
      <w:r w:rsidRPr="00F23A45">
        <w:t xml:space="preserve">on </w:t>
      </w:r>
      <w:r w:rsidR="003B7F45" w:rsidRPr="00F23A45">
        <w:t>Fri</w:t>
      </w:r>
      <w:r w:rsidR="0061505F" w:rsidRPr="00F23A45">
        <w:t xml:space="preserve">day </w:t>
      </w:r>
      <w:r w:rsidR="00AB52B1" w:rsidRPr="00F23A45">
        <w:t>1</w:t>
      </w:r>
      <w:r w:rsidR="003B7F45" w:rsidRPr="00F23A45">
        <w:t>2</w:t>
      </w:r>
      <w:r w:rsidR="0061505F" w:rsidRPr="00F23A45">
        <w:t xml:space="preserve"> </w:t>
      </w:r>
      <w:r w:rsidR="003B7F45" w:rsidRPr="00F23A45">
        <w:t>October</w:t>
      </w:r>
      <w:r w:rsidR="0011472B" w:rsidRPr="00F23A45">
        <w:t xml:space="preserve"> 201</w:t>
      </w:r>
      <w:r w:rsidR="00797BAB" w:rsidRPr="00F23A45">
        <w:t>8</w:t>
      </w:r>
      <w:r w:rsidR="003D1782" w:rsidRPr="00F23A45">
        <w:t>.</w:t>
      </w:r>
    </w:p>
    <w:p w:rsidR="00556EEC" w:rsidRPr="00F23A45" w:rsidRDefault="00556EEC" w:rsidP="00AB311A">
      <w:pPr>
        <w:pStyle w:val="Textkrper"/>
      </w:pPr>
    </w:p>
    <w:p w:rsidR="00E26A6C" w:rsidRPr="00F23A45" w:rsidRDefault="00AF57FE" w:rsidP="00E26A6C">
      <w:pPr>
        <w:pStyle w:val="berschrift1"/>
        <w:numPr>
          <w:ilvl w:val="0"/>
          <w:numId w:val="0"/>
        </w:numPr>
        <w:jc w:val="center"/>
        <w:rPr>
          <w:lang w:val="en-CA"/>
        </w:rPr>
      </w:pPr>
      <w:r w:rsidRPr="00F23A45">
        <w:rPr>
          <w:lang w:val="en-CA"/>
        </w:rPr>
        <w:br w:type="page"/>
      </w:r>
      <w:r w:rsidR="00E26A6C" w:rsidRPr="00F23A45">
        <w:rPr>
          <w:lang w:val="en-CA"/>
        </w:rPr>
        <w:lastRenderedPageBreak/>
        <w:t xml:space="preserve">Annex A to </w:t>
      </w:r>
      <w:r w:rsidR="00CF1C05" w:rsidRPr="00F23A45">
        <w:rPr>
          <w:lang w:val="en-CA"/>
        </w:rPr>
        <w:t>JVET</w:t>
      </w:r>
      <w:r w:rsidR="00E26A6C" w:rsidRPr="00F23A45">
        <w:rPr>
          <w:lang w:val="en-CA"/>
        </w:rPr>
        <w:t xml:space="preserve"> report:</w:t>
      </w:r>
      <w:r w:rsidR="00E26A6C" w:rsidRPr="00F23A45">
        <w:rPr>
          <w:lang w:val="en-CA"/>
        </w:rPr>
        <w:br/>
        <w:t>List of documents</w:t>
      </w:r>
    </w:p>
    <w:p w:rsidR="00202A88" w:rsidRPr="00F23A45" w:rsidRDefault="00202A88" w:rsidP="00F83200"/>
    <w:p w:rsidR="006A658C" w:rsidRPr="00F23A45" w:rsidRDefault="006A658C" w:rsidP="006A658C">
      <w:pPr>
        <w:rPr>
          <w:rFonts w:eastAsia="Times New Roman"/>
        </w:rPr>
      </w:pPr>
    </w:p>
    <w:p w:rsidR="006A658C" w:rsidRPr="00F23A45" w:rsidRDefault="006A658C" w:rsidP="00F83200"/>
    <w:p w:rsidR="00E26A6C" w:rsidRPr="00F23A45" w:rsidRDefault="009F7C80" w:rsidP="00E26A6C">
      <w:pPr>
        <w:pStyle w:val="berschrift1"/>
        <w:numPr>
          <w:ilvl w:val="0"/>
          <w:numId w:val="0"/>
        </w:numPr>
        <w:jc w:val="center"/>
        <w:rPr>
          <w:lang w:val="en-CA"/>
        </w:rPr>
      </w:pPr>
      <w:r w:rsidRPr="00F23A45">
        <w:rPr>
          <w:lang w:val="en-CA"/>
        </w:rPr>
        <w:br w:type="page"/>
      </w:r>
      <w:r w:rsidR="00E26A6C" w:rsidRPr="00F23A45">
        <w:rPr>
          <w:lang w:val="en-CA"/>
        </w:rPr>
        <w:lastRenderedPageBreak/>
        <w:t xml:space="preserve">Annex B to </w:t>
      </w:r>
      <w:r w:rsidR="00CF1C05" w:rsidRPr="00F23A45">
        <w:rPr>
          <w:lang w:val="en-CA"/>
        </w:rPr>
        <w:t>JVET</w:t>
      </w:r>
      <w:r w:rsidR="00E26A6C" w:rsidRPr="00F23A45">
        <w:rPr>
          <w:lang w:val="en-CA"/>
        </w:rPr>
        <w:t xml:space="preserve"> report:</w:t>
      </w:r>
      <w:r w:rsidR="00E26A6C" w:rsidRPr="00F23A45">
        <w:rPr>
          <w:lang w:val="en-CA"/>
        </w:rPr>
        <w:br/>
        <w:t>List of meeting participants</w:t>
      </w:r>
    </w:p>
    <w:p w:rsidR="00556EEC" w:rsidRPr="00F23A45" w:rsidRDefault="00E26A6C" w:rsidP="00AB311A">
      <w:pPr>
        <w:pStyle w:val="Textkrper"/>
      </w:pPr>
      <w:r w:rsidRPr="00F23A45">
        <w:t xml:space="preserve">The participants of the </w:t>
      </w:r>
      <w:r w:rsidR="003B7F45" w:rsidRPr="00F23A45">
        <w:t>twel</w:t>
      </w:r>
      <w:r w:rsidR="00B230D9" w:rsidRPr="00F23A45">
        <w:t>f</w:t>
      </w:r>
      <w:r w:rsidR="00F3638A" w:rsidRPr="00F23A45">
        <w:t>t</w:t>
      </w:r>
      <w:r w:rsidR="00D91687" w:rsidRPr="00F23A45">
        <w:t>h</w:t>
      </w:r>
      <w:r w:rsidR="006C3174" w:rsidRPr="00F23A45">
        <w:t xml:space="preserve"> </w:t>
      </w:r>
      <w:r w:rsidRPr="00F23A45">
        <w:t xml:space="preserve">meeting of the </w:t>
      </w:r>
      <w:r w:rsidR="00CF1C05" w:rsidRPr="00F23A45">
        <w:t>JVET</w:t>
      </w:r>
      <w:r w:rsidRPr="00F23A45">
        <w:t xml:space="preserve">, according to </w:t>
      </w:r>
      <w:r w:rsidR="00A75EBA" w:rsidRPr="00F23A45">
        <w:t xml:space="preserve">a sign-in sheet circulated during </w:t>
      </w:r>
      <w:r w:rsidR="009066CA" w:rsidRPr="00F23A45">
        <w:t xml:space="preserve">the meeting </w:t>
      </w:r>
      <w:r w:rsidR="00A75EBA" w:rsidRPr="00F23A45">
        <w:t>sessions</w:t>
      </w:r>
      <w:r w:rsidR="007E3637" w:rsidRPr="00F23A45">
        <w:t xml:space="preserve"> (approximately </w:t>
      </w:r>
      <w:r w:rsidR="003B7F45" w:rsidRPr="00F23A45">
        <w:t>XXX</w:t>
      </w:r>
      <w:r w:rsidR="008F3D04" w:rsidRPr="00F23A45">
        <w:t xml:space="preserve"> </w:t>
      </w:r>
      <w:r w:rsidR="00506FA4" w:rsidRPr="00F23A45">
        <w:t xml:space="preserve">people </w:t>
      </w:r>
      <w:r w:rsidR="007E3637" w:rsidRPr="00F23A45">
        <w:t>in total)</w:t>
      </w:r>
      <w:r w:rsidRPr="00F23A45">
        <w:t>, were as follows:</w:t>
      </w:r>
    </w:p>
    <w:p w:rsidR="00556EEC" w:rsidRPr="00F23A45" w:rsidRDefault="00556EEC" w:rsidP="00AB311A">
      <w:pPr>
        <w:pStyle w:val="Textkrper"/>
      </w:pPr>
    </w:p>
    <w:p w:rsidR="004005A4" w:rsidRPr="00F23A45" w:rsidRDefault="004005A4" w:rsidP="00F830A1">
      <w:pPr>
        <w:pStyle w:val="Liste"/>
        <w:tabs>
          <w:tab w:val="left" w:pos="576"/>
        </w:tabs>
        <w:snapToGrid w:val="0"/>
        <w:ind w:left="0" w:firstLine="0"/>
        <w:sectPr w:rsidR="004005A4" w:rsidRPr="00F23A45" w:rsidSect="006F021D">
          <w:footerReference w:type="default" r:id="rId682"/>
          <w:type w:val="continuous"/>
          <w:pgSz w:w="12240" w:h="15840" w:code="1"/>
          <w:pgMar w:top="864" w:right="1440" w:bottom="864" w:left="1440" w:header="432" w:footer="432" w:gutter="0"/>
          <w:cols w:space="720"/>
        </w:sectPr>
      </w:pPr>
      <w:bookmarkStart w:id="4104" w:name="_Ref525237809"/>
    </w:p>
    <w:bookmarkEnd w:id="4104"/>
    <w:p w:rsidR="0049609D" w:rsidRPr="00F23A45" w:rsidRDefault="0049609D" w:rsidP="003B7F45">
      <w:pPr>
        <w:pStyle w:val="Liste"/>
        <w:numPr>
          <w:ilvl w:val="0"/>
          <w:numId w:val="14"/>
        </w:numPr>
        <w:tabs>
          <w:tab w:val="clear" w:pos="360"/>
          <w:tab w:val="clear" w:pos="720"/>
          <w:tab w:val="clear" w:pos="1080"/>
          <w:tab w:val="clear" w:pos="1440"/>
        </w:tabs>
        <w:snapToGrid w:val="0"/>
        <w:ind w:left="432" w:hanging="432"/>
      </w:pPr>
    </w:p>
    <w:p w:rsidR="00927DA3" w:rsidRPr="00F23A45" w:rsidRDefault="00927DA3" w:rsidP="00AD3898">
      <w:pPr>
        <w:tabs>
          <w:tab w:val="left" w:pos="576"/>
        </w:tabs>
        <w:snapToGrid w:val="0"/>
      </w:pPr>
    </w:p>
    <w:sectPr w:rsidR="00927DA3" w:rsidRPr="00F23A45" w:rsidSect="00BB5F37">
      <w:type w:val="continuous"/>
      <w:pgSz w:w="12240" w:h="15840" w:code="1"/>
      <w:pgMar w:top="864" w:right="1440" w:bottom="864" w:left="1440" w:header="432" w:footer="432"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4FE" w:rsidRDefault="00B724FE">
      <w:r>
        <w:separator/>
      </w:r>
    </w:p>
  </w:endnote>
  <w:endnote w:type="continuationSeparator" w:id="0">
    <w:p w:rsidR="00B724FE" w:rsidRDefault="00B724FE">
      <w:r>
        <w:continuationSeparator/>
      </w:r>
    </w:p>
  </w:endnote>
  <w:endnote w:type="continuationNotice" w:id="1">
    <w:p w:rsidR="00B724FE" w:rsidRDefault="00B724F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angSong_GB2312">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00000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ADE" w:rsidRPr="00146DD7" w:rsidRDefault="00C23ADE" w:rsidP="00D55942">
    <w:pPr>
      <w:pStyle w:val="Fuzeile"/>
      <w:tabs>
        <w:tab w:val="clear" w:pos="360"/>
        <w:tab w:val="clear" w:pos="720"/>
        <w:tab w:val="clear" w:pos="1080"/>
        <w:tab w:val="clear" w:pos="1440"/>
        <w:tab w:val="clear" w:pos="8640"/>
        <w:tab w:val="right" w:pos="9360"/>
      </w:tabs>
      <w:jc w:val="both"/>
      <w:rPr>
        <w:rFonts w:ascii="Courier New" w:hAnsi="Courier New"/>
      </w:rPr>
    </w:pPr>
    <w:r w:rsidRPr="00146DD7">
      <w:rPr>
        <w:rFonts w:ascii="Courier New" w:hAnsi="Courier New"/>
      </w:rPr>
      <w:tab/>
      <w:t xml:space="preserve">Page: </w:t>
    </w:r>
    <w:r w:rsidRPr="00146DD7">
      <w:rPr>
        <w:rStyle w:val="Seitenzahl"/>
      </w:rPr>
      <w:fldChar w:fldCharType="begin"/>
    </w:r>
    <w:r w:rsidRPr="00146DD7">
      <w:rPr>
        <w:rStyle w:val="Seitenzahl"/>
      </w:rPr>
      <w:instrText xml:space="preserve"> PAGE </w:instrText>
    </w:r>
    <w:r w:rsidRPr="00146DD7">
      <w:rPr>
        <w:rStyle w:val="Seitenzahl"/>
      </w:rPr>
      <w:fldChar w:fldCharType="separate"/>
    </w:r>
    <w:r w:rsidR="00E91F53">
      <w:rPr>
        <w:rStyle w:val="Seitenzahl"/>
        <w:noProof/>
      </w:rPr>
      <w:t>1</w:t>
    </w:r>
    <w:r w:rsidRPr="00146DD7">
      <w:rPr>
        <w:rStyle w:val="Seitenzahl"/>
      </w:rPr>
      <w:fldChar w:fldCharType="end"/>
    </w:r>
    <w:r w:rsidRPr="00146DD7">
      <w:rPr>
        <w:rStyle w:val="Seitenzahl"/>
      </w:rPr>
      <w:tab/>
      <w:t xml:space="preserve">Date Saved: </w:t>
    </w:r>
    <w:r w:rsidRPr="00146DD7">
      <w:rPr>
        <w:rStyle w:val="Seitenzahl"/>
      </w:rPr>
      <w:fldChar w:fldCharType="begin"/>
    </w:r>
    <w:r w:rsidRPr="00146DD7">
      <w:rPr>
        <w:rStyle w:val="Seitenzahl"/>
      </w:rPr>
      <w:instrText xml:space="preserve"> SAVEDATE  \@ "yyyy-MM-dd"  \* MERGEFORMAT </w:instrText>
    </w:r>
    <w:r w:rsidRPr="00146DD7">
      <w:rPr>
        <w:rStyle w:val="Seitenzahl"/>
      </w:rPr>
      <w:fldChar w:fldCharType="separate"/>
    </w:r>
    <w:ins w:id="4102" w:author="Jens Ohm" w:date="2018-10-05T08:54:00Z">
      <w:r w:rsidR="00E91F53">
        <w:rPr>
          <w:rStyle w:val="Seitenzahl"/>
          <w:noProof/>
        </w:rPr>
        <w:t>2018-10-05</w:t>
      </w:r>
    </w:ins>
    <w:del w:id="4103" w:author="Jens Ohm" w:date="2018-10-05T08:54:00Z">
      <w:r w:rsidR="00BA4C78" w:rsidDel="00F00073">
        <w:rPr>
          <w:rStyle w:val="Seitenzahl"/>
          <w:noProof/>
        </w:rPr>
        <w:delText>2018-10-04</w:delText>
      </w:r>
    </w:del>
    <w:r w:rsidRPr="00146DD7">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4FE" w:rsidRDefault="00B724FE">
      <w:r>
        <w:separator/>
      </w:r>
    </w:p>
  </w:footnote>
  <w:footnote w:type="continuationSeparator" w:id="0">
    <w:p w:rsidR="00B724FE" w:rsidRDefault="00B724FE">
      <w:r>
        <w:continuationSeparator/>
      </w:r>
    </w:p>
  </w:footnote>
  <w:footnote w:type="continuationNotice" w:id="1">
    <w:p w:rsidR="00B724FE" w:rsidRDefault="00B724FE">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7AEE7CD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8BD4E644"/>
    <w:lvl w:ilvl="0">
      <w:start w:val="1"/>
      <w:numFmt w:val="bullet"/>
      <w:pStyle w:val="Aufzhlungszeichen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EE20E81C"/>
    <w:lvl w:ilvl="0">
      <w:start w:val="1"/>
      <w:numFmt w:val="bullet"/>
      <w:pStyle w:val="Aufzhlungszeichen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278A3F6"/>
    <w:lvl w:ilvl="0">
      <w:start w:val="1"/>
      <w:numFmt w:val="bullet"/>
      <w:pStyle w:val="Aufzhlungszeichen"/>
      <w:lvlText w:val=""/>
      <w:lvlJc w:val="left"/>
      <w:pPr>
        <w:tabs>
          <w:tab w:val="num" w:pos="360"/>
        </w:tabs>
        <w:ind w:left="360" w:hanging="360"/>
      </w:pPr>
      <w:rPr>
        <w:rFonts w:ascii="Symbol" w:hAnsi="Symbol" w:hint="default"/>
      </w:rPr>
    </w:lvl>
  </w:abstractNum>
  <w:abstractNum w:abstractNumId="4" w15:restartNumberingAfterBreak="0">
    <w:nsid w:val="002A76FF"/>
    <w:multiLevelType w:val="hybridMultilevel"/>
    <w:tmpl w:val="F3049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D22FAF"/>
    <w:multiLevelType w:val="hybridMultilevel"/>
    <w:tmpl w:val="2FDEBD1C"/>
    <w:lvl w:ilvl="0" w:tplc="F0DCE9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1942BB"/>
    <w:multiLevelType w:val="hybridMultilevel"/>
    <w:tmpl w:val="8194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572234"/>
    <w:multiLevelType w:val="hybridMultilevel"/>
    <w:tmpl w:val="D5DA9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21B6ECA"/>
    <w:multiLevelType w:val="hybridMultilevel"/>
    <w:tmpl w:val="EFC624EA"/>
    <w:lvl w:ilvl="0" w:tplc="6B8C4224">
      <w:start w:val="1"/>
      <w:numFmt w:val="decimal"/>
      <w:pStyle w:val="MPEGNormal"/>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46592D"/>
    <w:multiLevelType w:val="hybridMultilevel"/>
    <w:tmpl w:val="D4DA3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947942"/>
    <w:multiLevelType w:val="hybridMultilevel"/>
    <w:tmpl w:val="75B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5727E4"/>
    <w:multiLevelType w:val="hybridMultilevel"/>
    <w:tmpl w:val="A47E1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F5F6E"/>
    <w:multiLevelType w:val="hybridMultilevel"/>
    <w:tmpl w:val="76C85450"/>
    <w:lvl w:ilvl="0" w:tplc="04070001">
      <w:start w:val="1"/>
      <w:numFmt w:val="bullet"/>
      <w:pStyle w:val="Style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A80AB8"/>
    <w:multiLevelType w:val="hybridMultilevel"/>
    <w:tmpl w:val="DA2E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F6413F"/>
    <w:multiLevelType w:val="hybridMultilevel"/>
    <w:tmpl w:val="9A86A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7315D1"/>
    <w:multiLevelType w:val="hybridMultilevel"/>
    <w:tmpl w:val="4C442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331ADE"/>
    <w:multiLevelType w:val="hybridMultilevel"/>
    <w:tmpl w:val="EA5A17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01112B"/>
    <w:multiLevelType w:val="hybridMultilevel"/>
    <w:tmpl w:val="B866B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A140B16">
      <w:numFmt w:val="bullet"/>
      <w:lvlText w:val="–"/>
      <w:lvlJc w:val="left"/>
      <w:pPr>
        <w:ind w:left="1800" w:hanging="360"/>
      </w:pPr>
      <w:rPr>
        <w:rFonts w:ascii="Times New Roman" w:eastAsia="Times New Roman" w:hAnsi="Times New Roman" w:cs="Times New Roman"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9F76EABE">
      <w:numFmt w:val="bullet"/>
      <w:lvlText w:val="-"/>
      <w:lvlJc w:val="left"/>
      <w:pPr>
        <w:ind w:left="4680" w:hanging="360"/>
      </w:pPr>
      <w:rPr>
        <w:rFonts w:ascii="Times New Roman" w:eastAsia="SimSun" w:hAnsi="Times New Roman" w:cs="Times New Roman"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AF7E49"/>
    <w:multiLevelType w:val="hybridMultilevel"/>
    <w:tmpl w:val="17A0A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653A75"/>
    <w:multiLevelType w:val="hybridMultilevel"/>
    <w:tmpl w:val="B65211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1F2EB0"/>
    <w:multiLevelType w:val="hybridMultilevel"/>
    <w:tmpl w:val="9892A0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FBC1A41"/>
    <w:multiLevelType w:val="hybridMultilevel"/>
    <w:tmpl w:val="E560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B80C58"/>
    <w:multiLevelType w:val="multilevel"/>
    <w:tmpl w:val="EFF8A4CE"/>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7806" w:hanging="576"/>
      </w:pPr>
      <w:rPr>
        <w:rFonts w:cs="Times New Roman"/>
      </w:rPr>
    </w:lvl>
    <w:lvl w:ilvl="2">
      <w:start w:val="1"/>
      <w:numFmt w:val="decimal"/>
      <w:pStyle w:val="berschrift3"/>
      <w:lvlText w:val="%1.%2.%3"/>
      <w:lvlJc w:val="left"/>
      <w:pPr>
        <w:ind w:left="1288" w:hanging="720"/>
      </w:pPr>
      <w:rPr>
        <w:rFonts w:cs="Times New Roman"/>
        <w:sz w:val="26"/>
        <w:szCs w:val="26"/>
      </w:rPr>
    </w:lvl>
    <w:lvl w:ilvl="3">
      <w:start w:val="1"/>
      <w:numFmt w:val="decimal"/>
      <w:pStyle w:val="berschrift4"/>
      <w:lvlText w:val="%1.%2.%3.%4"/>
      <w:lvlJc w:val="left"/>
      <w:pPr>
        <w:ind w:left="3558"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15:restartNumberingAfterBreak="0">
    <w:nsid w:val="24865207"/>
    <w:multiLevelType w:val="hybridMultilevel"/>
    <w:tmpl w:val="4C6C4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170E24"/>
    <w:multiLevelType w:val="hybridMultilevel"/>
    <w:tmpl w:val="52E44C46"/>
    <w:lvl w:ilvl="0" w:tplc="0409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5AB413E"/>
    <w:multiLevelType w:val="hybridMultilevel"/>
    <w:tmpl w:val="0E702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594C16"/>
    <w:multiLevelType w:val="hybridMultilevel"/>
    <w:tmpl w:val="3DF44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7BD2D82"/>
    <w:multiLevelType w:val="hybridMultilevel"/>
    <w:tmpl w:val="0B40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F13764"/>
    <w:multiLevelType w:val="hybridMultilevel"/>
    <w:tmpl w:val="88102E46"/>
    <w:lvl w:ilvl="0" w:tplc="0AE078EE">
      <w:start w:val="1"/>
      <w:numFmt w:val="decimal"/>
      <w:pStyle w:val="References"/>
      <w:lvlText w:val="[%1]"/>
      <w:lvlJc w:val="left"/>
      <w:pPr>
        <w:tabs>
          <w:tab w:val="num" w:pos="504"/>
        </w:tabs>
        <w:ind w:left="504" w:hanging="504"/>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D3B6B16"/>
    <w:multiLevelType w:val="hybridMultilevel"/>
    <w:tmpl w:val="D29C4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DAF4A1B"/>
    <w:multiLevelType w:val="hybridMultilevel"/>
    <w:tmpl w:val="46DCC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EDB4B42"/>
    <w:multiLevelType w:val="hybridMultilevel"/>
    <w:tmpl w:val="D222F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15D74C1"/>
    <w:multiLevelType w:val="hybridMultilevel"/>
    <w:tmpl w:val="D7CAF8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C26A18"/>
    <w:multiLevelType w:val="hybridMultilevel"/>
    <w:tmpl w:val="D968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73F29F0"/>
    <w:multiLevelType w:val="hybridMultilevel"/>
    <w:tmpl w:val="28942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7450844"/>
    <w:multiLevelType w:val="hybridMultilevel"/>
    <w:tmpl w:val="ABFA1A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BEF0718"/>
    <w:multiLevelType w:val="hybridMultilevel"/>
    <w:tmpl w:val="B0AE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1BB5E9F"/>
    <w:multiLevelType w:val="hybridMultilevel"/>
    <w:tmpl w:val="88164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59A6E8F"/>
    <w:multiLevelType w:val="hybridMultilevel"/>
    <w:tmpl w:val="88C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BA222C"/>
    <w:multiLevelType w:val="hybridMultilevel"/>
    <w:tmpl w:val="6168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CD1348"/>
    <w:multiLevelType w:val="hybridMultilevel"/>
    <w:tmpl w:val="EEB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9D11BCA"/>
    <w:multiLevelType w:val="hybridMultilevel"/>
    <w:tmpl w:val="91502746"/>
    <w:lvl w:ilvl="0" w:tplc="04090001">
      <w:start w:val="1"/>
      <w:numFmt w:val="bullet"/>
      <w:lvlText w:val=""/>
      <w:lvlJc w:val="left"/>
      <w:pPr>
        <w:ind w:left="360" w:hanging="360"/>
      </w:pPr>
      <w:rPr>
        <w:rFonts w:ascii="Symbol" w:hAnsi="Symbol" w:hint="default"/>
      </w:rPr>
    </w:lvl>
    <w:lvl w:ilvl="1" w:tplc="EDE0589C">
      <w:numFmt w:val="bullet"/>
      <w:lvlText w:val="•"/>
      <w:lvlJc w:val="left"/>
      <w:pPr>
        <w:ind w:left="1080" w:hanging="360"/>
      </w:pPr>
      <w:rPr>
        <w:rFonts w:ascii="Times New Roman" w:eastAsia="Times New Roman" w:hAnsi="Times New Roman" w:hint="default"/>
      </w:rPr>
    </w:lvl>
    <w:lvl w:ilvl="2" w:tplc="04090005">
      <w:start w:val="1"/>
      <w:numFmt w:val="bullet"/>
      <w:lvlText w:val=""/>
      <w:lvlJc w:val="left"/>
      <w:pPr>
        <w:ind w:left="1800" w:hanging="360"/>
      </w:pPr>
      <w:rPr>
        <w:rFonts w:ascii="Wingdings" w:hAnsi="Wingdings" w:hint="default"/>
      </w:rPr>
    </w:lvl>
    <w:lvl w:ilvl="3" w:tplc="2F4A8928">
      <w:numFmt w:val="bullet"/>
      <w:lvlText w:val="-"/>
      <w:lvlJc w:val="left"/>
      <w:pPr>
        <w:ind w:left="2520" w:hanging="360"/>
      </w:pPr>
      <w:rPr>
        <w:rFonts w:ascii="Times New Roman" w:eastAsia="SimSun" w:hAnsi="Times New Roman" w:cs="Times New Roman"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A527273"/>
    <w:multiLevelType w:val="hybridMultilevel"/>
    <w:tmpl w:val="F46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064275"/>
    <w:multiLevelType w:val="hybridMultilevel"/>
    <w:tmpl w:val="A8DA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1B2522"/>
    <w:multiLevelType w:val="hybridMultilevel"/>
    <w:tmpl w:val="B3E61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547E0066">
      <w:numFmt w:val="bullet"/>
      <w:lvlText w:val="•"/>
      <w:lvlJc w:val="left"/>
      <w:pPr>
        <w:ind w:left="2880" w:hanging="360"/>
      </w:pPr>
      <w:rPr>
        <w:rFonts w:ascii="Times New Roman" w:eastAsia="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6E6EE6"/>
    <w:multiLevelType w:val="hybridMultilevel"/>
    <w:tmpl w:val="835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74178"/>
    <w:multiLevelType w:val="hybridMultilevel"/>
    <w:tmpl w:val="35A4591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47" w15:restartNumberingAfterBreak="0">
    <w:nsid w:val="52195329"/>
    <w:multiLevelType w:val="hybridMultilevel"/>
    <w:tmpl w:val="2D44C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3A22F75"/>
    <w:multiLevelType w:val="hybridMultilevel"/>
    <w:tmpl w:val="C6C4D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C1427C"/>
    <w:multiLevelType w:val="hybridMultilevel"/>
    <w:tmpl w:val="81B22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6651B79"/>
    <w:multiLevelType w:val="hybridMultilevel"/>
    <w:tmpl w:val="5B5C45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7B91CEB"/>
    <w:multiLevelType w:val="hybridMultilevel"/>
    <w:tmpl w:val="54F0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3703CB"/>
    <w:multiLevelType w:val="hybridMultilevel"/>
    <w:tmpl w:val="60762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B092443"/>
    <w:multiLevelType w:val="hybridMultilevel"/>
    <w:tmpl w:val="A3F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773DD6"/>
    <w:multiLevelType w:val="hybridMultilevel"/>
    <w:tmpl w:val="E008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800FC3"/>
    <w:multiLevelType w:val="hybridMultilevel"/>
    <w:tmpl w:val="D43A4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EAF3B28"/>
    <w:multiLevelType w:val="hybridMultilevel"/>
    <w:tmpl w:val="7D662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F4E04C8"/>
    <w:multiLevelType w:val="hybridMultilevel"/>
    <w:tmpl w:val="30C0C2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FCF5A99"/>
    <w:multiLevelType w:val="hybridMultilevel"/>
    <w:tmpl w:val="CBB68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0A84AF0"/>
    <w:multiLevelType w:val="hybridMultilevel"/>
    <w:tmpl w:val="4F80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58B5E01"/>
    <w:multiLevelType w:val="hybridMultilevel"/>
    <w:tmpl w:val="4004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293CAE"/>
    <w:multiLevelType w:val="hybridMultilevel"/>
    <w:tmpl w:val="5C665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9936DDF"/>
    <w:multiLevelType w:val="hybridMultilevel"/>
    <w:tmpl w:val="A70AC7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6BC95E33"/>
    <w:multiLevelType w:val="hybridMultilevel"/>
    <w:tmpl w:val="5B5C45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CBD632E"/>
    <w:multiLevelType w:val="hybridMultilevel"/>
    <w:tmpl w:val="74C8A74C"/>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E766A39"/>
    <w:multiLevelType w:val="hybridMultilevel"/>
    <w:tmpl w:val="BC5A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EA3305B"/>
    <w:multiLevelType w:val="hybridMultilevel"/>
    <w:tmpl w:val="C31CB680"/>
    <w:lvl w:ilvl="0" w:tplc="04090001">
      <w:start w:val="1"/>
      <w:numFmt w:val="bullet"/>
      <w:lvlText w:val=""/>
      <w:lvlJc w:val="left"/>
      <w:pPr>
        <w:ind w:left="720" w:hanging="720"/>
      </w:pPr>
      <w:rPr>
        <w:rFonts w:ascii="Symbol" w:hAnsi="Symbol" w:hint="default"/>
      </w:rPr>
    </w:lvl>
    <w:lvl w:ilvl="1" w:tplc="04090001">
      <w:start w:val="1"/>
      <w:numFmt w:val="bullet"/>
      <w:lvlText w:val=""/>
      <w:lvlJc w:val="left"/>
      <w:pPr>
        <w:ind w:left="1080" w:hanging="360"/>
      </w:pPr>
      <w:rPr>
        <w:rFonts w:ascii="Symbol" w:hAnsi="Symbol" w:hint="default"/>
      </w:rPr>
    </w:lvl>
    <w:lvl w:ilvl="2" w:tplc="F1C0DB28">
      <w:numFmt w:val="bullet"/>
      <w:lvlText w:val="•"/>
      <w:lvlJc w:val="left"/>
      <w:pPr>
        <w:ind w:left="1800" w:hanging="360"/>
      </w:pPr>
      <w:rPr>
        <w:rFonts w:ascii="Times New Roman" w:eastAsia="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0276015"/>
    <w:multiLevelType w:val="hybridMultilevel"/>
    <w:tmpl w:val="837A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B633C6"/>
    <w:multiLevelType w:val="hybridMultilevel"/>
    <w:tmpl w:val="9F784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BC7B23"/>
    <w:multiLevelType w:val="hybridMultilevel"/>
    <w:tmpl w:val="86C0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C02735"/>
    <w:multiLevelType w:val="hybridMultilevel"/>
    <w:tmpl w:val="B568E6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BA674C"/>
    <w:multiLevelType w:val="hybridMultilevel"/>
    <w:tmpl w:val="4550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6C3A99"/>
    <w:multiLevelType w:val="hybridMultilevel"/>
    <w:tmpl w:val="9A681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3" w15:restartNumberingAfterBreak="0">
    <w:nsid w:val="78F35CFC"/>
    <w:multiLevelType w:val="hybridMultilevel"/>
    <w:tmpl w:val="3EF0F2D8"/>
    <w:lvl w:ilvl="0" w:tplc="0970521A">
      <w:start w:val="1"/>
      <w:numFmt w:val="decimal"/>
      <w:lvlText w:val="%1."/>
      <w:lvlJc w:val="left"/>
      <w:pPr>
        <w:tabs>
          <w:tab w:val="num" w:pos="432"/>
        </w:tabs>
        <w:ind w:left="0" w:firstLine="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4" w15:restartNumberingAfterBreak="0">
    <w:nsid w:val="7DD05C10"/>
    <w:multiLevelType w:val="hybridMultilevel"/>
    <w:tmpl w:val="4A82C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E804268"/>
    <w:multiLevelType w:val="hybridMultilevel"/>
    <w:tmpl w:val="A360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F787DD6"/>
    <w:multiLevelType w:val="hybridMultilevel"/>
    <w:tmpl w:val="96BAFD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66"/>
  </w:num>
  <w:num w:numId="3">
    <w:abstractNumId w:val="44"/>
  </w:num>
  <w:num w:numId="4">
    <w:abstractNumId w:val="41"/>
  </w:num>
  <w:num w:numId="5">
    <w:abstractNumId w:val="23"/>
  </w:num>
  <w:num w:numId="6">
    <w:abstractNumId w:val="51"/>
  </w:num>
  <w:num w:numId="7">
    <w:abstractNumId w:val="53"/>
  </w:num>
  <w:num w:numId="8">
    <w:abstractNumId w:val="21"/>
  </w:num>
  <w:num w:numId="9">
    <w:abstractNumId w:val="75"/>
  </w:num>
  <w:num w:numId="10">
    <w:abstractNumId w:val="71"/>
  </w:num>
  <w:num w:numId="11">
    <w:abstractNumId w:val="39"/>
  </w:num>
  <w:num w:numId="12">
    <w:abstractNumId w:val="42"/>
  </w:num>
  <w:num w:numId="13">
    <w:abstractNumId w:val="17"/>
  </w:num>
  <w:num w:numId="14">
    <w:abstractNumId w:val="73"/>
  </w:num>
  <w:num w:numId="15">
    <w:abstractNumId w:val="67"/>
  </w:num>
  <w:num w:numId="16">
    <w:abstractNumId w:val="25"/>
  </w:num>
  <w:num w:numId="17">
    <w:abstractNumId w:val="60"/>
  </w:num>
  <w:num w:numId="18">
    <w:abstractNumId w:val="6"/>
  </w:num>
  <w:num w:numId="19">
    <w:abstractNumId w:val="3"/>
  </w:num>
  <w:num w:numId="20">
    <w:abstractNumId w:val="2"/>
  </w:num>
  <w:num w:numId="21">
    <w:abstractNumId w:val="1"/>
  </w:num>
  <w:num w:numId="22">
    <w:abstractNumId w:val="0"/>
  </w:num>
  <w:num w:numId="23">
    <w:abstractNumId w:val="70"/>
  </w:num>
  <w:num w:numId="24">
    <w:abstractNumId w:val="76"/>
  </w:num>
  <w:num w:numId="25">
    <w:abstractNumId w:val="24"/>
  </w:num>
  <w:num w:numId="26">
    <w:abstractNumId w:val="25"/>
  </w:num>
  <w:num w:numId="27">
    <w:abstractNumId w:val="28"/>
  </w:num>
  <w:num w:numId="28">
    <w:abstractNumId w:val="12"/>
  </w:num>
  <w:num w:numId="29">
    <w:abstractNumId w:val="8"/>
  </w:num>
  <w:num w:numId="30">
    <w:abstractNumId w:val="59"/>
  </w:num>
  <w:num w:numId="31">
    <w:abstractNumId w:val="33"/>
  </w:num>
  <w:num w:numId="32">
    <w:abstractNumId w:val="2"/>
  </w:num>
  <w:num w:numId="33">
    <w:abstractNumId w:val="46"/>
  </w:num>
  <w:num w:numId="34">
    <w:abstractNumId w:val="62"/>
  </w:num>
  <w:num w:numId="35">
    <w:abstractNumId w:val="72"/>
  </w:num>
  <w:num w:numId="36">
    <w:abstractNumId w:val="10"/>
  </w:num>
  <w:num w:numId="37">
    <w:abstractNumId w:val="27"/>
  </w:num>
  <w:num w:numId="38">
    <w:abstractNumId w:val="38"/>
  </w:num>
  <w:num w:numId="39">
    <w:abstractNumId w:val="16"/>
  </w:num>
  <w:num w:numId="40">
    <w:abstractNumId w:val="32"/>
  </w:num>
  <w:num w:numId="41">
    <w:abstractNumId w:val="35"/>
  </w:num>
  <w:num w:numId="42">
    <w:abstractNumId w:val="55"/>
  </w:num>
  <w:num w:numId="43">
    <w:abstractNumId w:val="58"/>
  </w:num>
  <w:num w:numId="44">
    <w:abstractNumId w:val="56"/>
  </w:num>
  <w:num w:numId="45">
    <w:abstractNumId w:val="37"/>
  </w:num>
  <w:num w:numId="46">
    <w:abstractNumId w:val="9"/>
  </w:num>
  <w:num w:numId="47">
    <w:abstractNumId w:val="20"/>
  </w:num>
  <w:num w:numId="48">
    <w:abstractNumId w:val="18"/>
  </w:num>
  <w:num w:numId="49">
    <w:abstractNumId w:val="61"/>
  </w:num>
  <w:num w:numId="50">
    <w:abstractNumId w:val="34"/>
  </w:num>
  <w:num w:numId="51">
    <w:abstractNumId w:val="47"/>
  </w:num>
  <w:num w:numId="52">
    <w:abstractNumId w:val="31"/>
  </w:num>
  <w:num w:numId="53">
    <w:abstractNumId w:val="74"/>
  </w:num>
  <w:num w:numId="54">
    <w:abstractNumId w:val="36"/>
  </w:num>
  <w:num w:numId="55">
    <w:abstractNumId w:val="45"/>
  </w:num>
  <w:num w:numId="56">
    <w:abstractNumId w:val="30"/>
  </w:num>
  <w:num w:numId="57">
    <w:abstractNumId w:val="52"/>
  </w:num>
  <w:num w:numId="58">
    <w:abstractNumId w:val="40"/>
  </w:num>
  <w:num w:numId="59">
    <w:abstractNumId w:val="69"/>
  </w:num>
  <w:num w:numId="60">
    <w:abstractNumId w:val="65"/>
  </w:num>
  <w:num w:numId="61">
    <w:abstractNumId w:val="29"/>
  </w:num>
  <w:num w:numId="62">
    <w:abstractNumId w:val="26"/>
  </w:num>
  <w:num w:numId="63">
    <w:abstractNumId w:val="49"/>
  </w:num>
  <w:num w:numId="64">
    <w:abstractNumId w:val="7"/>
  </w:num>
  <w:num w:numId="65">
    <w:abstractNumId w:val="4"/>
  </w:num>
  <w:num w:numId="66">
    <w:abstractNumId w:val="57"/>
  </w:num>
  <w:num w:numId="67">
    <w:abstractNumId w:val="64"/>
  </w:num>
  <w:num w:numId="68">
    <w:abstractNumId w:val="50"/>
  </w:num>
  <w:num w:numId="69">
    <w:abstractNumId w:val="63"/>
  </w:num>
  <w:num w:numId="70">
    <w:abstractNumId w:val="19"/>
  </w:num>
  <w:num w:numId="71">
    <w:abstractNumId w:val="14"/>
  </w:num>
  <w:num w:numId="72">
    <w:abstractNumId w:val="54"/>
  </w:num>
  <w:num w:numId="73">
    <w:abstractNumId w:val="15"/>
  </w:num>
  <w:num w:numId="74">
    <w:abstractNumId w:val="68"/>
  </w:num>
  <w:num w:numId="75">
    <w:abstractNumId w:val="48"/>
  </w:num>
  <w:num w:numId="76">
    <w:abstractNumId w:val="11"/>
  </w:num>
  <w:num w:numId="77">
    <w:abstractNumId w:val="13"/>
  </w:num>
  <w:num w:numId="78">
    <w:abstractNumId w:val="43"/>
  </w:num>
  <w:num w:numId="79">
    <w:abstractNumId w:val="5"/>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s Ohm">
    <w15:presenceInfo w15:providerId="None" w15:userId="Jens Oh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6" w:nlCheck="1" w:checkStyle="0"/>
  <w:activeWritingStyle w:appName="MSWord" w:lang="en-CA"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fr-FR" w:vendorID="64" w:dllVersion="6" w:nlCheck="1" w:checkStyle="1"/>
  <w:activeWritingStyle w:appName="MSWord" w:lang="en-CA" w:vendorID="64" w:dllVersion="131078" w:nlCheck="1" w:checkStyle="1"/>
  <w:activeWritingStyle w:appName="MSWord" w:lang="en-US" w:vendorID="64" w:dllVersion="131078" w:nlCheck="1" w:checkStyle="1"/>
  <w:activeWritingStyle w:appName="MSWord" w:lang="de-DE" w:vendorID="64" w:dllVersion="131078" w:nlCheck="1" w:checkStyle="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trackRevisions/>
  <w:defaultTabStop w:val="1195"/>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39"/>
    <w:rsid w:val="00000164"/>
    <w:rsid w:val="00000223"/>
    <w:rsid w:val="00000532"/>
    <w:rsid w:val="00000624"/>
    <w:rsid w:val="00000777"/>
    <w:rsid w:val="00000783"/>
    <w:rsid w:val="000009A7"/>
    <w:rsid w:val="00000E09"/>
    <w:rsid w:val="00001048"/>
    <w:rsid w:val="000011CC"/>
    <w:rsid w:val="00001298"/>
    <w:rsid w:val="000013EE"/>
    <w:rsid w:val="000014C6"/>
    <w:rsid w:val="000015CC"/>
    <w:rsid w:val="000015FB"/>
    <w:rsid w:val="000018A2"/>
    <w:rsid w:val="0000199E"/>
    <w:rsid w:val="00001F6C"/>
    <w:rsid w:val="0000210D"/>
    <w:rsid w:val="00002401"/>
    <w:rsid w:val="00002717"/>
    <w:rsid w:val="0000278B"/>
    <w:rsid w:val="00002DAC"/>
    <w:rsid w:val="00002F49"/>
    <w:rsid w:val="000037A4"/>
    <w:rsid w:val="0000384C"/>
    <w:rsid w:val="00003B99"/>
    <w:rsid w:val="00003C66"/>
    <w:rsid w:val="00003CCE"/>
    <w:rsid w:val="000040B6"/>
    <w:rsid w:val="000040D6"/>
    <w:rsid w:val="000041C0"/>
    <w:rsid w:val="000041C7"/>
    <w:rsid w:val="00004384"/>
    <w:rsid w:val="00004713"/>
    <w:rsid w:val="00004859"/>
    <w:rsid w:val="000048B1"/>
    <w:rsid w:val="0000495D"/>
    <w:rsid w:val="00004B26"/>
    <w:rsid w:val="00004C2E"/>
    <w:rsid w:val="00004E25"/>
    <w:rsid w:val="0000508D"/>
    <w:rsid w:val="000052CC"/>
    <w:rsid w:val="000054F8"/>
    <w:rsid w:val="0000558B"/>
    <w:rsid w:val="000055C5"/>
    <w:rsid w:val="00005609"/>
    <w:rsid w:val="00005626"/>
    <w:rsid w:val="000056A9"/>
    <w:rsid w:val="00005734"/>
    <w:rsid w:val="00005B4A"/>
    <w:rsid w:val="00005B7A"/>
    <w:rsid w:val="00005F2D"/>
    <w:rsid w:val="00005F88"/>
    <w:rsid w:val="00006025"/>
    <w:rsid w:val="0000608A"/>
    <w:rsid w:val="0000623E"/>
    <w:rsid w:val="00006338"/>
    <w:rsid w:val="00006661"/>
    <w:rsid w:val="00006755"/>
    <w:rsid w:val="00006C94"/>
    <w:rsid w:val="00006E35"/>
    <w:rsid w:val="00007284"/>
    <w:rsid w:val="000072CD"/>
    <w:rsid w:val="0000738F"/>
    <w:rsid w:val="000075B4"/>
    <w:rsid w:val="0000764B"/>
    <w:rsid w:val="00007688"/>
    <w:rsid w:val="000076B4"/>
    <w:rsid w:val="00007D7F"/>
    <w:rsid w:val="00007EAE"/>
    <w:rsid w:val="00007F14"/>
    <w:rsid w:val="000101CF"/>
    <w:rsid w:val="00010260"/>
    <w:rsid w:val="000104DA"/>
    <w:rsid w:val="0001066C"/>
    <w:rsid w:val="00010762"/>
    <w:rsid w:val="00010A73"/>
    <w:rsid w:val="00010B7B"/>
    <w:rsid w:val="00010D68"/>
    <w:rsid w:val="00010EFE"/>
    <w:rsid w:val="00010F05"/>
    <w:rsid w:val="000114C0"/>
    <w:rsid w:val="00011994"/>
    <w:rsid w:val="00011CBA"/>
    <w:rsid w:val="00011D31"/>
    <w:rsid w:val="00011EBE"/>
    <w:rsid w:val="00011F0C"/>
    <w:rsid w:val="00012173"/>
    <w:rsid w:val="000121A2"/>
    <w:rsid w:val="00012228"/>
    <w:rsid w:val="000122E8"/>
    <w:rsid w:val="000123AB"/>
    <w:rsid w:val="00012AED"/>
    <w:rsid w:val="00012DEB"/>
    <w:rsid w:val="00012F33"/>
    <w:rsid w:val="0001347D"/>
    <w:rsid w:val="00013590"/>
    <w:rsid w:val="0001361E"/>
    <w:rsid w:val="000137D1"/>
    <w:rsid w:val="0001385D"/>
    <w:rsid w:val="000139C0"/>
    <w:rsid w:val="00013D75"/>
    <w:rsid w:val="00013EE9"/>
    <w:rsid w:val="000141B5"/>
    <w:rsid w:val="000141C7"/>
    <w:rsid w:val="000142EE"/>
    <w:rsid w:val="000146CB"/>
    <w:rsid w:val="000146DD"/>
    <w:rsid w:val="0001475B"/>
    <w:rsid w:val="00014D5C"/>
    <w:rsid w:val="0001535C"/>
    <w:rsid w:val="000154EE"/>
    <w:rsid w:val="00015D3A"/>
    <w:rsid w:val="00015DD2"/>
    <w:rsid w:val="00015E25"/>
    <w:rsid w:val="00015EAA"/>
    <w:rsid w:val="00016018"/>
    <w:rsid w:val="000161FC"/>
    <w:rsid w:val="0001637C"/>
    <w:rsid w:val="0001680C"/>
    <w:rsid w:val="000170E4"/>
    <w:rsid w:val="00017108"/>
    <w:rsid w:val="00017361"/>
    <w:rsid w:val="00017874"/>
    <w:rsid w:val="00017890"/>
    <w:rsid w:val="00017902"/>
    <w:rsid w:val="00017A74"/>
    <w:rsid w:val="00017A82"/>
    <w:rsid w:val="00017B1A"/>
    <w:rsid w:val="000202F8"/>
    <w:rsid w:val="00020320"/>
    <w:rsid w:val="000203C8"/>
    <w:rsid w:val="000203D7"/>
    <w:rsid w:val="00020582"/>
    <w:rsid w:val="00020725"/>
    <w:rsid w:val="000207C7"/>
    <w:rsid w:val="000209D8"/>
    <w:rsid w:val="00020A24"/>
    <w:rsid w:val="00021080"/>
    <w:rsid w:val="00021101"/>
    <w:rsid w:val="00021296"/>
    <w:rsid w:val="0002134D"/>
    <w:rsid w:val="00021453"/>
    <w:rsid w:val="00021CDD"/>
    <w:rsid w:val="00021DC2"/>
    <w:rsid w:val="00022243"/>
    <w:rsid w:val="00022392"/>
    <w:rsid w:val="00022545"/>
    <w:rsid w:val="000227CC"/>
    <w:rsid w:val="00022D5E"/>
    <w:rsid w:val="00022D92"/>
    <w:rsid w:val="00022FDB"/>
    <w:rsid w:val="000231FF"/>
    <w:rsid w:val="000233E8"/>
    <w:rsid w:val="000235B0"/>
    <w:rsid w:val="00023815"/>
    <w:rsid w:val="00023BB4"/>
    <w:rsid w:val="00023BC5"/>
    <w:rsid w:val="00023D2B"/>
    <w:rsid w:val="00023E7A"/>
    <w:rsid w:val="0002403B"/>
    <w:rsid w:val="00024088"/>
    <w:rsid w:val="0002449B"/>
    <w:rsid w:val="00024516"/>
    <w:rsid w:val="00024543"/>
    <w:rsid w:val="0002480F"/>
    <w:rsid w:val="000249CD"/>
    <w:rsid w:val="00024B5B"/>
    <w:rsid w:val="00024DE2"/>
    <w:rsid w:val="00024E48"/>
    <w:rsid w:val="00024ED7"/>
    <w:rsid w:val="000251DF"/>
    <w:rsid w:val="000252CF"/>
    <w:rsid w:val="000255FC"/>
    <w:rsid w:val="00025BF3"/>
    <w:rsid w:val="00025D54"/>
    <w:rsid w:val="00025DBA"/>
    <w:rsid w:val="00025FCA"/>
    <w:rsid w:val="0002614C"/>
    <w:rsid w:val="000262AB"/>
    <w:rsid w:val="000262E8"/>
    <w:rsid w:val="00026799"/>
    <w:rsid w:val="000268CD"/>
    <w:rsid w:val="000268FC"/>
    <w:rsid w:val="00026C84"/>
    <w:rsid w:val="00026E9D"/>
    <w:rsid w:val="00026FE1"/>
    <w:rsid w:val="00027073"/>
    <w:rsid w:val="000272C1"/>
    <w:rsid w:val="00027465"/>
    <w:rsid w:val="0002763E"/>
    <w:rsid w:val="00027B64"/>
    <w:rsid w:val="00027BDD"/>
    <w:rsid w:val="000301CC"/>
    <w:rsid w:val="00030243"/>
    <w:rsid w:val="000304E0"/>
    <w:rsid w:val="000305BF"/>
    <w:rsid w:val="00030649"/>
    <w:rsid w:val="00030743"/>
    <w:rsid w:val="00030994"/>
    <w:rsid w:val="00030A1F"/>
    <w:rsid w:val="00030BCC"/>
    <w:rsid w:val="00030F18"/>
    <w:rsid w:val="000311B7"/>
    <w:rsid w:val="000311E6"/>
    <w:rsid w:val="0003129B"/>
    <w:rsid w:val="00031422"/>
    <w:rsid w:val="00031429"/>
    <w:rsid w:val="000314AF"/>
    <w:rsid w:val="000318FC"/>
    <w:rsid w:val="0003198B"/>
    <w:rsid w:val="00031B9D"/>
    <w:rsid w:val="00031ED4"/>
    <w:rsid w:val="000321E7"/>
    <w:rsid w:val="00032374"/>
    <w:rsid w:val="00032379"/>
    <w:rsid w:val="000325A2"/>
    <w:rsid w:val="000325B1"/>
    <w:rsid w:val="00032847"/>
    <w:rsid w:val="00032A38"/>
    <w:rsid w:val="00032A6D"/>
    <w:rsid w:val="00032A94"/>
    <w:rsid w:val="000331A0"/>
    <w:rsid w:val="00033496"/>
    <w:rsid w:val="00033554"/>
    <w:rsid w:val="000336C2"/>
    <w:rsid w:val="0003385E"/>
    <w:rsid w:val="00033B78"/>
    <w:rsid w:val="00033B9B"/>
    <w:rsid w:val="00033E0F"/>
    <w:rsid w:val="00033F6B"/>
    <w:rsid w:val="000340A1"/>
    <w:rsid w:val="00034328"/>
    <w:rsid w:val="000345EC"/>
    <w:rsid w:val="00034652"/>
    <w:rsid w:val="0003469F"/>
    <w:rsid w:val="00034791"/>
    <w:rsid w:val="00034795"/>
    <w:rsid w:val="00034837"/>
    <w:rsid w:val="00034841"/>
    <w:rsid w:val="00034858"/>
    <w:rsid w:val="00034D64"/>
    <w:rsid w:val="0003500B"/>
    <w:rsid w:val="0003510D"/>
    <w:rsid w:val="00035166"/>
    <w:rsid w:val="00035353"/>
    <w:rsid w:val="000355F1"/>
    <w:rsid w:val="000357ED"/>
    <w:rsid w:val="00035A93"/>
    <w:rsid w:val="00035C85"/>
    <w:rsid w:val="00035E92"/>
    <w:rsid w:val="00035EB0"/>
    <w:rsid w:val="000363F4"/>
    <w:rsid w:val="000364A1"/>
    <w:rsid w:val="000364F4"/>
    <w:rsid w:val="0003653B"/>
    <w:rsid w:val="00036E58"/>
    <w:rsid w:val="00036F13"/>
    <w:rsid w:val="0003709D"/>
    <w:rsid w:val="00037314"/>
    <w:rsid w:val="0003740F"/>
    <w:rsid w:val="00037446"/>
    <w:rsid w:val="00037543"/>
    <w:rsid w:val="00037544"/>
    <w:rsid w:val="00037B47"/>
    <w:rsid w:val="00037E13"/>
    <w:rsid w:val="00037F28"/>
    <w:rsid w:val="000400FB"/>
    <w:rsid w:val="000402E0"/>
    <w:rsid w:val="00040347"/>
    <w:rsid w:val="000403DE"/>
    <w:rsid w:val="000406F3"/>
    <w:rsid w:val="00040996"/>
    <w:rsid w:val="000409A4"/>
    <w:rsid w:val="0004107E"/>
    <w:rsid w:val="0004126A"/>
    <w:rsid w:val="00041306"/>
    <w:rsid w:val="00041660"/>
    <w:rsid w:val="00041823"/>
    <w:rsid w:val="000418DE"/>
    <w:rsid w:val="00041A29"/>
    <w:rsid w:val="00041B64"/>
    <w:rsid w:val="00041B72"/>
    <w:rsid w:val="00041C33"/>
    <w:rsid w:val="00041C7F"/>
    <w:rsid w:val="00041D52"/>
    <w:rsid w:val="00041D6F"/>
    <w:rsid w:val="00041FF4"/>
    <w:rsid w:val="00042075"/>
    <w:rsid w:val="0004221C"/>
    <w:rsid w:val="000423BD"/>
    <w:rsid w:val="000425A4"/>
    <w:rsid w:val="000427E9"/>
    <w:rsid w:val="000428F2"/>
    <w:rsid w:val="000429B2"/>
    <w:rsid w:val="00042BB9"/>
    <w:rsid w:val="00043212"/>
    <w:rsid w:val="000432B3"/>
    <w:rsid w:val="00043422"/>
    <w:rsid w:val="0004347D"/>
    <w:rsid w:val="00043741"/>
    <w:rsid w:val="00043B36"/>
    <w:rsid w:val="00043B3B"/>
    <w:rsid w:val="00043B60"/>
    <w:rsid w:val="00043D29"/>
    <w:rsid w:val="00043E55"/>
    <w:rsid w:val="0004402E"/>
    <w:rsid w:val="00044062"/>
    <w:rsid w:val="0004412A"/>
    <w:rsid w:val="00044363"/>
    <w:rsid w:val="000448BD"/>
    <w:rsid w:val="000449B7"/>
    <w:rsid w:val="00044B9A"/>
    <w:rsid w:val="000452B5"/>
    <w:rsid w:val="00045315"/>
    <w:rsid w:val="0004554C"/>
    <w:rsid w:val="000458BA"/>
    <w:rsid w:val="000458BC"/>
    <w:rsid w:val="0004591D"/>
    <w:rsid w:val="00045A8E"/>
    <w:rsid w:val="00045C41"/>
    <w:rsid w:val="00045E0E"/>
    <w:rsid w:val="00046109"/>
    <w:rsid w:val="0004611E"/>
    <w:rsid w:val="00046646"/>
    <w:rsid w:val="000466D4"/>
    <w:rsid w:val="000468DA"/>
    <w:rsid w:val="00046C03"/>
    <w:rsid w:val="00046D21"/>
    <w:rsid w:val="00046F65"/>
    <w:rsid w:val="00046F7A"/>
    <w:rsid w:val="0004712B"/>
    <w:rsid w:val="0004717A"/>
    <w:rsid w:val="000472B3"/>
    <w:rsid w:val="000474E9"/>
    <w:rsid w:val="0004766D"/>
    <w:rsid w:val="0004779F"/>
    <w:rsid w:val="000479E2"/>
    <w:rsid w:val="00047C0D"/>
    <w:rsid w:val="00047C19"/>
    <w:rsid w:val="00047D3F"/>
    <w:rsid w:val="00047F4B"/>
    <w:rsid w:val="00047F6E"/>
    <w:rsid w:val="000503F6"/>
    <w:rsid w:val="00050BEA"/>
    <w:rsid w:val="00050D59"/>
    <w:rsid w:val="00050DBD"/>
    <w:rsid w:val="0005112C"/>
    <w:rsid w:val="000516B4"/>
    <w:rsid w:val="00051A81"/>
    <w:rsid w:val="00051ABA"/>
    <w:rsid w:val="00051C07"/>
    <w:rsid w:val="00051E2C"/>
    <w:rsid w:val="00051F83"/>
    <w:rsid w:val="00051FD1"/>
    <w:rsid w:val="000525C4"/>
    <w:rsid w:val="0005273E"/>
    <w:rsid w:val="000528B1"/>
    <w:rsid w:val="00052A2A"/>
    <w:rsid w:val="00052B2A"/>
    <w:rsid w:val="00052BB8"/>
    <w:rsid w:val="00052D63"/>
    <w:rsid w:val="00052E57"/>
    <w:rsid w:val="000531A9"/>
    <w:rsid w:val="000531CC"/>
    <w:rsid w:val="000534B0"/>
    <w:rsid w:val="000535D2"/>
    <w:rsid w:val="000539B1"/>
    <w:rsid w:val="00053A7D"/>
    <w:rsid w:val="00053AF4"/>
    <w:rsid w:val="00053DF0"/>
    <w:rsid w:val="00053F9A"/>
    <w:rsid w:val="00054128"/>
    <w:rsid w:val="0005419B"/>
    <w:rsid w:val="000543B7"/>
    <w:rsid w:val="00054759"/>
    <w:rsid w:val="00054952"/>
    <w:rsid w:val="00054A9C"/>
    <w:rsid w:val="00054C7C"/>
    <w:rsid w:val="0005524A"/>
    <w:rsid w:val="00055413"/>
    <w:rsid w:val="0005547C"/>
    <w:rsid w:val="000554B8"/>
    <w:rsid w:val="00055576"/>
    <w:rsid w:val="000555F7"/>
    <w:rsid w:val="00055926"/>
    <w:rsid w:val="00055BED"/>
    <w:rsid w:val="00055D2B"/>
    <w:rsid w:val="00055F9E"/>
    <w:rsid w:val="00056056"/>
    <w:rsid w:val="0005650C"/>
    <w:rsid w:val="0005652D"/>
    <w:rsid w:val="00056A48"/>
    <w:rsid w:val="00056A4F"/>
    <w:rsid w:val="00056B40"/>
    <w:rsid w:val="00056CE5"/>
    <w:rsid w:val="000573D7"/>
    <w:rsid w:val="00057481"/>
    <w:rsid w:val="000574C8"/>
    <w:rsid w:val="000575A1"/>
    <w:rsid w:val="00057855"/>
    <w:rsid w:val="00057A51"/>
    <w:rsid w:val="00057ABE"/>
    <w:rsid w:val="00057B3A"/>
    <w:rsid w:val="00057B87"/>
    <w:rsid w:val="00057C4E"/>
    <w:rsid w:val="00057E89"/>
    <w:rsid w:val="00057F81"/>
    <w:rsid w:val="0006018D"/>
    <w:rsid w:val="0006028D"/>
    <w:rsid w:val="00060311"/>
    <w:rsid w:val="0006032E"/>
    <w:rsid w:val="000603E6"/>
    <w:rsid w:val="00060699"/>
    <w:rsid w:val="00060965"/>
    <w:rsid w:val="00060ADD"/>
    <w:rsid w:val="00060C66"/>
    <w:rsid w:val="00060D9D"/>
    <w:rsid w:val="0006123E"/>
    <w:rsid w:val="00061275"/>
    <w:rsid w:val="000615E2"/>
    <w:rsid w:val="00061EAC"/>
    <w:rsid w:val="00062704"/>
    <w:rsid w:val="0006274F"/>
    <w:rsid w:val="000629CF"/>
    <w:rsid w:val="00062A40"/>
    <w:rsid w:val="00062B1C"/>
    <w:rsid w:val="00062FE0"/>
    <w:rsid w:val="00063068"/>
    <w:rsid w:val="00063558"/>
    <w:rsid w:val="000635C2"/>
    <w:rsid w:val="000637E0"/>
    <w:rsid w:val="00063890"/>
    <w:rsid w:val="000639BB"/>
    <w:rsid w:val="00063F03"/>
    <w:rsid w:val="000643A5"/>
    <w:rsid w:val="00064856"/>
    <w:rsid w:val="00064A87"/>
    <w:rsid w:val="00064B02"/>
    <w:rsid w:val="00064B9A"/>
    <w:rsid w:val="000650F3"/>
    <w:rsid w:val="00065189"/>
    <w:rsid w:val="00065245"/>
    <w:rsid w:val="000658BE"/>
    <w:rsid w:val="00065983"/>
    <w:rsid w:val="00065B44"/>
    <w:rsid w:val="00065BA7"/>
    <w:rsid w:val="00065E2D"/>
    <w:rsid w:val="00065EC1"/>
    <w:rsid w:val="00065ED5"/>
    <w:rsid w:val="000660DE"/>
    <w:rsid w:val="000667CA"/>
    <w:rsid w:val="00066A5C"/>
    <w:rsid w:val="00066A98"/>
    <w:rsid w:val="00066AB2"/>
    <w:rsid w:val="00066B33"/>
    <w:rsid w:val="00066D9B"/>
    <w:rsid w:val="00066FDF"/>
    <w:rsid w:val="00067414"/>
    <w:rsid w:val="00067482"/>
    <w:rsid w:val="00067685"/>
    <w:rsid w:val="000677CD"/>
    <w:rsid w:val="0006781A"/>
    <w:rsid w:val="00067C1F"/>
    <w:rsid w:val="00067E3C"/>
    <w:rsid w:val="00067E5A"/>
    <w:rsid w:val="00070282"/>
    <w:rsid w:val="00070309"/>
    <w:rsid w:val="000703E7"/>
    <w:rsid w:val="000705BC"/>
    <w:rsid w:val="00070665"/>
    <w:rsid w:val="0007066F"/>
    <w:rsid w:val="00070BD7"/>
    <w:rsid w:val="00070C0A"/>
    <w:rsid w:val="00070E31"/>
    <w:rsid w:val="00070F85"/>
    <w:rsid w:val="00071055"/>
    <w:rsid w:val="0007149C"/>
    <w:rsid w:val="00071752"/>
    <w:rsid w:val="000718B2"/>
    <w:rsid w:val="00071B03"/>
    <w:rsid w:val="00071E67"/>
    <w:rsid w:val="00071FA2"/>
    <w:rsid w:val="0007220D"/>
    <w:rsid w:val="000722F3"/>
    <w:rsid w:val="00072436"/>
    <w:rsid w:val="0007249B"/>
    <w:rsid w:val="0007279F"/>
    <w:rsid w:val="00072811"/>
    <w:rsid w:val="00072961"/>
    <w:rsid w:val="0007297F"/>
    <w:rsid w:val="00072CFA"/>
    <w:rsid w:val="00072DFF"/>
    <w:rsid w:val="00072E31"/>
    <w:rsid w:val="00072FAE"/>
    <w:rsid w:val="0007318E"/>
    <w:rsid w:val="000732D3"/>
    <w:rsid w:val="0007335E"/>
    <w:rsid w:val="00073459"/>
    <w:rsid w:val="00073694"/>
    <w:rsid w:val="00073716"/>
    <w:rsid w:val="000743EF"/>
    <w:rsid w:val="000746F3"/>
    <w:rsid w:val="00074740"/>
    <w:rsid w:val="0007481D"/>
    <w:rsid w:val="00074921"/>
    <w:rsid w:val="0007496B"/>
    <w:rsid w:val="00074A29"/>
    <w:rsid w:val="00074A7F"/>
    <w:rsid w:val="00074C71"/>
    <w:rsid w:val="00074D80"/>
    <w:rsid w:val="00074ED0"/>
    <w:rsid w:val="00074F54"/>
    <w:rsid w:val="000752CE"/>
    <w:rsid w:val="000754D6"/>
    <w:rsid w:val="000755D6"/>
    <w:rsid w:val="000755F9"/>
    <w:rsid w:val="00075715"/>
    <w:rsid w:val="00075A28"/>
    <w:rsid w:val="00075A56"/>
    <w:rsid w:val="00075B89"/>
    <w:rsid w:val="00075FFC"/>
    <w:rsid w:val="00076044"/>
    <w:rsid w:val="0007614F"/>
    <w:rsid w:val="000761A3"/>
    <w:rsid w:val="000761AA"/>
    <w:rsid w:val="00076242"/>
    <w:rsid w:val="00076341"/>
    <w:rsid w:val="000763E8"/>
    <w:rsid w:val="000765F7"/>
    <w:rsid w:val="00076729"/>
    <w:rsid w:val="00076B99"/>
    <w:rsid w:val="00076EBF"/>
    <w:rsid w:val="00076F0B"/>
    <w:rsid w:val="00076FBE"/>
    <w:rsid w:val="0007715C"/>
    <w:rsid w:val="00077576"/>
    <w:rsid w:val="00077580"/>
    <w:rsid w:val="000775EB"/>
    <w:rsid w:val="000776F1"/>
    <w:rsid w:val="0007777C"/>
    <w:rsid w:val="000778C7"/>
    <w:rsid w:val="00077B13"/>
    <w:rsid w:val="00077B39"/>
    <w:rsid w:val="00077E72"/>
    <w:rsid w:val="00077F85"/>
    <w:rsid w:val="00077FA6"/>
    <w:rsid w:val="00077FC6"/>
    <w:rsid w:val="0008020D"/>
    <w:rsid w:val="00080234"/>
    <w:rsid w:val="000807F5"/>
    <w:rsid w:val="00080836"/>
    <w:rsid w:val="0008091A"/>
    <w:rsid w:val="00080C12"/>
    <w:rsid w:val="00080C63"/>
    <w:rsid w:val="00080F40"/>
    <w:rsid w:val="00081389"/>
    <w:rsid w:val="0008149A"/>
    <w:rsid w:val="00081544"/>
    <w:rsid w:val="0008156F"/>
    <w:rsid w:val="00081613"/>
    <w:rsid w:val="00081650"/>
    <w:rsid w:val="00081759"/>
    <w:rsid w:val="00081ACB"/>
    <w:rsid w:val="00081B50"/>
    <w:rsid w:val="0008213C"/>
    <w:rsid w:val="000824FF"/>
    <w:rsid w:val="0008251C"/>
    <w:rsid w:val="000825A9"/>
    <w:rsid w:val="0008266E"/>
    <w:rsid w:val="00082932"/>
    <w:rsid w:val="00082A84"/>
    <w:rsid w:val="00083000"/>
    <w:rsid w:val="000833AF"/>
    <w:rsid w:val="000833F8"/>
    <w:rsid w:val="000834AE"/>
    <w:rsid w:val="000835EA"/>
    <w:rsid w:val="000839E5"/>
    <w:rsid w:val="00083B04"/>
    <w:rsid w:val="0008402B"/>
    <w:rsid w:val="00084060"/>
    <w:rsid w:val="000840AA"/>
    <w:rsid w:val="000844F3"/>
    <w:rsid w:val="00084A7E"/>
    <w:rsid w:val="00084B6B"/>
    <w:rsid w:val="00085662"/>
    <w:rsid w:val="000856B3"/>
    <w:rsid w:val="000859D8"/>
    <w:rsid w:val="00085B1C"/>
    <w:rsid w:val="00085C14"/>
    <w:rsid w:val="00085C1C"/>
    <w:rsid w:val="00085D6F"/>
    <w:rsid w:val="00085D97"/>
    <w:rsid w:val="0008621D"/>
    <w:rsid w:val="00086462"/>
    <w:rsid w:val="0008654E"/>
    <w:rsid w:val="00086A44"/>
    <w:rsid w:val="00086E8F"/>
    <w:rsid w:val="0008752F"/>
    <w:rsid w:val="0008773B"/>
    <w:rsid w:val="00087958"/>
    <w:rsid w:val="00087B60"/>
    <w:rsid w:val="000902D5"/>
    <w:rsid w:val="00090809"/>
    <w:rsid w:val="00090AF4"/>
    <w:rsid w:val="00090D03"/>
    <w:rsid w:val="00090F0F"/>
    <w:rsid w:val="0009149E"/>
    <w:rsid w:val="000914A9"/>
    <w:rsid w:val="000915B7"/>
    <w:rsid w:val="000915BF"/>
    <w:rsid w:val="00091B79"/>
    <w:rsid w:val="00091B87"/>
    <w:rsid w:val="00091C03"/>
    <w:rsid w:val="00091D8A"/>
    <w:rsid w:val="00091E86"/>
    <w:rsid w:val="00091F6B"/>
    <w:rsid w:val="00092005"/>
    <w:rsid w:val="000924AC"/>
    <w:rsid w:val="000925D7"/>
    <w:rsid w:val="0009281C"/>
    <w:rsid w:val="000928D9"/>
    <w:rsid w:val="00092F7F"/>
    <w:rsid w:val="00093166"/>
    <w:rsid w:val="00093182"/>
    <w:rsid w:val="000936BB"/>
    <w:rsid w:val="000937AF"/>
    <w:rsid w:val="000938E6"/>
    <w:rsid w:val="00093AC5"/>
    <w:rsid w:val="00093B87"/>
    <w:rsid w:val="00094361"/>
    <w:rsid w:val="00094544"/>
    <w:rsid w:val="000946F5"/>
    <w:rsid w:val="0009477B"/>
    <w:rsid w:val="00094A64"/>
    <w:rsid w:val="00094B4F"/>
    <w:rsid w:val="00095156"/>
    <w:rsid w:val="0009565D"/>
    <w:rsid w:val="000956D4"/>
    <w:rsid w:val="00095760"/>
    <w:rsid w:val="000958B3"/>
    <w:rsid w:val="00095920"/>
    <w:rsid w:val="000959DB"/>
    <w:rsid w:val="000959F8"/>
    <w:rsid w:val="00095A12"/>
    <w:rsid w:val="00095DC5"/>
    <w:rsid w:val="00095ECC"/>
    <w:rsid w:val="00095F8F"/>
    <w:rsid w:val="000961BC"/>
    <w:rsid w:val="00096384"/>
    <w:rsid w:val="0009651F"/>
    <w:rsid w:val="000965CC"/>
    <w:rsid w:val="00096A36"/>
    <w:rsid w:val="00096CDE"/>
    <w:rsid w:val="00096DF4"/>
    <w:rsid w:val="00096E14"/>
    <w:rsid w:val="00096F74"/>
    <w:rsid w:val="00097195"/>
    <w:rsid w:val="000973E4"/>
    <w:rsid w:val="000974EB"/>
    <w:rsid w:val="000974F0"/>
    <w:rsid w:val="000976AE"/>
    <w:rsid w:val="00097806"/>
    <w:rsid w:val="00097827"/>
    <w:rsid w:val="00097980"/>
    <w:rsid w:val="000979BA"/>
    <w:rsid w:val="00097B37"/>
    <w:rsid w:val="00097CAA"/>
    <w:rsid w:val="00097DAE"/>
    <w:rsid w:val="000A0515"/>
    <w:rsid w:val="000A052A"/>
    <w:rsid w:val="000A06F0"/>
    <w:rsid w:val="000A0993"/>
    <w:rsid w:val="000A09A7"/>
    <w:rsid w:val="000A0A5E"/>
    <w:rsid w:val="000A0A95"/>
    <w:rsid w:val="000A1187"/>
    <w:rsid w:val="000A13E4"/>
    <w:rsid w:val="000A16E9"/>
    <w:rsid w:val="000A171E"/>
    <w:rsid w:val="000A1781"/>
    <w:rsid w:val="000A17F0"/>
    <w:rsid w:val="000A19A8"/>
    <w:rsid w:val="000A19F7"/>
    <w:rsid w:val="000A1D98"/>
    <w:rsid w:val="000A1DC8"/>
    <w:rsid w:val="000A1F47"/>
    <w:rsid w:val="000A2026"/>
    <w:rsid w:val="000A20D1"/>
    <w:rsid w:val="000A222A"/>
    <w:rsid w:val="000A2329"/>
    <w:rsid w:val="000A2375"/>
    <w:rsid w:val="000A249C"/>
    <w:rsid w:val="000A24F1"/>
    <w:rsid w:val="000A2506"/>
    <w:rsid w:val="000A2776"/>
    <w:rsid w:val="000A2895"/>
    <w:rsid w:val="000A29C9"/>
    <w:rsid w:val="000A2B4C"/>
    <w:rsid w:val="000A36F5"/>
    <w:rsid w:val="000A39EA"/>
    <w:rsid w:val="000A3CF4"/>
    <w:rsid w:val="000A3D92"/>
    <w:rsid w:val="000A3DC7"/>
    <w:rsid w:val="000A3F56"/>
    <w:rsid w:val="000A427B"/>
    <w:rsid w:val="000A4284"/>
    <w:rsid w:val="000A4453"/>
    <w:rsid w:val="000A4768"/>
    <w:rsid w:val="000A4781"/>
    <w:rsid w:val="000A4B5E"/>
    <w:rsid w:val="000A4C37"/>
    <w:rsid w:val="000A4CDA"/>
    <w:rsid w:val="000A4D5A"/>
    <w:rsid w:val="000A4DDC"/>
    <w:rsid w:val="000A5199"/>
    <w:rsid w:val="000A5456"/>
    <w:rsid w:val="000A5894"/>
    <w:rsid w:val="000A5A4C"/>
    <w:rsid w:val="000A5B4F"/>
    <w:rsid w:val="000A5BE4"/>
    <w:rsid w:val="000A600F"/>
    <w:rsid w:val="000A65CF"/>
    <w:rsid w:val="000A68BA"/>
    <w:rsid w:val="000A6A48"/>
    <w:rsid w:val="000A6DB1"/>
    <w:rsid w:val="000A6E25"/>
    <w:rsid w:val="000A767C"/>
    <w:rsid w:val="000A7C4E"/>
    <w:rsid w:val="000A7D15"/>
    <w:rsid w:val="000A7DD2"/>
    <w:rsid w:val="000A7FD7"/>
    <w:rsid w:val="000B06DE"/>
    <w:rsid w:val="000B0A91"/>
    <w:rsid w:val="000B0AF2"/>
    <w:rsid w:val="000B0BDE"/>
    <w:rsid w:val="000B0EFE"/>
    <w:rsid w:val="000B0F41"/>
    <w:rsid w:val="000B104C"/>
    <w:rsid w:val="000B1680"/>
    <w:rsid w:val="000B1B3F"/>
    <w:rsid w:val="000B1C6B"/>
    <w:rsid w:val="000B1D60"/>
    <w:rsid w:val="000B1DDE"/>
    <w:rsid w:val="000B1FE9"/>
    <w:rsid w:val="000B20EA"/>
    <w:rsid w:val="000B2141"/>
    <w:rsid w:val="000B21A5"/>
    <w:rsid w:val="000B2A45"/>
    <w:rsid w:val="000B2A6A"/>
    <w:rsid w:val="000B2B04"/>
    <w:rsid w:val="000B2CDF"/>
    <w:rsid w:val="000B2D26"/>
    <w:rsid w:val="000B2D44"/>
    <w:rsid w:val="000B3120"/>
    <w:rsid w:val="000B3244"/>
    <w:rsid w:val="000B32F0"/>
    <w:rsid w:val="000B3362"/>
    <w:rsid w:val="000B3433"/>
    <w:rsid w:val="000B379C"/>
    <w:rsid w:val="000B3885"/>
    <w:rsid w:val="000B38D1"/>
    <w:rsid w:val="000B3C23"/>
    <w:rsid w:val="000B3CC2"/>
    <w:rsid w:val="000B3E36"/>
    <w:rsid w:val="000B40C1"/>
    <w:rsid w:val="000B43F2"/>
    <w:rsid w:val="000B4420"/>
    <w:rsid w:val="000B4598"/>
    <w:rsid w:val="000B47AC"/>
    <w:rsid w:val="000B48AC"/>
    <w:rsid w:val="000B49EE"/>
    <w:rsid w:val="000B5482"/>
    <w:rsid w:val="000B54A7"/>
    <w:rsid w:val="000B5718"/>
    <w:rsid w:val="000B5ABE"/>
    <w:rsid w:val="000B5B1D"/>
    <w:rsid w:val="000B5B40"/>
    <w:rsid w:val="000B5ED7"/>
    <w:rsid w:val="000B5F67"/>
    <w:rsid w:val="000B623D"/>
    <w:rsid w:val="000B655C"/>
    <w:rsid w:val="000B6C5E"/>
    <w:rsid w:val="000B6C71"/>
    <w:rsid w:val="000B6DB2"/>
    <w:rsid w:val="000B7017"/>
    <w:rsid w:val="000B75FA"/>
    <w:rsid w:val="000B762F"/>
    <w:rsid w:val="000B7BC8"/>
    <w:rsid w:val="000B7CA9"/>
    <w:rsid w:val="000B7CD7"/>
    <w:rsid w:val="000C02DD"/>
    <w:rsid w:val="000C06A9"/>
    <w:rsid w:val="000C078D"/>
    <w:rsid w:val="000C09AC"/>
    <w:rsid w:val="000C0ACA"/>
    <w:rsid w:val="000C0CEF"/>
    <w:rsid w:val="000C0EF0"/>
    <w:rsid w:val="000C1145"/>
    <w:rsid w:val="000C1149"/>
    <w:rsid w:val="000C11EC"/>
    <w:rsid w:val="000C1264"/>
    <w:rsid w:val="000C12EE"/>
    <w:rsid w:val="000C1653"/>
    <w:rsid w:val="000C1738"/>
    <w:rsid w:val="000C19B0"/>
    <w:rsid w:val="000C1A18"/>
    <w:rsid w:val="000C1A81"/>
    <w:rsid w:val="000C1B88"/>
    <w:rsid w:val="000C1CE6"/>
    <w:rsid w:val="000C1DC2"/>
    <w:rsid w:val="000C1E88"/>
    <w:rsid w:val="000C1EA7"/>
    <w:rsid w:val="000C1F1F"/>
    <w:rsid w:val="000C212B"/>
    <w:rsid w:val="000C213A"/>
    <w:rsid w:val="000C213E"/>
    <w:rsid w:val="000C2772"/>
    <w:rsid w:val="000C2A6E"/>
    <w:rsid w:val="000C2A72"/>
    <w:rsid w:val="000C318C"/>
    <w:rsid w:val="000C31A0"/>
    <w:rsid w:val="000C3295"/>
    <w:rsid w:val="000C3541"/>
    <w:rsid w:val="000C3791"/>
    <w:rsid w:val="000C38A9"/>
    <w:rsid w:val="000C3B5C"/>
    <w:rsid w:val="000C3F54"/>
    <w:rsid w:val="000C4131"/>
    <w:rsid w:val="000C427C"/>
    <w:rsid w:val="000C43C5"/>
    <w:rsid w:val="000C44A4"/>
    <w:rsid w:val="000C46FF"/>
    <w:rsid w:val="000C4733"/>
    <w:rsid w:val="000C49C7"/>
    <w:rsid w:val="000C4A5D"/>
    <w:rsid w:val="000C4C3C"/>
    <w:rsid w:val="000C51CC"/>
    <w:rsid w:val="000C5473"/>
    <w:rsid w:val="000C5656"/>
    <w:rsid w:val="000C6163"/>
    <w:rsid w:val="000C6665"/>
    <w:rsid w:val="000C666C"/>
    <w:rsid w:val="000C67B8"/>
    <w:rsid w:val="000C6E0D"/>
    <w:rsid w:val="000C6F41"/>
    <w:rsid w:val="000C6FF5"/>
    <w:rsid w:val="000C71AE"/>
    <w:rsid w:val="000C76E1"/>
    <w:rsid w:val="000C77CA"/>
    <w:rsid w:val="000C795E"/>
    <w:rsid w:val="000C7CB1"/>
    <w:rsid w:val="000D0054"/>
    <w:rsid w:val="000D012B"/>
    <w:rsid w:val="000D05F5"/>
    <w:rsid w:val="000D062A"/>
    <w:rsid w:val="000D0774"/>
    <w:rsid w:val="000D0B98"/>
    <w:rsid w:val="000D1091"/>
    <w:rsid w:val="000D141C"/>
    <w:rsid w:val="000D1751"/>
    <w:rsid w:val="000D17DB"/>
    <w:rsid w:val="000D1FA4"/>
    <w:rsid w:val="000D201B"/>
    <w:rsid w:val="000D2040"/>
    <w:rsid w:val="000D2354"/>
    <w:rsid w:val="000D24BC"/>
    <w:rsid w:val="000D25F3"/>
    <w:rsid w:val="000D2675"/>
    <w:rsid w:val="000D27B5"/>
    <w:rsid w:val="000D2A20"/>
    <w:rsid w:val="000D2BEC"/>
    <w:rsid w:val="000D2CB3"/>
    <w:rsid w:val="000D2D23"/>
    <w:rsid w:val="000D338F"/>
    <w:rsid w:val="000D34BD"/>
    <w:rsid w:val="000D3636"/>
    <w:rsid w:val="000D36BD"/>
    <w:rsid w:val="000D3B7B"/>
    <w:rsid w:val="000D3D50"/>
    <w:rsid w:val="000D4183"/>
    <w:rsid w:val="000D423C"/>
    <w:rsid w:val="000D43E8"/>
    <w:rsid w:val="000D44F0"/>
    <w:rsid w:val="000D455A"/>
    <w:rsid w:val="000D45CA"/>
    <w:rsid w:val="000D45CF"/>
    <w:rsid w:val="000D4635"/>
    <w:rsid w:val="000D4670"/>
    <w:rsid w:val="000D46A4"/>
    <w:rsid w:val="000D49C1"/>
    <w:rsid w:val="000D4A4F"/>
    <w:rsid w:val="000D4B35"/>
    <w:rsid w:val="000D4D44"/>
    <w:rsid w:val="000D531D"/>
    <w:rsid w:val="000D55D6"/>
    <w:rsid w:val="000D560E"/>
    <w:rsid w:val="000D563A"/>
    <w:rsid w:val="000D59E4"/>
    <w:rsid w:val="000D5A6B"/>
    <w:rsid w:val="000D5BCF"/>
    <w:rsid w:val="000D5C25"/>
    <w:rsid w:val="000D5C4D"/>
    <w:rsid w:val="000D5ECF"/>
    <w:rsid w:val="000D6073"/>
    <w:rsid w:val="000D6165"/>
    <w:rsid w:val="000D6326"/>
    <w:rsid w:val="000D637A"/>
    <w:rsid w:val="000D67F8"/>
    <w:rsid w:val="000D6843"/>
    <w:rsid w:val="000D6CEF"/>
    <w:rsid w:val="000D6E08"/>
    <w:rsid w:val="000D734D"/>
    <w:rsid w:val="000D7795"/>
    <w:rsid w:val="000D7A01"/>
    <w:rsid w:val="000D7AA0"/>
    <w:rsid w:val="000D7B3A"/>
    <w:rsid w:val="000D7B78"/>
    <w:rsid w:val="000D7EEB"/>
    <w:rsid w:val="000D7FA7"/>
    <w:rsid w:val="000E004A"/>
    <w:rsid w:val="000E00F3"/>
    <w:rsid w:val="000E02A2"/>
    <w:rsid w:val="000E04E1"/>
    <w:rsid w:val="000E092F"/>
    <w:rsid w:val="000E0C94"/>
    <w:rsid w:val="000E0D4C"/>
    <w:rsid w:val="000E0E31"/>
    <w:rsid w:val="000E0FA0"/>
    <w:rsid w:val="000E0FD3"/>
    <w:rsid w:val="000E1033"/>
    <w:rsid w:val="000E125F"/>
    <w:rsid w:val="000E1525"/>
    <w:rsid w:val="000E1582"/>
    <w:rsid w:val="000E163D"/>
    <w:rsid w:val="000E196B"/>
    <w:rsid w:val="000E1BD1"/>
    <w:rsid w:val="000E1C5A"/>
    <w:rsid w:val="000E1DCC"/>
    <w:rsid w:val="000E1FA0"/>
    <w:rsid w:val="000E204B"/>
    <w:rsid w:val="000E22FE"/>
    <w:rsid w:val="000E2623"/>
    <w:rsid w:val="000E277D"/>
    <w:rsid w:val="000E2A26"/>
    <w:rsid w:val="000E2B74"/>
    <w:rsid w:val="000E2DAF"/>
    <w:rsid w:val="000E35C0"/>
    <w:rsid w:val="000E38BC"/>
    <w:rsid w:val="000E398F"/>
    <w:rsid w:val="000E3CCF"/>
    <w:rsid w:val="000E3D40"/>
    <w:rsid w:val="000E3E0E"/>
    <w:rsid w:val="000E40A9"/>
    <w:rsid w:val="000E40BE"/>
    <w:rsid w:val="000E41D2"/>
    <w:rsid w:val="000E4269"/>
    <w:rsid w:val="000E4295"/>
    <w:rsid w:val="000E43F1"/>
    <w:rsid w:val="000E45C5"/>
    <w:rsid w:val="000E46B3"/>
    <w:rsid w:val="000E4778"/>
    <w:rsid w:val="000E47F9"/>
    <w:rsid w:val="000E481A"/>
    <w:rsid w:val="000E489A"/>
    <w:rsid w:val="000E49C3"/>
    <w:rsid w:val="000E49FD"/>
    <w:rsid w:val="000E4AEA"/>
    <w:rsid w:val="000E4E1C"/>
    <w:rsid w:val="000E4F6B"/>
    <w:rsid w:val="000E52E6"/>
    <w:rsid w:val="000E5551"/>
    <w:rsid w:val="000E5606"/>
    <w:rsid w:val="000E56D8"/>
    <w:rsid w:val="000E5701"/>
    <w:rsid w:val="000E5725"/>
    <w:rsid w:val="000E59BC"/>
    <w:rsid w:val="000E5D8D"/>
    <w:rsid w:val="000E5EAA"/>
    <w:rsid w:val="000E5F4A"/>
    <w:rsid w:val="000E63FB"/>
    <w:rsid w:val="000E6474"/>
    <w:rsid w:val="000E6582"/>
    <w:rsid w:val="000E69C4"/>
    <w:rsid w:val="000E6A77"/>
    <w:rsid w:val="000E6A78"/>
    <w:rsid w:val="000E6AAC"/>
    <w:rsid w:val="000E6FFC"/>
    <w:rsid w:val="000E75D6"/>
    <w:rsid w:val="000E760A"/>
    <w:rsid w:val="000E772C"/>
    <w:rsid w:val="000E7734"/>
    <w:rsid w:val="000E7A45"/>
    <w:rsid w:val="000E7B7E"/>
    <w:rsid w:val="000E7D1E"/>
    <w:rsid w:val="000E7E8B"/>
    <w:rsid w:val="000F03D5"/>
    <w:rsid w:val="000F04E6"/>
    <w:rsid w:val="000F05CD"/>
    <w:rsid w:val="000F0AF5"/>
    <w:rsid w:val="000F0C88"/>
    <w:rsid w:val="000F14D6"/>
    <w:rsid w:val="000F158C"/>
    <w:rsid w:val="000F1848"/>
    <w:rsid w:val="000F1995"/>
    <w:rsid w:val="000F19CA"/>
    <w:rsid w:val="000F1A5E"/>
    <w:rsid w:val="000F1A88"/>
    <w:rsid w:val="000F1A8F"/>
    <w:rsid w:val="000F1BDC"/>
    <w:rsid w:val="000F1E40"/>
    <w:rsid w:val="000F2143"/>
    <w:rsid w:val="000F2309"/>
    <w:rsid w:val="000F241D"/>
    <w:rsid w:val="000F27DC"/>
    <w:rsid w:val="000F28AB"/>
    <w:rsid w:val="000F2A4A"/>
    <w:rsid w:val="000F2FCD"/>
    <w:rsid w:val="000F3126"/>
    <w:rsid w:val="000F3273"/>
    <w:rsid w:val="000F3415"/>
    <w:rsid w:val="000F34CF"/>
    <w:rsid w:val="000F34F1"/>
    <w:rsid w:val="000F3909"/>
    <w:rsid w:val="000F3931"/>
    <w:rsid w:val="000F3BFC"/>
    <w:rsid w:val="000F3EA0"/>
    <w:rsid w:val="000F3FBC"/>
    <w:rsid w:val="000F430B"/>
    <w:rsid w:val="000F44AB"/>
    <w:rsid w:val="000F4826"/>
    <w:rsid w:val="000F49BF"/>
    <w:rsid w:val="000F4B2D"/>
    <w:rsid w:val="000F4C72"/>
    <w:rsid w:val="000F4C9E"/>
    <w:rsid w:val="000F4D4A"/>
    <w:rsid w:val="000F4D94"/>
    <w:rsid w:val="000F4E44"/>
    <w:rsid w:val="000F4EAB"/>
    <w:rsid w:val="000F504B"/>
    <w:rsid w:val="000F504D"/>
    <w:rsid w:val="000F5350"/>
    <w:rsid w:val="000F536C"/>
    <w:rsid w:val="000F5A11"/>
    <w:rsid w:val="000F5A3C"/>
    <w:rsid w:val="000F5A96"/>
    <w:rsid w:val="000F5E1A"/>
    <w:rsid w:val="000F5F0B"/>
    <w:rsid w:val="000F6063"/>
    <w:rsid w:val="000F6263"/>
    <w:rsid w:val="000F6385"/>
    <w:rsid w:val="000F6427"/>
    <w:rsid w:val="000F651A"/>
    <w:rsid w:val="000F6650"/>
    <w:rsid w:val="000F67D9"/>
    <w:rsid w:val="000F6BB4"/>
    <w:rsid w:val="000F6C49"/>
    <w:rsid w:val="000F6FE0"/>
    <w:rsid w:val="000F71A2"/>
    <w:rsid w:val="000F7479"/>
    <w:rsid w:val="000F7C89"/>
    <w:rsid w:val="001003E5"/>
    <w:rsid w:val="001004FE"/>
    <w:rsid w:val="0010069D"/>
    <w:rsid w:val="001017C8"/>
    <w:rsid w:val="00101996"/>
    <w:rsid w:val="001019FA"/>
    <w:rsid w:val="00101D0C"/>
    <w:rsid w:val="00101DFE"/>
    <w:rsid w:val="00102047"/>
    <w:rsid w:val="0010249F"/>
    <w:rsid w:val="001025CA"/>
    <w:rsid w:val="00102606"/>
    <w:rsid w:val="001028EF"/>
    <w:rsid w:val="00102940"/>
    <w:rsid w:val="00102BDB"/>
    <w:rsid w:val="00103024"/>
    <w:rsid w:val="00103227"/>
    <w:rsid w:val="00103340"/>
    <w:rsid w:val="00103422"/>
    <w:rsid w:val="0010349E"/>
    <w:rsid w:val="0010399A"/>
    <w:rsid w:val="00103B90"/>
    <w:rsid w:val="00103C45"/>
    <w:rsid w:val="00104020"/>
    <w:rsid w:val="00104114"/>
    <w:rsid w:val="00104837"/>
    <w:rsid w:val="00104B80"/>
    <w:rsid w:val="00104FEF"/>
    <w:rsid w:val="001050E8"/>
    <w:rsid w:val="00105464"/>
    <w:rsid w:val="00105632"/>
    <w:rsid w:val="0010565B"/>
    <w:rsid w:val="00105771"/>
    <w:rsid w:val="001059E2"/>
    <w:rsid w:val="001060B7"/>
    <w:rsid w:val="001062D3"/>
    <w:rsid w:val="0010644A"/>
    <w:rsid w:val="0010664A"/>
    <w:rsid w:val="00106662"/>
    <w:rsid w:val="001066FC"/>
    <w:rsid w:val="00106860"/>
    <w:rsid w:val="00106B11"/>
    <w:rsid w:val="00106DEE"/>
    <w:rsid w:val="00106EC0"/>
    <w:rsid w:val="001076C7"/>
    <w:rsid w:val="0010796C"/>
    <w:rsid w:val="00107B38"/>
    <w:rsid w:val="00107EAB"/>
    <w:rsid w:val="0011013E"/>
    <w:rsid w:val="001101E1"/>
    <w:rsid w:val="00110390"/>
    <w:rsid w:val="00110940"/>
    <w:rsid w:val="00110A10"/>
    <w:rsid w:val="00110BA2"/>
    <w:rsid w:val="00110C27"/>
    <w:rsid w:val="00110DC8"/>
    <w:rsid w:val="00110E29"/>
    <w:rsid w:val="00110FC7"/>
    <w:rsid w:val="0011106F"/>
    <w:rsid w:val="00111076"/>
    <w:rsid w:val="001111F7"/>
    <w:rsid w:val="00111953"/>
    <w:rsid w:val="00111AFC"/>
    <w:rsid w:val="00111B7F"/>
    <w:rsid w:val="00111B8F"/>
    <w:rsid w:val="00111BE0"/>
    <w:rsid w:val="00111C2F"/>
    <w:rsid w:val="00111E6C"/>
    <w:rsid w:val="00111E8F"/>
    <w:rsid w:val="00112002"/>
    <w:rsid w:val="00112581"/>
    <w:rsid w:val="0011285A"/>
    <w:rsid w:val="00112A3E"/>
    <w:rsid w:val="00112FEF"/>
    <w:rsid w:val="001131EF"/>
    <w:rsid w:val="001132B0"/>
    <w:rsid w:val="0011344C"/>
    <w:rsid w:val="00113E66"/>
    <w:rsid w:val="00113FB6"/>
    <w:rsid w:val="00114228"/>
    <w:rsid w:val="00114454"/>
    <w:rsid w:val="001144CA"/>
    <w:rsid w:val="0011472B"/>
    <w:rsid w:val="00114D85"/>
    <w:rsid w:val="00114FDA"/>
    <w:rsid w:val="00115302"/>
    <w:rsid w:val="001153C8"/>
    <w:rsid w:val="001154C3"/>
    <w:rsid w:val="001155DF"/>
    <w:rsid w:val="001156B8"/>
    <w:rsid w:val="001159B8"/>
    <w:rsid w:val="00115B03"/>
    <w:rsid w:val="00115B43"/>
    <w:rsid w:val="00115D53"/>
    <w:rsid w:val="0011600A"/>
    <w:rsid w:val="00116077"/>
    <w:rsid w:val="00116143"/>
    <w:rsid w:val="001161A5"/>
    <w:rsid w:val="0011624C"/>
    <w:rsid w:val="00116318"/>
    <w:rsid w:val="0011658D"/>
    <w:rsid w:val="0011684C"/>
    <w:rsid w:val="00116A5C"/>
    <w:rsid w:val="00116D2E"/>
    <w:rsid w:val="00116D9C"/>
    <w:rsid w:val="00116E25"/>
    <w:rsid w:val="00116EC1"/>
    <w:rsid w:val="00116FC5"/>
    <w:rsid w:val="00116FEC"/>
    <w:rsid w:val="001172FA"/>
    <w:rsid w:val="001173BD"/>
    <w:rsid w:val="001173CC"/>
    <w:rsid w:val="001177EC"/>
    <w:rsid w:val="0011798F"/>
    <w:rsid w:val="00117A97"/>
    <w:rsid w:val="00117B86"/>
    <w:rsid w:val="00117EA1"/>
    <w:rsid w:val="00117FED"/>
    <w:rsid w:val="00120292"/>
    <w:rsid w:val="00120387"/>
    <w:rsid w:val="00120403"/>
    <w:rsid w:val="00120695"/>
    <w:rsid w:val="00120742"/>
    <w:rsid w:val="0012082E"/>
    <w:rsid w:val="00120D46"/>
    <w:rsid w:val="00120DC5"/>
    <w:rsid w:val="00120DFD"/>
    <w:rsid w:val="00120EA9"/>
    <w:rsid w:val="0012131C"/>
    <w:rsid w:val="001213D8"/>
    <w:rsid w:val="001214E5"/>
    <w:rsid w:val="00121559"/>
    <w:rsid w:val="001215A6"/>
    <w:rsid w:val="001216DE"/>
    <w:rsid w:val="0012197D"/>
    <w:rsid w:val="00121A9E"/>
    <w:rsid w:val="00121D0C"/>
    <w:rsid w:val="00121E1C"/>
    <w:rsid w:val="00121FA2"/>
    <w:rsid w:val="001220D5"/>
    <w:rsid w:val="0012219F"/>
    <w:rsid w:val="00122352"/>
    <w:rsid w:val="0012254D"/>
    <w:rsid w:val="001225F2"/>
    <w:rsid w:val="00122900"/>
    <w:rsid w:val="00122D42"/>
    <w:rsid w:val="001231F4"/>
    <w:rsid w:val="0012361C"/>
    <w:rsid w:val="0012379A"/>
    <w:rsid w:val="001237C3"/>
    <w:rsid w:val="001239A0"/>
    <w:rsid w:val="001239D2"/>
    <w:rsid w:val="00123B82"/>
    <w:rsid w:val="00123D6B"/>
    <w:rsid w:val="00124422"/>
    <w:rsid w:val="00124436"/>
    <w:rsid w:val="001244DA"/>
    <w:rsid w:val="001248E5"/>
    <w:rsid w:val="00124C39"/>
    <w:rsid w:val="00124DA1"/>
    <w:rsid w:val="00124DBA"/>
    <w:rsid w:val="00124E38"/>
    <w:rsid w:val="0012513D"/>
    <w:rsid w:val="0012529F"/>
    <w:rsid w:val="0012565E"/>
    <w:rsid w:val="0012580B"/>
    <w:rsid w:val="00125964"/>
    <w:rsid w:val="001259A4"/>
    <w:rsid w:val="00125AFA"/>
    <w:rsid w:val="00125DBD"/>
    <w:rsid w:val="00125E71"/>
    <w:rsid w:val="00125E9C"/>
    <w:rsid w:val="00125F53"/>
    <w:rsid w:val="00125F8B"/>
    <w:rsid w:val="0012626B"/>
    <w:rsid w:val="00126722"/>
    <w:rsid w:val="00126A10"/>
    <w:rsid w:val="00126D07"/>
    <w:rsid w:val="00126D94"/>
    <w:rsid w:val="00126E7A"/>
    <w:rsid w:val="00127152"/>
    <w:rsid w:val="001273DC"/>
    <w:rsid w:val="00127992"/>
    <w:rsid w:val="00127FE1"/>
    <w:rsid w:val="00130025"/>
    <w:rsid w:val="0013003E"/>
    <w:rsid w:val="00130086"/>
    <w:rsid w:val="001301FA"/>
    <w:rsid w:val="00130261"/>
    <w:rsid w:val="001304B7"/>
    <w:rsid w:val="00130570"/>
    <w:rsid w:val="00130602"/>
    <w:rsid w:val="00130727"/>
    <w:rsid w:val="001307C5"/>
    <w:rsid w:val="0013080A"/>
    <w:rsid w:val="00131136"/>
    <w:rsid w:val="0013123E"/>
    <w:rsid w:val="001315F3"/>
    <w:rsid w:val="001315FF"/>
    <w:rsid w:val="00131981"/>
    <w:rsid w:val="00131A79"/>
    <w:rsid w:val="00131B71"/>
    <w:rsid w:val="00131C28"/>
    <w:rsid w:val="00131CA9"/>
    <w:rsid w:val="00131CE0"/>
    <w:rsid w:val="00131D17"/>
    <w:rsid w:val="00131E36"/>
    <w:rsid w:val="0013213E"/>
    <w:rsid w:val="00132315"/>
    <w:rsid w:val="001324BF"/>
    <w:rsid w:val="00132671"/>
    <w:rsid w:val="00132A9C"/>
    <w:rsid w:val="00132BDC"/>
    <w:rsid w:val="00132D0F"/>
    <w:rsid w:val="00132FB1"/>
    <w:rsid w:val="001332FF"/>
    <w:rsid w:val="0013349A"/>
    <w:rsid w:val="00133BEE"/>
    <w:rsid w:val="00133CD7"/>
    <w:rsid w:val="00133D3A"/>
    <w:rsid w:val="00133D98"/>
    <w:rsid w:val="00133FF4"/>
    <w:rsid w:val="00134120"/>
    <w:rsid w:val="0013414B"/>
    <w:rsid w:val="0013423B"/>
    <w:rsid w:val="001343AF"/>
    <w:rsid w:val="0013469A"/>
    <w:rsid w:val="0013479A"/>
    <w:rsid w:val="00134B59"/>
    <w:rsid w:val="00134BB7"/>
    <w:rsid w:val="00134C72"/>
    <w:rsid w:val="00134CAE"/>
    <w:rsid w:val="00134E64"/>
    <w:rsid w:val="001351D5"/>
    <w:rsid w:val="0013526E"/>
    <w:rsid w:val="001352C6"/>
    <w:rsid w:val="001353A9"/>
    <w:rsid w:val="00135933"/>
    <w:rsid w:val="00135C9C"/>
    <w:rsid w:val="00135D58"/>
    <w:rsid w:val="00136192"/>
    <w:rsid w:val="00136529"/>
    <w:rsid w:val="00136A2E"/>
    <w:rsid w:val="00136C39"/>
    <w:rsid w:val="001372EA"/>
    <w:rsid w:val="00137353"/>
    <w:rsid w:val="001373A1"/>
    <w:rsid w:val="001375B4"/>
    <w:rsid w:val="001375C3"/>
    <w:rsid w:val="001379D0"/>
    <w:rsid w:val="00137CA8"/>
    <w:rsid w:val="00137E00"/>
    <w:rsid w:val="00137E36"/>
    <w:rsid w:val="00137F0F"/>
    <w:rsid w:val="00137F52"/>
    <w:rsid w:val="00137F53"/>
    <w:rsid w:val="00137FEA"/>
    <w:rsid w:val="00137FF2"/>
    <w:rsid w:val="001400B2"/>
    <w:rsid w:val="001400EF"/>
    <w:rsid w:val="0014018B"/>
    <w:rsid w:val="0014033A"/>
    <w:rsid w:val="00140381"/>
    <w:rsid w:val="001404C9"/>
    <w:rsid w:val="0014064C"/>
    <w:rsid w:val="00140952"/>
    <w:rsid w:val="001409FE"/>
    <w:rsid w:val="00140B7F"/>
    <w:rsid w:val="00140EF6"/>
    <w:rsid w:val="001410F7"/>
    <w:rsid w:val="00141398"/>
    <w:rsid w:val="001413ED"/>
    <w:rsid w:val="0014175E"/>
    <w:rsid w:val="0014183B"/>
    <w:rsid w:val="0014185D"/>
    <w:rsid w:val="0014188D"/>
    <w:rsid w:val="001419FB"/>
    <w:rsid w:val="00141AEE"/>
    <w:rsid w:val="00141B29"/>
    <w:rsid w:val="0014200A"/>
    <w:rsid w:val="00142271"/>
    <w:rsid w:val="00142547"/>
    <w:rsid w:val="00142678"/>
    <w:rsid w:val="00142997"/>
    <w:rsid w:val="00142AA7"/>
    <w:rsid w:val="00142AB1"/>
    <w:rsid w:val="00142D39"/>
    <w:rsid w:val="00142FF3"/>
    <w:rsid w:val="00143263"/>
    <w:rsid w:val="00143283"/>
    <w:rsid w:val="00143391"/>
    <w:rsid w:val="00143412"/>
    <w:rsid w:val="0014354E"/>
    <w:rsid w:val="00143979"/>
    <w:rsid w:val="00143A8E"/>
    <w:rsid w:val="00143B7C"/>
    <w:rsid w:val="00143BCD"/>
    <w:rsid w:val="00143C6A"/>
    <w:rsid w:val="00144076"/>
    <w:rsid w:val="00144194"/>
    <w:rsid w:val="001443C0"/>
    <w:rsid w:val="00144707"/>
    <w:rsid w:val="00144C98"/>
    <w:rsid w:val="00144E14"/>
    <w:rsid w:val="00144FFC"/>
    <w:rsid w:val="0014504A"/>
    <w:rsid w:val="001451C1"/>
    <w:rsid w:val="00145518"/>
    <w:rsid w:val="00145732"/>
    <w:rsid w:val="00145C93"/>
    <w:rsid w:val="001463F9"/>
    <w:rsid w:val="0014658A"/>
    <w:rsid w:val="001465F4"/>
    <w:rsid w:val="00146909"/>
    <w:rsid w:val="00146A13"/>
    <w:rsid w:val="00146B4C"/>
    <w:rsid w:val="00146C24"/>
    <w:rsid w:val="00146DD7"/>
    <w:rsid w:val="00147230"/>
    <w:rsid w:val="001472F2"/>
    <w:rsid w:val="001472F8"/>
    <w:rsid w:val="001473F3"/>
    <w:rsid w:val="00147557"/>
    <w:rsid w:val="00147A65"/>
    <w:rsid w:val="00147AB5"/>
    <w:rsid w:val="00147DF0"/>
    <w:rsid w:val="00147E1B"/>
    <w:rsid w:val="00147EE6"/>
    <w:rsid w:val="00147FD1"/>
    <w:rsid w:val="00150044"/>
    <w:rsid w:val="00150948"/>
    <w:rsid w:val="00150AE9"/>
    <w:rsid w:val="00150D70"/>
    <w:rsid w:val="00150F56"/>
    <w:rsid w:val="00151050"/>
    <w:rsid w:val="0015110B"/>
    <w:rsid w:val="001511C6"/>
    <w:rsid w:val="001513B9"/>
    <w:rsid w:val="0015152E"/>
    <w:rsid w:val="0015157D"/>
    <w:rsid w:val="0015160A"/>
    <w:rsid w:val="001519D5"/>
    <w:rsid w:val="00151EF9"/>
    <w:rsid w:val="00151F63"/>
    <w:rsid w:val="00152050"/>
    <w:rsid w:val="0015273F"/>
    <w:rsid w:val="00152817"/>
    <w:rsid w:val="00152BBC"/>
    <w:rsid w:val="00152C6F"/>
    <w:rsid w:val="00153031"/>
    <w:rsid w:val="0015306A"/>
    <w:rsid w:val="0015314B"/>
    <w:rsid w:val="00153346"/>
    <w:rsid w:val="00153A2B"/>
    <w:rsid w:val="00153AAB"/>
    <w:rsid w:val="00153BA0"/>
    <w:rsid w:val="00153D13"/>
    <w:rsid w:val="00153F83"/>
    <w:rsid w:val="001541D6"/>
    <w:rsid w:val="001542CC"/>
    <w:rsid w:val="001542E0"/>
    <w:rsid w:val="00154314"/>
    <w:rsid w:val="00154373"/>
    <w:rsid w:val="00154391"/>
    <w:rsid w:val="00154577"/>
    <w:rsid w:val="00154582"/>
    <w:rsid w:val="0015469C"/>
    <w:rsid w:val="001548F4"/>
    <w:rsid w:val="001549BF"/>
    <w:rsid w:val="001549DC"/>
    <w:rsid w:val="00154A02"/>
    <w:rsid w:val="00154AAA"/>
    <w:rsid w:val="00154DBB"/>
    <w:rsid w:val="00154E72"/>
    <w:rsid w:val="00154EAD"/>
    <w:rsid w:val="00155195"/>
    <w:rsid w:val="00155337"/>
    <w:rsid w:val="00155960"/>
    <w:rsid w:val="0015596B"/>
    <w:rsid w:val="00155AE3"/>
    <w:rsid w:val="00155B5C"/>
    <w:rsid w:val="00155ECC"/>
    <w:rsid w:val="00156038"/>
    <w:rsid w:val="00156129"/>
    <w:rsid w:val="00156234"/>
    <w:rsid w:val="00156448"/>
    <w:rsid w:val="0015662D"/>
    <w:rsid w:val="001567BB"/>
    <w:rsid w:val="001567F2"/>
    <w:rsid w:val="00156907"/>
    <w:rsid w:val="0015692F"/>
    <w:rsid w:val="00156BA1"/>
    <w:rsid w:val="00156C77"/>
    <w:rsid w:val="001571EE"/>
    <w:rsid w:val="00157238"/>
    <w:rsid w:val="0015791E"/>
    <w:rsid w:val="00157B52"/>
    <w:rsid w:val="00157F06"/>
    <w:rsid w:val="001600D5"/>
    <w:rsid w:val="001605A8"/>
    <w:rsid w:val="0016061D"/>
    <w:rsid w:val="0016071B"/>
    <w:rsid w:val="001609AA"/>
    <w:rsid w:val="001609DE"/>
    <w:rsid w:val="00160B5F"/>
    <w:rsid w:val="00160D02"/>
    <w:rsid w:val="00160D9C"/>
    <w:rsid w:val="00161229"/>
    <w:rsid w:val="0016127B"/>
    <w:rsid w:val="0016183A"/>
    <w:rsid w:val="00161A58"/>
    <w:rsid w:val="00161D96"/>
    <w:rsid w:val="00161F4D"/>
    <w:rsid w:val="0016208D"/>
    <w:rsid w:val="00162483"/>
    <w:rsid w:val="00162990"/>
    <w:rsid w:val="00162EFE"/>
    <w:rsid w:val="001630CD"/>
    <w:rsid w:val="00163BCA"/>
    <w:rsid w:val="00163F58"/>
    <w:rsid w:val="0016401B"/>
    <w:rsid w:val="001643A2"/>
    <w:rsid w:val="0016441D"/>
    <w:rsid w:val="00164470"/>
    <w:rsid w:val="001645B3"/>
    <w:rsid w:val="0016476F"/>
    <w:rsid w:val="001647A7"/>
    <w:rsid w:val="00164815"/>
    <w:rsid w:val="001649B7"/>
    <w:rsid w:val="00164F96"/>
    <w:rsid w:val="001651F0"/>
    <w:rsid w:val="001652DB"/>
    <w:rsid w:val="00165346"/>
    <w:rsid w:val="001654A9"/>
    <w:rsid w:val="00165801"/>
    <w:rsid w:val="00165BD1"/>
    <w:rsid w:val="00165BE2"/>
    <w:rsid w:val="00165D8D"/>
    <w:rsid w:val="00165DA8"/>
    <w:rsid w:val="00165EF6"/>
    <w:rsid w:val="00166041"/>
    <w:rsid w:val="0016617B"/>
    <w:rsid w:val="001661FB"/>
    <w:rsid w:val="00166203"/>
    <w:rsid w:val="00166221"/>
    <w:rsid w:val="00166279"/>
    <w:rsid w:val="001662C7"/>
    <w:rsid w:val="00166654"/>
    <w:rsid w:val="001666C0"/>
    <w:rsid w:val="00166CFA"/>
    <w:rsid w:val="00166D13"/>
    <w:rsid w:val="00166D30"/>
    <w:rsid w:val="00166D69"/>
    <w:rsid w:val="00167121"/>
    <w:rsid w:val="00167204"/>
    <w:rsid w:val="001675D8"/>
    <w:rsid w:val="0016765F"/>
    <w:rsid w:val="001676A2"/>
    <w:rsid w:val="00167820"/>
    <w:rsid w:val="001678E0"/>
    <w:rsid w:val="00167AE0"/>
    <w:rsid w:val="00167B07"/>
    <w:rsid w:val="00167E37"/>
    <w:rsid w:val="00170069"/>
    <w:rsid w:val="0017042B"/>
    <w:rsid w:val="00170581"/>
    <w:rsid w:val="00170651"/>
    <w:rsid w:val="0017094C"/>
    <w:rsid w:val="001709F2"/>
    <w:rsid w:val="001709FE"/>
    <w:rsid w:val="00170CB2"/>
    <w:rsid w:val="00170E57"/>
    <w:rsid w:val="00171371"/>
    <w:rsid w:val="001714FB"/>
    <w:rsid w:val="00171939"/>
    <w:rsid w:val="001719CA"/>
    <w:rsid w:val="001719E9"/>
    <w:rsid w:val="00171B54"/>
    <w:rsid w:val="00171D43"/>
    <w:rsid w:val="0017205D"/>
    <w:rsid w:val="001721B7"/>
    <w:rsid w:val="00172266"/>
    <w:rsid w:val="00172545"/>
    <w:rsid w:val="00172780"/>
    <w:rsid w:val="00172A8A"/>
    <w:rsid w:val="00172F39"/>
    <w:rsid w:val="001731AE"/>
    <w:rsid w:val="001732FC"/>
    <w:rsid w:val="00173459"/>
    <w:rsid w:val="00173807"/>
    <w:rsid w:val="0017380C"/>
    <w:rsid w:val="00173844"/>
    <w:rsid w:val="001738DA"/>
    <w:rsid w:val="00173B2E"/>
    <w:rsid w:val="00173B7F"/>
    <w:rsid w:val="00173DA2"/>
    <w:rsid w:val="00173FED"/>
    <w:rsid w:val="00174623"/>
    <w:rsid w:val="001747FC"/>
    <w:rsid w:val="00174AFC"/>
    <w:rsid w:val="00174CE6"/>
    <w:rsid w:val="00175107"/>
    <w:rsid w:val="00175173"/>
    <w:rsid w:val="00175226"/>
    <w:rsid w:val="0017580E"/>
    <w:rsid w:val="0017581F"/>
    <w:rsid w:val="001758C9"/>
    <w:rsid w:val="0017593E"/>
    <w:rsid w:val="00175A24"/>
    <w:rsid w:val="00175AFF"/>
    <w:rsid w:val="00175B21"/>
    <w:rsid w:val="00175B5A"/>
    <w:rsid w:val="00175BDD"/>
    <w:rsid w:val="00175EBA"/>
    <w:rsid w:val="00175F14"/>
    <w:rsid w:val="00176486"/>
    <w:rsid w:val="0017649A"/>
    <w:rsid w:val="00176618"/>
    <w:rsid w:val="00176673"/>
    <w:rsid w:val="00176736"/>
    <w:rsid w:val="0017684D"/>
    <w:rsid w:val="001769D7"/>
    <w:rsid w:val="00176C17"/>
    <w:rsid w:val="00176C37"/>
    <w:rsid w:val="00176CE7"/>
    <w:rsid w:val="00176D8F"/>
    <w:rsid w:val="00177003"/>
    <w:rsid w:val="0017703B"/>
    <w:rsid w:val="001770C2"/>
    <w:rsid w:val="001771DF"/>
    <w:rsid w:val="00177487"/>
    <w:rsid w:val="001777C1"/>
    <w:rsid w:val="00177B08"/>
    <w:rsid w:val="00177CD0"/>
    <w:rsid w:val="001800FD"/>
    <w:rsid w:val="00180228"/>
    <w:rsid w:val="0018044A"/>
    <w:rsid w:val="00180A1D"/>
    <w:rsid w:val="00180B31"/>
    <w:rsid w:val="00180BB2"/>
    <w:rsid w:val="00180C39"/>
    <w:rsid w:val="00180F6B"/>
    <w:rsid w:val="001812DF"/>
    <w:rsid w:val="001813AD"/>
    <w:rsid w:val="001815E1"/>
    <w:rsid w:val="00181EF5"/>
    <w:rsid w:val="00181F31"/>
    <w:rsid w:val="00182193"/>
    <w:rsid w:val="001821C7"/>
    <w:rsid w:val="001822C3"/>
    <w:rsid w:val="00182303"/>
    <w:rsid w:val="00182797"/>
    <w:rsid w:val="00182A9A"/>
    <w:rsid w:val="00182E61"/>
    <w:rsid w:val="00182EAD"/>
    <w:rsid w:val="00182FD1"/>
    <w:rsid w:val="00182FE0"/>
    <w:rsid w:val="0018362C"/>
    <w:rsid w:val="00183763"/>
    <w:rsid w:val="001839F2"/>
    <w:rsid w:val="00183A8F"/>
    <w:rsid w:val="00183E8D"/>
    <w:rsid w:val="001842E9"/>
    <w:rsid w:val="001846A1"/>
    <w:rsid w:val="001847BB"/>
    <w:rsid w:val="00184902"/>
    <w:rsid w:val="00184ACD"/>
    <w:rsid w:val="00184B37"/>
    <w:rsid w:val="00184B99"/>
    <w:rsid w:val="00184BA8"/>
    <w:rsid w:val="00184BC6"/>
    <w:rsid w:val="00184C6E"/>
    <w:rsid w:val="00185382"/>
    <w:rsid w:val="0018554A"/>
    <w:rsid w:val="001856B4"/>
    <w:rsid w:val="00185853"/>
    <w:rsid w:val="00185861"/>
    <w:rsid w:val="001858F0"/>
    <w:rsid w:val="00185C10"/>
    <w:rsid w:val="00185E41"/>
    <w:rsid w:val="00185E9B"/>
    <w:rsid w:val="00186005"/>
    <w:rsid w:val="001868EB"/>
    <w:rsid w:val="00186997"/>
    <w:rsid w:val="00186EF2"/>
    <w:rsid w:val="00187196"/>
    <w:rsid w:val="00187576"/>
    <w:rsid w:val="001876B3"/>
    <w:rsid w:val="0018782D"/>
    <w:rsid w:val="00187A37"/>
    <w:rsid w:val="00187DAF"/>
    <w:rsid w:val="00187DFA"/>
    <w:rsid w:val="00187E08"/>
    <w:rsid w:val="00187E58"/>
    <w:rsid w:val="00190406"/>
    <w:rsid w:val="001908E5"/>
    <w:rsid w:val="00190C6B"/>
    <w:rsid w:val="00190DDA"/>
    <w:rsid w:val="00190FEF"/>
    <w:rsid w:val="0019173F"/>
    <w:rsid w:val="00191B73"/>
    <w:rsid w:val="00191D75"/>
    <w:rsid w:val="0019240C"/>
    <w:rsid w:val="00192416"/>
    <w:rsid w:val="00192666"/>
    <w:rsid w:val="00192739"/>
    <w:rsid w:val="00192EEA"/>
    <w:rsid w:val="001931AB"/>
    <w:rsid w:val="001932FB"/>
    <w:rsid w:val="00193345"/>
    <w:rsid w:val="001933DA"/>
    <w:rsid w:val="00193618"/>
    <w:rsid w:val="0019362A"/>
    <w:rsid w:val="00193B1A"/>
    <w:rsid w:val="00193C19"/>
    <w:rsid w:val="00193F76"/>
    <w:rsid w:val="001941FE"/>
    <w:rsid w:val="00194566"/>
    <w:rsid w:val="0019468E"/>
    <w:rsid w:val="001947AE"/>
    <w:rsid w:val="00194872"/>
    <w:rsid w:val="00194978"/>
    <w:rsid w:val="00194FCF"/>
    <w:rsid w:val="0019547C"/>
    <w:rsid w:val="00195790"/>
    <w:rsid w:val="00195866"/>
    <w:rsid w:val="00195A9C"/>
    <w:rsid w:val="00195AB0"/>
    <w:rsid w:val="00195BB2"/>
    <w:rsid w:val="00195D2E"/>
    <w:rsid w:val="00195E67"/>
    <w:rsid w:val="00195F65"/>
    <w:rsid w:val="0019618B"/>
    <w:rsid w:val="00196210"/>
    <w:rsid w:val="00196220"/>
    <w:rsid w:val="001964D7"/>
    <w:rsid w:val="0019661C"/>
    <w:rsid w:val="0019663B"/>
    <w:rsid w:val="001966AB"/>
    <w:rsid w:val="001968B8"/>
    <w:rsid w:val="001969D6"/>
    <w:rsid w:val="00196A13"/>
    <w:rsid w:val="00196DF6"/>
    <w:rsid w:val="00196E96"/>
    <w:rsid w:val="00196F0F"/>
    <w:rsid w:val="00196F28"/>
    <w:rsid w:val="0019708E"/>
    <w:rsid w:val="00197248"/>
    <w:rsid w:val="00197481"/>
    <w:rsid w:val="0019769B"/>
    <w:rsid w:val="001977BF"/>
    <w:rsid w:val="0019782B"/>
    <w:rsid w:val="00197AA4"/>
    <w:rsid w:val="00197C50"/>
    <w:rsid w:val="00197EE8"/>
    <w:rsid w:val="001A0D0D"/>
    <w:rsid w:val="001A0DE6"/>
    <w:rsid w:val="001A0EAB"/>
    <w:rsid w:val="001A1186"/>
    <w:rsid w:val="001A13D1"/>
    <w:rsid w:val="001A14EB"/>
    <w:rsid w:val="001A19DC"/>
    <w:rsid w:val="001A1A51"/>
    <w:rsid w:val="001A1A5A"/>
    <w:rsid w:val="001A1ACF"/>
    <w:rsid w:val="001A1C89"/>
    <w:rsid w:val="001A1E36"/>
    <w:rsid w:val="001A23E7"/>
    <w:rsid w:val="001A246B"/>
    <w:rsid w:val="001A24DD"/>
    <w:rsid w:val="001A2571"/>
    <w:rsid w:val="001A287A"/>
    <w:rsid w:val="001A297E"/>
    <w:rsid w:val="001A2ACD"/>
    <w:rsid w:val="001A2F2E"/>
    <w:rsid w:val="001A3068"/>
    <w:rsid w:val="001A30CE"/>
    <w:rsid w:val="001A3132"/>
    <w:rsid w:val="001A3324"/>
    <w:rsid w:val="001A368E"/>
    <w:rsid w:val="001A377B"/>
    <w:rsid w:val="001A3817"/>
    <w:rsid w:val="001A384E"/>
    <w:rsid w:val="001A38B2"/>
    <w:rsid w:val="001A3977"/>
    <w:rsid w:val="001A3DE8"/>
    <w:rsid w:val="001A4318"/>
    <w:rsid w:val="001A4373"/>
    <w:rsid w:val="001A43BC"/>
    <w:rsid w:val="001A4405"/>
    <w:rsid w:val="001A4477"/>
    <w:rsid w:val="001A45C3"/>
    <w:rsid w:val="001A4A88"/>
    <w:rsid w:val="001A4E49"/>
    <w:rsid w:val="001A50AE"/>
    <w:rsid w:val="001A510D"/>
    <w:rsid w:val="001A55E8"/>
    <w:rsid w:val="001A5B5D"/>
    <w:rsid w:val="001A5B79"/>
    <w:rsid w:val="001A5B88"/>
    <w:rsid w:val="001A5D6A"/>
    <w:rsid w:val="001A6121"/>
    <w:rsid w:val="001A6211"/>
    <w:rsid w:val="001A6535"/>
    <w:rsid w:val="001A65BE"/>
    <w:rsid w:val="001A667A"/>
    <w:rsid w:val="001A6880"/>
    <w:rsid w:val="001A68F3"/>
    <w:rsid w:val="001A6970"/>
    <w:rsid w:val="001A6B92"/>
    <w:rsid w:val="001A6C1A"/>
    <w:rsid w:val="001A6D52"/>
    <w:rsid w:val="001A6DCC"/>
    <w:rsid w:val="001A6F6A"/>
    <w:rsid w:val="001A7077"/>
    <w:rsid w:val="001A7133"/>
    <w:rsid w:val="001A71E6"/>
    <w:rsid w:val="001A7329"/>
    <w:rsid w:val="001A733F"/>
    <w:rsid w:val="001A739C"/>
    <w:rsid w:val="001A7407"/>
    <w:rsid w:val="001A79B4"/>
    <w:rsid w:val="001A7E85"/>
    <w:rsid w:val="001A7E94"/>
    <w:rsid w:val="001B0327"/>
    <w:rsid w:val="001B048C"/>
    <w:rsid w:val="001B05CF"/>
    <w:rsid w:val="001B05D4"/>
    <w:rsid w:val="001B067E"/>
    <w:rsid w:val="001B0867"/>
    <w:rsid w:val="001B0BF0"/>
    <w:rsid w:val="001B0C18"/>
    <w:rsid w:val="001B0E1F"/>
    <w:rsid w:val="001B0F71"/>
    <w:rsid w:val="001B0F94"/>
    <w:rsid w:val="001B1409"/>
    <w:rsid w:val="001B15B6"/>
    <w:rsid w:val="001B1627"/>
    <w:rsid w:val="001B1796"/>
    <w:rsid w:val="001B1920"/>
    <w:rsid w:val="001B1C89"/>
    <w:rsid w:val="001B1F15"/>
    <w:rsid w:val="001B2078"/>
    <w:rsid w:val="001B219C"/>
    <w:rsid w:val="001B240C"/>
    <w:rsid w:val="001B25C3"/>
    <w:rsid w:val="001B2713"/>
    <w:rsid w:val="001B27D9"/>
    <w:rsid w:val="001B28EF"/>
    <w:rsid w:val="001B296C"/>
    <w:rsid w:val="001B2C7A"/>
    <w:rsid w:val="001B2FF9"/>
    <w:rsid w:val="001B3075"/>
    <w:rsid w:val="001B307B"/>
    <w:rsid w:val="001B33BE"/>
    <w:rsid w:val="001B36AE"/>
    <w:rsid w:val="001B39F4"/>
    <w:rsid w:val="001B3A71"/>
    <w:rsid w:val="001B3AF1"/>
    <w:rsid w:val="001B3B41"/>
    <w:rsid w:val="001B3B4D"/>
    <w:rsid w:val="001B3BD8"/>
    <w:rsid w:val="001B3F24"/>
    <w:rsid w:val="001B3FEE"/>
    <w:rsid w:val="001B4080"/>
    <w:rsid w:val="001B40EF"/>
    <w:rsid w:val="001B4387"/>
    <w:rsid w:val="001B44A2"/>
    <w:rsid w:val="001B4741"/>
    <w:rsid w:val="001B48E3"/>
    <w:rsid w:val="001B4BCC"/>
    <w:rsid w:val="001B4D6C"/>
    <w:rsid w:val="001B4D7E"/>
    <w:rsid w:val="001B4DF0"/>
    <w:rsid w:val="001B4E28"/>
    <w:rsid w:val="001B50ED"/>
    <w:rsid w:val="001B5341"/>
    <w:rsid w:val="001B539B"/>
    <w:rsid w:val="001B55D3"/>
    <w:rsid w:val="001B57B2"/>
    <w:rsid w:val="001B587A"/>
    <w:rsid w:val="001B610C"/>
    <w:rsid w:val="001B6132"/>
    <w:rsid w:val="001B62F9"/>
    <w:rsid w:val="001B651C"/>
    <w:rsid w:val="001B6B73"/>
    <w:rsid w:val="001B6C00"/>
    <w:rsid w:val="001B6FA3"/>
    <w:rsid w:val="001B74A1"/>
    <w:rsid w:val="001B76B6"/>
    <w:rsid w:val="001B780A"/>
    <w:rsid w:val="001B7879"/>
    <w:rsid w:val="001B79F0"/>
    <w:rsid w:val="001B7A2E"/>
    <w:rsid w:val="001B7AF8"/>
    <w:rsid w:val="001B7D70"/>
    <w:rsid w:val="001B7FD6"/>
    <w:rsid w:val="001C00BF"/>
    <w:rsid w:val="001C0179"/>
    <w:rsid w:val="001C0518"/>
    <w:rsid w:val="001C076B"/>
    <w:rsid w:val="001C0804"/>
    <w:rsid w:val="001C0899"/>
    <w:rsid w:val="001C0AAD"/>
    <w:rsid w:val="001C0B1D"/>
    <w:rsid w:val="001C0BC4"/>
    <w:rsid w:val="001C0D81"/>
    <w:rsid w:val="001C1598"/>
    <w:rsid w:val="001C1614"/>
    <w:rsid w:val="001C171E"/>
    <w:rsid w:val="001C1874"/>
    <w:rsid w:val="001C19B5"/>
    <w:rsid w:val="001C1D44"/>
    <w:rsid w:val="001C2046"/>
    <w:rsid w:val="001C20F5"/>
    <w:rsid w:val="001C2128"/>
    <w:rsid w:val="001C23FD"/>
    <w:rsid w:val="001C252F"/>
    <w:rsid w:val="001C256E"/>
    <w:rsid w:val="001C266C"/>
    <w:rsid w:val="001C281D"/>
    <w:rsid w:val="001C2A28"/>
    <w:rsid w:val="001C2B14"/>
    <w:rsid w:val="001C2B4A"/>
    <w:rsid w:val="001C2E11"/>
    <w:rsid w:val="001C2F70"/>
    <w:rsid w:val="001C313C"/>
    <w:rsid w:val="001C316A"/>
    <w:rsid w:val="001C31E6"/>
    <w:rsid w:val="001C321F"/>
    <w:rsid w:val="001C3525"/>
    <w:rsid w:val="001C384E"/>
    <w:rsid w:val="001C38C0"/>
    <w:rsid w:val="001C3929"/>
    <w:rsid w:val="001C3ACA"/>
    <w:rsid w:val="001C3C63"/>
    <w:rsid w:val="001C3D60"/>
    <w:rsid w:val="001C3E60"/>
    <w:rsid w:val="001C44E6"/>
    <w:rsid w:val="001C4500"/>
    <w:rsid w:val="001C472D"/>
    <w:rsid w:val="001C4941"/>
    <w:rsid w:val="001C4B50"/>
    <w:rsid w:val="001C4E11"/>
    <w:rsid w:val="001C4E46"/>
    <w:rsid w:val="001C4E5D"/>
    <w:rsid w:val="001C4EF2"/>
    <w:rsid w:val="001C5057"/>
    <w:rsid w:val="001C51B8"/>
    <w:rsid w:val="001C5306"/>
    <w:rsid w:val="001C5328"/>
    <w:rsid w:val="001C54BF"/>
    <w:rsid w:val="001C576F"/>
    <w:rsid w:val="001C5793"/>
    <w:rsid w:val="001C58A2"/>
    <w:rsid w:val="001C5932"/>
    <w:rsid w:val="001C5BCF"/>
    <w:rsid w:val="001C5F01"/>
    <w:rsid w:val="001C610B"/>
    <w:rsid w:val="001C6150"/>
    <w:rsid w:val="001C61D6"/>
    <w:rsid w:val="001C63B7"/>
    <w:rsid w:val="001C64FD"/>
    <w:rsid w:val="001C679F"/>
    <w:rsid w:val="001C67E3"/>
    <w:rsid w:val="001C6979"/>
    <w:rsid w:val="001C699B"/>
    <w:rsid w:val="001C6A8F"/>
    <w:rsid w:val="001C6D61"/>
    <w:rsid w:val="001C700C"/>
    <w:rsid w:val="001C7D1D"/>
    <w:rsid w:val="001C7D5F"/>
    <w:rsid w:val="001C7D91"/>
    <w:rsid w:val="001D055B"/>
    <w:rsid w:val="001D0567"/>
    <w:rsid w:val="001D06A9"/>
    <w:rsid w:val="001D07DB"/>
    <w:rsid w:val="001D0B3A"/>
    <w:rsid w:val="001D0C3F"/>
    <w:rsid w:val="001D1143"/>
    <w:rsid w:val="001D124E"/>
    <w:rsid w:val="001D154D"/>
    <w:rsid w:val="001D17D4"/>
    <w:rsid w:val="001D1879"/>
    <w:rsid w:val="001D18F5"/>
    <w:rsid w:val="001D19F5"/>
    <w:rsid w:val="001D1BD2"/>
    <w:rsid w:val="001D1E04"/>
    <w:rsid w:val="001D2018"/>
    <w:rsid w:val="001D2182"/>
    <w:rsid w:val="001D2198"/>
    <w:rsid w:val="001D227B"/>
    <w:rsid w:val="001D22AE"/>
    <w:rsid w:val="001D262E"/>
    <w:rsid w:val="001D2937"/>
    <w:rsid w:val="001D2B4F"/>
    <w:rsid w:val="001D2B64"/>
    <w:rsid w:val="001D2C6A"/>
    <w:rsid w:val="001D2EF4"/>
    <w:rsid w:val="001D32FF"/>
    <w:rsid w:val="001D35AC"/>
    <w:rsid w:val="001D3652"/>
    <w:rsid w:val="001D3686"/>
    <w:rsid w:val="001D3AEB"/>
    <w:rsid w:val="001D3CB5"/>
    <w:rsid w:val="001D401E"/>
    <w:rsid w:val="001D4369"/>
    <w:rsid w:val="001D4A27"/>
    <w:rsid w:val="001D4D86"/>
    <w:rsid w:val="001D4E04"/>
    <w:rsid w:val="001D51BA"/>
    <w:rsid w:val="001D528E"/>
    <w:rsid w:val="001D545E"/>
    <w:rsid w:val="001D5654"/>
    <w:rsid w:val="001D5B67"/>
    <w:rsid w:val="001D5FB3"/>
    <w:rsid w:val="001D610F"/>
    <w:rsid w:val="001D659B"/>
    <w:rsid w:val="001D65C7"/>
    <w:rsid w:val="001D661F"/>
    <w:rsid w:val="001D673A"/>
    <w:rsid w:val="001D6870"/>
    <w:rsid w:val="001D6896"/>
    <w:rsid w:val="001D68CC"/>
    <w:rsid w:val="001D6FFD"/>
    <w:rsid w:val="001D713A"/>
    <w:rsid w:val="001D7214"/>
    <w:rsid w:val="001D7328"/>
    <w:rsid w:val="001D73EE"/>
    <w:rsid w:val="001D7514"/>
    <w:rsid w:val="001D75ED"/>
    <w:rsid w:val="001D76B4"/>
    <w:rsid w:val="001D772D"/>
    <w:rsid w:val="001D7883"/>
    <w:rsid w:val="001D78AF"/>
    <w:rsid w:val="001D79AC"/>
    <w:rsid w:val="001D7B46"/>
    <w:rsid w:val="001D7D9C"/>
    <w:rsid w:val="001D7F42"/>
    <w:rsid w:val="001E02BE"/>
    <w:rsid w:val="001E0387"/>
    <w:rsid w:val="001E038A"/>
    <w:rsid w:val="001E03CC"/>
    <w:rsid w:val="001E08D6"/>
    <w:rsid w:val="001E090D"/>
    <w:rsid w:val="001E0BFE"/>
    <w:rsid w:val="001E0D1F"/>
    <w:rsid w:val="001E0FC2"/>
    <w:rsid w:val="001E1108"/>
    <w:rsid w:val="001E121F"/>
    <w:rsid w:val="001E1324"/>
    <w:rsid w:val="001E15BC"/>
    <w:rsid w:val="001E15CE"/>
    <w:rsid w:val="001E16EA"/>
    <w:rsid w:val="001E1B29"/>
    <w:rsid w:val="001E1F8F"/>
    <w:rsid w:val="001E2346"/>
    <w:rsid w:val="001E2401"/>
    <w:rsid w:val="001E2729"/>
    <w:rsid w:val="001E2806"/>
    <w:rsid w:val="001E2F2C"/>
    <w:rsid w:val="001E33B2"/>
    <w:rsid w:val="001E38B1"/>
    <w:rsid w:val="001E3B37"/>
    <w:rsid w:val="001E3CF1"/>
    <w:rsid w:val="001E41C5"/>
    <w:rsid w:val="001E4238"/>
    <w:rsid w:val="001E4276"/>
    <w:rsid w:val="001E436B"/>
    <w:rsid w:val="001E45B1"/>
    <w:rsid w:val="001E49B7"/>
    <w:rsid w:val="001E4A87"/>
    <w:rsid w:val="001E4D1C"/>
    <w:rsid w:val="001E4DE3"/>
    <w:rsid w:val="001E4F1F"/>
    <w:rsid w:val="001E5006"/>
    <w:rsid w:val="001E50E9"/>
    <w:rsid w:val="001E5310"/>
    <w:rsid w:val="001E5355"/>
    <w:rsid w:val="001E555B"/>
    <w:rsid w:val="001E57B4"/>
    <w:rsid w:val="001E5973"/>
    <w:rsid w:val="001E5EF6"/>
    <w:rsid w:val="001E5F2F"/>
    <w:rsid w:val="001E6317"/>
    <w:rsid w:val="001E6790"/>
    <w:rsid w:val="001E683E"/>
    <w:rsid w:val="001E6AF3"/>
    <w:rsid w:val="001E6B6B"/>
    <w:rsid w:val="001E6D2D"/>
    <w:rsid w:val="001E71F9"/>
    <w:rsid w:val="001E7404"/>
    <w:rsid w:val="001E7809"/>
    <w:rsid w:val="001E78A6"/>
    <w:rsid w:val="001F0118"/>
    <w:rsid w:val="001F0121"/>
    <w:rsid w:val="001F0124"/>
    <w:rsid w:val="001F0215"/>
    <w:rsid w:val="001F046F"/>
    <w:rsid w:val="001F04C8"/>
    <w:rsid w:val="001F04D2"/>
    <w:rsid w:val="001F0601"/>
    <w:rsid w:val="001F085D"/>
    <w:rsid w:val="001F08EB"/>
    <w:rsid w:val="001F092A"/>
    <w:rsid w:val="001F095A"/>
    <w:rsid w:val="001F0A0E"/>
    <w:rsid w:val="001F0CD7"/>
    <w:rsid w:val="001F0D94"/>
    <w:rsid w:val="001F11F4"/>
    <w:rsid w:val="001F1820"/>
    <w:rsid w:val="001F185F"/>
    <w:rsid w:val="001F1881"/>
    <w:rsid w:val="001F1EA9"/>
    <w:rsid w:val="001F209A"/>
    <w:rsid w:val="001F20B6"/>
    <w:rsid w:val="001F21D3"/>
    <w:rsid w:val="001F24E2"/>
    <w:rsid w:val="001F2594"/>
    <w:rsid w:val="001F259F"/>
    <w:rsid w:val="001F2608"/>
    <w:rsid w:val="001F27C7"/>
    <w:rsid w:val="001F2A34"/>
    <w:rsid w:val="001F2A82"/>
    <w:rsid w:val="001F2AA5"/>
    <w:rsid w:val="001F2E13"/>
    <w:rsid w:val="001F2F19"/>
    <w:rsid w:val="001F30A0"/>
    <w:rsid w:val="001F30EA"/>
    <w:rsid w:val="001F30F5"/>
    <w:rsid w:val="001F3146"/>
    <w:rsid w:val="001F31C7"/>
    <w:rsid w:val="001F3297"/>
    <w:rsid w:val="001F36F8"/>
    <w:rsid w:val="001F43CD"/>
    <w:rsid w:val="001F44F2"/>
    <w:rsid w:val="001F4C94"/>
    <w:rsid w:val="001F4D81"/>
    <w:rsid w:val="001F4E40"/>
    <w:rsid w:val="001F5140"/>
    <w:rsid w:val="001F517B"/>
    <w:rsid w:val="001F52D6"/>
    <w:rsid w:val="001F5614"/>
    <w:rsid w:val="001F56CD"/>
    <w:rsid w:val="001F57AB"/>
    <w:rsid w:val="001F57CA"/>
    <w:rsid w:val="001F5CB9"/>
    <w:rsid w:val="001F6457"/>
    <w:rsid w:val="001F6505"/>
    <w:rsid w:val="001F65A7"/>
    <w:rsid w:val="001F689A"/>
    <w:rsid w:val="001F68A1"/>
    <w:rsid w:val="001F6BDA"/>
    <w:rsid w:val="001F6C85"/>
    <w:rsid w:val="001F6E41"/>
    <w:rsid w:val="001F701A"/>
    <w:rsid w:val="001F72BA"/>
    <w:rsid w:val="001F7362"/>
    <w:rsid w:val="001F747E"/>
    <w:rsid w:val="001F7686"/>
    <w:rsid w:val="001F7891"/>
    <w:rsid w:val="001F7946"/>
    <w:rsid w:val="001F7957"/>
    <w:rsid w:val="001F7A86"/>
    <w:rsid w:val="001F7AD9"/>
    <w:rsid w:val="001F7C16"/>
    <w:rsid w:val="002001CE"/>
    <w:rsid w:val="00200312"/>
    <w:rsid w:val="002006C8"/>
    <w:rsid w:val="00200900"/>
    <w:rsid w:val="00200921"/>
    <w:rsid w:val="002010EF"/>
    <w:rsid w:val="00201124"/>
    <w:rsid w:val="00201520"/>
    <w:rsid w:val="002015FA"/>
    <w:rsid w:val="00201858"/>
    <w:rsid w:val="00201ABF"/>
    <w:rsid w:val="00201C59"/>
    <w:rsid w:val="00201DFB"/>
    <w:rsid w:val="00201FFC"/>
    <w:rsid w:val="00202159"/>
    <w:rsid w:val="00202A26"/>
    <w:rsid w:val="00202A3D"/>
    <w:rsid w:val="00202A88"/>
    <w:rsid w:val="00203269"/>
    <w:rsid w:val="0020335E"/>
    <w:rsid w:val="002033B7"/>
    <w:rsid w:val="00203746"/>
    <w:rsid w:val="002038EB"/>
    <w:rsid w:val="00203DC8"/>
    <w:rsid w:val="00203E39"/>
    <w:rsid w:val="00204372"/>
    <w:rsid w:val="002043DF"/>
    <w:rsid w:val="0020458C"/>
    <w:rsid w:val="002047E1"/>
    <w:rsid w:val="0020492A"/>
    <w:rsid w:val="00204A7D"/>
    <w:rsid w:val="00204DF8"/>
    <w:rsid w:val="002050D5"/>
    <w:rsid w:val="0020529D"/>
    <w:rsid w:val="0020564C"/>
    <w:rsid w:val="002056F4"/>
    <w:rsid w:val="002057AC"/>
    <w:rsid w:val="00205859"/>
    <w:rsid w:val="002059F0"/>
    <w:rsid w:val="00205BF8"/>
    <w:rsid w:val="00205C3F"/>
    <w:rsid w:val="00205C8B"/>
    <w:rsid w:val="00205DB4"/>
    <w:rsid w:val="00205F3F"/>
    <w:rsid w:val="00206027"/>
    <w:rsid w:val="00206161"/>
    <w:rsid w:val="00206438"/>
    <w:rsid w:val="00206460"/>
    <w:rsid w:val="0020660E"/>
    <w:rsid w:val="00206825"/>
    <w:rsid w:val="002069B4"/>
    <w:rsid w:val="00206CB6"/>
    <w:rsid w:val="00206D61"/>
    <w:rsid w:val="00206E54"/>
    <w:rsid w:val="00207037"/>
    <w:rsid w:val="00207088"/>
    <w:rsid w:val="002070FD"/>
    <w:rsid w:val="00207882"/>
    <w:rsid w:val="00207C50"/>
    <w:rsid w:val="00210344"/>
    <w:rsid w:val="00210479"/>
    <w:rsid w:val="002104F5"/>
    <w:rsid w:val="0021056B"/>
    <w:rsid w:val="002106DC"/>
    <w:rsid w:val="00210977"/>
    <w:rsid w:val="00210D18"/>
    <w:rsid w:val="00210FE2"/>
    <w:rsid w:val="00210FF8"/>
    <w:rsid w:val="00211029"/>
    <w:rsid w:val="00211088"/>
    <w:rsid w:val="0021132E"/>
    <w:rsid w:val="00211589"/>
    <w:rsid w:val="00211895"/>
    <w:rsid w:val="0021195F"/>
    <w:rsid w:val="00211ECE"/>
    <w:rsid w:val="00211F27"/>
    <w:rsid w:val="00211F4B"/>
    <w:rsid w:val="002125B3"/>
    <w:rsid w:val="002126DC"/>
    <w:rsid w:val="00212F40"/>
    <w:rsid w:val="002130EF"/>
    <w:rsid w:val="00213263"/>
    <w:rsid w:val="0021386A"/>
    <w:rsid w:val="00213BE0"/>
    <w:rsid w:val="00213BE4"/>
    <w:rsid w:val="00213D03"/>
    <w:rsid w:val="00213EC4"/>
    <w:rsid w:val="00213FAC"/>
    <w:rsid w:val="002141EF"/>
    <w:rsid w:val="002145B8"/>
    <w:rsid w:val="00214614"/>
    <w:rsid w:val="0021473F"/>
    <w:rsid w:val="002147DF"/>
    <w:rsid w:val="002147FE"/>
    <w:rsid w:val="002148AD"/>
    <w:rsid w:val="002148DB"/>
    <w:rsid w:val="00214D5A"/>
    <w:rsid w:val="00214F87"/>
    <w:rsid w:val="0021530B"/>
    <w:rsid w:val="00215349"/>
    <w:rsid w:val="002156CA"/>
    <w:rsid w:val="00215BC8"/>
    <w:rsid w:val="00215C4F"/>
    <w:rsid w:val="00215D36"/>
    <w:rsid w:val="00215DFC"/>
    <w:rsid w:val="00215EDC"/>
    <w:rsid w:val="00216042"/>
    <w:rsid w:val="0021625A"/>
    <w:rsid w:val="0021685B"/>
    <w:rsid w:val="00216971"/>
    <w:rsid w:val="00216AEA"/>
    <w:rsid w:val="00216C94"/>
    <w:rsid w:val="00216EC2"/>
    <w:rsid w:val="00216FB1"/>
    <w:rsid w:val="00216FBC"/>
    <w:rsid w:val="00217079"/>
    <w:rsid w:val="0021719C"/>
    <w:rsid w:val="00217207"/>
    <w:rsid w:val="00217422"/>
    <w:rsid w:val="0021750E"/>
    <w:rsid w:val="00217587"/>
    <w:rsid w:val="002176AB"/>
    <w:rsid w:val="00217756"/>
    <w:rsid w:val="00217771"/>
    <w:rsid w:val="00217784"/>
    <w:rsid w:val="00217B40"/>
    <w:rsid w:val="00217BDE"/>
    <w:rsid w:val="00217CFD"/>
    <w:rsid w:val="002200E5"/>
    <w:rsid w:val="00220169"/>
    <w:rsid w:val="00220428"/>
    <w:rsid w:val="00220441"/>
    <w:rsid w:val="002204BF"/>
    <w:rsid w:val="0022089B"/>
    <w:rsid w:val="002208A7"/>
    <w:rsid w:val="00220941"/>
    <w:rsid w:val="00220DBB"/>
    <w:rsid w:val="00220EFF"/>
    <w:rsid w:val="00220F07"/>
    <w:rsid w:val="00221011"/>
    <w:rsid w:val="002210C3"/>
    <w:rsid w:val="00221177"/>
    <w:rsid w:val="002212DF"/>
    <w:rsid w:val="00221518"/>
    <w:rsid w:val="00221529"/>
    <w:rsid w:val="002219DD"/>
    <w:rsid w:val="00221F3E"/>
    <w:rsid w:val="0022217A"/>
    <w:rsid w:val="00222377"/>
    <w:rsid w:val="00222388"/>
    <w:rsid w:val="002223A3"/>
    <w:rsid w:val="00222AC9"/>
    <w:rsid w:val="00222AFB"/>
    <w:rsid w:val="00222C22"/>
    <w:rsid w:val="00222C32"/>
    <w:rsid w:val="00222CAE"/>
    <w:rsid w:val="00222CFD"/>
    <w:rsid w:val="00222D08"/>
    <w:rsid w:val="00222DF1"/>
    <w:rsid w:val="0022303C"/>
    <w:rsid w:val="002233D6"/>
    <w:rsid w:val="002233FA"/>
    <w:rsid w:val="002237BB"/>
    <w:rsid w:val="00223B43"/>
    <w:rsid w:val="00223D50"/>
    <w:rsid w:val="00224357"/>
    <w:rsid w:val="00224768"/>
    <w:rsid w:val="00224B2C"/>
    <w:rsid w:val="00224D9B"/>
    <w:rsid w:val="00224EDB"/>
    <w:rsid w:val="00224F15"/>
    <w:rsid w:val="00225467"/>
    <w:rsid w:val="002255F9"/>
    <w:rsid w:val="00225628"/>
    <w:rsid w:val="00225BDD"/>
    <w:rsid w:val="00225DF8"/>
    <w:rsid w:val="00225EC1"/>
    <w:rsid w:val="00225FC7"/>
    <w:rsid w:val="002261D9"/>
    <w:rsid w:val="002265CC"/>
    <w:rsid w:val="002268F8"/>
    <w:rsid w:val="00226A01"/>
    <w:rsid w:val="00226F1E"/>
    <w:rsid w:val="002272D4"/>
    <w:rsid w:val="002277C3"/>
    <w:rsid w:val="00227B61"/>
    <w:rsid w:val="00227BA7"/>
    <w:rsid w:val="00227CF6"/>
    <w:rsid w:val="00227EE8"/>
    <w:rsid w:val="00227FE0"/>
    <w:rsid w:val="002301EB"/>
    <w:rsid w:val="0023040A"/>
    <w:rsid w:val="00230462"/>
    <w:rsid w:val="00230A25"/>
    <w:rsid w:val="00230BED"/>
    <w:rsid w:val="00230DBF"/>
    <w:rsid w:val="00230E7C"/>
    <w:rsid w:val="00231051"/>
    <w:rsid w:val="00231151"/>
    <w:rsid w:val="00231197"/>
    <w:rsid w:val="00231260"/>
    <w:rsid w:val="00231297"/>
    <w:rsid w:val="00231300"/>
    <w:rsid w:val="002316F8"/>
    <w:rsid w:val="00231745"/>
    <w:rsid w:val="00231816"/>
    <w:rsid w:val="002318D4"/>
    <w:rsid w:val="00231927"/>
    <w:rsid w:val="00231A86"/>
    <w:rsid w:val="00231B12"/>
    <w:rsid w:val="00231B67"/>
    <w:rsid w:val="00231D25"/>
    <w:rsid w:val="00231E08"/>
    <w:rsid w:val="00231F08"/>
    <w:rsid w:val="00231F3B"/>
    <w:rsid w:val="00232301"/>
    <w:rsid w:val="002327C0"/>
    <w:rsid w:val="0023297A"/>
    <w:rsid w:val="00232B9C"/>
    <w:rsid w:val="00232C2A"/>
    <w:rsid w:val="00232D83"/>
    <w:rsid w:val="0023323E"/>
    <w:rsid w:val="002332E1"/>
    <w:rsid w:val="0023353A"/>
    <w:rsid w:val="002339FB"/>
    <w:rsid w:val="00233ADC"/>
    <w:rsid w:val="00233D3A"/>
    <w:rsid w:val="00233EFE"/>
    <w:rsid w:val="00233FFB"/>
    <w:rsid w:val="002346E0"/>
    <w:rsid w:val="00234BF8"/>
    <w:rsid w:val="0023514E"/>
    <w:rsid w:val="002352E9"/>
    <w:rsid w:val="002354E2"/>
    <w:rsid w:val="002354F4"/>
    <w:rsid w:val="00235536"/>
    <w:rsid w:val="002358DE"/>
    <w:rsid w:val="00235A6F"/>
    <w:rsid w:val="00235BD4"/>
    <w:rsid w:val="00235C13"/>
    <w:rsid w:val="00235CD5"/>
    <w:rsid w:val="00235DD8"/>
    <w:rsid w:val="00235E04"/>
    <w:rsid w:val="00236239"/>
    <w:rsid w:val="002363F4"/>
    <w:rsid w:val="0023646E"/>
    <w:rsid w:val="002367E9"/>
    <w:rsid w:val="00236B21"/>
    <w:rsid w:val="00236C4D"/>
    <w:rsid w:val="00236CF5"/>
    <w:rsid w:val="00236D56"/>
    <w:rsid w:val="00236EDD"/>
    <w:rsid w:val="00236FFD"/>
    <w:rsid w:val="00237257"/>
    <w:rsid w:val="002375B2"/>
    <w:rsid w:val="00237781"/>
    <w:rsid w:val="002377E9"/>
    <w:rsid w:val="002379A2"/>
    <w:rsid w:val="00237A53"/>
    <w:rsid w:val="00237E4A"/>
    <w:rsid w:val="00237FFC"/>
    <w:rsid w:val="0024012C"/>
    <w:rsid w:val="002402B7"/>
    <w:rsid w:val="002404B9"/>
    <w:rsid w:val="00240A1A"/>
    <w:rsid w:val="00240A99"/>
    <w:rsid w:val="00240D40"/>
    <w:rsid w:val="00240DD4"/>
    <w:rsid w:val="00240F33"/>
    <w:rsid w:val="00241083"/>
    <w:rsid w:val="002413E9"/>
    <w:rsid w:val="002414B8"/>
    <w:rsid w:val="0024182D"/>
    <w:rsid w:val="0024196D"/>
    <w:rsid w:val="00241CD5"/>
    <w:rsid w:val="00241E5E"/>
    <w:rsid w:val="00241FE2"/>
    <w:rsid w:val="002422C7"/>
    <w:rsid w:val="002422C8"/>
    <w:rsid w:val="002424CF"/>
    <w:rsid w:val="0024272A"/>
    <w:rsid w:val="00242857"/>
    <w:rsid w:val="002428A8"/>
    <w:rsid w:val="0024296F"/>
    <w:rsid w:val="00242ADB"/>
    <w:rsid w:val="00242B8C"/>
    <w:rsid w:val="00242BC1"/>
    <w:rsid w:val="00242CA1"/>
    <w:rsid w:val="00242E44"/>
    <w:rsid w:val="00242F7D"/>
    <w:rsid w:val="0024314A"/>
    <w:rsid w:val="00243215"/>
    <w:rsid w:val="00243326"/>
    <w:rsid w:val="002433FD"/>
    <w:rsid w:val="0024349A"/>
    <w:rsid w:val="002434DE"/>
    <w:rsid w:val="002434EF"/>
    <w:rsid w:val="00243DC9"/>
    <w:rsid w:val="00243F14"/>
    <w:rsid w:val="0024449E"/>
    <w:rsid w:val="002444D4"/>
    <w:rsid w:val="0024462B"/>
    <w:rsid w:val="002448B4"/>
    <w:rsid w:val="00244C21"/>
    <w:rsid w:val="00244C7C"/>
    <w:rsid w:val="00244CDE"/>
    <w:rsid w:val="00244D21"/>
    <w:rsid w:val="00245294"/>
    <w:rsid w:val="00245481"/>
    <w:rsid w:val="00245624"/>
    <w:rsid w:val="00245627"/>
    <w:rsid w:val="002456AF"/>
    <w:rsid w:val="002456D4"/>
    <w:rsid w:val="00245720"/>
    <w:rsid w:val="00245946"/>
    <w:rsid w:val="00245BCF"/>
    <w:rsid w:val="00245C51"/>
    <w:rsid w:val="00245EA6"/>
    <w:rsid w:val="002462CC"/>
    <w:rsid w:val="00246503"/>
    <w:rsid w:val="002468E8"/>
    <w:rsid w:val="002469F4"/>
    <w:rsid w:val="00247115"/>
    <w:rsid w:val="0024729C"/>
    <w:rsid w:val="00247471"/>
    <w:rsid w:val="00247788"/>
    <w:rsid w:val="002477B3"/>
    <w:rsid w:val="0024785A"/>
    <w:rsid w:val="00247BB9"/>
    <w:rsid w:val="00250A16"/>
    <w:rsid w:val="00250A78"/>
    <w:rsid w:val="00250C1A"/>
    <w:rsid w:val="00250C38"/>
    <w:rsid w:val="00250D44"/>
    <w:rsid w:val="00250E56"/>
    <w:rsid w:val="002511C7"/>
    <w:rsid w:val="002513B6"/>
    <w:rsid w:val="0025148F"/>
    <w:rsid w:val="00251570"/>
    <w:rsid w:val="00251751"/>
    <w:rsid w:val="00251930"/>
    <w:rsid w:val="00251AD1"/>
    <w:rsid w:val="00251E2F"/>
    <w:rsid w:val="0025214B"/>
    <w:rsid w:val="00252371"/>
    <w:rsid w:val="00252569"/>
    <w:rsid w:val="002526C2"/>
    <w:rsid w:val="00252801"/>
    <w:rsid w:val="00252811"/>
    <w:rsid w:val="00252927"/>
    <w:rsid w:val="00252A51"/>
    <w:rsid w:val="00252A6F"/>
    <w:rsid w:val="00252BD6"/>
    <w:rsid w:val="00252CC8"/>
    <w:rsid w:val="00252E3C"/>
    <w:rsid w:val="002531B8"/>
    <w:rsid w:val="0025328F"/>
    <w:rsid w:val="002532AC"/>
    <w:rsid w:val="0025333C"/>
    <w:rsid w:val="002536D7"/>
    <w:rsid w:val="0025386D"/>
    <w:rsid w:val="00253AFC"/>
    <w:rsid w:val="00253BA3"/>
    <w:rsid w:val="00253BC2"/>
    <w:rsid w:val="00253D0B"/>
    <w:rsid w:val="00253D87"/>
    <w:rsid w:val="00253F9E"/>
    <w:rsid w:val="00254020"/>
    <w:rsid w:val="0025409F"/>
    <w:rsid w:val="002541FF"/>
    <w:rsid w:val="002543C0"/>
    <w:rsid w:val="00254445"/>
    <w:rsid w:val="00254462"/>
    <w:rsid w:val="0025467E"/>
    <w:rsid w:val="00254A7F"/>
    <w:rsid w:val="00254BCF"/>
    <w:rsid w:val="00254CF1"/>
    <w:rsid w:val="00254CFE"/>
    <w:rsid w:val="00254E52"/>
    <w:rsid w:val="002551FA"/>
    <w:rsid w:val="00255366"/>
    <w:rsid w:val="00255596"/>
    <w:rsid w:val="00255599"/>
    <w:rsid w:val="00255B7C"/>
    <w:rsid w:val="00255D8B"/>
    <w:rsid w:val="00255DB9"/>
    <w:rsid w:val="00255EDF"/>
    <w:rsid w:val="002560CC"/>
    <w:rsid w:val="00256209"/>
    <w:rsid w:val="0025676E"/>
    <w:rsid w:val="002567BD"/>
    <w:rsid w:val="00257014"/>
    <w:rsid w:val="00257045"/>
    <w:rsid w:val="00257316"/>
    <w:rsid w:val="0025782C"/>
    <w:rsid w:val="00257907"/>
    <w:rsid w:val="00257CFE"/>
    <w:rsid w:val="00257D97"/>
    <w:rsid w:val="00257FF3"/>
    <w:rsid w:val="0026009C"/>
    <w:rsid w:val="002601A3"/>
    <w:rsid w:val="002604A3"/>
    <w:rsid w:val="00260A28"/>
    <w:rsid w:val="00260FC4"/>
    <w:rsid w:val="00261057"/>
    <w:rsid w:val="002616CF"/>
    <w:rsid w:val="002616E8"/>
    <w:rsid w:val="00261945"/>
    <w:rsid w:val="00261E2B"/>
    <w:rsid w:val="0026202E"/>
    <w:rsid w:val="00262294"/>
    <w:rsid w:val="002624DF"/>
    <w:rsid w:val="00262710"/>
    <w:rsid w:val="002629AE"/>
    <w:rsid w:val="00262A17"/>
    <w:rsid w:val="00262C39"/>
    <w:rsid w:val="00262DFF"/>
    <w:rsid w:val="00262FD5"/>
    <w:rsid w:val="002630A5"/>
    <w:rsid w:val="00263372"/>
    <w:rsid w:val="00263397"/>
    <w:rsid w:val="0026343D"/>
    <w:rsid w:val="0026350A"/>
    <w:rsid w:val="0026376D"/>
    <w:rsid w:val="00263778"/>
    <w:rsid w:val="00263784"/>
    <w:rsid w:val="002638F0"/>
    <w:rsid w:val="00263B86"/>
    <w:rsid w:val="00263C8F"/>
    <w:rsid w:val="00263D55"/>
    <w:rsid w:val="0026424B"/>
    <w:rsid w:val="0026491E"/>
    <w:rsid w:val="00264B22"/>
    <w:rsid w:val="00264CF2"/>
    <w:rsid w:val="00265054"/>
    <w:rsid w:val="002651B5"/>
    <w:rsid w:val="002652E4"/>
    <w:rsid w:val="00265375"/>
    <w:rsid w:val="002655B6"/>
    <w:rsid w:val="002656B6"/>
    <w:rsid w:val="0026599E"/>
    <w:rsid w:val="00265AA8"/>
    <w:rsid w:val="00265B0E"/>
    <w:rsid w:val="002663D5"/>
    <w:rsid w:val="0026641D"/>
    <w:rsid w:val="002664C7"/>
    <w:rsid w:val="0026689D"/>
    <w:rsid w:val="002668D3"/>
    <w:rsid w:val="00266A88"/>
    <w:rsid w:val="00266B67"/>
    <w:rsid w:val="00266C93"/>
    <w:rsid w:val="00266D19"/>
    <w:rsid w:val="00266D77"/>
    <w:rsid w:val="00266EF7"/>
    <w:rsid w:val="00266F93"/>
    <w:rsid w:val="00266FB7"/>
    <w:rsid w:val="002670D7"/>
    <w:rsid w:val="002673CC"/>
    <w:rsid w:val="00267BEC"/>
    <w:rsid w:val="00267BF9"/>
    <w:rsid w:val="00267F32"/>
    <w:rsid w:val="002702BF"/>
    <w:rsid w:val="00270312"/>
    <w:rsid w:val="0027083A"/>
    <w:rsid w:val="002709C3"/>
    <w:rsid w:val="002709E5"/>
    <w:rsid w:val="002709E7"/>
    <w:rsid w:val="00270D38"/>
    <w:rsid w:val="002713BE"/>
    <w:rsid w:val="0027155B"/>
    <w:rsid w:val="00271935"/>
    <w:rsid w:val="0027193B"/>
    <w:rsid w:val="00271D48"/>
    <w:rsid w:val="00271F01"/>
    <w:rsid w:val="00271FA1"/>
    <w:rsid w:val="00272861"/>
    <w:rsid w:val="00272979"/>
    <w:rsid w:val="00272FFD"/>
    <w:rsid w:val="0027302D"/>
    <w:rsid w:val="00273041"/>
    <w:rsid w:val="00273171"/>
    <w:rsid w:val="0027325A"/>
    <w:rsid w:val="00273380"/>
    <w:rsid w:val="002739D1"/>
    <w:rsid w:val="00273D7B"/>
    <w:rsid w:val="00273FA2"/>
    <w:rsid w:val="00274033"/>
    <w:rsid w:val="00274188"/>
    <w:rsid w:val="0027429E"/>
    <w:rsid w:val="0027433F"/>
    <w:rsid w:val="002744EE"/>
    <w:rsid w:val="0027485F"/>
    <w:rsid w:val="00274A3B"/>
    <w:rsid w:val="00274B20"/>
    <w:rsid w:val="00274C3D"/>
    <w:rsid w:val="00274DD4"/>
    <w:rsid w:val="00274DE4"/>
    <w:rsid w:val="00275741"/>
    <w:rsid w:val="00275BCF"/>
    <w:rsid w:val="00275C41"/>
    <w:rsid w:val="00275C99"/>
    <w:rsid w:val="00275D1F"/>
    <w:rsid w:val="00275D70"/>
    <w:rsid w:val="00275FA7"/>
    <w:rsid w:val="002760EF"/>
    <w:rsid w:val="0027621C"/>
    <w:rsid w:val="0027644E"/>
    <w:rsid w:val="00276C16"/>
    <w:rsid w:val="00276FDF"/>
    <w:rsid w:val="00277444"/>
    <w:rsid w:val="0027753B"/>
    <w:rsid w:val="002775EF"/>
    <w:rsid w:val="00277614"/>
    <w:rsid w:val="00277AB9"/>
    <w:rsid w:val="00277BED"/>
    <w:rsid w:val="00277D79"/>
    <w:rsid w:val="00277E11"/>
    <w:rsid w:val="00277E37"/>
    <w:rsid w:val="00277E56"/>
    <w:rsid w:val="00277E5A"/>
    <w:rsid w:val="002800CF"/>
    <w:rsid w:val="002800DA"/>
    <w:rsid w:val="00280203"/>
    <w:rsid w:val="002806DD"/>
    <w:rsid w:val="00280E3E"/>
    <w:rsid w:val="002811C9"/>
    <w:rsid w:val="0028126E"/>
    <w:rsid w:val="0028157E"/>
    <w:rsid w:val="002819E2"/>
    <w:rsid w:val="00281BF9"/>
    <w:rsid w:val="00281D19"/>
    <w:rsid w:val="0028205E"/>
    <w:rsid w:val="0028216F"/>
    <w:rsid w:val="00282326"/>
    <w:rsid w:val="00282650"/>
    <w:rsid w:val="00282693"/>
    <w:rsid w:val="00282770"/>
    <w:rsid w:val="00282775"/>
    <w:rsid w:val="0028293B"/>
    <w:rsid w:val="002829A0"/>
    <w:rsid w:val="00282A4A"/>
    <w:rsid w:val="00282C63"/>
    <w:rsid w:val="00282FCC"/>
    <w:rsid w:val="00283482"/>
    <w:rsid w:val="0028356D"/>
    <w:rsid w:val="0028362B"/>
    <w:rsid w:val="00283930"/>
    <w:rsid w:val="0028398B"/>
    <w:rsid w:val="00283B5F"/>
    <w:rsid w:val="00283C1E"/>
    <w:rsid w:val="00283C47"/>
    <w:rsid w:val="00283E4E"/>
    <w:rsid w:val="00284125"/>
    <w:rsid w:val="00284332"/>
    <w:rsid w:val="00284597"/>
    <w:rsid w:val="0028472C"/>
    <w:rsid w:val="0028496E"/>
    <w:rsid w:val="002849D9"/>
    <w:rsid w:val="00284A50"/>
    <w:rsid w:val="00284AA8"/>
    <w:rsid w:val="00284B91"/>
    <w:rsid w:val="0028503D"/>
    <w:rsid w:val="00285740"/>
    <w:rsid w:val="0028577B"/>
    <w:rsid w:val="00285873"/>
    <w:rsid w:val="00285D12"/>
    <w:rsid w:val="002861E3"/>
    <w:rsid w:val="0028629B"/>
    <w:rsid w:val="002863F0"/>
    <w:rsid w:val="0028669B"/>
    <w:rsid w:val="002869FD"/>
    <w:rsid w:val="00286C61"/>
    <w:rsid w:val="00286DC0"/>
    <w:rsid w:val="00286EE3"/>
    <w:rsid w:val="0028768F"/>
    <w:rsid w:val="002876CD"/>
    <w:rsid w:val="002879C0"/>
    <w:rsid w:val="00287E9F"/>
    <w:rsid w:val="00287FE6"/>
    <w:rsid w:val="00287FED"/>
    <w:rsid w:val="0029018C"/>
    <w:rsid w:val="00290211"/>
    <w:rsid w:val="00290255"/>
    <w:rsid w:val="00290319"/>
    <w:rsid w:val="002903E2"/>
    <w:rsid w:val="00290790"/>
    <w:rsid w:val="00290815"/>
    <w:rsid w:val="0029083A"/>
    <w:rsid w:val="00290EE5"/>
    <w:rsid w:val="00290FC9"/>
    <w:rsid w:val="002910B7"/>
    <w:rsid w:val="00291119"/>
    <w:rsid w:val="00291249"/>
    <w:rsid w:val="00291765"/>
    <w:rsid w:val="00291954"/>
    <w:rsid w:val="002919D4"/>
    <w:rsid w:val="00291A56"/>
    <w:rsid w:val="00291A62"/>
    <w:rsid w:val="00291DDC"/>
    <w:rsid w:val="00292232"/>
    <w:rsid w:val="00292257"/>
    <w:rsid w:val="00292463"/>
    <w:rsid w:val="0029251B"/>
    <w:rsid w:val="0029257E"/>
    <w:rsid w:val="002927F7"/>
    <w:rsid w:val="00292823"/>
    <w:rsid w:val="00292AA5"/>
    <w:rsid w:val="00292AFD"/>
    <w:rsid w:val="00292C7F"/>
    <w:rsid w:val="00292CF6"/>
    <w:rsid w:val="00292D6F"/>
    <w:rsid w:val="00292DF2"/>
    <w:rsid w:val="002931F7"/>
    <w:rsid w:val="002933E4"/>
    <w:rsid w:val="00293586"/>
    <w:rsid w:val="00293A08"/>
    <w:rsid w:val="00293AF0"/>
    <w:rsid w:val="00293E71"/>
    <w:rsid w:val="002941C2"/>
    <w:rsid w:val="00294380"/>
    <w:rsid w:val="00294A85"/>
    <w:rsid w:val="00294B2A"/>
    <w:rsid w:val="00294B5F"/>
    <w:rsid w:val="00294C24"/>
    <w:rsid w:val="0029507A"/>
    <w:rsid w:val="002952CE"/>
    <w:rsid w:val="0029535E"/>
    <w:rsid w:val="002953F6"/>
    <w:rsid w:val="002957F9"/>
    <w:rsid w:val="00295962"/>
    <w:rsid w:val="00295F49"/>
    <w:rsid w:val="00295FEE"/>
    <w:rsid w:val="00296009"/>
    <w:rsid w:val="0029613C"/>
    <w:rsid w:val="0029639A"/>
    <w:rsid w:val="002963C9"/>
    <w:rsid w:val="002964B4"/>
    <w:rsid w:val="0029667D"/>
    <w:rsid w:val="0029684F"/>
    <w:rsid w:val="00296C85"/>
    <w:rsid w:val="00296C90"/>
    <w:rsid w:val="00296CFC"/>
    <w:rsid w:val="00296D1F"/>
    <w:rsid w:val="00296E4A"/>
    <w:rsid w:val="00296ED0"/>
    <w:rsid w:val="00296F1E"/>
    <w:rsid w:val="00297254"/>
    <w:rsid w:val="00297566"/>
    <w:rsid w:val="0029779C"/>
    <w:rsid w:val="002977A2"/>
    <w:rsid w:val="00297E22"/>
    <w:rsid w:val="00297FC4"/>
    <w:rsid w:val="002A0037"/>
    <w:rsid w:val="002A066D"/>
    <w:rsid w:val="002A0D58"/>
    <w:rsid w:val="002A11A7"/>
    <w:rsid w:val="002A11FE"/>
    <w:rsid w:val="002A1231"/>
    <w:rsid w:val="002A124F"/>
    <w:rsid w:val="002A1575"/>
    <w:rsid w:val="002A15A7"/>
    <w:rsid w:val="002A181D"/>
    <w:rsid w:val="002A181F"/>
    <w:rsid w:val="002A185F"/>
    <w:rsid w:val="002A194B"/>
    <w:rsid w:val="002A1A2B"/>
    <w:rsid w:val="002A1E2C"/>
    <w:rsid w:val="002A2173"/>
    <w:rsid w:val="002A23BA"/>
    <w:rsid w:val="002A24B0"/>
    <w:rsid w:val="002A2748"/>
    <w:rsid w:val="002A27D7"/>
    <w:rsid w:val="002A27EF"/>
    <w:rsid w:val="002A280C"/>
    <w:rsid w:val="002A2FFC"/>
    <w:rsid w:val="002A305C"/>
    <w:rsid w:val="002A31A4"/>
    <w:rsid w:val="002A3572"/>
    <w:rsid w:val="002A3878"/>
    <w:rsid w:val="002A3C67"/>
    <w:rsid w:val="002A4062"/>
    <w:rsid w:val="002A408C"/>
    <w:rsid w:val="002A41B6"/>
    <w:rsid w:val="002A42CC"/>
    <w:rsid w:val="002A50CF"/>
    <w:rsid w:val="002A5268"/>
    <w:rsid w:val="002A52A0"/>
    <w:rsid w:val="002A5426"/>
    <w:rsid w:val="002A54E0"/>
    <w:rsid w:val="002A54EA"/>
    <w:rsid w:val="002A550E"/>
    <w:rsid w:val="002A55DF"/>
    <w:rsid w:val="002A5AB3"/>
    <w:rsid w:val="002A5CD0"/>
    <w:rsid w:val="002A5D77"/>
    <w:rsid w:val="002A606D"/>
    <w:rsid w:val="002A627A"/>
    <w:rsid w:val="002A6468"/>
    <w:rsid w:val="002A647D"/>
    <w:rsid w:val="002A65A7"/>
    <w:rsid w:val="002A667C"/>
    <w:rsid w:val="002A67B4"/>
    <w:rsid w:val="002A69EB"/>
    <w:rsid w:val="002A6B5C"/>
    <w:rsid w:val="002A6E12"/>
    <w:rsid w:val="002A7107"/>
    <w:rsid w:val="002A7329"/>
    <w:rsid w:val="002A7343"/>
    <w:rsid w:val="002A7379"/>
    <w:rsid w:val="002A7500"/>
    <w:rsid w:val="002A76F6"/>
    <w:rsid w:val="002A779C"/>
    <w:rsid w:val="002A7837"/>
    <w:rsid w:val="002A797A"/>
    <w:rsid w:val="002A7B94"/>
    <w:rsid w:val="002A7ED0"/>
    <w:rsid w:val="002A7EE3"/>
    <w:rsid w:val="002B0522"/>
    <w:rsid w:val="002B068B"/>
    <w:rsid w:val="002B069E"/>
    <w:rsid w:val="002B06F9"/>
    <w:rsid w:val="002B07E4"/>
    <w:rsid w:val="002B0BF6"/>
    <w:rsid w:val="002B0CD6"/>
    <w:rsid w:val="002B0EFA"/>
    <w:rsid w:val="002B11AE"/>
    <w:rsid w:val="002B1241"/>
    <w:rsid w:val="002B1523"/>
    <w:rsid w:val="002B157E"/>
    <w:rsid w:val="002B1595"/>
    <w:rsid w:val="002B191D"/>
    <w:rsid w:val="002B1A62"/>
    <w:rsid w:val="002B1E7B"/>
    <w:rsid w:val="002B1EB9"/>
    <w:rsid w:val="002B1F51"/>
    <w:rsid w:val="002B205A"/>
    <w:rsid w:val="002B2176"/>
    <w:rsid w:val="002B22F6"/>
    <w:rsid w:val="002B24C6"/>
    <w:rsid w:val="002B25BB"/>
    <w:rsid w:val="002B27A4"/>
    <w:rsid w:val="002B27BF"/>
    <w:rsid w:val="002B28D9"/>
    <w:rsid w:val="002B2BED"/>
    <w:rsid w:val="002B2E21"/>
    <w:rsid w:val="002B30C4"/>
    <w:rsid w:val="002B321D"/>
    <w:rsid w:val="002B35A3"/>
    <w:rsid w:val="002B3A7D"/>
    <w:rsid w:val="002B3D2C"/>
    <w:rsid w:val="002B40D2"/>
    <w:rsid w:val="002B426B"/>
    <w:rsid w:val="002B45AE"/>
    <w:rsid w:val="002B45F3"/>
    <w:rsid w:val="002B47CF"/>
    <w:rsid w:val="002B4A84"/>
    <w:rsid w:val="002B4CE0"/>
    <w:rsid w:val="002B4DD5"/>
    <w:rsid w:val="002B4E10"/>
    <w:rsid w:val="002B561C"/>
    <w:rsid w:val="002B573F"/>
    <w:rsid w:val="002B5DC6"/>
    <w:rsid w:val="002B5ECC"/>
    <w:rsid w:val="002B64AD"/>
    <w:rsid w:val="002B66FB"/>
    <w:rsid w:val="002B676D"/>
    <w:rsid w:val="002B69DE"/>
    <w:rsid w:val="002B6FAF"/>
    <w:rsid w:val="002B6FDB"/>
    <w:rsid w:val="002B7099"/>
    <w:rsid w:val="002B711A"/>
    <w:rsid w:val="002B7218"/>
    <w:rsid w:val="002B722A"/>
    <w:rsid w:val="002B7306"/>
    <w:rsid w:val="002B7458"/>
    <w:rsid w:val="002B74AC"/>
    <w:rsid w:val="002B761D"/>
    <w:rsid w:val="002B779F"/>
    <w:rsid w:val="002B78E7"/>
    <w:rsid w:val="002B7923"/>
    <w:rsid w:val="002B7A2A"/>
    <w:rsid w:val="002B7B43"/>
    <w:rsid w:val="002B7CE6"/>
    <w:rsid w:val="002C0140"/>
    <w:rsid w:val="002C0193"/>
    <w:rsid w:val="002C02FE"/>
    <w:rsid w:val="002C04BD"/>
    <w:rsid w:val="002C0784"/>
    <w:rsid w:val="002C091C"/>
    <w:rsid w:val="002C0940"/>
    <w:rsid w:val="002C0B95"/>
    <w:rsid w:val="002C0C8B"/>
    <w:rsid w:val="002C0F51"/>
    <w:rsid w:val="002C108C"/>
    <w:rsid w:val="002C125D"/>
    <w:rsid w:val="002C1526"/>
    <w:rsid w:val="002C16A1"/>
    <w:rsid w:val="002C1C37"/>
    <w:rsid w:val="002C1EBE"/>
    <w:rsid w:val="002C2640"/>
    <w:rsid w:val="002C28CB"/>
    <w:rsid w:val="002C296A"/>
    <w:rsid w:val="002C2CCA"/>
    <w:rsid w:val="002C2DF7"/>
    <w:rsid w:val="002C2F7B"/>
    <w:rsid w:val="002C326A"/>
    <w:rsid w:val="002C3285"/>
    <w:rsid w:val="002C3949"/>
    <w:rsid w:val="002C3AB2"/>
    <w:rsid w:val="002C3D53"/>
    <w:rsid w:val="002C3DC3"/>
    <w:rsid w:val="002C41DD"/>
    <w:rsid w:val="002C4427"/>
    <w:rsid w:val="002C444D"/>
    <w:rsid w:val="002C4734"/>
    <w:rsid w:val="002C4A46"/>
    <w:rsid w:val="002C4E00"/>
    <w:rsid w:val="002C4E28"/>
    <w:rsid w:val="002C50D8"/>
    <w:rsid w:val="002C50DD"/>
    <w:rsid w:val="002C51D0"/>
    <w:rsid w:val="002C5239"/>
    <w:rsid w:val="002C546B"/>
    <w:rsid w:val="002C54B0"/>
    <w:rsid w:val="002C55E4"/>
    <w:rsid w:val="002C5914"/>
    <w:rsid w:val="002C598B"/>
    <w:rsid w:val="002C5998"/>
    <w:rsid w:val="002C5A6A"/>
    <w:rsid w:val="002C5E5B"/>
    <w:rsid w:val="002C5EF6"/>
    <w:rsid w:val="002C6068"/>
    <w:rsid w:val="002C61FC"/>
    <w:rsid w:val="002C6217"/>
    <w:rsid w:val="002C6489"/>
    <w:rsid w:val="002C64FF"/>
    <w:rsid w:val="002C67DD"/>
    <w:rsid w:val="002C6898"/>
    <w:rsid w:val="002C6BFB"/>
    <w:rsid w:val="002C6C1E"/>
    <w:rsid w:val="002C6EF0"/>
    <w:rsid w:val="002C6EFB"/>
    <w:rsid w:val="002C70A9"/>
    <w:rsid w:val="002C70C9"/>
    <w:rsid w:val="002C7110"/>
    <w:rsid w:val="002C716B"/>
    <w:rsid w:val="002C7284"/>
    <w:rsid w:val="002C7643"/>
    <w:rsid w:val="002C7682"/>
    <w:rsid w:val="002C76FA"/>
    <w:rsid w:val="002C772B"/>
    <w:rsid w:val="002C7883"/>
    <w:rsid w:val="002C7B71"/>
    <w:rsid w:val="002C7B9B"/>
    <w:rsid w:val="002C7C88"/>
    <w:rsid w:val="002C7E28"/>
    <w:rsid w:val="002C7ED2"/>
    <w:rsid w:val="002D03CF"/>
    <w:rsid w:val="002D0531"/>
    <w:rsid w:val="002D0534"/>
    <w:rsid w:val="002D092C"/>
    <w:rsid w:val="002D0A98"/>
    <w:rsid w:val="002D0AF6"/>
    <w:rsid w:val="002D0C59"/>
    <w:rsid w:val="002D1137"/>
    <w:rsid w:val="002D1188"/>
    <w:rsid w:val="002D13CA"/>
    <w:rsid w:val="002D1416"/>
    <w:rsid w:val="002D14ED"/>
    <w:rsid w:val="002D1500"/>
    <w:rsid w:val="002D15C2"/>
    <w:rsid w:val="002D1893"/>
    <w:rsid w:val="002D18AC"/>
    <w:rsid w:val="002D19DB"/>
    <w:rsid w:val="002D1BEB"/>
    <w:rsid w:val="002D20BA"/>
    <w:rsid w:val="002D2207"/>
    <w:rsid w:val="002D2628"/>
    <w:rsid w:val="002D28C5"/>
    <w:rsid w:val="002D28D1"/>
    <w:rsid w:val="002D29B3"/>
    <w:rsid w:val="002D2C2C"/>
    <w:rsid w:val="002D2C90"/>
    <w:rsid w:val="002D2E32"/>
    <w:rsid w:val="002D2F14"/>
    <w:rsid w:val="002D33BA"/>
    <w:rsid w:val="002D35DA"/>
    <w:rsid w:val="002D3905"/>
    <w:rsid w:val="002D3B1E"/>
    <w:rsid w:val="002D3BC4"/>
    <w:rsid w:val="002D3D2C"/>
    <w:rsid w:val="002D3DDA"/>
    <w:rsid w:val="002D45AB"/>
    <w:rsid w:val="002D45B5"/>
    <w:rsid w:val="002D462E"/>
    <w:rsid w:val="002D497E"/>
    <w:rsid w:val="002D4CE3"/>
    <w:rsid w:val="002D4FB2"/>
    <w:rsid w:val="002D54ED"/>
    <w:rsid w:val="002D5911"/>
    <w:rsid w:val="002D5C42"/>
    <w:rsid w:val="002D606F"/>
    <w:rsid w:val="002D6157"/>
    <w:rsid w:val="002D63EB"/>
    <w:rsid w:val="002D652A"/>
    <w:rsid w:val="002D6538"/>
    <w:rsid w:val="002D6544"/>
    <w:rsid w:val="002D68CD"/>
    <w:rsid w:val="002D6C14"/>
    <w:rsid w:val="002D6D44"/>
    <w:rsid w:val="002D6E25"/>
    <w:rsid w:val="002D6EF3"/>
    <w:rsid w:val="002D6F44"/>
    <w:rsid w:val="002D7359"/>
    <w:rsid w:val="002D75E3"/>
    <w:rsid w:val="002D782B"/>
    <w:rsid w:val="002D793B"/>
    <w:rsid w:val="002D7A8E"/>
    <w:rsid w:val="002D7CB3"/>
    <w:rsid w:val="002D7D6A"/>
    <w:rsid w:val="002D7DE2"/>
    <w:rsid w:val="002D7F53"/>
    <w:rsid w:val="002D7FAB"/>
    <w:rsid w:val="002E006C"/>
    <w:rsid w:val="002E02B2"/>
    <w:rsid w:val="002E034F"/>
    <w:rsid w:val="002E0644"/>
    <w:rsid w:val="002E092D"/>
    <w:rsid w:val="002E0A45"/>
    <w:rsid w:val="002E0BC7"/>
    <w:rsid w:val="002E0DF7"/>
    <w:rsid w:val="002E0E5B"/>
    <w:rsid w:val="002E0EF2"/>
    <w:rsid w:val="002E0EFB"/>
    <w:rsid w:val="002E0F3F"/>
    <w:rsid w:val="002E12AA"/>
    <w:rsid w:val="002E13C2"/>
    <w:rsid w:val="002E15A5"/>
    <w:rsid w:val="002E19A6"/>
    <w:rsid w:val="002E1DC2"/>
    <w:rsid w:val="002E1F59"/>
    <w:rsid w:val="002E22C1"/>
    <w:rsid w:val="002E2463"/>
    <w:rsid w:val="002E25A5"/>
    <w:rsid w:val="002E281F"/>
    <w:rsid w:val="002E2964"/>
    <w:rsid w:val="002E2BC9"/>
    <w:rsid w:val="002E2BD0"/>
    <w:rsid w:val="002E2EBB"/>
    <w:rsid w:val="002E3008"/>
    <w:rsid w:val="002E304C"/>
    <w:rsid w:val="002E319E"/>
    <w:rsid w:val="002E3A0A"/>
    <w:rsid w:val="002E3B52"/>
    <w:rsid w:val="002E425E"/>
    <w:rsid w:val="002E44E0"/>
    <w:rsid w:val="002E4689"/>
    <w:rsid w:val="002E471C"/>
    <w:rsid w:val="002E486A"/>
    <w:rsid w:val="002E4A0E"/>
    <w:rsid w:val="002E4BC3"/>
    <w:rsid w:val="002E4CF6"/>
    <w:rsid w:val="002E4D6E"/>
    <w:rsid w:val="002E4E2C"/>
    <w:rsid w:val="002E5161"/>
    <w:rsid w:val="002E5257"/>
    <w:rsid w:val="002E534E"/>
    <w:rsid w:val="002E5398"/>
    <w:rsid w:val="002E5436"/>
    <w:rsid w:val="002E54AC"/>
    <w:rsid w:val="002E54CF"/>
    <w:rsid w:val="002E55C7"/>
    <w:rsid w:val="002E5A7E"/>
    <w:rsid w:val="002E5B2B"/>
    <w:rsid w:val="002E5CE0"/>
    <w:rsid w:val="002E5DC9"/>
    <w:rsid w:val="002E5DCE"/>
    <w:rsid w:val="002E5E7A"/>
    <w:rsid w:val="002E6157"/>
    <w:rsid w:val="002E6207"/>
    <w:rsid w:val="002E633A"/>
    <w:rsid w:val="002E69A6"/>
    <w:rsid w:val="002E6BB8"/>
    <w:rsid w:val="002E6E50"/>
    <w:rsid w:val="002E6F74"/>
    <w:rsid w:val="002E6F77"/>
    <w:rsid w:val="002E70A5"/>
    <w:rsid w:val="002E75FB"/>
    <w:rsid w:val="002E76A7"/>
    <w:rsid w:val="002E77C6"/>
    <w:rsid w:val="002E79B4"/>
    <w:rsid w:val="002E7B5D"/>
    <w:rsid w:val="002E7CB4"/>
    <w:rsid w:val="002E7CDD"/>
    <w:rsid w:val="002F0195"/>
    <w:rsid w:val="002F01DF"/>
    <w:rsid w:val="002F0649"/>
    <w:rsid w:val="002F08AF"/>
    <w:rsid w:val="002F09A4"/>
    <w:rsid w:val="002F09AB"/>
    <w:rsid w:val="002F0A7F"/>
    <w:rsid w:val="002F0ABD"/>
    <w:rsid w:val="002F0B62"/>
    <w:rsid w:val="002F0D10"/>
    <w:rsid w:val="002F0EA8"/>
    <w:rsid w:val="002F1297"/>
    <w:rsid w:val="002F14B6"/>
    <w:rsid w:val="002F163E"/>
    <w:rsid w:val="002F164D"/>
    <w:rsid w:val="002F168D"/>
    <w:rsid w:val="002F1EBD"/>
    <w:rsid w:val="002F1F1B"/>
    <w:rsid w:val="002F2006"/>
    <w:rsid w:val="002F208D"/>
    <w:rsid w:val="002F2307"/>
    <w:rsid w:val="002F25B7"/>
    <w:rsid w:val="002F266E"/>
    <w:rsid w:val="002F2962"/>
    <w:rsid w:val="002F29B9"/>
    <w:rsid w:val="002F2F24"/>
    <w:rsid w:val="002F2FC1"/>
    <w:rsid w:val="002F3011"/>
    <w:rsid w:val="002F306E"/>
    <w:rsid w:val="002F335D"/>
    <w:rsid w:val="002F3560"/>
    <w:rsid w:val="002F38DF"/>
    <w:rsid w:val="002F39E8"/>
    <w:rsid w:val="002F3A56"/>
    <w:rsid w:val="002F3C2A"/>
    <w:rsid w:val="002F3C7D"/>
    <w:rsid w:val="002F3D23"/>
    <w:rsid w:val="002F3DA2"/>
    <w:rsid w:val="002F436C"/>
    <w:rsid w:val="002F47B9"/>
    <w:rsid w:val="002F486A"/>
    <w:rsid w:val="002F4B55"/>
    <w:rsid w:val="002F514E"/>
    <w:rsid w:val="002F51BA"/>
    <w:rsid w:val="002F53D9"/>
    <w:rsid w:val="002F5408"/>
    <w:rsid w:val="002F542F"/>
    <w:rsid w:val="002F560B"/>
    <w:rsid w:val="002F5612"/>
    <w:rsid w:val="002F5637"/>
    <w:rsid w:val="002F5638"/>
    <w:rsid w:val="002F57A3"/>
    <w:rsid w:val="002F5D05"/>
    <w:rsid w:val="002F60CC"/>
    <w:rsid w:val="002F61F4"/>
    <w:rsid w:val="002F657D"/>
    <w:rsid w:val="002F66CD"/>
    <w:rsid w:val="002F6705"/>
    <w:rsid w:val="002F6A98"/>
    <w:rsid w:val="002F6EA7"/>
    <w:rsid w:val="002F6FF3"/>
    <w:rsid w:val="002F716B"/>
    <w:rsid w:val="002F7266"/>
    <w:rsid w:val="002F745A"/>
    <w:rsid w:val="002F7578"/>
    <w:rsid w:val="002F769F"/>
    <w:rsid w:val="002F7A69"/>
    <w:rsid w:val="002F7AD0"/>
    <w:rsid w:val="002F7C13"/>
    <w:rsid w:val="002F7C3D"/>
    <w:rsid w:val="002F7EA5"/>
    <w:rsid w:val="003004D0"/>
    <w:rsid w:val="003004EC"/>
    <w:rsid w:val="00300539"/>
    <w:rsid w:val="003007CB"/>
    <w:rsid w:val="003008A8"/>
    <w:rsid w:val="003009B6"/>
    <w:rsid w:val="00300A2D"/>
    <w:rsid w:val="00300A9C"/>
    <w:rsid w:val="00300ADA"/>
    <w:rsid w:val="00300B94"/>
    <w:rsid w:val="00300EA9"/>
    <w:rsid w:val="00300ED9"/>
    <w:rsid w:val="00300FAE"/>
    <w:rsid w:val="00300FC0"/>
    <w:rsid w:val="00301110"/>
    <w:rsid w:val="003013AC"/>
    <w:rsid w:val="003015C8"/>
    <w:rsid w:val="0030179B"/>
    <w:rsid w:val="003017D9"/>
    <w:rsid w:val="00301C2E"/>
    <w:rsid w:val="00301D4C"/>
    <w:rsid w:val="00301DF8"/>
    <w:rsid w:val="00301F07"/>
    <w:rsid w:val="00301F63"/>
    <w:rsid w:val="003020F3"/>
    <w:rsid w:val="00302937"/>
    <w:rsid w:val="00302A34"/>
    <w:rsid w:val="00302CFD"/>
    <w:rsid w:val="00303080"/>
    <w:rsid w:val="00303174"/>
    <w:rsid w:val="00303A3E"/>
    <w:rsid w:val="00303B53"/>
    <w:rsid w:val="00303D8F"/>
    <w:rsid w:val="00303E9A"/>
    <w:rsid w:val="003048AE"/>
    <w:rsid w:val="0030492D"/>
    <w:rsid w:val="0030497D"/>
    <w:rsid w:val="00304C85"/>
    <w:rsid w:val="00304D89"/>
    <w:rsid w:val="003051F8"/>
    <w:rsid w:val="0030532A"/>
    <w:rsid w:val="003059F6"/>
    <w:rsid w:val="00305C41"/>
    <w:rsid w:val="00305E25"/>
    <w:rsid w:val="003060C4"/>
    <w:rsid w:val="0030616A"/>
    <w:rsid w:val="00306206"/>
    <w:rsid w:val="00306599"/>
    <w:rsid w:val="0030671C"/>
    <w:rsid w:val="0030676A"/>
    <w:rsid w:val="003067A6"/>
    <w:rsid w:val="00306850"/>
    <w:rsid w:val="00306F0A"/>
    <w:rsid w:val="00307066"/>
    <w:rsid w:val="0030708E"/>
    <w:rsid w:val="0030715D"/>
    <w:rsid w:val="0030740F"/>
    <w:rsid w:val="003074B3"/>
    <w:rsid w:val="00307500"/>
    <w:rsid w:val="003076E4"/>
    <w:rsid w:val="0030797E"/>
    <w:rsid w:val="00307A58"/>
    <w:rsid w:val="00307C44"/>
    <w:rsid w:val="0031008B"/>
    <w:rsid w:val="0031019A"/>
    <w:rsid w:val="0031021B"/>
    <w:rsid w:val="00310312"/>
    <w:rsid w:val="0031049C"/>
    <w:rsid w:val="00310B60"/>
    <w:rsid w:val="00310E31"/>
    <w:rsid w:val="003111EF"/>
    <w:rsid w:val="0031122D"/>
    <w:rsid w:val="00311281"/>
    <w:rsid w:val="003113BF"/>
    <w:rsid w:val="003113C6"/>
    <w:rsid w:val="00311512"/>
    <w:rsid w:val="00311670"/>
    <w:rsid w:val="00311A2C"/>
    <w:rsid w:val="00311B2B"/>
    <w:rsid w:val="00311B33"/>
    <w:rsid w:val="00311BEF"/>
    <w:rsid w:val="00311EDB"/>
    <w:rsid w:val="00312574"/>
    <w:rsid w:val="003128BB"/>
    <w:rsid w:val="00312A70"/>
    <w:rsid w:val="00312F0D"/>
    <w:rsid w:val="00313094"/>
    <w:rsid w:val="0031330A"/>
    <w:rsid w:val="00313507"/>
    <w:rsid w:val="00313607"/>
    <w:rsid w:val="00313831"/>
    <w:rsid w:val="00313994"/>
    <w:rsid w:val="00313A51"/>
    <w:rsid w:val="00314027"/>
    <w:rsid w:val="00314055"/>
    <w:rsid w:val="0031408D"/>
    <w:rsid w:val="00314367"/>
    <w:rsid w:val="003144FD"/>
    <w:rsid w:val="003145B1"/>
    <w:rsid w:val="00314A77"/>
    <w:rsid w:val="00314AEE"/>
    <w:rsid w:val="00314C16"/>
    <w:rsid w:val="00314F65"/>
    <w:rsid w:val="003159F8"/>
    <w:rsid w:val="00315AF0"/>
    <w:rsid w:val="00315CE8"/>
    <w:rsid w:val="00315FD4"/>
    <w:rsid w:val="003164E4"/>
    <w:rsid w:val="0031650F"/>
    <w:rsid w:val="00316775"/>
    <w:rsid w:val="0031687B"/>
    <w:rsid w:val="003169BA"/>
    <w:rsid w:val="00316C26"/>
    <w:rsid w:val="00316DF7"/>
    <w:rsid w:val="00317388"/>
    <w:rsid w:val="003176D9"/>
    <w:rsid w:val="0031791F"/>
    <w:rsid w:val="00317C20"/>
    <w:rsid w:val="00317D9D"/>
    <w:rsid w:val="00317F24"/>
    <w:rsid w:val="00320185"/>
    <w:rsid w:val="003204A1"/>
    <w:rsid w:val="003205AB"/>
    <w:rsid w:val="003205FD"/>
    <w:rsid w:val="0032060F"/>
    <w:rsid w:val="003209E4"/>
    <w:rsid w:val="00320D9A"/>
    <w:rsid w:val="00320FE6"/>
    <w:rsid w:val="00320FFD"/>
    <w:rsid w:val="0032109F"/>
    <w:rsid w:val="0032174C"/>
    <w:rsid w:val="003217AB"/>
    <w:rsid w:val="003219E7"/>
    <w:rsid w:val="00321A95"/>
    <w:rsid w:val="00321BC0"/>
    <w:rsid w:val="00321BF1"/>
    <w:rsid w:val="00321CAF"/>
    <w:rsid w:val="00321D8E"/>
    <w:rsid w:val="00321F3D"/>
    <w:rsid w:val="00321F5E"/>
    <w:rsid w:val="00322127"/>
    <w:rsid w:val="00322191"/>
    <w:rsid w:val="00322A22"/>
    <w:rsid w:val="00322CAD"/>
    <w:rsid w:val="00322D80"/>
    <w:rsid w:val="00322E01"/>
    <w:rsid w:val="00322F65"/>
    <w:rsid w:val="00323027"/>
    <w:rsid w:val="003230FD"/>
    <w:rsid w:val="00323227"/>
    <w:rsid w:val="0032351F"/>
    <w:rsid w:val="0032362F"/>
    <w:rsid w:val="003236DF"/>
    <w:rsid w:val="003239BA"/>
    <w:rsid w:val="00323D76"/>
    <w:rsid w:val="003241D6"/>
    <w:rsid w:val="003241ED"/>
    <w:rsid w:val="00324523"/>
    <w:rsid w:val="003247D8"/>
    <w:rsid w:val="003249CB"/>
    <w:rsid w:val="00324B06"/>
    <w:rsid w:val="00324E72"/>
    <w:rsid w:val="00324F7C"/>
    <w:rsid w:val="00324F94"/>
    <w:rsid w:val="00324FA5"/>
    <w:rsid w:val="003250B9"/>
    <w:rsid w:val="0032523F"/>
    <w:rsid w:val="0032578F"/>
    <w:rsid w:val="003258F9"/>
    <w:rsid w:val="00325AE6"/>
    <w:rsid w:val="00325BF4"/>
    <w:rsid w:val="00325C18"/>
    <w:rsid w:val="00325CEF"/>
    <w:rsid w:val="00325DAB"/>
    <w:rsid w:val="00325E6A"/>
    <w:rsid w:val="0032600C"/>
    <w:rsid w:val="00326065"/>
    <w:rsid w:val="00326282"/>
    <w:rsid w:val="00326301"/>
    <w:rsid w:val="00326381"/>
    <w:rsid w:val="0032646B"/>
    <w:rsid w:val="003264BD"/>
    <w:rsid w:val="0032673B"/>
    <w:rsid w:val="00326E2B"/>
    <w:rsid w:val="00327118"/>
    <w:rsid w:val="003271ED"/>
    <w:rsid w:val="00327333"/>
    <w:rsid w:val="00327B7E"/>
    <w:rsid w:val="00327B87"/>
    <w:rsid w:val="00327BC4"/>
    <w:rsid w:val="00327C56"/>
    <w:rsid w:val="0033017B"/>
    <w:rsid w:val="00330212"/>
    <w:rsid w:val="0033091B"/>
    <w:rsid w:val="00330ACD"/>
    <w:rsid w:val="00330AD2"/>
    <w:rsid w:val="00330D92"/>
    <w:rsid w:val="00330F19"/>
    <w:rsid w:val="00331070"/>
    <w:rsid w:val="00331191"/>
    <w:rsid w:val="0033127F"/>
    <w:rsid w:val="003312D4"/>
    <w:rsid w:val="00331397"/>
    <w:rsid w:val="00331410"/>
    <w:rsid w:val="00331455"/>
    <w:rsid w:val="00331493"/>
    <w:rsid w:val="003315A1"/>
    <w:rsid w:val="0033167E"/>
    <w:rsid w:val="0033177B"/>
    <w:rsid w:val="003317F2"/>
    <w:rsid w:val="003319AC"/>
    <w:rsid w:val="00331C9E"/>
    <w:rsid w:val="00331EB1"/>
    <w:rsid w:val="00331F0B"/>
    <w:rsid w:val="00332CE0"/>
    <w:rsid w:val="00332F29"/>
    <w:rsid w:val="003335F9"/>
    <w:rsid w:val="00333939"/>
    <w:rsid w:val="00333B75"/>
    <w:rsid w:val="00333CAC"/>
    <w:rsid w:val="00333CAF"/>
    <w:rsid w:val="00333F20"/>
    <w:rsid w:val="00333FD8"/>
    <w:rsid w:val="0033462C"/>
    <w:rsid w:val="00334A6E"/>
    <w:rsid w:val="00334C46"/>
    <w:rsid w:val="00334D4F"/>
    <w:rsid w:val="00334DAA"/>
    <w:rsid w:val="00334DF4"/>
    <w:rsid w:val="00334FD8"/>
    <w:rsid w:val="003351F9"/>
    <w:rsid w:val="00335366"/>
    <w:rsid w:val="0033537A"/>
    <w:rsid w:val="003353D1"/>
    <w:rsid w:val="003353DD"/>
    <w:rsid w:val="00335414"/>
    <w:rsid w:val="00335602"/>
    <w:rsid w:val="00335CCC"/>
    <w:rsid w:val="00335CFE"/>
    <w:rsid w:val="00335D83"/>
    <w:rsid w:val="00335F1C"/>
    <w:rsid w:val="00336470"/>
    <w:rsid w:val="00336526"/>
    <w:rsid w:val="003368C6"/>
    <w:rsid w:val="00336A16"/>
    <w:rsid w:val="00336BB8"/>
    <w:rsid w:val="00336F01"/>
    <w:rsid w:val="0033716C"/>
    <w:rsid w:val="003373EC"/>
    <w:rsid w:val="0033750D"/>
    <w:rsid w:val="003378BC"/>
    <w:rsid w:val="00337A63"/>
    <w:rsid w:val="00337D04"/>
    <w:rsid w:val="00337EBC"/>
    <w:rsid w:val="00337F5B"/>
    <w:rsid w:val="0034040B"/>
    <w:rsid w:val="003404A3"/>
    <w:rsid w:val="0034055A"/>
    <w:rsid w:val="003405F1"/>
    <w:rsid w:val="00340897"/>
    <w:rsid w:val="00340A57"/>
    <w:rsid w:val="00340BDE"/>
    <w:rsid w:val="00340D6E"/>
    <w:rsid w:val="00340DA4"/>
    <w:rsid w:val="00340E66"/>
    <w:rsid w:val="00340F5C"/>
    <w:rsid w:val="003410BF"/>
    <w:rsid w:val="0034111B"/>
    <w:rsid w:val="00341146"/>
    <w:rsid w:val="0034131F"/>
    <w:rsid w:val="00341AA7"/>
    <w:rsid w:val="00341AC5"/>
    <w:rsid w:val="00341AF2"/>
    <w:rsid w:val="00341DAB"/>
    <w:rsid w:val="00341F12"/>
    <w:rsid w:val="0034231E"/>
    <w:rsid w:val="003424A3"/>
    <w:rsid w:val="00342547"/>
    <w:rsid w:val="00342628"/>
    <w:rsid w:val="00342952"/>
    <w:rsid w:val="00342B87"/>
    <w:rsid w:val="003438E3"/>
    <w:rsid w:val="00343C7B"/>
    <w:rsid w:val="00343DB0"/>
    <w:rsid w:val="00343E09"/>
    <w:rsid w:val="00343E74"/>
    <w:rsid w:val="00343EFC"/>
    <w:rsid w:val="003440F3"/>
    <w:rsid w:val="00344A47"/>
    <w:rsid w:val="00344CB2"/>
    <w:rsid w:val="00345048"/>
    <w:rsid w:val="003453C7"/>
    <w:rsid w:val="00345A4E"/>
    <w:rsid w:val="00345A85"/>
    <w:rsid w:val="00345E33"/>
    <w:rsid w:val="003460D9"/>
    <w:rsid w:val="0034621F"/>
    <w:rsid w:val="003463B8"/>
    <w:rsid w:val="00346617"/>
    <w:rsid w:val="00346B4D"/>
    <w:rsid w:val="00346CE6"/>
    <w:rsid w:val="0034710A"/>
    <w:rsid w:val="00347111"/>
    <w:rsid w:val="00347185"/>
    <w:rsid w:val="00347508"/>
    <w:rsid w:val="003475E6"/>
    <w:rsid w:val="003476BA"/>
    <w:rsid w:val="003476E4"/>
    <w:rsid w:val="003478E2"/>
    <w:rsid w:val="00347C17"/>
    <w:rsid w:val="00347F08"/>
    <w:rsid w:val="003502AF"/>
    <w:rsid w:val="003503DF"/>
    <w:rsid w:val="00350455"/>
    <w:rsid w:val="0035057C"/>
    <w:rsid w:val="0035070A"/>
    <w:rsid w:val="00350827"/>
    <w:rsid w:val="00350AA8"/>
    <w:rsid w:val="00350BB3"/>
    <w:rsid w:val="00350D2B"/>
    <w:rsid w:val="00350DD8"/>
    <w:rsid w:val="00350E55"/>
    <w:rsid w:val="00350EE3"/>
    <w:rsid w:val="00350FBF"/>
    <w:rsid w:val="003511DF"/>
    <w:rsid w:val="00351200"/>
    <w:rsid w:val="00351267"/>
    <w:rsid w:val="003514A0"/>
    <w:rsid w:val="003517C2"/>
    <w:rsid w:val="00351823"/>
    <w:rsid w:val="003518F3"/>
    <w:rsid w:val="00351C7F"/>
    <w:rsid w:val="00351E5E"/>
    <w:rsid w:val="00352109"/>
    <w:rsid w:val="003521B6"/>
    <w:rsid w:val="003523FC"/>
    <w:rsid w:val="0035252E"/>
    <w:rsid w:val="00352EAC"/>
    <w:rsid w:val="00353270"/>
    <w:rsid w:val="003532CA"/>
    <w:rsid w:val="0035351D"/>
    <w:rsid w:val="00353934"/>
    <w:rsid w:val="0035394A"/>
    <w:rsid w:val="003539E6"/>
    <w:rsid w:val="00353A92"/>
    <w:rsid w:val="00353C7B"/>
    <w:rsid w:val="00353EF6"/>
    <w:rsid w:val="00353F58"/>
    <w:rsid w:val="00354109"/>
    <w:rsid w:val="00354403"/>
    <w:rsid w:val="00354557"/>
    <w:rsid w:val="00354898"/>
    <w:rsid w:val="00354A87"/>
    <w:rsid w:val="00354B62"/>
    <w:rsid w:val="00354C77"/>
    <w:rsid w:val="00354D1A"/>
    <w:rsid w:val="00354DDF"/>
    <w:rsid w:val="00354FFC"/>
    <w:rsid w:val="00355115"/>
    <w:rsid w:val="003552AE"/>
    <w:rsid w:val="00355367"/>
    <w:rsid w:val="003555E7"/>
    <w:rsid w:val="003557BF"/>
    <w:rsid w:val="0035581F"/>
    <w:rsid w:val="00355C00"/>
    <w:rsid w:val="00356270"/>
    <w:rsid w:val="00356434"/>
    <w:rsid w:val="0035643F"/>
    <w:rsid w:val="00356444"/>
    <w:rsid w:val="003564EC"/>
    <w:rsid w:val="00356508"/>
    <w:rsid w:val="0035668E"/>
    <w:rsid w:val="003568B5"/>
    <w:rsid w:val="00356905"/>
    <w:rsid w:val="00356998"/>
    <w:rsid w:val="003569D5"/>
    <w:rsid w:val="00356A15"/>
    <w:rsid w:val="00356C58"/>
    <w:rsid w:val="00356DA1"/>
    <w:rsid w:val="00356F37"/>
    <w:rsid w:val="0035705F"/>
    <w:rsid w:val="003573D7"/>
    <w:rsid w:val="00357661"/>
    <w:rsid w:val="00357F22"/>
    <w:rsid w:val="00360088"/>
    <w:rsid w:val="003603B2"/>
    <w:rsid w:val="003603F4"/>
    <w:rsid w:val="00360404"/>
    <w:rsid w:val="0036042F"/>
    <w:rsid w:val="003604A4"/>
    <w:rsid w:val="003609A3"/>
    <w:rsid w:val="00360AE2"/>
    <w:rsid w:val="00360D16"/>
    <w:rsid w:val="00360DE5"/>
    <w:rsid w:val="00361160"/>
    <w:rsid w:val="00361349"/>
    <w:rsid w:val="00361440"/>
    <w:rsid w:val="003617A0"/>
    <w:rsid w:val="003617D4"/>
    <w:rsid w:val="0036199E"/>
    <w:rsid w:val="003619BF"/>
    <w:rsid w:val="00361F33"/>
    <w:rsid w:val="00361F7A"/>
    <w:rsid w:val="00361FB3"/>
    <w:rsid w:val="00361FB4"/>
    <w:rsid w:val="0036209D"/>
    <w:rsid w:val="0036255B"/>
    <w:rsid w:val="0036268D"/>
    <w:rsid w:val="0036275A"/>
    <w:rsid w:val="00362833"/>
    <w:rsid w:val="00362C97"/>
    <w:rsid w:val="00362DD5"/>
    <w:rsid w:val="00362E62"/>
    <w:rsid w:val="00363041"/>
    <w:rsid w:val="0036310C"/>
    <w:rsid w:val="003631ED"/>
    <w:rsid w:val="003632F4"/>
    <w:rsid w:val="00363361"/>
    <w:rsid w:val="0036350A"/>
    <w:rsid w:val="00363A16"/>
    <w:rsid w:val="00363D1B"/>
    <w:rsid w:val="00364011"/>
    <w:rsid w:val="00364167"/>
    <w:rsid w:val="003642DB"/>
    <w:rsid w:val="003643E5"/>
    <w:rsid w:val="003649F1"/>
    <w:rsid w:val="00364B40"/>
    <w:rsid w:val="00364E7F"/>
    <w:rsid w:val="0036519F"/>
    <w:rsid w:val="00365269"/>
    <w:rsid w:val="0036543E"/>
    <w:rsid w:val="00365764"/>
    <w:rsid w:val="0036581C"/>
    <w:rsid w:val="003658E3"/>
    <w:rsid w:val="003662B8"/>
    <w:rsid w:val="003662BD"/>
    <w:rsid w:val="00366460"/>
    <w:rsid w:val="0036681B"/>
    <w:rsid w:val="00366ADA"/>
    <w:rsid w:val="00366B29"/>
    <w:rsid w:val="00366D29"/>
    <w:rsid w:val="00366DB4"/>
    <w:rsid w:val="00367636"/>
    <w:rsid w:val="00367652"/>
    <w:rsid w:val="00367655"/>
    <w:rsid w:val="0036779A"/>
    <w:rsid w:val="003678EC"/>
    <w:rsid w:val="00367AEF"/>
    <w:rsid w:val="00367C70"/>
    <w:rsid w:val="00367D00"/>
    <w:rsid w:val="00367E24"/>
    <w:rsid w:val="0037041D"/>
    <w:rsid w:val="003706CC"/>
    <w:rsid w:val="003708B5"/>
    <w:rsid w:val="00370B9D"/>
    <w:rsid w:val="00370BA7"/>
    <w:rsid w:val="00370C43"/>
    <w:rsid w:val="00370CE5"/>
    <w:rsid w:val="00371051"/>
    <w:rsid w:val="0037108D"/>
    <w:rsid w:val="0037134B"/>
    <w:rsid w:val="00371393"/>
    <w:rsid w:val="00371427"/>
    <w:rsid w:val="00371458"/>
    <w:rsid w:val="003714C8"/>
    <w:rsid w:val="003715C7"/>
    <w:rsid w:val="00371784"/>
    <w:rsid w:val="00371B3D"/>
    <w:rsid w:val="00371CA1"/>
    <w:rsid w:val="003721E5"/>
    <w:rsid w:val="00372406"/>
    <w:rsid w:val="0037243C"/>
    <w:rsid w:val="003725A6"/>
    <w:rsid w:val="00372859"/>
    <w:rsid w:val="00372B35"/>
    <w:rsid w:val="00372BD1"/>
    <w:rsid w:val="00372E1A"/>
    <w:rsid w:val="0037304B"/>
    <w:rsid w:val="0037313D"/>
    <w:rsid w:val="00373292"/>
    <w:rsid w:val="00373408"/>
    <w:rsid w:val="003737B1"/>
    <w:rsid w:val="00373980"/>
    <w:rsid w:val="00373A42"/>
    <w:rsid w:val="00373D67"/>
    <w:rsid w:val="00373D84"/>
    <w:rsid w:val="00373F8B"/>
    <w:rsid w:val="003740C7"/>
    <w:rsid w:val="00374139"/>
    <w:rsid w:val="00374993"/>
    <w:rsid w:val="003749E8"/>
    <w:rsid w:val="00374A4C"/>
    <w:rsid w:val="003752CB"/>
    <w:rsid w:val="0037534E"/>
    <w:rsid w:val="00375646"/>
    <w:rsid w:val="003756F9"/>
    <w:rsid w:val="00375990"/>
    <w:rsid w:val="00375D9E"/>
    <w:rsid w:val="00375F91"/>
    <w:rsid w:val="00375FE2"/>
    <w:rsid w:val="00376122"/>
    <w:rsid w:val="0037622C"/>
    <w:rsid w:val="00376263"/>
    <w:rsid w:val="00376322"/>
    <w:rsid w:val="003763F6"/>
    <w:rsid w:val="00376540"/>
    <w:rsid w:val="00376666"/>
    <w:rsid w:val="003767FA"/>
    <w:rsid w:val="00376802"/>
    <w:rsid w:val="00376BEF"/>
    <w:rsid w:val="00377070"/>
    <w:rsid w:val="003770AD"/>
    <w:rsid w:val="0037722A"/>
    <w:rsid w:val="003772ED"/>
    <w:rsid w:val="00377527"/>
    <w:rsid w:val="003777B0"/>
    <w:rsid w:val="0037788F"/>
    <w:rsid w:val="00377CA7"/>
    <w:rsid w:val="00377D31"/>
    <w:rsid w:val="00377E9D"/>
    <w:rsid w:val="00380091"/>
    <w:rsid w:val="0038021E"/>
    <w:rsid w:val="0038048F"/>
    <w:rsid w:val="00380646"/>
    <w:rsid w:val="00380676"/>
    <w:rsid w:val="0038068E"/>
    <w:rsid w:val="003807B2"/>
    <w:rsid w:val="00380827"/>
    <w:rsid w:val="00380C8F"/>
    <w:rsid w:val="00380D9C"/>
    <w:rsid w:val="00380DF5"/>
    <w:rsid w:val="00381402"/>
    <w:rsid w:val="003815BD"/>
    <w:rsid w:val="00381845"/>
    <w:rsid w:val="003818DF"/>
    <w:rsid w:val="00381C1B"/>
    <w:rsid w:val="00381C74"/>
    <w:rsid w:val="00381F40"/>
    <w:rsid w:val="003823CC"/>
    <w:rsid w:val="0038246C"/>
    <w:rsid w:val="003827CA"/>
    <w:rsid w:val="003828E1"/>
    <w:rsid w:val="0038292B"/>
    <w:rsid w:val="00382A9C"/>
    <w:rsid w:val="00382D90"/>
    <w:rsid w:val="00382E74"/>
    <w:rsid w:val="003830C1"/>
    <w:rsid w:val="003831EF"/>
    <w:rsid w:val="003831FF"/>
    <w:rsid w:val="00383201"/>
    <w:rsid w:val="00383566"/>
    <w:rsid w:val="003837FF"/>
    <w:rsid w:val="00383B3D"/>
    <w:rsid w:val="00383B64"/>
    <w:rsid w:val="00383B7E"/>
    <w:rsid w:val="00383CBA"/>
    <w:rsid w:val="00383EA0"/>
    <w:rsid w:val="00383F8B"/>
    <w:rsid w:val="003841D3"/>
    <w:rsid w:val="00384337"/>
    <w:rsid w:val="0038439B"/>
    <w:rsid w:val="0038456D"/>
    <w:rsid w:val="0038467A"/>
    <w:rsid w:val="003847BD"/>
    <w:rsid w:val="0038482F"/>
    <w:rsid w:val="00384882"/>
    <w:rsid w:val="00384895"/>
    <w:rsid w:val="00384902"/>
    <w:rsid w:val="003849CA"/>
    <w:rsid w:val="00384D17"/>
    <w:rsid w:val="00384D1B"/>
    <w:rsid w:val="00384D61"/>
    <w:rsid w:val="00384D6F"/>
    <w:rsid w:val="00385019"/>
    <w:rsid w:val="0038518D"/>
    <w:rsid w:val="003852D5"/>
    <w:rsid w:val="00385778"/>
    <w:rsid w:val="003857DA"/>
    <w:rsid w:val="00385806"/>
    <w:rsid w:val="003858B3"/>
    <w:rsid w:val="00385CC1"/>
    <w:rsid w:val="00385CD6"/>
    <w:rsid w:val="003860FD"/>
    <w:rsid w:val="0038619D"/>
    <w:rsid w:val="003862F9"/>
    <w:rsid w:val="003863F7"/>
    <w:rsid w:val="00386596"/>
    <w:rsid w:val="00386756"/>
    <w:rsid w:val="003867AB"/>
    <w:rsid w:val="0038687B"/>
    <w:rsid w:val="003868A6"/>
    <w:rsid w:val="00386B8D"/>
    <w:rsid w:val="00386D06"/>
    <w:rsid w:val="00386DAE"/>
    <w:rsid w:val="00386EB4"/>
    <w:rsid w:val="00386FF4"/>
    <w:rsid w:val="003872A5"/>
    <w:rsid w:val="00387481"/>
    <w:rsid w:val="00387AE8"/>
    <w:rsid w:val="00387BF6"/>
    <w:rsid w:val="00387C56"/>
    <w:rsid w:val="00387F40"/>
    <w:rsid w:val="00387F8A"/>
    <w:rsid w:val="00387FEB"/>
    <w:rsid w:val="00390049"/>
    <w:rsid w:val="0039014C"/>
    <w:rsid w:val="00390205"/>
    <w:rsid w:val="003903EB"/>
    <w:rsid w:val="00390557"/>
    <w:rsid w:val="00390560"/>
    <w:rsid w:val="003907A4"/>
    <w:rsid w:val="003909F7"/>
    <w:rsid w:val="00390EF8"/>
    <w:rsid w:val="0039138B"/>
    <w:rsid w:val="003916FD"/>
    <w:rsid w:val="00391908"/>
    <w:rsid w:val="00391955"/>
    <w:rsid w:val="00391A41"/>
    <w:rsid w:val="00391A77"/>
    <w:rsid w:val="00391B55"/>
    <w:rsid w:val="0039203B"/>
    <w:rsid w:val="003921A9"/>
    <w:rsid w:val="003922DC"/>
    <w:rsid w:val="0039257B"/>
    <w:rsid w:val="003928A7"/>
    <w:rsid w:val="00392EE5"/>
    <w:rsid w:val="00393662"/>
    <w:rsid w:val="00393A49"/>
    <w:rsid w:val="00393A80"/>
    <w:rsid w:val="00393ADA"/>
    <w:rsid w:val="00393B11"/>
    <w:rsid w:val="00393D12"/>
    <w:rsid w:val="00393D2D"/>
    <w:rsid w:val="00393EBD"/>
    <w:rsid w:val="00393EF7"/>
    <w:rsid w:val="00393FEC"/>
    <w:rsid w:val="00394268"/>
    <w:rsid w:val="0039428E"/>
    <w:rsid w:val="0039489E"/>
    <w:rsid w:val="003948E3"/>
    <w:rsid w:val="00394967"/>
    <w:rsid w:val="00395197"/>
    <w:rsid w:val="003951F7"/>
    <w:rsid w:val="003953C7"/>
    <w:rsid w:val="00395641"/>
    <w:rsid w:val="0039573F"/>
    <w:rsid w:val="003958BF"/>
    <w:rsid w:val="00395A00"/>
    <w:rsid w:val="00395A02"/>
    <w:rsid w:val="00395B5C"/>
    <w:rsid w:val="00395DA5"/>
    <w:rsid w:val="00395E19"/>
    <w:rsid w:val="00395E51"/>
    <w:rsid w:val="003961BE"/>
    <w:rsid w:val="003965D4"/>
    <w:rsid w:val="0039664D"/>
    <w:rsid w:val="00396E55"/>
    <w:rsid w:val="00397210"/>
    <w:rsid w:val="00397373"/>
    <w:rsid w:val="00397515"/>
    <w:rsid w:val="003975F8"/>
    <w:rsid w:val="00397CDC"/>
    <w:rsid w:val="00397E27"/>
    <w:rsid w:val="00397F2B"/>
    <w:rsid w:val="003A0B23"/>
    <w:rsid w:val="003A0B5A"/>
    <w:rsid w:val="003A0D44"/>
    <w:rsid w:val="003A0F6E"/>
    <w:rsid w:val="003A11F0"/>
    <w:rsid w:val="003A1330"/>
    <w:rsid w:val="003A14C4"/>
    <w:rsid w:val="003A17A7"/>
    <w:rsid w:val="003A199A"/>
    <w:rsid w:val="003A19B2"/>
    <w:rsid w:val="003A1ACF"/>
    <w:rsid w:val="003A1D74"/>
    <w:rsid w:val="003A208A"/>
    <w:rsid w:val="003A234B"/>
    <w:rsid w:val="003A2797"/>
    <w:rsid w:val="003A2957"/>
    <w:rsid w:val="003A2A2A"/>
    <w:rsid w:val="003A2B13"/>
    <w:rsid w:val="003A2C62"/>
    <w:rsid w:val="003A2C86"/>
    <w:rsid w:val="003A2CC3"/>
    <w:rsid w:val="003A2D8E"/>
    <w:rsid w:val="003A34E6"/>
    <w:rsid w:val="003A3501"/>
    <w:rsid w:val="003A3585"/>
    <w:rsid w:val="003A35D0"/>
    <w:rsid w:val="003A3794"/>
    <w:rsid w:val="003A389D"/>
    <w:rsid w:val="003A3A3C"/>
    <w:rsid w:val="003A3AAC"/>
    <w:rsid w:val="003A3C5E"/>
    <w:rsid w:val="003A3D71"/>
    <w:rsid w:val="003A42D1"/>
    <w:rsid w:val="003A4473"/>
    <w:rsid w:val="003A4802"/>
    <w:rsid w:val="003A481A"/>
    <w:rsid w:val="003A4B96"/>
    <w:rsid w:val="003A4BCF"/>
    <w:rsid w:val="003A4BFB"/>
    <w:rsid w:val="003A4E3E"/>
    <w:rsid w:val="003A4E77"/>
    <w:rsid w:val="003A50BF"/>
    <w:rsid w:val="003A5103"/>
    <w:rsid w:val="003A526B"/>
    <w:rsid w:val="003A5476"/>
    <w:rsid w:val="003A55E8"/>
    <w:rsid w:val="003A56F5"/>
    <w:rsid w:val="003A5898"/>
    <w:rsid w:val="003A5C79"/>
    <w:rsid w:val="003A5DD1"/>
    <w:rsid w:val="003A5E7B"/>
    <w:rsid w:val="003A5F36"/>
    <w:rsid w:val="003A6355"/>
    <w:rsid w:val="003A63AA"/>
    <w:rsid w:val="003A6442"/>
    <w:rsid w:val="003A64FF"/>
    <w:rsid w:val="003A657D"/>
    <w:rsid w:val="003A6823"/>
    <w:rsid w:val="003A68C5"/>
    <w:rsid w:val="003A6A64"/>
    <w:rsid w:val="003A6BB5"/>
    <w:rsid w:val="003A6CFB"/>
    <w:rsid w:val="003A6EF1"/>
    <w:rsid w:val="003A7355"/>
    <w:rsid w:val="003A74C1"/>
    <w:rsid w:val="003A78C3"/>
    <w:rsid w:val="003A78D9"/>
    <w:rsid w:val="003A7B5B"/>
    <w:rsid w:val="003A7C1B"/>
    <w:rsid w:val="003A7DA2"/>
    <w:rsid w:val="003A7DA7"/>
    <w:rsid w:val="003A7F47"/>
    <w:rsid w:val="003A7FA6"/>
    <w:rsid w:val="003B00B2"/>
    <w:rsid w:val="003B0180"/>
    <w:rsid w:val="003B0241"/>
    <w:rsid w:val="003B0290"/>
    <w:rsid w:val="003B02F5"/>
    <w:rsid w:val="003B060F"/>
    <w:rsid w:val="003B0B69"/>
    <w:rsid w:val="003B0F7F"/>
    <w:rsid w:val="003B0FC3"/>
    <w:rsid w:val="003B10BB"/>
    <w:rsid w:val="003B12BE"/>
    <w:rsid w:val="003B1414"/>
    <w:rsid w:val="003B166B"/>
    <w:rsid w:val="003B1766"/>
    <w:rsid w:val="003B18C1"/>
    <w:rsid w:val="003B1A33"/>
    <w:rsid w:val="003B1A82"/>
    <w:rsid w:val="003B1B58"/>
    <w:rsid w:val="003B1F47"/>
    <w:rsid w:val="003B223D"/>
    <w:rsid w:val="003B2301"/>
    <w:rsid w:val="003B2342"/>
    <w:rsid w:val="003B29C6"/>
    <w:rsid w:val="003B2CF4"/>
    <w:rsid w:val="003B2DD7"/>
    <w:rsid w:val="003B2F4E"/>
    <w:rsid w:val="003B3177"/>
    <w:rsid w:val="003B31FD"/>
    <w:rsid w:val="003B364B"/>
    <w:rsid w:val="003B3835"/>
    <w:rsid w:val="003B39AE"/>
    <w:rsid w:val="003B3B0A"/>
    <w:rsid w:val="003B3CAF"/>
    <w:rsid w:val="003B3EEC"/>
    <w:rsid w:val="003B416E"/>
    <w:rsid w:val="003B445C"/>
    <w:rsid w:val="003B45A9"/>
    <w:rsid w:val="003B492F"/>
    <w:rsid w:val="003B4960"/>
    <w:rsid w:val="003B49F2"/>
    <w:rsid w:val="003B4EE4"/>
    <w:rsid w:val="003B4F12"/>
    <w:rsid w:val="003B5558"/>
    <w:rsid w:val="003B559C"/>
    <w:rsid w:val="003B56C9"/>
    <w:rsid w:val="003B5840"/>
    <w:rsid w:val="003B5F5F"/>
    <w:rsid w:val="003B62BB"/>
    <w:rsid w:val="003B64AB"/>
    <w:rsid w:val="003B64CB"/>
    <w:rsid w:val="003B67F0"/>
    <w:rsid w:val="003B6906"/>
    <w:rsid w:val="003B6966"/>
    <w:rsid w:val="003B6A88"/>
    <w:rsid w:val="003B6B6F"/>
    <w:rsid w:val="003B6D70"/>
    <w:rsid w:val="003B6D85"/>
    <w:rsid w:val="003B6E71"/>
    <w:rsid w:val="003B6F05"/>
    <w:rsid w:val="003B6F1A"/>
    <w:rsid w:val="003B7132"/>
    <w:rsid w:val="003B71BB"/>
    <w:rsid w:val="003B7478"/>
    <w:rsid w:val="003B74BC"/>
    <w:rsid w:val="003B7795"/>
    <w:rsid w:val="003B7E65"/>
    <w:rsid w:val="003B7F45"/>
    <w:rsid w:val="003C02EE"/>
    <w:rsid w:val="003C0313"/>
    <w:rsid w:val="003C0645"/>
    <w:rsid w:val="003C0823"/>
    <w:rsid w:val="003C10EB"/>
    <w:rsid w:val="003C13B7"/>
    <w:rsid w:val="003C13D5"/>
    <w:rsid w:val="003C14BC"/>
    <w:rsid w:val="003C158F"/>
    <w:rsid w:val="003C1685"/>
    <w:rsid w:val="003C1714"/>
    <w:rsid w:val="003C1741"/>
    <w:rsid w:val="003C1845"/>
    <w:rsid w:val="003C1E0D"/>
    <w:rsid w:val="003C206B"/>
    <w:rsid w:val="003C20E4"/>
    <w:rsid w:val="003C2982"/>
    <w:rsid w:val="003C2D5F"/>
    <w:rsid w:val="003C2D77"/>
    <w:rsid w:val="003C316A"/>
    <w:rsid w:val="003C332E"/>
    <w:rsid w:val="003C33D0"/>
    <w:rsid w:val="003C37E7"/>
    <w:rsid w:val="003C388E"/>
    <w:rsid w:val="003C3C3C"/>
    <w:rsid w:val="003C3C47"/>
    <w:rsid w:val="003C3E18"/>
    <w:rsid w:val="003C3E88"/>
    <w:rsid w:val="003C3F67"/>
    <w:rsid w:val="003C40C3"/>
    <w:rsid w:val="003C414B"/>
    <w:rsid w:val="003C4153"/>
    <w:rsid w:val="003C46B3"/>
    <w:rsid w:val="003C4916"/>
    <w:rsid w:val="003C4CAD"/>
    <w:rsid w:val="003C4CB7"/>
    <w:rsid w:val="003C5410"/>
    <w:rsid w:val="003C5413"/>
    <w:rsid w:val="003C54B7"/>
    <w:rsid w:val="003C5528"/>
    <w:rsid w:val="003C55D1"/>
    <w:rsid w:val="003C5C8C"/>
    <w:rsid w:val="003C5EE3"/>
    <w:rsid w:val="003C60FB"/>
    <w:rsid w:val="003C6230"/>
    <w:rsid w:val="003C629E"/>
    <w:rsid w:val="003C62BD"/>
    <w:rsid w:val="003C6441"/>
    <w:rsid w:val="003C6803"/>
    <w:rsid w:val="003C6A7A"/>
    <w:rsid w:val="003C6AF9"/>
    <w:rsid w:val="003C6BA3"/>
    <w:rsid w:val="003C6BC9"/>
    <w:rsid w:val="003C6C1C"/>
    <w:rsid w:val="003C6EE3"/>
    <w:rsid w:val="003C6F85"/>
    <w:rsid w:val="003C78B8"/>
    <w:rsid w:val="003C7958"/>
    <w:rsid w:val="003C7C6F"/>
    <w:rsid w:val="003D02FA"/>
    <w:rsid w:val="003D07FB"/>
    <w:rsid w:val="003D087B"/>
    <w:rsid w:val="003D0CA9"/>
    <w:rsid w:val="003D0F06"/>
    <w:rsid w:val="003D1063"/>
    <w:rsid w:val="003D11BC"/>
    <w:rsid w:val="003D1376"/>
    <w:rsid w:val="003D1782"/>
    <w:rsid w:val="003D178F"/>
    <w:rsid w:val="003D1793"/>
    <w:rsid w:val="003D17E5"/>
    <w:rsid w:val="003D18E0"/>
    <w:rsid w:val="003D1AA6"/>
    <w:rsid w:val="003D2107"/>
    <w:rsid w:val="003D21DE"/>
    <w:rsid w:val="003D2636"/>
    <w:rsid w:val="003D2930"/>
    <w:rsid w:val="003D2B44"/>
    <w:rsid w:val="003D2D6A"/>
    <w:rsid w:val="003D2D96"/>
    <w:rsid w:val="003D2F9E"/>
    <w:rsid w:val="003D30A3"/>
    <w:rsid w:val="003D30D4"/>
    <w:rsid w:val="003D3364"/>
    <w:rsid w:val="003D36B9"/>
    <w:rsid w:val="003D3B6B"/>
    <w:rsid w:val="003D3E45"/>
    <w:rsid w:val="003D409E"/>
    <w:rsid w:val="003D431D"/>
    <w:rsid w:val="003D481F"/>
    <w:rsid w:val="003D4839"/>
    <w:rsid w:val="003D4C4B"/>
    <w:rsid w:val="003D4EBD"/>
    <w:rsid w:val="003D4F64"/>
    <w:rsid w:val="003D546A"/>
    <w:rsid w:val="003D5AE8"/>
    <w:rsid w:val="003D5B38"/>
    <w:rsid w:val="003D5BB3"/>
    <w:rsid w:val="003D5DFB"/>
    <w:rsid w:val="003D5EC5"/>
    <w:rsid w:val="003D5FD5"/>
    <w:rsid w:val="003D6120"/>
    <w:rsid w:val="003D627F"/>
    <w:rsid w:val="003D62E6"/>
    <w:rsid w:val="003D6517"/>
    <w:rsid w:val="003D6697"/>
    <w:rsid w:val="003D66D2"/>
    <w:rsid w:val="003D6721"/>
    <w:rsid w:val="003D683F"/>
    <w:rsid w:val="003D68B4"/>
    <w:rsid w:val="003D6A73"/>
    <w:rsid w:val="003D6B53"/>
    <w:rsid w:val="003D6BAA"/>
    <w:rsid w:val="003D6CD2"/>
    <w:rsid w:val="003D6E7B"/>
    <w:rsid w:val="003D714E"/>
    <w:rsid w:val="003D7187"/>
    <w:rsid w:val="003D71C2"/>
    <w:rsid w:val="003D72A4"/>
    <w:rsid w:val="003D72A6"/>
    <w:rsid w:val="003D7637"/>
    <w:rsid w:val="003D76C1"/>
    <w:rsid w:val="003D7BAB"/>
    <w:rsid w:val="003D7C67"/>
    <w:rsid w:val="003D7CE3"/>
    <w:rsid w:val="003D7FA9"/>
    <w:rsid w:val="003E0016"/>
    <w:rsid w:val="003E02DF"/>
    <w:rsid w:val="003E03F8"/>
    <w:rsid w:val="003E0737"/>
    <w:rsid w:val="003E0968"/>
    <w:rsid w:val="003E0AAC"/>
    <w:rsid w:val="003E0D7D"/>
    <w:rsid w:val="003E0DC7"/>
    <w:rsid w:val="003E0F36"/>
    <w:rsid w:val="003E1575"/>
    <w:rsid w:val="003E17C6"/>
    <w:rsid w:val="003E17CC"/>
    <w:rsid w:val="003E1AC2"/>
    <w:rsid w:val="003E1D64"/>
    <w:rsid w:val="003E1E2C"/>
    <w:rsid w:val="003E20F0"/>
    <w:rsid w:val="003E2217"/>
    <w:rsid w:val="003E2672"/>
    <w:rsid w:val="003E2A02"/>
    <w:rsid w:val="003E2A92"/>
    <w:rsid w:val="003E2ADE"/>
    <w:rsid w:val="003E2B60"/>
    <w:rsid w:val="003E2D11"/>
    <w:rsid w:val="003E2E8E"/>
    <w:rsid w:val="003E2F32"/>
    <w:rsid w:val="003E3038"/>
    <w:rsid w:val="003E30A6"/>
    <w:rsid w:val="003E3202"/>
    <w:rsid w:val="003E3788"/>
    <w:rsid w:val="003E3B46"/>
    <w:rsid w:val="003E3B53"/>
    <w:rsid w:val="003E3C63"/>
    <w:rsid w:val="003E3DC1"/>
    <w:rsid w:val="003E3FF1"/>
    <w:rsid w:val="003E4569"/>
    <w:rsid w:val="003E46E2"/>
    <w:rsid w:val="003E47A2"/>
    <w:rsid w:val="003E485A"/>
    <w:rsid w:val="003E4A0B"/>
    <w:rsid w:val="003E4CFB"/>
    <w:rsid w:val="003E4D9E"/>
    <w:rsid w:val="003E4F6F"/>
    <w:rsid w:val="003E53D2"/>
    <w:rsid w:val="003E56CC"/>
    <w:rsid w:val="003E5838"/>
    <w:rsid w:val="003E5A10"/>
    <w:rsid w:val="003E5B3F"/>
    <w:rsid w:val="003E6137"/>
    <w:rsid w:val="003E64F0"/>
    <w:rsid w:val="003E676D"/>
    <w:rsid w:val="003E6889"/>
    <w:rsid w:val="003E6891"/>
    <w:rsid w:val="003E68E3"/>
    <w:rsid w:val="003E6A9E"/>
    <w:rsid w:val="003E6F90"/>
    <w:rsid w:val="003E6FF9"/>
    <w:rsid w:val="003E733E"/>
    <w:rsid w:val="003E7495"/>
    <w:rsid w:val="003E74CC"/>
    <w:rsid w:val="003E76F4"/>
    <w:rsid w:val="003E78E2"/>
    <w:rsid w:val="003E7C01"/>
    <w:rsid w:val="003E7DD1"/>
    <w:rsid w:val="003E7E47"/>
    <w:rsid w:val="003E7F4B"/>
    <w:rsid w:val="003E7F84"/>
    <w:rsid w:val="003F00CB"/>
    <w:rsid w:val="003F00D6"/>
    <w:rsid w:val="003F039D"/>
    <w:rsid w:val="003F09D9"/>
    <w:rsid w:val="003F0D31"/>
    <w:rsid w:val="003F0F8A"/>
    <w:rsid w:val="003F0FCF"/>
    <w:rsid w:val="003F1886"/>
    <w:rsid w:val="003F197D"/>
    <w:rsid w:val="003F19DD"/>
    <w:rsid w:val="003F1C36"/>
    <w:rsid w:val="003F1C54"/>
    <w:rsid w:val="003F2829"/>
    <w:rsid w:val="003F28F0"/>
    <w:rsid w:val="003F2B4F"/>
    <w:rsid w:val="003F2CA1"/>
    <w:rsid w:val="003F301B"/>
    <w:rsid w:val="003F30C4"/>
    <w:rsid w:val="003F3134"/>
    <w:rsid w:val="003F315A"/>
    <w:rsid w:val="003F31C5"/>
    <w:rsid w:val="003F31E9"/>
    <w:rsid w:val="003F31FF"/>
    <w:rsid w:val="003F338D"/>
    <w:rsid w:val="003F3D99"/>
    <w:rsid w:val="003F3F95"/>
    <w:rsid w:val="003F40BE"/>
    <w:rsid w:val="003F437D"/>
    <w:rsid w:val="003F503F"/>
    <w:rsid w:val="003F51CE"/>
    <w:rsid w:val="003F52BB"/>
    <w:rsid w:val="003F5705"/>
    <w:rsid w:val="003F5989"/>
    <w:rsid w:val="003F59C4"/>
    <w:rsid w:val="003F5ADE"/>
    <w:rsid w:val="003F5AFD"/>
    <w:rsid w:val="003F5B5A"/>
    <w:rsid w:val="003F5C89"/>
    <w:rsid w:val="003F5D0F"/>
    <w:rsid w:val="003F64E3"/>
    <w:rsid w:val="003F696D"/>
    <w:rsid w:val="003F6BE3"/>
    <w:rsid w:val="003F6D3E"/>
    <w:rsid w:val="003F6E33"/>
    <w:rsid w:val="003F6F78"/>
    <w:rsid w:val="003F70BD"/>
    <w:rsid w:val="003F710A"/>
    <w:rsid w:val="003F7119"/>
    <w:rsid w:val="003F717A"/>
    <w:rsid w:val="003F7298"/>
    <w:rsid w:val="003F79B8"/>
    <w:rsid w:val="003F79F3"/>
    <w:rsid w:val="003F7B42"/>
    <w:rsid w:val="003F7DDA"/>
    <w:rsid w:val="003F7FE5"/>
    <w:rsid w:val="00400015"/>
    <w:rsid w:val="004000AC"/>
    <w:rsid w:val="004003AB"/>
    <w:rsid w:val="004005A4"/>
    <w:rsid w:val="004006B7"/>
    <w:rsid w:val="004010EB"/>
    <w:rsid w:val="004012CE"/>
    <w:rsid w:val="00401405"/>
    <w:rsid w:val="00401638"/>
    <w:rsid w:val="004016DA"/>
    <w:rsid w:val="004017BB"/>
    <w:rsid w:val="00401831"/>
    <w:rsid w:val="004018C5"/>
    <w:rsid w:val="00401E0E"/>
    <w:rsid w:val="0040222B"/>
    <w:rsid w:val="0040226D"/>
    <w:rsid w:val="004024A5"/>
    <w:rsid w:val="004024EA"/>
    <w:rsid w:val="004025A3"/>
    <w:rsid w:val="00402B90"/>
    <w:rsid w:val="00403089"/>
    <w:rsid w:val="0040324F"/>
    <w:rsid w:val="0040335A"/>
    <w:rsid w:val="0040355E"/>
    <w:rsid w:val="004037B7"/>
    <w:rsid w:val="00403AC6"/>
    <w:rsid w:val="00403B4E"/>
    <w:rsid w:val="00403C7C"/>
    <w:rsid w:val="00403DAB"/>
    <w:rsid w:val="00403E09"/>
    <w:rsid w:val="00404039"/>
    <w:rsid w:val="0040429F"/>
    <w:rsid w:val="004042DF"/>
    <w:rsid w:val="00404379"/>
    <w:rsid w:val="0040440F"/>
    <w:rsid w:val="00404529"/>
    <w:rsid w:val="0040476B"/>
    <w:rsid w:val="0040483E"/>
    <w:rsid w:val="00404C3C"/>
    <w:rsid w:val="00404CFD"/>
    <w:rsid w:val="00404D6F"/>
    <w:rsid w:val="00404F87"/>
    <w:rsid w:val="0040506C"/>
    <w:rsid w:val="00405374"/>
    <w:rsid w:val="00405893"/>
    <w:rsid w:val="00405912"/>
    <w:rsid w:val="00405A44"/>
    <w:rsid w:val="00405CDB"/>
    <w:rsid w:val="004061F6"/>
    <w:rsid w:val="004064CF"/>
    <w:rsid w:val="00406564"/>
    <w:rsid w:val="004065B4"/>
    <w:rsid w:val="004065F7"/>
    <w:rsid w:val="004066FD"/>
    <w:rsid w:val="004067CE"/>
    <w:rsid w:val="00406E9E"/>
    <w:rsid w:val="00406EBD"/>
    <w:rsid w:val="0040704A"/>
    <w:rsid w:val="0040716E"/>
    <w:rsid w:val="00407193"/>
    <w:rsid w:val="00407339"/>
    <w:rsid w:val="00407DAD"/>
    <w:rsid w:val="00407F75"/>
    <w:rsid w:val="004100CE"/>
    <w:rsid w:val="0041033B"/>
    <w:rsid w:val="004103CA"/>
    <w:rsid w:val="00410655"/>
    <w:rsid w:val="00410739"/>
    <w:rsid w:val="00410A27"/>
    <w:rsid w:val="00410C73"/>
    <w:rsid w:val="00410D1B"/>
    <w:rsid w:val="00411541"/>
    <w:rsid w:val="0041168D"/>
    <w:rsid w:val="004117BF"/>
    <w:rsid w:val="004117D7"/>
    <w:rsid w:val="00411967"/>
    <w:rsid w:val="004119C6"/>
    <w:rsid w:val="00411EA6"/>
    <w:rsid w:val="00412320"/>
    <w:rsid w:val="0041285A"/>
    <w:rsid w:val="00412AE8"/>
    <w:rsid w:val="00412C61"/>
    <w:rsid w:val="00412DA6"/>
    <w:rsid w:val="00412DD1"/>
    <w:rsid w:val="00412E87"/>
    <w:rsid w:val="00412FB9"/>
    <w:rsid w:val="004130A4"/>
    <w:rsid w:val="00413301"/>
    <w:rsid w:val="004134BE"/>
    <w:rsid w:val="004134C0"/>
    <w:rsid w:val="00413BF4"/>
    <w:rsid w:val="00413D06"/>
    <w:rsid w:val="00413E22"/>
    <w:rsid w:val="00413EF1"/>
    <w:rsid w:val="00414101"/>
    <w:rsid w:val="004142FD"/>
    <w:rsid w:val="00414463"/>
    <w:rsid w:val="004144FF"/>
    <w:rsid w:val="00414AA9"/>
    <w:rsid w:val="00414B56"/>
    <w:rsid w:val="00415153"/>
    <w:rsid w:val="0041528E"/>
    <w:rsid w:val="004152C7"/>
    <w:rsid w:val="0041531A"/>
    <w:rsid w:val="004153D9"/>
    <w:rsid w:val="004157F1"/>
    <w:rsid w:val="00415949"/>
    <w:rsid w:val="004159C5"/>
    <w:rsid w:val="00415C2C"/>
    <w:rsid w:val="00415CCE"/>
    <w:rsid w:val="00415DA2"/>
    <w:rsid w:val="00415FB7"/>
    <w:rsid w:val="00415FC6"/>
    <w:rsid w:val="00416178"/>
    <w:rsid w:val="004163C1"/>
    <w:rsid w:val="00416986"/>
    <w:rsid w:val="0041699C"/>
    <w:rsid w:val="00416D56"/>
    <w:rsid w:val="00416E2B"/>
    <w:rsid w:val="004170FF"/>
    <w:rsid w:val="00417150"/>
    <w:rsid w:val="004171F3"/>
    <w:rsid w:val="00417422"/>
    <w:rsid w:val="004176EF"/>
    <w:rsid w:val="00417711"/>
    <w:rsid w:val="00417732"/>
    <w:rsid w:val="004178A7"/>
    <w:rsid w:val="00417922"/>
    <w:rsid w:val="00417D80"/>
    <w:rsid w:val="00417F62"/>
    <w:rsid w:val="004200E7"/>
    <w:rsid w:val="0042017F"/>
    <w:rsid w:val="00420A9B"/>
    <w:rsid w:val="00420AB3"/>
    <w:rsid w:val="00421116"/>
    <w:rsid w:val="0042111D"/>
    <w:rsid w:val="0042123D"/>
    <w:rsid w:val="004213D1"/>
    <w:rsid w:val="00421874"/>
    <w:rsid w:val="004220AF"/>
    <w:rsid w:val="004225F7"/>
    <w:rsid w:val="00422C11"/>
    <w:rsid w:val="00422D14"/>
    <w:rsid w:val="00422DDF"/>
    <w:rsid w:val="00422E3E"/>
    <w:rsid w:val="0042308E"/>
    <w:rsid w:val="004231B9"/>
    <w:rsid w:val="0042339B"/>
    <w:rsid w:val="004234E3"/>
    <w:rsid w:val="004235D9"/>
    <w:rsid w:val="004236D0"/>
    <w:rsid w:val="0042379F"/>
    <w:rsid w:val="00423882"/>
    <w:rsid w:val="00423F84"/>
    <w:rsid w:val="0042413E"/>
    <w:rsid w:val="004243FA"/>
    <w:rsid w:val="00424527"/>
    <w:rsid w:val="004249A0"/>
    <w:rsid w:val="004249F9"/>
    <w:rsid w:val="00424BCC"/>
    <w:rsid w:val="00424C5D"/>
    <w:rsid w:val="00424EEC"/>
    <w:rsid w:val="00424F63"/>
    <w:rsid w:val="0042505A"/>
    <w:rsid w:val="004254C5"/>
    <w:rsid w:val="0042551A"/>
    <w:rsid w:val="00425602"/>
    <w:rsid w:val="00425624"/>
    <w:rsid w:val="004256C9"/>
    <w:rsid w:val="00425987"/>
    <w:rsid w:val="0042598C"/>
    <w:rsid w:val="00425B93"/>
    <w:rsid w:val="00425BAE"/>
    <w:rsid w:val="00425D2C"/>
    <w:rsid w:val="00425E66"/>
    <w:rsid w:val="00426398"/>
    <w:rsid w:val="004263A9"/>
    <w:rsid w:val="004265B0"/>
    <w:rsid w:val="004266C5"/>
    <w:rsid w:val="00426771"/>
    <w:rsid w:val="004269AE"/>
    <w:rsid w:val="00426C95"/>
    <w:rsid w:val="00426E0F"/>
    <w:rsid w:val="00426EB9"/>
    <w:rsid w:val="00426F3B"/>
    <w:rsid w:val="00427017"/>
    <w:rsid w:val="004270CE"/>
    <w:rsid w:val="0042716A"/>
    <w:rsid w:val="0042717C"/>
    <w:rsid w:val="0042718B"/>
    <w:rsid w:val="004271C2"/>
    <w:rsid w:val="0042726E"/>
    <w:rsid w:val="0042765B"/>
    <w:rsid w:val="0042772A"/>
    <w:rsid w:val="004278CF"/>
    <w:rsid w:val="00427BBF"/>
    <w:rsid w:val="00427C51"/>
    <w:rsid w:val="00427C58"/>
    <w:rsid w:val="00427D44"/>
    <w:rsid w:val="00427EE1"/>
    <w:rsid w:val="00430094"/>
    <w:rsid w:val="00430878"/>
    <w:rsid w:val="00430999"/>
    <w:rsid w:val="00430C6D"/>
    <w:rsid w:val="00430EA1"/>
    <w:rsid w:val="00431101"/>
    <w:rsid w:val="004313EE"/>
    <w:rsid w:val="00431942"/>
    <w:rsid w:val="004319F2"/>
    <w:rsid w:val="00431F3D"/>
    <w:rsid w:val="004320DF"/>
    <w:rsid w:val="00432190"/>
    <w:rsid w:val="0043223B"/>
    <w:rsid w:val="004322AF"/>
    <w:rsid w:val="0043234A"/>
    <w:rsid w:val="004325D3"/>
    <w:rsid w:val="004325F3"/>
    <w:rsid w:val="004326B6"/>
    <w:rsid w:val="00432978"/>
    <w:rsid w:val="00432A78"/>
    <w:rsid w:val="00432C98"/>
    <w:rsid w:val="00432D6B"/>
    <w:rsid w:val="00433364"/>
    <w:rsid w:val="00433642"/>
    <w:rsid w:val="00433882"/>
    <w:rsid w:val="00433DDB"/>
    <w:rsid w:val="00434154"/>
    <w:rsid w:val="004341F5"/>
    <w:rsid w:val="004342A5"/>
    <w:rsid w:val="00434384"/>
    <w:rsid w:val="004345DF"/>
    <w:rsid w:val="00434693"/>
    <w:rsid w:val="004347ED"/>
    <w:rsid w:val="00434F22"/>
    <w:rsid w:val="00434F9A"/>
    <w:rsid w:val="00435229"/>
    <w:rsid w:val="0043589F"/>
    <w:rsid w:val="00435A58"/>
    <w:rsid w:val="00435B87"/>
    <w:rsid w:val="00436038"/>
    <w:rsid w:val="00436068"/>
    <w:rsid w:val="00436282"/>
    <w:rsid w:val="004368D2"/>
    <w:rsid w:val="004368DC"/>
    <w:rsid w:val="00436C37"/>
    <w:rsid w:val="00436D2A"/>
    <w:rsid w:val="00436D50"/>
    <w:rsid w:val="00436F55"/>
    <w:rsid w:val="0043746F"/>
    <w:rsid w:val="00437596"/>
    <w:rsid w:val="00437619"/>
    <w:rsid w:val="00437792"/>
    <w:rsid w:val="0043793C"/>
    <w:rsid w:val="0043798C"/>
    <w:rsid w:val="0043799B"/>
    <w:rsid w:val="004379FF"/>
    <w:rsid w:val="0044024C"/>
    <w:rsid w:val="00440410"/>
    <w:rsid w:val="0044058A"/>
    <w:rsid w:val="0044063C"/>
    <w:rsid w:val="00440933"/>
    <w:rsid w:val="00440A76"/>
    <w:rsid w:val="00440C64"/>
    <w:rsid w:val="00441051"/>
    <w:rsid w:val="00441068"/>
    <w:rsid w:val="004410A0"/>
    <w:rsid w:val="004410AB"/>
    <w:rsid w:val="004410F4"/>
    <w:rsid w:val="00441295"/>
    <w:rsid w:val="0044137C"/>
    <w:rsid w:val="004419D1"/>
    <w:rsid w:val="004419D5"/>
    <w:rsid w:val="00441D74"/>
    <w:rsid w:val="00441F03"/>
    <w:rsid w:val="00442131"/>
    <w:rsid w:val="004421C5"/>
    <w:rsid w:val="00442293"/>
    <w:rsid w:val="0044230B"/>
    <w:rsid w:val="00442463"/>
    <w:rsid w:val="00442542"/>
    <w:rsid w:val="00442616"/>
    <w:rsid w:val="00442694"/>
    <w:rsid w:val="00442760"/>
    <w:rsid w:val="004429CC"/>
    <w:rsid w:val="00442A67"/>
    <w:rsid w:val="00442BA5"/>
    <w:rsid w:val="00442EC4"/>
    <w:rsid w:val="00442EDF"/>
    <w:rsid w:val="00442F57"/>
    <w:rsid w:val="0044347A"/>
    <w:rsid w:val="004436F7"/>
    <w:rsid w:val="004438F5"/>
    <w:rsid w:val="004439BD"/>
    <w:rsid w:val="00443CAE"/>
    <w:rsid w:val="00443D38"/>
    <w:rsid w:val="00443EAD"/>
    <w:rsid w:val="00443EB0"/>
    <w:rsid w:val="00443EB8"/>
    <w:rsid w:val="00443F3D"/>
    <w:rsid w:val="00443FA5"/>
    <w:rsid w:val="00444238"/>
    <w:rsid w:val="00444275"/>
    <w:rsid w:val="00444751"/>
    <w:rsid w:val="004449AE"/>
    <w:rsid w:val="00444E74"/>
    <w:rsid w:val="00444F27"/>
    <w:rsid w:val="00445066"/>
    <w:rsid w:val="004451E2"/>
    <w:rsid w:val="004458EE"/>
    <w:rsid w:val="00445934"/>
    <w:rsid w:val="00445971"/>
    <w:rsid w:val="00445B39"/>
    <w:rsid w:val="00445DEB"/>
    <w:rsid w:val="0044609B"/>
    <w:rsid w:val="0044633C"/>
    <w:rsid w:val="00446408"/>
    <w:rsid w:val="00446619"/>
    <w:rsid w:val="0044697B"/>
    <w:rsid w:val="00446A44"/>
    <w:rsid w:val="00446E52"/>
    <w:rsid w:val="004470FE"/>
    <w:rsid w:val="00447A16"/>
    <w:rsid w:val="00447E93"/>
    <w:rsid w:val="00450109"/>
    <w:rsid w:val="00450183"/>
    <w:rsid w:val="004501F7"/>
    <w:rsid w:val="00450218"/>
    <w:rsid w:val="00450280"/>
    <w:rsid w:val="0045051A"/>
    <w:rsid w:val="00450669"/>
    <w:rsid w:val="00450678"/>
    <w:rsid w:val="004508F2"/>
    <w:rsid w:val="00450AE8"/>
    <w:rsid w:val="00450BA4"/>
    <w:rsid w:val="0045101C"/>
    <w:rsid w:val="00451144"/>
    <w:rsid w:val="0045124D"/>
    <w:rsid w:val="00451765"/>
    <w:rsid w:val="0045198D"/>
    <w:rsid w:val="004519D4"/>
    <w:rsid w:val="00451B94"/>
    <w:rsid w:val="00451BE5"/>
    <w:rsid w:val="00451C18"/>
    <w:rsid w:val="00451DE4"/>
    <w:rsid w:val="00451EC0"/>
    <w:rsid w:val="00452417"/>
    <w:rsid w:val="004524C8"/>
    <w:rsid w:val="00452731"/>
    <w:rsid w:val="00452C6A"/>
    <w:rsid w:val="00452E2B"/>
    <w:rsid w:val="00452EDB"/>
    <w:rsid w:val="00453139"/>
    <w:rsid w:val="004535E3"/>
    <w:rsid w:val="00453604"/>
    <w:rsid w:val="004537BF"/>
    <w:rsid w:val="00453A4E"/>
    <w:rsid w:val="00453ACC"/>
    <w:rsid w:val="00453BD6"/>
    <w:rsid w:val="0045439F"/>
    <w:rsid w:val="00454478"/>
    <w:rsid w:val="00454A7D"/>
    <w:rsid w:val="00454BC9"/>
    <w:rsid w:val="00454E01"/>
    <w:rsid w:val="00454FBC"/>
    <w:rsid w:val="00455325"/>
    <w:rsid w:val="004555DE"/>
    <w:rsid w:val="00455736"/>
    <w:rsid w:val="0045591F"/>
    <w:rsid w:val="00455A5F"/>
    <w:rsid w:val="00455BE3"/>
    <w:rsid w:val="00455BFF"/>
    <w:rsid w:val="00455F02"/>
    <w:rsid w:val="00455F68"/>
    <w:rsid w:val="004560B3"/>
    <w:rsid w:val="00456235"/>
    <w:rsid w:val="004562D2"/>
    <w:rsid w:val="0045631D"/>
    <w:rsid w:val="00456A42"/>
    <w:rsid w:val="00456B36"/>
    <w:rsid w:val="00456C2B"/>
    <w:rsid w:val="00456E5E"/>
    <w:rsid w:val="00457227"/>
    <w:rsid w:val="00457317"/>
    <w:rsid w:val="004576C1"/>
    <w:rsid w:val="004576DB"/>
    <w:rsid w:val="00457901"/>
    <w:rsid w:val="004579F5"/>
    <w:rsid w:val="00457ADE"/>
    <w:rsid w:val="00457C09"/>
    <w:rsid w:val="004601F7"/>
    <w:rsid w:val="004603A0"/>
    <w:rsid w:val="00460492"/>
    <w:rsid w:val="004609AD"/>
    <w:rsid w:val="00460AFD"/>
    <w:rsid w:val="00460C7C"/>
    <w:rsid w:val="0046107F"/>
    <w:rsid w:val="00461208"/>
    <w:rsid w:val="004612C9"/>
    <w:rsid w:val="004614AF"/>
    <w:rsid w:val="004616AF"/>
    <w:rsid w:val="00461703"/>
    <w:rsid w:val="004619D0"/>
    <w:rsid w:val="00461B90"/>
    <w:rsid w:val="00461EF2"/>
    <w:rsid w:val="00461F7F"/>
    <w:rsid w:val="00462482"/>
    <w:rsid w:val="00462D06"/>
    <w:rsid w:val="00462F5D"/>
    <w:rsid w:val="00463809"/>
    <w:rsid w:val="00463B4B"/>
    <w:rsid w:val="00463B82"/>
    <w:rsid w:val="00463F33"/>
    <w:rsid w:val="00463F67"/>
    <w:rsid w:val="00464147"/>
    <w:rsid w:val="00464578"/>
    <w:rsid w:val="00464621"/>
    <w:rsid w:val="00464693"/>
    <w:rsid w:val="00464715"/>
    <w:rsid w:val="0046490F"/>
    <w:rsid w:val="00464AA7"/>
    <w:rsid w:val="00464BD4"/>
    <w:rsid w:val="00464FCE"/>
    <w:rsid w:val="00465155"/>
    <w:rsid w:val="0046523B"/>
    <w:rsid w:val="004654D2"/>
    <w:rsid w:val="00465764"/>
    <w:rsid w:val="004659E5"/>
    <w:rsid w:val="00465A1E"/>
    <w:rsid w:val="00465A31"/>
    <w:rsid w:val="00465E47"/>
    <w:rsid w:val="0046642E"/>
    <w:rsid w:val="0046646C"/>
    <w:rsid w:val="00466474"/>
    <w:rsid w:val="00466888"/>
    <w:rsid w:val="00466946"/>
    <w:rsid w:val="00466C07"/>
    <w:rsid w:val="00467059"/>
    <w:rsid w:val="00467399"/>
    <w:rsid w:val="004675A4"/>
    <w:rsid w:val="0046780D"/>
    <w:rsid w:val="004678B7"/>
    <w:rsid w:val="004678DB"/>
    <w:rsid w:val="00467DF1"/>
    <w:rsid w:val="00467FA6"/>
    <w:rsid w:val="004701B8"/>
    <w:rsid w:val="004702AB"/>
    <w:rsid w:val="004702EE"/>
    <w:rsid w:val="0047038D"/>
    <w:rsid w:val="00470AA5"/>
    <w:rsid w:val="00470D24"/>
    <w:rsid w:val="00470DDB"/>
    <w:rsid w:val="00471183"/>
    <w:rsid w:val="0047126E"/>
    <w:rsid w:val="00471681"/>
    <w:rsid w:val="0047173A"/>
    <w:rsid w:val="00471741"/>
    <w:rsid w:val="004718A9"/>
    <w:rsid w:val="00471C69"/>
    <w:rsid w:val="00471D4A"/>
    <w:rsid w:val="00471ECB"/>
    <w:rsid w:val="00471F37"/>
    <w:rsid w:val="00471F43"/>
    <w:rsid w:val="00471FC8"/>
    <w:rsid w:val="00471FDE"/>
    <w:rsid w:val="00472005"/>
    <w:rsid w:val="0047216A"/>
    <w:rsid w:val="00472212"/>
    <w:rsid w:val="00472B77"/>
    <w:rsid w:val="00472C21"/>
    <w:rsid w:val="00472D9F"/>
    <w:rsid w:val="004735D6"/>
    <w:rsid w:val="004737C6"/>
    <w:rsid w:val="004739B4"/>
    <w:rsid w:val="00473AA2"/>
    <w:rsid w:val="0047426C"/>
    <w:rsid w:val="00474466"/>
    <w:rsid w:val="0047471F"/>
    <w:rsid w:val="004749E3"/>
    <w:rsid w:val="00474C3A"/>
    <w:rsid w:val="004750FE"/>
    <w:rsid w:val="00475238"/>
    <w:rsid w:val="00475324"/>
    <w:rsid w:val="004755C8"/>
    <w:rsid w:val="00475A33"/>
    <w:rsid w:val="00475AD7"/>
    <w:rsid w:val="00475AE7"/>
    <w:rsid w:val="00475DDF"/>
    <w:rsid w:val="00475E62"/>
    <w:rsid w:val="00475F5E"/>
    <w:rsid w:val="0047608E"/>
    <w:rsid w:val="00476797"/>
    <w:rsid w:val="00476802"/>
    <w:rsid w:val="00476890"/>
    <w:rsid w:val="004769EF"/>
    <w:rsid w:val="00476B5E"/>
    <w:rsid w:val="00476D7F"/>
    <w:rsid w:val="00476E26"/>
    <w:rsid w:val="00476EFF"/>
    <w:rsid w:val="0047711C"/>
    <w:rsid w:val="004771DC"/>
    <w:rsid w:val="004774BD"/>
    <w:rsid w:val="00477569"/>
    <w:rsid w:val="00477789"/>
    <w:rsid w:val="004778A3"/>
    <w:rsid w:val="0047797D"/>
    <w:rsid w:val="00477EBF"/>
    <w:rsid w:val="0048012D"/>
    <w:rsid w:val="004802F2"/>
    <w:rsid w:val="00480661"/>
    <w:rsid w:val="0048086D"/>
    <w:rsid w:val="0048103D"/>
    <w:rsid w:val="004810FA"/>
    <w:rsid w:val="004812ED"/>
    <w:rsid w:val="00481707"/>
    <w:rsid w:val="00481798"/>
    <w:rsid w:val="00481878"/>
    <w:rsid w:val="00481BB1"/>
    <w:rsid w:val="00481C26"/>
    <w:rsid w:val="00481CD7"/>
    <w:rsid w:val="00481D87"/>
    <w:rsid w:val="00481DD5"/>
    <w:rsid w:val="00482033"/>
    <w:rsid w:val="00482098"/>
    <w:rsid w:val="004820AC"/>
    <w:rsid w:val="0048252B"/>
    <w:rsid w:val="00482B67"/>
    <w:rsid w:val="0048322D"/>
    <w:rsid w:val="004832CD"/>
    <w:rsid w:val="0048338F"/>
    <w:rsid w:val="0048342A"/>
    <w:rsid w:val="00483713"/>
    <w:rsid w:val="0048372A"/>
    <w:rsid w:val="00483769"/>
    <w:rsid w:val="0048382A"/>
    <w:rsid w:val="00483843"/>
    <w:rsid w:val="0048396D"/>
    <w:rsid w:val="00483C70"/>
    <w:rsid w:val="00483E02"/>
    <w:rsid w:val="00483E5E"/>
    <w:rsid w:val="00483EC5"/>
    <w:rsid w:val="00483F86"/>
    <w:rsid w:val="004840A3"/>
    <w:rsid w:val="00484174"/>
    <w:rsid w:val="004842D2"/>
    <w:rsid w:val="00484674"/>
    <w:rsid w:val="00484C64"/>
    <w:rsid w:val="00484D70"/>
    <w:rsid w:val="00485086"/>
    <w:rsid w:val="004856F6"/>
    <w:rsid w:val="0048577E"/>
    <w:rsid w:val="0048581E"/>
    <w:rsid w:val="00485A6B"/>
    <w:rsid w:val="00485B44"/>
    <w:rsid w:val="004860BC"/>
    <w:rsid w:val="004864AE"/>
    <w:rsid w:val="004864B4"/>
    <w:rsid w:val="0048655D"/>
    <w:rsid w:val="004866CF"/>
    <w:rsid w:val="004869C9"/>
    <w:rsid w:val="00486ADE"/>
    <w:rsid w:val="00486B5A"/>
    <w:rsid w:val="00486BE9"/>
    <w:rsid w:val="00486E75"/>
    <w:rsid w:val="0048702E"/>
    <w:rsid w:val="0048744A"/>
    <w:rsid w:val="0048768A"/>
    <w:rsid w:val="004877F0"/>
    <w:rsid w:val="0048786E"/>
    <w:rsid w:val="00487B09"/>
    <w:rsid w:val="00487C6B"/>
    <w:rsid w:val="00487F31"/>
    <w:rsid w:val="00487F43"/>
    <w:rsid w:val="00487F44"/>
    <w:rsid w:val="00490010"/>
    <w:rsid w:val="00490020"/>
    <w:rsid w:val="00490079"/>
    <w:rsid w:val="004900A3"/>
    <w:rsid w:val="004901D8"/>
    <w:rsid w:val="0049021F"/>
    <w:rsid w:val="0049025A"/>
    <w:rsid w:val="004903FD"/>
    <w:rsid w:val="00490810"/>
    <w:rsid w:val="00490B3A"/>
    <w:rsid w:val="00490BB6"/>
    <w:rsid w:val="00490CAE"/>
    <w:rsid w:val="00490D1F"/>
    <w:rsid w:val="00491376"/>
    <w:rsid w:val="004913A0"/>
    <w:rsid w:val="0049146C"/>
    <w:rsid w:val="004918FD"/>
    <w:rsid w:val="00491957"/>
    <w:rsid w:val="00491DD8"/>
    <w:rsid w:val="00491F00"/>
    <w:rsid w:val="004920FF"/>
    <w:rsid w:val="00492158"/>
    <w:rsid w:val="004921E5"/>
    <w:rsid w:val="0049236A"/>
    <w:rsid w:val="004926C0"/>
    <w:rsid w:val="004928D1"/>
    <w:rsid w:val="00492CFA"/>
    <w:rsid w:val="0049314A"/>
    <w:rsid w:val="0049314C"/>
    <w:rsid w:val="004931DF"/>
    <w:rsid w:val="00493309"/>
    <w:rsid w:val="004935DE"/>
    <w:rsid w:val="004937C0"/>
    <w:rsid w:val="00493824"/>
    <w:rsid w:val="00493851"/>
    <w:rsid w:val="00493965"/>
    <w:rsid w:val="004939D9"/>
    <w:rsid w:val="00493F95"/>
    <w:rsid w:val="004941B0"/>
    <w:rsid w:val="004945FD"/>
    <w:rsid w:val="00494752"/>
    <w:rsid w:val="00494813"/>
    <w:rsid w:val="0049499F"/>
    <w:rsid w:val="00494A6C"/>
    <w:rsid w:val="00494A79"/>
    <w:rsid w:val="00494CDB"/>
    <w:rsid w:val="00494EF7"/>
    <w:rsid w:val="0049559E"/>
    <w:rsid w:val="0049567C"/>
    <w:rsid w:val="00495767"/>
    <w:rsid w:val="00495912"/>
    <w:rsid w:val="0049593A"/>
    <w:rsid w:val="00495992"/>
    <w:rsid w:val="00495BA3"/>
    <w:rsid w:val="00496097"/>
    <w:rsid w:val="0049609D"/>
    <w:rsid w:val="004961C8"/>
    <w:rsid w:val="00496AA0"/>
    <w:rsid w:val="00496B1F"/>
    <w:rsid w:val="00496DCD"/>
    <w:rsid w:val="00496DD6"/>
    <w:rsid w:val="00496EB2"/>
    <w:rsid w:val="00497058"/>
    <w:rsid w:val="0049708F"/>
    <w:rsid w:val="004970C1"/>
    <w:rsid w:val="004974DC"/>
    <w:rsid w:val="00497547"/>
    <w:rsid w:val="004976FC"/>
    <w:rsid w:val="00497A38"/>
    <w:rsid w:val="00497CFD"/>
    <w:rsid w:val="00497DF2"/>
    <w:rsid w:val="004A056D"/>
    <w:rsid w:val="004A064C"/>
    <w:rsid w:val="004A07A0"/>
    <w:rsid w:val="004A07FE"/>
    <w:rsid w:val="004A0A1E"/>
    <w:rsid w:val="004A0D2E"/>
    <w:rsid w:val="004A115F"/>
    <w:rsid w:val="004A129A"/>
    <w:rsid w:val="004A1320"/>
    <w:rsid w:val="004A139C"/>
    <w:rsid w:val="004A16C2"/>
    <w:rsid w:val="004A1D6D"/>
    <w:rsid w:val="004A20AB"/>
    <w:rsid w:val="004A2122"/>
    <w:rsid w:val="004A232C"/>
    <w:rsid w:val="004A25CC"/>
    <w:rsid w:val="004A2783"/>
    <w:rsid w:val="004A2829"/>
    <w:rsid w:val="004A299E"/>
    <w:rsid w:val="004A29A7"/>
    <w:rsid w:val="004A301A"/>
    <w:rsid w:val="004A31A6"/>
    <w:rsid w:val="004A3328"/>
    <w:rsid w:val="004A3497"/>
    <w:rsid w:val="004A366A"/>
    <w:rsid w:val="004A3B5B"/>
    <w:rsid w:val="004A3E5A"/>
    <w:rsid w:val="004A4189"/>
    <w:rsid w:val="004A42AD"/>
    <w:rsid w:val="004A42F2"/>
    <w:rsid w:val="004A4346"/>
    <w:rsid w:val="004A452F"/>
    <w:rsid w:val="004A46EA"/>
    <w:rsid w:val="004A46F8"/>
    <w:rsid w:val="004A47E0"/>
    <w:rsid w:val="004A4A14"/>
    <w:rsid w:val="004A4AA1"/>
    <w:rsid w:val="004A4CAF"/>
    <w:rsid w:val="004A4F88"/>
    <w:rsid w:val="004A543E"/>
    <w:rsid w:val="004A54D9"/>
    <w:rsid w:val="004A5638"/>
    <w:rsid w:val="004A5EA0"/>
    <w:rsid w:val="004A603D"/>
    <w:rsid w:val="004A610C"/>
    <w:rsid w:val="004A6233"/>
    <w:rsid w:val="004A672D"/>
    <w:rsid w:val="004A71D3"/>
    <w:rsid w:val="004A75C7"/>
    <w:rsid w:val="004A7A23"/>
    <w:rsid w:val="004A7D0B"/>
    <w:rsid w:val="004A7D2D"/>
    <w:rsid w:val="004A7F67"/>
    <w:rsid w:val="004B03C5"/>
    <w:rsid w:val="004B0464"/>
    <w:rsid w:val="004B0B0A"/>
    <w:rsid w:val="004B0CFD"/>
    <w:rsid w:val="004B0D6A"/>
    <w:rsid w:val="004B0E0F"/>
    <w:rsid w:val="004B0F45"/>
    <w:rsid w:val="004B1022"/>
    <w:rsid w:val="004B118F"/>
    <w:rsid w:val="004B16D0"/>
    <w:rsid w:val="004B198A"/>
    <w:rsid w:val="004B1B50"/>
    <w:rsid w:val="004B1CB4"/>
    <w:rsid w:val="004B1E72"/>
    <w:rsid w:val="004B1ECD"/>
    <w:rsid w:val="004B1FC6"/>
    <w:rsid w:val="004B200E"/>
    <w:rsid w:val="004B210C"/>
    <w:rsid w:val="004B212B"/>
    <w:rsid w:val="004B230E"/>
    <w:rsid w:val="004B26BC"/>
    <w:rsid w:val="004B2A31"/>
    <w:rsid w:val="004B2ABE"/>
    <w:rsid w:val="004B2B0A"/>
    <w:rsid w:val="004B2F70"/>
    <w:rsid w:val="004B30B3"/>
    <w:rsid w:val="004B3379"/>
    <w:rsid w:val="004B3AC8"/>
    <w:rsid w:val="004B3C6C"/>
    <w:rsid w:val="004B3F2B"/>
    <w:rsid w:val="004B3FC3"/>
    <w:rsid w:val="004B444A"/>
    <w:rsid w:val="004B4596"/>
    <w:rsid w:val="004B45E7"/>
    <w:rsid w:val="004B45FC"/>
    <w:rsid w:val="004B49A3"/>
    <w:rsid w:val="004B4A8F"/>
    <w:rsid w:val="004B4AB3"/>
    <w:rsid w:val="004B4C4F"/>
    <w:rsid w:val="004B4EFB"/>
    <w:rsid w:val="004B4F3E"/>
    <w:rsid w:val="004B51E0"/>
    <w:rsid w:val="004B53DA"/>
    <w:rsid w:val="004B570E"/>
    <w:rsid w:val="004B5BA4"/>
    <w:rsid w:val="004B5D59"/>
    <w:rsid w:val="004B610A"/>
    <w:rsid w:val="004B6210"/>
    <w:rsid w:val="004B6276"/>
    <w:rsid w:val="004B6BF8"/>
    <w:rsid w:val="004B6DF7"/>
    <w:rsid w:val="004B6E46"/>
    <w:rsid w:val="004B71B6"/>
    <w:rsid w:val="004B74A3"/>
    <w:rsid w:val="004B7739"/>
    <w:rsid w:val="004B77D7"/>
    <w:rsid w:val="004B795D"/>
    <w:rsid w:val="004B7DBA"/>
    <w:rsid w:val="004B7E96"/>
    <w:rsid w:val="004C03F2"/>
    <w:rsid w:val="004C05A8"/>
    <w:rsid w:val="004C07AF"/>
    <w:rsid w:val="004C0B37"/>
    <w:rsid w:val="004C0DAE"/>
    <w:rsid w:val="004C0DB1"/>
    <w:rsid w:val="004C0EC5"/>
    <w:rsid w:val="004C10B3"/>
    <w:rsid w:val="004C1231"/>
    <w:rsid w:val="004C12ED"/>
    <w:rsid w:val="004C1985"/>
    <w:rsid w:val="004C19D7"/>
    <w:rsid w:val="004C1F3E"/>
    <w:rsid w:val="004C251E"/>
    <w:rsid w:val="004C2874"/>
    <w:rsid w:val="004C2BA8"/>
    <w:rsid w:val="004C2C11"/>
    <w:rsid w:val="004C2CF3"/>
    <w:rsid w:val="004C2D6C"/>
    <w:rsid w:val="004C2EAC"/>
    <w:rsid w:val="004C2F4E"/>
    <w:rsid w:val="004C30E8"/>
    <w:rsid w:val="004C3503"/>
    <w:rsid w:val="004C3A77"/>
    <w:rsid w:val="004C3FDB"/>
    <w:rsid w:val="004C40D4"/>
    <w:rsid w:val="004C453A"/>
    <w:rsid w:val="004C455F"/>
    <w:rsid w:val="004C4638"/>
    <w:rsid w:val="004C46C5"/>
    <w:rsid w:val="004C4892"/>
    <w:rsid w:val="004C4989"/>
    <w:rsid w:val="004C4B9B"/>
    <w:rsid w:val="004C4BF0"/>
    <w:rsid w:val="004C50C4"/>
    <w:rsid w:val="004C535A"/>
    <w:rsid w:val="004C55D5"/>
    <w:rsid w:val="004C5633"/>
    <w:rsid w:val="004C58C0"/>
    <w:rsid w:val="004C58EE"/>
    <w:rsid w:val="004C5AE1"/>
    <w:rsid w:val="004C5C43"/>
    <w:rsid w:val="004C5FCD"/>
    <w:rsid w:val="004C60EA"/>
    <w:rsid w:val="004C6143"/>
    <w:rsid w:val="004C616C"/>
    <w:rsid w:val="004C6701"/>
    <w:rsid w:val="004C683F"/>
    <w:rsid w:val="004C6A73"/>
    <w:rsid w:val="004C6BD0"/>
    <w:rsid w:val="004C6C42"/>
    <w:rsid w:val="004C6E5A"/>
    <w:rsid w:val="004C6F11"/>
    <w:rsid w:val="004C6F3D"/>
    <w:rsid w:val="004C734B"/>
    <w:rsid w:val="004C763F"/>
    <w:rsid w:val="004C768D"/>
    <w:rsid w:val="004C7C24"/>
    <w:rsid w:val="004C7D2E"/>
    <w:rsid w:val="004C7DFD"/>
    <w:rsid w:val="004C7F12"/>
    <w:rsid w:val="004D01B5"/>
    <w:rsid w:val="004D04C1"/>
    <w:rsid w:val="004D0715"/>
    <w:rsid w:val="004D0EA9"/>
    <w:rsid w:val="004D142D"/>
    <w:rsid w:val="004D1744"/>
    <w:rsid w:val="004D1756"/>
    <w:rsid w:val="004D194D"/>
    <w:rsid w:val="004D1A32"/>
    <w:rsid w:val="004D1DAE"/>
    <w:rsid w:val="004D1E15"/>
    <w:rsid w:val="004D1E51"/>
    <w:rsid w:val="004D1EBA"/>
    <w:rsid w:val="004D202E"/>
    <w:rsid w:val="004D2198"/>
    <w:rsid w:val="004D2FF9"/>
    <w:rsid w:val="004D314E"/>
    <w:rsid w:val="004D333F"/>
    <w:rsid w:val="004D3403"/>
    <w:rsid w:val="004D34B3"/>
    <w:rsid w:val="004D34F3"/>
    <w:rsid w:val="004D3718"/>
    <w:rsid w:val="004D3723"/>
    <w:rsid w:val="004D3929"/>
    <w:rsid w:val="004D3C21"/>
    <w:rsid w:val="004D3E07"/>
    <w:rsid w:val="004D405F"/>
    <w:rsid w:val="004D4398"/>
    <w:rsid w:val="004D4637"/>
    <w:rsid w:val="004D47E5"/>
    <w:rsid w:val="004D49CB"/>
    <w:rsid w:val="004D4A8F"/>
    <w:rsid w:val="004D4B77"/>
    <w:rsid w:val="004D4EA5"/>
    <w:rsid w:val="004D563E"/>
    <w:rsid w:val="004D580F"/>
    <w:rsid w:val="004D5873"/>
    <w:rsid w:val="004D59BA"/>
    <w:rsid w:val="004D5B63"/>
    <w:rsid w:val="004D5D02"/>
    <w:rsid w:val="004D5D70"/>
    <w:rsid w:val="004D5DDF"/>
    <w:rsid w:val="004D5EEF"/>
    <w:rsid w:val="004D6460"/>
    <w:rsid w:val="004D6602"/>
    <w:rsid w:val="004D663D"/>
    <w:rsid w:val="004D67E0"/>
    <w:rsid w:val="004D6C0D"/>
    <w:rsid w:val="004D6C36"/>
    <w:rsid w:val="004D6DD1"/>
    <w:rsid w:val="004D6E3D"/>
    <w:rsid w:val="004D70CA"/>
    <w:rsid w:val="004D71B5"/>
    <w:rsid w:val="004D723C"/>
    <w:rsid w:val="004D781D"/>
    <w:rsid w:val="004D7846"/>
    <w:rsid w:val="004D7BD9"/>
    <w:rsid w:val="004D7CAE"/>
    <w:rsid w:val="004E00AD"/>
    <w:rsid w:val="004E00D0"/>
    <w:rsid w:val="004E0185"/>
    <w:rsid w:val="004E01B6"/>
    <w:rsid w:val="004E0271"/>
    <w:rsid w:val="004E038D"/>
    <w:rsid w:val="004E08BF"/>
    <w:rsid w:val="004E0A27"/>
    <w:rsid w:val="004E0DA3"/>
    <w:rsid w:val="004E110B"/>
    <w:rsid w:val="004E1561"/>
    <w:rsid w:val="004E15FC"/>
    <w:rsid w:val="004E1729"/>
    <w:rsid w:val="004E198A"/>
    <w:rsid w:val="004E1B43"/>
    <w:rsid w:val="004E1B61"/>
    <w:rsid w:val="004E1DA4"/>
    <w:rsid w:val="004E1E34"/>
    <w:rsid w:val="004E23C2"/>
    <w:rsid w:val="004E25AD"/>
    <w:rsid w:val="004E2615"/>
    <w:rsid w:val="004E267F"/>
    <w:rsid w:val="004E2710"/>
    <w:rsid w:val="004E28A5"/>
    <w:rsid w:val="004E2DEA"/>
    <w:rsid w:val="004E2F60"/>
    <w:rsid w:val="004E3189"/>
    <w:rsid w:val="004E35B5"/>
    <w:rsid w:val="004E3C1F"/>
    <w:rsid w:val="004E3EE6"/>
    <w:rsid w:val="004E4001"/>
    <w:rsid w:val="004E404A"/>
    <w:rsid w:val="004E4382"/>
    <w:rsid w:val="004E4A02"/>
    <w:rsid w:val="004E4A8A"/>
    <w:rsid w:val="004E4D6D"/>
    <w:rsid w:val="004E50EC"/>
    <w:rsid w:val="004E50F3"/>
    <w:rsid w:val="004E5221"/>
    <w:rsid w:val="004E54D0"/>
    <w:rsid w:val="004E5537"/>
    <w:rsid w:val="004E55E1"/>
    <w:rsid w:val="004E580D"/>
    <w:rsid w:val="004E58E3"/>
    <w:rsid w:val="004E5B5D"/>
    <w:rsid w:val="004E5C19"/>
    <w:rsid w:val="004E5CDF"/>
    <w:rsid w:val="004E5DED"/>
    <w:rsid w:val="004E5ED3"/>
    <w:rsid w:val="004E5FA7"/>
    <w:rsid w:val="004E6446"/>
    <w:rsid w:val="004E66DD"/>
    <w:rsid w:val="004E67CA"/>
    <w:rsid w:val="004E685C"/>
    <w:rsid w:val="004E689A"/>
    <w:rsid w:val="004E6A74"/>
    <w:rsid w:val="004E6ADE"/>
    <w:rsid w:val="004E6E08"/>
    <w:rsid w:val="004E6FD0"/>
    <w:rsid w:val="004E7244"/>
    <w:rsid w:val="004E737E"/>
    <w:rsid w:val="004E74C0"/>
    <w:rsid w:val="004E760F"/>
    <w:rsid w:val="004E7727"/>
    <w:rsid w:val="004E782E"/>
    <w:rsid w:val="004E7C64"/>
    <w:rsid w:val="004E7E4F"/>
    <w:rsid w:val="004E7F6A"/>
    <w:rsid w:val="004F0313"/>
    <w:rsid w:val="004F0464"/>
    <w:rsid w:val="004F068A"/>
    <w:rsid w:val="004F0820"/>
    <w:rsid w:val="004F0863"/>
    <w:rsid w:val="004F0A19"/>
    <w:rsid w:val="004F0CCC"/>
    <w:rsid w:val="004F0CD4"/>
    <w:rsid w:val="004F0DDC"/>
    <w:rsid w:val="004F1138"/>
    <w:rsid w:val="004F1503"/>
    <w:rsid w:val="004F16EF"/>
    <w:rsid w:val="004F1AC0"/>
    <w:rsid w:val="004F1C82"/>
    <w:rsid w:val="004F1EBB"/>
    <w:rsid w:val="004F2176"/>
    <w:rsid w:val="004F22D4"/>
    <w:rsid w:val="004F2601"/>
    <w:rsid w:val="004F2866"/>
    <w:rsid w:val="004F2AD4"/>
    <w:rsid w:val="004F2BC5"/>
    <w:rsid w:val="004F2D16"/>
    <w:rsid w:val="004F2D78"/>
    <w:rsid w:val="004F2E92"/>
    <w:rsid w:val="004F34BE"/>
    <w:rsid w:val="004F3E86"/>
    <w:rsid w:val="004F40B3"/>
    <w:rsid w:val="004F43B4"/>
    <w:rsid w:val="004F46A3"/>
    <w:rsid w:val="004F4761"/>
    <w:rsid w:val="004F4799"/>
    <w:rsid w:val="004F495B"/>
    <w:rsid w:val="004F4AB3"/>
    <w:rsid w:val="004F4B80"/>
    <w:rsid w:val="004F4D8C"/>
    <w:rsid w:val="004F4E47"/>
    <w:rsid w:val="004F4F4F"/>
    <w:rsid w:val="004F500C"/>
    <w:rsid w:val="004F50AE"/>
    <w:rsid w:val="004F5161"/>
    <w:rsid w:val="004F529D"/>
    <w:rsid w:val="004F58FF"/>
    <w:rsid w:val="004F5928"/>
    <w:rsid w:val="004F5A8B"/>
    <w:rsid w:val="004F5E56"/>
    <w:rsid w:val="004F61E3"/>
    <w:rsid w:val="004F6609"/>
    <w:rsid w:val="004F67D7"/>
    <w:rsid w:val="004F698B"/>
    <w:rsid w:val="004F69BC"/>
    <w:rsid w:val="004F69D4"/>
    <w:rsid w:val="004F6AD3"/>
    <w:rsid w:val="004F6D6F"/>
    <w:rsid w:val="004F6DA8"/>
    <w:rsid w:val="004F703D"/>
    <w:rsid w:val="004F712B"/>
    <w:rsid w:val="004F713B"/>
    <w:rsid w:val="004F732B"/>
    <w:rsid w:val="004F75EF"/>
    <w:rsid w:val="004F78F1"/>
    <w:rsid w:val="004F7943"/>
    <w:rsid w:val="004F7990"/>
    <w:rsid w:val="00500010"/>
    <w:rsid w:val="005002E0"/>
    <w:rsid w:val="0050037C"/>
    <w:rsid w:val="00500550"/>
    <w:rsid w:val="00500744"/>
    <w:rsid w:val="00500D33"/>
    <w:rsid w:val="00500E55"/>
    <w:rsid w:val="005010A5"/>
    <w:rsid w:val="005011FF"/>
    <w:rsid w:val="005015D3"/>
    <w:rsid w:val="005015E8"/>
    <w:rsid w:val="005018A1"/>
    <w:rsid w:val="005019A4"/>
    <w:rsid w:val="00501A09"/>
    <w:rsid w:val="00501A29"/>
    <w:rsid w:val="00501B12"/>
    <w:rsid w:val="00501C2F"/>
    <w:rsid w:val="00501D3E"/>
    <w:rsid w:val="00501D46"/>
    <w:rsid w:val="00501DDA"/>
    <w:rsid w:val="00501EEA"/>
    <w:rsid w:val="005022E0"/>
    <w:rsid w:val="0050242A"/>
    <w:rsid w:val="00502452"/>
    <w:rsid w:val="0050246E"/>
    <w:rsid w:val="005024C7"/>
    <w:rsid w:val="00502581"/>
    <w:rsid w:val="00502635"/>
    <w:rsid w:val="00502710"/>
    <w:rsid w:val="00502724"/>
    <w:rsid w:val="00502B53"/>
    <w:rsid w:val="00502D7E"/>
    <w:rsid w:val="00502EB9"/>
    <w:rsid w:val="00503810"/>
    <w:rsid w:val="0050407E"/>
    <w:rsid w:val="005040F3"/>
    <w:rsid w:val="00504451"/>
    <w:rsid w:val="0050455C"/>
    <w:rsid w:val="005046C4"/>
    <w:rsid w:val="00504A7B"/>
    <w:rsid w:val="00504DC8"/>
    <w:rsid w:val="00504EA0"/>
    <w:rsid w:val="005051D6"/>
    <w:rsid w:val="005051E3"/>
    <w:rsid w:val="0050532D"/>
    <w:rsid w:val="005054F7"/>
    <w:rsid w:val="0050554B"/>
    <w:rsid w:val="00505E03"/>
    <w:rsid w:val="00505E3A"/>
    <w:rsid w:val="00505ED1"/>
    <w:rsid w:val="005063E9"/>
    <w:rsid w:val="0050684E"/>
    <w:rsid w:val="00506E15"/>
    <w:rsid w:val="00506FA4"/>
    <w:rsid w:val="005071E7"/>
    <w:rsid w:val="00507398"/>
    <w:rsid w:val="00507671"/>
    <w:rsid w:val="005077A8"/>
    <w:rsid w:val="00507DB8"/>
    <w:rsid w:val="0051015C"/>
    <w:rsid w:val="005101AC"/>
    <w:rsid w:val="00510284"/>
    <w:rsid w:val="005102CB"/>
    <w:rsid w:val="005102FB"/>
    <w:rsid w:val="0051064E"/>
    <w:rsid w:val="0051088C"/>
    <w:rsid w:val="005109FD"/>
    <w:rsid w:val="00510BA7"/>
    <w:rsid w:val="00510D04"/>
    <w:rsid w:val="00511120"/>
    <w:rsid w:val="005111BE"/>
    <w:rsid w:val="00511217"/>
    <w:rsid w:val="00511919"/>
    <w:rsid w:val="00511933"/>
    <w:rsid w:val="00511AB6"/>
    <w:rsid w:val="00511B10"/>
    <w:rsid w:val="00511BD9"/>
    <w:rsid w:val="00511DB2"/>
    <w:rsid w:val="00511DFD"/>
    <w:rsid w:val="005120D3"/>
    <w:rsid w:val="005121CD"/>
    <w:rsid w:val="0051297C"/>
    <w:rsid w:val="00512AA0"/>
    <w:rsid w:val="00512B6D"/>
    <w:rsid w:val="00512CA8"/>
    <w:rsid w:val="0051313A"/>
    <w:rsid w:val="005131BB"/>
    <w:rsid w:val="005132FD"/>
    <w:rsid w:val="005133A4"/>
    <w:rsid w:val="00513C3F"/>
    <w:rsid w:val="00513C40"/>
    <w:rsid w:val="00513F0E"/>
    <w:rsid w:val="00513F89"/>
    <w:rsid w:val="005144C2"/>
    <w:rsid w:val="005145BE"/>
    <w:rsid w:val="0051492D"/>
    <w:rsid w:val="005154D1"/>
    <w:rsid w:val="0051555A"/>
    <w:rsid w:val="005159D6"/>
    <w:rsid w:val="00515AC8"/>
    <w:rsid w:val="00515EBD"/>
    <w:rsid w:val="00515EBF"/>
    <w:rsid w:val="005160B6"/>
    <w:rsid w:val="0051622E"/>
    <w:rsid w:val="005162F9"/>
    <w:rsid w:val="0051668F"/>
    <w:rsid w:val="00516804"/>
    <w:rsid w:val="00516D81"/>
    <w:rsid w:val="00516DEB"/>
    <w:rsid w:val="00517766"/>
    <w:rsid w:val="00517832"/>
    <w:rsid w:val="00520086"/>
    <w:rsid w:val="005202B7"/>
    <w:rsid w:val="005204F1"/>
    <w:rsid w:val="005207EB"/>
    <w:rsid w:val="005208BF"/>
    <w:rsid w:val="005208F2"/>
    <w:rsid w:val="0052098B"/>
    <w:rsid w:val="00520B0A"/>
    <w:rsid w:val="00521055"/>
    <w:rsid w:val="00521103"/>
    <w:rsid w:val="0052136B"/>
    <w:rsid w:val="005213D1"/>
    <w:rsid w:val="0052183D"/>
    <w:rsid w:val="005220C0"/>
    <w:rsid w:val="005222A7"/>
    <w:rsid w:val="00522442"/>
    <w:rsid w:val="0052255D"/>
    <w:rsid w:val="005225F2"/>
    <w:rsid w:val="00522672"/>
    <w:rsid w:val="0052273E"/>
    <w:rsid w:val="005227D6"/>
    <w:rsid w:val="00522A0A"/>
    <w:rsid w:val="00522C81"/>
    <w:rsid w:val="00522DF0"/>
    <w:rsid w:val="00522F0B"/>
    <w:rsid w:val="0052301D"/>
    <w:rsid w:val="00523034"/>
    <w:rsid w:val="00523228"/>
    <w:rsid w:val="0052370C"/>
    <w:rsid w:val="00523CC5"/>
    <w:rsid w:val="00523FBE"/>
    <w:rsid w:val="00524301"/>
    <w:rsid w:val="0052430B"/>
    <w:rsid w:val="00524377"/>
    <w:rsid w:val="005243F3"/>
    <w:rsid w:val="00524920"/>
    <w:rsid w:val="00524953"/>
    <w:rsid w:val="005249B8"/>
    <w:rsid w:val="00524B4C"/>
    <w:rsid w:val="00524BCD"/>
    <w:rsid w:val="00524C50"/>
    <w:rsid w:val="00524D94"/>
    <w:rsid w:val="00525149"/>
    <w:rsid w:val="005252AB"/>
    <w:rsid w:val="0052544A"/>
    <w:rsid w:val="005254C9"/>
    <w:rsid w:val="005254E7"/>
    <w:rsid w:val="005254EF"/>
    <w:rsid w:val="005254FB"/>
    <w:rsid w:val="0052570E"/>
    <w:rsid w:val="00525999"/>
    <w:rsid w:val="005259AA"/>
    <w:rsid w:val="00525BCD"/>
    <w:rsid w:val="00525EF0"/>
    <w:rsid w:val="00526165"/>
    <w:rsid w:val="005263E1"/>
    <w:rsid w:val="005268AB"/>
    <w:rsid w:val="00526B55"/>
    <w:rsid w:val="00526DB8"/>
    <w:rsid w:val="00526F3F"/>
    <w:rsid w:val="00526F65"/>
    <w:rsid w:val="0052744C"/>
    <w:rsid w:val="0052766C"/>
    <w:rsid w:val="00527D8E"/>
    <w:rsid w:val="00527F71"/>
    <w:rsid w:val="00530279"/>
    <w:rsid w:val="00530334"/>
    <w:rsid w:val="00530380"/>
    <w:rsid w:val="0053041B"/>
    <w:rsid w:val="005304C1"/>
    <w:rsid w:val="005304EC"/>
    <w:rsid w:val="00530709"/>
    <w:rsid w:val="00530B38"/>
    <w:rsid w:val="00530BE4"/>
    <w:rsid w:val="00530F52"/>
    <w:rsid w:val="00531085"/>
    <w:rsid w:val="00531232"/>
    <w:rsid w:val="005313DC"/>
    <w:rsid w:val="00531450"/>
    <w:rsid w:val="005314CD"/>
    <w:rsid w:val="00531AE9"/>
    <w:rsid w:val="00531C2F"/>
    <w:rsid w:val="00531F10"/>
    <w:rsid w:val="00532025"/>
    <w:rsid w:val="0053219D"/>
    <w:rsid w:val="00532471"/>
    <w:rsid w:val="005325C7"/>
    <w:rsid w:val="005328DD"/>
    <w:rsid w:val="0053293E"/>
    <w:rsid w:val="00532960"/>
    <w:rsid w:val="00532D17"/>
    <w:rsid w:val="00532E0F"/>
    <w:rsid w:val="00532E6A"/>
    <w:rsid w:val="00532FC9"/>
    <w:rsid w:val="0053304C"/>
    <w:rsid w:val="005332B1"/>
    <w:rsid w:val="0053362D"/>
    <w:rsid w:val="005338E1"/>
    <w:rsid w:val="00533BDB"/>
    <w:rsid w:val="00533BF8"/>
    <w:rsid w:val="00533D9D"/>
    <w:rsid w:val="0053420B"/>
    <w:rsid w:val="005345DE"/>
    <w:rsid w:val="005345F5"/>
    <w:rsid w:val="0053470B"/>
    <w:rsid w:val="005347C9"/>
    <w:rsid w:val="005348F7"/>
    <w:rsid w:val="005349D4"/>
    <w:rsid w:val="00534B0D"/>
    <w:rsid w:val="00534D9F"/>
    <w:rsid w:val="00534F86"/>
    <w:rsid w:val="00535186"/>
    <w:rsid w:val="005351D0"/>
    <w:rsid w:val="005351DA"/>
    <w:rsid w:val="0053547E"/>
    <w:rsid w:val="00535671"/>
    <w:rsid w:val="005359B2"/>
    <w:rsid w:val="00535B78"/>
    <w:rsid w:val="00535CC2"/>
    <w:rsid w:val="0053651B"/>
    <w:rsid w:val="00536676"/>
    <w:rsid w:val="00536A6D"/>
    <w:rsid w:val="00536E78"/>
    <w:rsid w:val="00537102"/>
    <w:rsid w:val="005371E6"/>
    <w:rsid w:val="0053735B"/>
    <w:rsid w:val="00537619"/>
    <w:rsid w:val="005378F3"/>
    <w:rsid w:val="00537984"/>
    <w:rsid w:val="00537A99"/>
    <w:rsid w:val="00537CF8"/>
    <w:rsid w:val="00540108"/>
    <w:rsid w:val="005401A0"/>
    <w:rsid w:val="005401F3"/>
    <w:rsid w:val="005402A2"/>
    <w:rsid w:val="005407FF"/>
    <w:rsid w:val="00540911"/>
    <w:rsid w:val="005409C7"/>
    <w:rsid w:val="00540A21"/>
    <w:rsid w:val="00540A70"/>
    <w:rsid w:val="00540AA3"/>
    <w:rsid w:val="00540D39"/>
    <w:rsid w:val="00541C55"/>
    <w:rsid w:val="00541C6B"/>
    <w:rsid w:val="00541CA9"/>
    <w:rsid w:val="00541F7F"/>
    <w:rsid w:val="00542054"/>
    <w:rsid w:val="00542427"/>
    <w:rsid w:val="005425CA"/>
    <w:rsid w:val="00542F63"/>
    <w:rsid w:val="00542FE5"/>
    <w:rsid w:val="0054303E"/>
    <w:rsid w:val="005432C2"/>
    <w:rsid w:val="0054359A"/>
    <w:rsid w:val="00543774"/>
    <w:rsid w:val="00543889"/>
    <w:rsid w:val="0054388A"/>
    <w:rsid w:val="00543AE5"/>
    <w:rsid w:val="00543B42"/>
    <w:rsid w:val="00543C2B"/>
    <w:rsid w:val="00543D5F"/>
    <w:rsid w:val="00543E81"/>
    <w:rsid w:val="00543EC7"/>
    <w:rsid w:val="005443C9"/>
    <w:rsid w:val="00544482"/>
    <w:rsid w:val="005444E5"/>
    <w:rsid w:val="0054456D"/>
    <w:rsid w:val="005445C6"/>
    <w:rsid w:val="00544828"/>
    <w:rsid w:val="0054497F"/>
    <w:rsid w:val="00544A7A"/>
    <w:rsid w:val="00544C51"/>
    <w:rsid w:val="00544C7A"/>
    <w:rsid w:val="00544DE3"/>
    <w:rsid w:val="00544ED4"/>
    <w:rsid w:val="0054502A"/>
    <w:rsid w:val="0054505E"/>
    <w:rsid w:val="00545241"/>
    <w:rsid w:val="00545360"/>
    <w:rsid w:val="005454A6"/>
    <w:rsid w:val="005459C7"/>
    <w:rsid w:val="00545A4E"/>
    <w:rsid w:val="00545AFE"/>
    <w:rsid w:val="00545BD5"/>
    <w:rsid w:val="00545ED6"/>
    <w:rsid w:val="00545EF8"/>
    <w:rsid w:val="005460B2"/>
    <w:rsid w:val="005466C4"/>
    <w:rsid w:val="005466F5"/>
    <w:rsid w:val="005468EA"/>
    <w:rsid w:val="00546E14"/>
    <w:rsid w:val="00546E5B"/>
    <w:rsid w:val="00547397"/>
    <w:rsid w:val="005473FA"/>
    <w:rsid w:val="005478E3"/>
    <w:rsid w:val="00547AEF"/>
    <w:rsid w:val="00547E3A"/>
    <w:rsid w:val="00547F5C"/>
    <w:rsid w:val="00547FE1"/>
    <w:rsid w:val="005500F0"/>
    <w:rsid w:val="005501AC"/>
    <w:rsid w:val="0055030F"/>
    <w:rsid w:val="00550574"/>
    <w:rsid w:val="00550B04"/>
    <w:rsid w:val="00550D70"/>
    <w:rsid w:val="00551030"/>
    <w:rsid w:val="005512A0"/>
    <w:rsid w:val="00551368"/>
    <w:rsid w:val="005513A4"/>
    <w:rsid w:val="0055159C"/>
    <w:rsid w:val="005517F5"/>
    <w:rsid w:val="00551AF5"/>
    <w:rsid w:val="00551B92"/>
    <w:rsid w:val="00551EA8"/>
    <w:rsid w:val="005521EE"/>
    <w:rsid w:val="00552302"/>
    <w:rsid w:val="00552568"/>
    <w:rsid w:val="00552697"/>
    <w:rsid w:val="00552A46"/>
    <w:rsid w:val="00552A54"/>
    <w:rsid w:val="00552CDD"/>
    <w:rsid w:val="00553001"/>
    <w:rsid w:val="005530A5"/>
    <w:rsid w:val="00553282"/>
    <w:rsid w:val="00553BD1"/>
    <w:rsid w:val="00553FE0"/>
    <w:rsid w:val="00554451"/>
    <w:rsid w:val="005545BF"/>
    <w:rsid w:val="00554B0C"/>
    <w:rsid w:val="00554C00"/>
    <w:rsid w:val="00554E1A"/>
    <w:rsid w:val="00554F1A"/>
    <w:rsid w:val="00554FB6"/>
    <w:rsid w:val="00554FE0"/>
    <w:rsid w:val="0055507F"/>
    <w:rsid w:val="00555C8C"/>
    <w:rsid w:val="00555E8D"/>
    <w:rsid w:val="0055604A"/>
    <w:rsid w:val="00556611"/>
    <w:rsid w:val="005566BD"/>
    <w:rsid w:val="005567F0"/>
    <w:rsid w:val="00556C3D"/>
    <w:rsid w:val="00556EEC"/>
    <w:rsid w:val="00557091"/>
    <w:rsid w:val="005571EC"/>
    <w:rsid w:val="005572CE"/>
    <w:rsid w:val="0055782E"/>
    <w:rsid w:val="0055789B"/>
    <w:rsid w:val="005578BD"/>
    <w:rsid w:val="00557A05"/>
    <w:rsid w:val="00557E60"/>
    <w:rsid w:val="00557ECA"/>
    <w:rsid w:val="0056013D"/>
    <w:rsid w:val="0056016F"/>
    <w:rsid w:val="00560199"/>
    <w:rsid w:val="0056047B"/>
    <w:rsid w:val="00560601"/>
    <w:rsid w:val="00560C6D"/>
    <w:rsid w:val="00560F44"/>
    <w:rsid w:val="00561123"/>
    <w:rsid w:val="005611EB"/>
    <w:rsid w:val="005612F9"/>
    <w:rsid w:val="0056158D"/>
    <w:rsid w:val="00561D9F"/>
    <w:rsid w:val="00561E02"/>
    <w:rsid w:val="00561E36"/>
    <w:rsid w:val="00561E77"/>
    <w:rsid w:val="00561F2B"/>
    <w:rsid w:val="00562015"/>
    <w:rsid w:val="005621F6"/>
    <w:rsid w:val="00562350"/>
    <w:rsid w:val="0056248B"/>
    <w:rsid w:val="005625E1"/>
    <w:rsid w:val="00562629"/>
    <w:rsid w:val="005626D2"/>
    <w:rsid w:val="0056270A"/>
    <w:rsid w:val="0056293C"/>
    <w:rsid w:val="005629FA"/>
    <w:rsid w:val="00562E8E"/>
    <w:rsid w:val="0056301C"/>
    <w:rsid w:val="00563146"/>
    <w:rsid w:val="0056354F"/>
    <w:rsid w:val="00563A29"/>
    <w:rsid w:val="00563BE5"/>
    <w:rsid w:val="0056405E"/>
    <w:rsid w:val="005641AC"/>
    <w:rsid w:val="005642A2"/>
    <w:rsid w:val="005643BA"/>
    <w:rsid w:val="005645C7"/>
    <w:rsid w:val="005646DB"/>
    <w:rsid w:val="005647BE"/>
    <w:rsid w:val="005649D8"/>
    <w:rsid w:val="00564A01"/>
    <w:rsid w:val="00564BAD"/>
    <w:rsid w:val="00564C66"/>
    <w:rsid w:val="00564C6E"/>
    <w:rsid w:val="00564FC5"/>
    <w:rsid w:val="005652F4"/>
    <w:rsid w:val="0056547D"/>
    <w:rsid w:val="005654DB"/>
    <w:rsid w:val="005655E2"/>
    <w:rsid w:val="00565724"/>
    <w:rsid w:val="0056580B"/>
    <w:rsid w:val="0056587B"/>
    <w:rsid w:val="0056593B"/>
    <w:rsid w:val="005659EB"/>
    <w:rsid w:val="00565A6D"/>
    <w:rsid w:val="00565CB2"/>
    <w:rsid w:val="00565D5A"/>
    <w:rsid w:val="00565DF3"/>
    <w:rsid w:val="00565F6D"/>
    <w:rsid w:val="00566324"/>
    <w:rsid w:val="005667BD"/>
    <w:rsid w:val="00566842"/>
    <w:rsid w:val="00566A11"/>
    <w:rsid w:val="00566C76"/>
    <w:rsid w:val="0056723E"/>
    <w:rsid w:val="00567399"/>
    <w:rsid w:val="00567540"/>
    <w:rsid w:val="005675BA"/>
    <w:rsid w:val="005676A2"/>
    <w:rsid w:val="00567708"/>
    <w:rsid w:val="0056776E"/>
    <w:rsid w:val="005677E2"/>
    <w:rsid w:val="00567EC7"/>
    <w:rsid w:val="00570013"/>
    <w:rsid w:val="00570065"/>
    <w:rsid w:val="0057016B"/>
    <w:rsid w:val="005702B8"/>
    <w:rsid w:val="005703A7"/>
    <w:rsid w:val="0057041B"/>
    <w:rsid w:val="0057045D"/>
    <w:rsid w:val="0057077A"/>
    <w:rsid w:val="00570829"/>
    <w:rsid w:val="0057090A"/>
    <w:rsid w:val="00570ADA"/>
    <w:rsid w:val="00570E9E"/>
    <w:rsid w:val="0057100F"/>
    <w:rsid w:val="0057101D"/>
    <w:rsid w:val="0057139B"/>
    <w:rsid w:val="005713BC"/>
    <w:rsid w:val="005719FC"/>
    <w:rsid w:val="00571B41"/>
    <w:rsid w:val="00571C0C"/>
    <w:rsid w:val="00571DD9"/>
    <w:rsid w:val="00571E34"/>
    <w:rsid w:val="00571FAF"/>
    <w:rsid w:val="005720CF"/>
    <w:rsid w:val="00572375"/>
    <w:rsid w:val="00572B15"/>
    <w:rsid w:val="00572BD0"/>
    <w:rsid w:val="0057300C"/>
    <w:rsid w:val="0057317B"/>
    <w:rsid w:val="005732A8"/>
    <w:rsid w:val="0057342A"/>
    <w:rsid w:val="005736E1"/>
    <w:rsid w:val="0057383B"/>
    <w:rsid w:val="00573850"/>
    <w:rsid w:val="005739E5"/>
    <w:rsid w:val="00573C00"/>
    <w:rsid w:val="00573C8D"/>
    <w:rsid w:val="0057440C"/>
    <w:rsid w:val="005744F2"/>
    <w:rsid w:val="00574506"/>
    <w:rsid w:val="005745C9"/>
    <w:rsid w:val="00574650"/>
    <w:rsid w:val="00574999"/>
    <w:rsid w:val="00574AC1"/>
    <w:rsid w:val="00574CC4"/>
    <w:rsid w:val="00574DBC"/>
    <w:rsid w:val="00574EDB"/>
    <w:rsid w:val="0057509D"/>
    <w:rsid w:val="00575176"/>
    <w:rsid w:val="0057524B"/>
    <w:rsid w:val="0057529C"/>
    <w:rsid w:val="005753CF"/>
    <w:rsid w:val="0057608A"/>
    <w:rsid w:val="0057621A"/>
    <w:rsid w:val="0057645C"/>
    <w:rsid w:val="0057680C"/>
    <w:rsid w:val="00576961"/>
    <w:rsid w:val="00576A5C"/>
    <w:rsid w:val="00576B39"/>
    <w:rsid w:val="00576C7E"/>
    <w:rsid w:val="00576E2B"/>
    <w:rsid w:val="00576F36"/>
    <w:rsid w:val="00576F74"/>
    <w:rsid w:val="00576F8C"/>
    <w:rsid w:val="005770BB"/>
    <w:rsid w:val="005772BB"/>
    <w:rsid w:val="005772F5"/>
    <w:rsid w:val="00577318"/>
    <w:rsid w:val="005777AE"/>
    <w:rsid w:val="00577951"/>
    <w:rsid w:val="0057796C"/>
    <w:rsid w:val="00580301"/>
    <w:rsid w:val="00580551"/>
    <w:rsid w:val="005806B3"/>
    <w:rsid w:val="00580A6E"/>
    <w:rsid w:val="00580BB7"/>
    <w:rsid w:val="0058126C"/>
    <w:rsid w:val="005812C9"/>
    <w:rsid w:val="005815A8"/>
    <w:rsid w:val="0058173A"/>
    <w:rsid w:val="00581DC6"/>
    <w:rsid w:val="00581E42"/>
    <w:rsid w:val="005824EC"/>
    <w:rsid w:val="005826E0"/>
    <w:rsid w:val="0058271D"/>
    <w:rsid w:val="00582CC7"/>
    <w:rsid w:val="00582D2D"/>
    <w:rsid w:val="00582DC1"/>
    <w:rsid w:val="00582F13"/>
    <w:rsid w:val="00582F18"/>
    <w:rsid w:val="00583184"/>
    <w:rsid w:val="005834C2"/>
    <w:rsid w:val="00583510"/>
    <w:rsid w:val="005836F0"/>
    <w:rsid w:val="00583876"/>
    <w:rsid w:val="00583C21"/>
    <w:rsid w:val="00583F7D"/>
    <w:rsid w:val="00583FE7"/>
    <w:rsid w:val="0058407D"/>
    <w:rsid w:val="0058437C"/>
    <w:rsid w:val="0058448A"/>
    <w:rsid w:val="00584726"/>
    <w:rsid w:val="005848A9"/>
    <w:rsid w:val="005848B3"/>
    <w:rsid w:val="00584969"/>
    <w:rsid w:val="00584CEE"/>
    <w:rsid w:val="00584F1E"/>
    <w:rsid w:val="00585815"/>
    <w:rsid w:val="0058590C"/>
    <w:rsid w:val="00585E2E"/>
    <w:rsid w:val="00585E48"/>
    <w:rsid w:val="00585E61"/>
    <w:rsid w:val="00586030"/>
    <w:rsid w:val="0058613B"/>
    <w:rsid w:val="005864D2"/>
    <w:rsid w:val="0058657B"/>
    <w:rsid w:val="005866D9"/>
    <w:rsid w:val="00586872"/>
    <w:rsid w:val="00586A58"/>
    <w:rsid w:val="005871CB"/>
    <w:rsid w:val="00587277"/>
    <w:rsid w:val="00587388"/>
    <w:rsid w:val="0058745E"/>
    <w:rsid w:val="005874FA"/>
    <w:rsid w:val="0058768C"/>
    <w:rsid w:val="005876D7"/>
    <w:rsid w:val="00587AFE"/>
    <w:rsid w:val="00587B22"/>
    <w:rsid w:val="005900E8"/>
    <w:rsid w:val="00590216"/>
    <w:rsid w:val="0059058D"/>
    <w:rsid w:val="00590626"/>
    <w:rsid w:val="00590BFB"/>
    <w:rsid w:val="00590F4E"/>
    <w:rsid w:val="00590F58"/>
    <w:rsid w:val="00590F88"/>
    <w:rsid w:val="00590FEF"/>
    <w:rsid w:val="00591078"/>
    <w:rsid w:val="00591233"/>
    <w:rsid w:val="00591418"/>
    <w:rsid w:val="0059153F"/>
    <w:rsid w:val="0059161E"/>
    <w:rsid w:val="00591917"/>
    <w:rsid w:val="00592009"/>
    <w:rsid w:val="00592023"/>
    <w:rsid w:val="0059219B"/>
    <w:rsid w:val="005922DB"/>
    <w:rsid w:val="005924A2"/>
    <w:rsid w:val="00592674"/>
    <w:rsid w:val="00592743"/>
    <w:rsid w:val="00592BB7"/>
    <w:rsid w:val="00592BE8"/>
    <w:rsid w:val="00592C7A"/>
    <w:rsid w:val="00592D69"/>
    <w:rsid w:val="00592D96"/>
    <w:rsid w:val="00592F8E"/>
    <w:rsid w:val="005935A6"/>
    <w:rsid w:val="00593BB4"/>
    <w:rsid w:val="00593FAC"/>
    <w:rsid w:val="00594002"/>
    <w:rsid w:val="0059402F"/>
    <w:rsid w:val="005942D2"/>
    <w:rsid w:val="0059461F"/>
    <w:rsid w:val="005947D1"/>
    <w:rsid w:val="00594AF9"/>
    <w:rsid w:val="00594B94"/>
    <w:rsid w:val="00594EF6"/>
    <w:rsid w:val="0059511B"/>
    <w:rsid w:val="00595191"/>
    <w:rsid w:val="00595544"/>
    <w:rsid w:val="0059557E"/>
    <w:rsid w:val="00595879"/>
    <w:rsid w:val="00595928"/>
    <w:rsid w:val="00595D55"/>
    <w:rsid w:val="00595DEF"/>
    <w:rsid w:val="00595E28"/>
    <w:rsid w:val="00595FC2"/>
    <w:rsid w:val="005961AD"/>
    <w:rsid w:val="0059654A"/>
    <w:rsid w:val="005966DD"/>
    <w:rsid w:val="00596763"/>
    <w:rsid w:val="005967C8"/>
    <w:rsid w:val="00596813"/>
    <w:rsid w:val="00596850"/>
    <w:rsid w:val="005968BE"/>
    <w:rsid w:val="00596DA7"/>
    <w:rsid w:val="00596DC1"/>
    <w:rsid w:val="00596F2F"/>
    <w:rsid w:val="00596F4B"/>
    <w:rsid w:val="00596FAB"/>
    <w:rsid w:val="00597118"/>
    <w:rsid w:val="00597411"/>
    <w:rsid w:val="00597530"/>
    <w:rsid w:val="005976AA"/>
    <w:rsid w:val="005979D7"/>
    <w:rsid w:val="00597A93"/>
    <w:rsid w:val="00597B62"/>
    <w:rsid w:val="00597BA9"/>
    <w:rsid w:val="00597CFF"/>
    <w:rsid w:val="00597E9F"/>
    <w:rsid w:val="00597EA1"/>
    <w:rsid w:val="005A0681"/>
    <w:rsid w:val="005A0704"/>
    <w:rsid w:val="005A0877"/>
    <w:rsid w:val="005A08D4"/>
    <w:rsid w:val="005A0BA8"/>
    <w:rsid w:val="005A0C3C"/>
    <w:rsid w:val="005A0EA6"/>
    <w:rsid w:val="005A0F2A"/>
    <w:rsid w:val="005A1416"/>
    <w:rsid w:val="005A1519"/>
    <w:rsid w:val="005A16EB"/>
    <w:rsid w:val="005A1724"/>
    <w:rsid w:val="005A1A16"/>
    <w:rsid w:val="005A1C63"/>
    <w:rsid w:val="005A1EE1"/>
    <w:rsid w:val="005A1FA6"/>
    <w:rsid w:val="005A1FFF"/>
    <w:rsid w:val="005A2116"/>
    <w:rsid w:val="005A2214"/>
    <w:rsid w:val="005A2352"/>
    <w:rsid w:val="005A2412"/>
    <w:rsid w:val="005A2975"/>
    <w:rsid w:val="005A2A05"/>
    <w:rsid w:val="005A2B55"/>
    <w:rsid w:val="005A2C08"/>
    <w:rsid w:val="005A2E08"/>
    <w:rsid w:val="005A2FA4"/>
    <w:rsid w:val="005A2FD6"/>
    <w:rsid w:val="005A314A"/>
    <w:rsid w:val="005A31DB"/>
    <w:rsid w:val="005A3313"/>
    <w:rsid w:val="005A33A1"/>
    <w:rsid w:val="005A33E0"/>
    <w:rsid w:val="005A370A"/>
    <w:rsid w:val="005A371B"/>
    <w:rsid w:val="005A374E"/>
    <w:rsid w:val="005A3E93"/>
    <w:rsid w:val="005A40C1"/>
    <w:rsid w:val="005A41A3"/>
    <w:rsid w:val="005A4218"/>
    <w:rsid w:val="005A49CA"/>
    <w:rsid w:val="005A49F3"/>
    <w:rsid w:val="005A49F9"/>
    <w:rsid w:val="005A4CDA"/>
    <w:rsid w:val="005A4D33"/>
    <w:rsid w:val="005A5345"/>
    <w:rsid w:val="005A54E7"/>
    <w:rsid w:val="005A5731"/>
    <w:rsid w:val="005A57FD"/>
    <w:rsid w:val="005A5816"/>
    <w:rsid w:val="005A5B40"/>
    <w:rsid w:val="005A5B69"/>
    <w:rsid w:val="005A5BC5"/>
    <w:rsid w:val="005A5C95"/>
    <w:rsid w:val="005A5CF0"/>
    <w:rsid w:val="005A5D70"/>
    <w:rsid w:val="005A5E12"/>
    <w:rsid w:val="005A6161"/>
    <w:rsid w:val="005A61F3"/>
    <w:rsid w:val="005A6420"/>
    <w:rsid w:val="005A646E"/>
    <w:rsid w:val="005A659B"/>
    <w:rsid w:val="005A66E9"/>
    <w:rsid w:val="005A6775"/>
    <w:rsid w:val="005A685F"/>
    <w:rsid w:val="005A6D13"/>
    <w:rsid w:val="005A6DB9"/>
    <w:rsid w:val="005A6F19"/>
    <w:rsid w:val="005A6F51"/>
    <w:rsid w:val="005A71BF"/>
    <w:rsid w:val="005A73A5"/>
    <w:rsid w:val="005A7871"/>
    <w:rsid w:val="005A78F5"/>
    <w:rsid w:val="005A7A2C"/>
    <w:rsid w:val="005B00B9"/>
    <w:rsid w:val="005B04D9"/>
    <w:rsid w:val="005B0683"/>
    <w:rsid w:val="005B0718"/>
    <w:rsid w:val="005B0925"/>
    <w:rsid w:val="005B0B59"/>
    <w:rsid w:val="005B0FED"/>
    <w:rsid w:val="005B134E"/>
    <w:rsid w:val="005B13C7"/>
    <w:rsid w:val="005B140C"/>
    <w:rsid w:val="005B1B3D"/>
    <w:rsid w:val="005B20E9"/>
    <w:rsid w:val="005B2C03"/>
    <w:rsid w:val="005B32FA"/>
    <w:rsid w:val="005B3302"/>
    <w:rsid w:val="005B352A"/>
    <w:rsid w:val="005B380B"/>
    <w:rsid w:val="005B3901"/>
    <w:rsid w:val="005B3AFD"/>
    <w:rsid w:val="005B3BB6"/>
    <w:rsid w:val="005B3D07"/>
    <w:rsid w:val="005B3E3D"/>
    <w:rsid w:val="005B3FAE"/>
    <w:rsid w:val="005B41E4"/>
    <w:rsid w:val="005B41E5"/>
    <w:rsid w:val="005B4597"/>
    <w:rsid w:val="005B472E"/>
    <w:rsid w:val="005B4796"/>
    <w:rsid w:val="005B49B7"/>
    <w:rsid w:val="005B4C69"/>
    <w:rsid w:val="005B4CEA"/>
    <w:rsid w:val="005B4D7D"/>
    <w:rsid w:val="005B4DD6"/>
    <w:rsid w:val="005B508E"/>
    <w:rsid w:val="005B51D8"/>
    <w:rsid w:val="005B51EA"/>
    <w:rsid w:val="005B53FE"/>
    <w:rsid w:val="005B581C"/>
    <w:rsid w:val="005B590B"/>
    <w:rsid w:val="005B59BC"/>
    <w:rsid w:val="005B5BA6"/>
    <w:rsid w:val="005B5E17"/>
    <w:rsid w:val="005B5EEF"/>
    <w:rsid w:val="005B5F7F"/>
    <w:rsid w:val="005B5FBB"/>
    <w:rsid w:val="005B62B1"/>
    <w:rsid w:val="005B6B2C"/>
    <w:rsid w:val="005B7854"/>
    <w:rsid w:val="005B7A1E"/>
    <w:rsid w:val="005B7B12"/>
    <w:rsid w:val="005B7E86"/>
    <w:rsid w:val="005B7EB0"/>
    <w:rsid w:val="005C0005"/>
    <w:rsid w:val="005C017C"/>
    <w:rsid w:val="005C031B"/>
    <w:rsid w:val="005C04FB"/>
    <w:rsid w:val="005C0521"/>
    <w:rsid w:val="005C0540"/>
    <w:rsid w:val="005C071D"/>
    <w:rsid w:val="005C097A"/>
    <w:rsid w:val="005C0A32"/>
    <w:rsid w:val="005C0DF3"/>
    <w:rsid w:val="005C1004"/>
    <w:rsid w:val="005C13CC"/>
    <w:rsid w:val="005C140F"/>
    <w:rsid w:val="005C15DE"/>
    <w:rsid w:val="005C1984"/>
    <w:rsid w:val="005C1EE3"/>
    <w:rsid w:val="005C228B"/>
    <w:rsid w:val="005C243B"/>
    <w:rsid w:val="005C2849"/>
    <w:rsid w:val="005C2AF3"/>
    <w:rsid w:val="005C2B24"/>
    <w:rsid w:val="005C2DEA"/>
    <w:rsid w:val="005C2E2F"/>
    <w:rsid w:val="005C2E75"/>
    <w:rsid w:val="005C2EE7"/>
    <w:rsid w:val="005C2F3A"/>
    <w:rsid w:val="005C385F"/>
    <w:rsid w:val="005C3910"/>
    <w:rsid w:val="005C3A86"/>
    <w:rsid w:val="005C3FE8"/>
    <w:rsid w:val="005C41DF"/>
    <w:rsid w:val="005C46CD"/>
    <w:rsid w:val="005C5185"/>
    <w:rsid w:val="005C52BB"/>
    <w:rsid w:val="005C52DF"/>
    <w:rsid w:val="005C537A"/>
    <w:rsid w:val="005C55AB"/>
    <w:rsid w:val="005C5795"/>
    <w:rsid w:val="005C598B"/>
    <w:rsid w:val="005C5C8A"/>
    <w:rsid w:val="005C5F04"/>
    <w:rsid w:val="005C5F7F"/>
    <w:rsid w:val="005C62D9"/>
    <w:rsid w:val="005C631B"/>
    <w:rsid w:val="005C65BA"/>
    <w:rsid w:val="005C65C9"/>
    <w:rsid w:val="005C65FE"/>
    <w:rsid w:val="005C671D"/>
    <w:rsid w:val="005C689E"/>
    <w:rsid w:val="005C693A"/>
    <w:rsid w:val="005C6999"/>
    <w:rsid w:val="005C6AA5"/>
    <w:rsid w:val="005C6D6C"/>
    <w:rsid w:val="005C6F6E"/>
    <w:rsid w:val="005C7035"/>
    <w:rsid w:val="005C70E2"/>
    <w:rsid w:val="005C7624"/>
    <w:rsid w:val="005C771A"/>
    <w:rsid w:val="005C779A"/>
    <w:rsid w:val="005C79BE"/>
    <w:rsid w:val="005C7A73"/>
    <w:rsid w:val="005C7B25"/>
    <w:rsid w:val="005C7D99"/>
    <w:rsid w:val="005C7FAD"/>
    <w:rsid w:val="005D000D"/>
    <w:rsid w:val="005D0043"/>
    <w:rsid w:val="005D00FE"/>
    <w:rsid w:val="005D03F8"/>
    <w:rsid w:val="005D050F"/>
    <w:rsid w:val="005D0844"/>
    <w:rsid w:val="005D0919"/>
    <w:rsid w:val="005D09C3"/>
    <w:rsid w:val="005D0CFF"/>
    <w:rsid w:val="005D1034"/>
    <w:rsid w:val="005D142F"/>
    <w:rsid w:val="005D173A"/>
    <w:rsid w:val="005D1A06"/>
    <w:rsid w:val="005D1ABC"/>
    <w:rsid w:val="005D1B10"/>
    <w:rsid w:val="005D1DF7"/>
    <w:rsid w:val="005D1E5A"/>
    <w:rsid w:val="005D1EC0"/>
    <w:rsid w:val="005D1F3C"/>
    <w:rsid w:val="005D1F53"/>
    <w:rsid w:val="005D1FDC"/>
    <w:rsid w:val="005D21CE"/>
    <w:rsid w:val="005D23A7"/>
    <w:rsid w:val="005D2640"/>
    <w:rsid w:val="005D2693"/>
    <w:rsid w:val="005D2706"/>
    <w:rsid w:val="005D2767"/>
    <w:rsid w:val="005D2954"/>
    <w:rsid w:val="005D2FC9"/>
    <w:rsid w:val="005D3073"/>
    <w:rsid w:val="005D31E6"/>
    <w:rsid w:val="005D368E"/>
    <w:rsid w:val="005D3C3A"/>
    <w:rsid w:val="005D4292"/>
    <w:rsid w:val="005D42A9"/>
    <w:rsid w:val="005D42CF"/>
    <w:rsid w:val="005D4344"/>
    <w:rsid w:val="005D434A"/>
    <w:rsid w:val="005D4376"/>
    <w:rsid w:val="005D4496"/>
    <w:rsid w:val="005D481D"/>
    <w:rsid w:val="005D48D3"/>
    <w:rsid w:val="005D4C3C"/>
    <w:rsid w:val="005D4CD8"/>
    <w:rsid w:val="005D4F81"/>
    <w:rsid w:val="005D500A"/>
    <w:rsid w:val="005D516A"/>
    <w:rsid w:val="005D5173"/>
    <w:rsid w:val="005D5725"/>
    <w:rsid w:val="005D5B77"/>
    <w:rsid w:val="005D5C8C"/>
    <w:rsid w:val="005D5E20"/>
    <w:rsid w:val="005D5E36"/>
    <w:rsid w:val="005D6253"/>
    <w:rsid w:val="005D65C0"/>
    <w:rsid w:val="005D66E7"/>
    <w:rsid w:val="005D6784"/>
    <w:rsid w:val="005D68DB"/>
    <w:rsid w:val="005D6CAE"/>
    <w:rsid w:val="005D6D25"/>
    <w:rsid w:val="005D725C"/>
    <w:rsid w:val="005D72FC"/>
    <w:rsid w:val="005D73C5"/>
    <w:rsid w:val="005D7754"/>
    <w:rsid w:val="005D7816"/>
    <w:rsid w:val="005D78C1"/>
    <w:rsid w:val="005D790A"/>
    <w:rsid w:val="005D7962"/>
    <w:rsid w:val="005D7DF7"/>
    <w:rsid w:val="005D7E76"/>
    <w:rsid w:val="005D7F73"/>
    <w:rsid w:val="005E019D"/>
    <w:rsid w:val="005E0299"/>
    <w:rsid w:val="005E036E"/>
    <w:rsid w:val="005E04FF"/>
    <w:rsid w:val="005E05A6"/>
    <w:rsid w:val="005E06C3"/>
    <w:rsid w:val="005E0A9E"/>
    <w:rsid w:val="005E0BD8"/>
    <w:rsid w:val="005E0EA9"/>
    <w:rsid w:val="005E10DB"/>
    <w:rsid w:val="005E1461"/>
    <w:rsid w:val="005E14E3"/>
    <w:rsid w:val="005E1663"/>
    <w:rsid w:val="005E1801"/>
    <w:rsid w:val="005E1939"/>
    <w:rsid w:val="005E1AE2"/>
    <w:rsid w:val="005E1F44"/>
    <w:rsid w:val="005E1FEC"/>
    <w:rsid w:val="005E2090"/>
    <w:rsid w:val="005E2622"/>
    <w:rsid w:val="005E26EE"/>
    <w:rsid w:val="005E291A"/>
    <w:rsid w:val="005E2B25"/>
    <w:rsid w:val="005E2C5E"/>
    <w:rsid w:val="005E328D"/>
    <w:rsid w:val="005E382D"/>
    <w:rsid w:val="005E3A97"/>
    <w:rsid w:val="005E3B0A"/>
    <w:rsid w:val="005E3C73"/>
    <w:rsid w:val="005E4209"/>
    <w:rsid w:val="005E43E5"/>
    <w:rsid w:val="005E4578"/>
    <w:rsid w:val="005E47E4"/>
    <w:rsid w:val="005E4A64"/>
    <w:rsid w:val="005E4E11"/>
    <w:rsid w:val="005E4E8A"/>
    <w:rsid w:val="005E52FE"/>
    <w:rsid w:val="005E5E37"/>
    <w:rsid w:val="005E6272"/>
    <w:rsid w:val="005E63EE"/>
    <w:rsid w:val="005E64A6"/>
    <w:rsid w:val="005E69A1"/>
    <w:rsid w:val="005E6EA9"/>
    <w:rsid w:val="005E7114"/>
    <w:rsid w:val="005E7740"/>
    <w:rsid w:val="005E7944"/>
    <w:rsid w:val="005E7AA8"/>
    <w:rsid w:val="005E7B72"/>
    <w:rsid w:val="005E7D35"/>
    <w:rsid w:val="005E7E00"/>
    <w:rsid w:val="005E7EA9"/>
    <w:rsid w:val="005E7F54"/>
    <w:rsid w:val="005F0342"/>
    <w:rsid w:val="005F04BF"/>
    <w:rsid w:val="005F0586"/>
    <w:rsid w:val="005F05C6"/>
    <w:rsid w:val="005F05D9"/>
    <w:rsid w:val="005F066B"/>
    <w:rsid w:val="005F077F"/>
    <w:rsid w:val="005F0816"/>
    <w:rsid w:val="005F09E1"/>
    <w:rsid w:val="005F0B00"/>
    <w:rsid w:val="005F1239"/>
    <w:rsid w:val="005F174C"/>
    <w:rsid w:val="005F1A53"/>
    <w:rsid w:val="005F1E6B"/>
    <w:rsid w:val="005F1FB6"/>
    <w:rsid w:val="005F2303"/>
    <w:rsid w:val="005F25D9"/>
    <w:rsid w:val="005F2976"/>
    <w:rsid w:val="005F29B0"/>
    <w:rsid w:val="005F2D3C"/>
    <w:rsid w:val="005F3045"/>
    <w:rsid w:val="005F32AD"/>
    <w:rsid w:val="005F33F9"/>
    <w:rsid w:val="005F3838"/>
    <w:rsid w:val="005F3975"/>
    <w:rsid w:val="005F3C18"/>
    <w:rsid w:val="005F3D8C"/>
    <w:rsid w:val="005F3E06"/>
    <w:rsid w:val="005F3E50"/>
    <w:rsid w:val="005F3FAE"/>
    <w:rsid w:val="005F4796"/>
    <w:rsid w:val="005F4ACF"/>
    <w:rsid w:val="005F4DD9"/>
    <w:rsid w:val="005F5080"/>
    <w:rsid w:val="005F51C6"/>
    <w:rsid w:val="005F532F"/>
    <w:rsid w:val="005F5700"/>
    <w:rsid w:val="005F5790"/>
    <w:rsid w:val="005F5A9F"/>
    <w:rsid w:val="005F5BB7"/>
    <w:rsid w:val="005F5C9A"/>
    <w:rsid w:val="005F5FD7"/>
    <w:rsid w:val="005F6110"/>
    <w:rsid w:val="005F618D"/>
    <w:rsid w:val="005F6285"/>
    <w:rsid w:val="005F66FB"/>
    <w:rsid w:val="005F68E7"/>
    <w:rsid w:val="005F697C"/>
    <w:rsid w:val="005F6A71"/>
    <w:rsid w:val="005F6CEF"/>
    <w:rsid w:val="005F6DD1"/>
    <w:rsid w:val="005F6F1B"/>
    <w:rsid w:val="005F70AC"/>
    <w:rsid w:val="005F76C5"/>
    <w:rsid w:val="005F785C"/>
    <w:rsid w:val="005F7A08"/>
    <w:rsid w:val="005F7B12"/>
    <w:rsid w:val="005F7B5B"/>
    <w:rsid w:val="005F7C6D"/>
    <w:rsid w:val="00600266"/>
    <w:rsid w:val="00600510"/>
    <w:rsid w:val="00600567"/>
    <w:rsid w:val="006005D8"/>
    <w:rsid w:val="006006B4"/>
    <w:rsid w:val="0060095E"/>
    <w:rsid w:val="00600CED"/>
    <w:rsid w:val="00600DCE"/>
    <w:rsid w:val="00600DDF"/>
    <w:rsid w:val="00600F40"/>
    <w:rsid w:val="006010B6"/>
    <w:rsid w:val="00601119"/>
    <w:rsid w:val="00601462"/>
    <w:rsid w:val="006015FC"/>
    <w:rsid w:val="00601667"/>
    <w:rsid w:val="00601704"/>
    <w:rsid w:val="00601A92"/>
    <w:rsid w:val="00601BDF"/>
    <w:rsid w:val="0060217C"/>
    <w:rsid w:val="00602953"/>
    <w:rsid w:val="0060297F"/>
    <w:rsid w:val="00602A0A"/>
    <w:rsid w:val="00602CE9"/>
    <w:rsid w:val="00602F30"/>
    <w:rsid w:val="00602F4F"/>
    <w:rsid w:val="00602FA3"/>
    <w:rsid w:val="00602FB2"/>
    <w:rsid w:val="00603089"/>
    <w:rsid w:val="006032CC"/>
    <w:rsid w:val="006034A9"/>
    <w:rsid w:val="006035B7"/>
    <w:rsid w:val="0060387B"/>
    <w:rsid w:val="00603DB0"/>
    <w:rsid w:val="00603FFA"/>
    <w:rsid w:val="00604008"/>
    <w:rsid w:val="00604312"/>
    <w:rsid w:val="006044C4"/>
    <w:rsid w:val="00604531"/>
    <w:rsid w:val="00604693"/>
    <w:rsid w:val="00604894"/>
    <w:rsid w:val="006049AF"/>
    <w:rsid w:val="006049B1"/>
    <w:rsid w:val="00604A7A"/>
    <w:rsid w:val="00604AB2"/>
    <w:rsid w:val="00604B12"/>
    <w:rsid w:val="00604FFB"/>
    <w:rsid w:val="006051C1"/>
    <w:rsid w:val="0060523E"/>
    <w:rsid w:val="0060576D"/>
    <w:rsid w:val="0060577E"/>
    <w:rsid w:val="00605970"/>
    <w:rsid w:val="00605A55"/>
    <w:rsid w:val="00605A5A"/>
    <w:rsid w:val="00605E7D"/>
    <w:rsid w:val="006061B1"/>
    <w:rsid w:val="00606317"/>
    <w:rsid w:val="0060649A"/>
    <w:rsid w:val="00606913"/>
    <w:rsid w:val="00606C0F"/>
    <w:rsid w:val="00606D0C"/>
    <w:rsid w:val="00606DF7"/>
    <w:rsid w:val="00606F9F"/>
    <w:rsid w:val="00607369"/>
    <w:rsid w:val="0060740F"/>
    <w:rsid w:val="006074D0"/>
    <w:rsid w:val="00607817"/>
    <w:rsid w:val="00607826"/>
    <w:rsid w:val="00607982"/>
    <w:rsid w:val="00607BF1"/>
    <w:rsid w:val="00610145"/>
    <w:rsid w:val="00610150"/>
    <w:rsid w:val="006102BC"/>
    <w:rsid w:val="0061036E"/>
    <w:rsid w:val="006107D0"/>
    <w:rsid w:val="0061080B"/>
    <w:rsid w:val="00610912"/>
    <w:rsid w:val="00610C16"/>
    <w:rsid w:val="00610F4F"/>
    <w:rsid w:val="006114DA"/>
    <w:rsid w:val="006115A3"/>
    <w:rsid w:val="00611820"/>
    <w:rsid w:val="00611863"/>
    <w:rsid w:val="00611897"/>
    <w:rsid w:val="00611A14"/>
    <w:rsid w:val="00611C18"/>
    <w:rsid w:val="00611D08"/>
    <w:rsid w:val="00611D95"/>
    <w:rsid w:val="00611ECB"/>
    <w:rsid w:val="00612012"/>
    <w:rsid w:val="006120CF"/>
    <w:rsid w:val="006123CB"/>
    <w:rsid w:val="006124D9"/>
    <w:rsid w:val="006124F2"/>
    <w:rsid w:val="006126CE"/>
    <w:rsid w:val="00612C19"/>
    <w:rsid w:val="00613019"/>
    <w:rsid w:val="00613129"/>
    <w:rsid w:val="0061320F"/>
    <w:rsid w:val="0061361E"/>
    <w:rsid w:val="00613812"/>
    <w:rsid w:val="00613906"/>
    <w:rsid w:val="00613F9B"/>
    <w:rsid w:val="00613FF1"/>
    <w:rsid w:val="006141D0"/>
    <w:rsid w:val="00614676"/>
    <w:rsid w:val="00614F3A"/>
    <w:rsid w:val="0061505B"/>
    <w:rsid w:val="0061505F"/>
    <w:rsid w:val="006150EA"/>
    <w:rsid w:val="00615797"/>
    <w:rsid w:val="00615F66"/>
    <w:rsid w:val="0061618C"/>
    <w:rsid w:val="0061623C"/>
    <w:rsid w:val="00616832"/>
    <w:rsid w:val="0061686C"/>
    <w:rsid w:val="00616876"/>
    <w:rsid w:val="00616B55"/>
    <w:rsid w:val="00616E2E"/>
    <w:rsid w:val="00616ED7"/>
    <w:rsid w:val="00617145"/>
    <w:rsid w:val="0061716A"/>
    <w:rsid w:val="006172CD"/>
    <w:rsid w:val="006173E2"/>
    <w:rsid w:val="006178E3"/>
    <w:rsid w:val="0061791A"/>
    <w:rsid w:val="006179F1"/>
    <w:rsid w:val="00617E0E"/>
    <w:rsid w:val="00617E71"/>
    <w:rsid w:val="00617FDB"/>
    <w:rsid w:val="00620425"/>
    <w:rsid w:val="00620479"/>
    <w:rsid w:val="00620874"/>
    <w:rsid w:val="00620B93"/>
    <w:rsid w:val="00620E37"/>
    <w:rsid w:val="00620E6A"/>
    <w:rsid w:val="006211CA"/>
    <w:rsid w:val="0062124B"/>
    <w:rsid w:val="006212E5"/>
    <w:rsid w:val="0062155C"/>
    <w:rsid w:val="00621696"/>
    <w:rsid w:val="00621804"/>
    <w:rsid w:val="00621D39"/>
    <w:rsid w:val="00621E31"/>
    <w:rsid w:val="006224E3"/>
    <w:rsid w:val="0062253F"/>
    <w:rsid w:val="00622A77"/>
    <w:rsid w:val="00622BF1"/>
    <w:rsid w:val="00622CB1"/>
    <w:rsid w:val="00622CFF"/>
    <w:rsid w:val="0062307C"/>
    <w:rsid w:val="00623305"/>
    <w:rsid w:val="0062330E"/>
    <w:rsid w:val="00623480"/>
    <w:rsid w:val="0062366C"/>
    <w:rsid w:val="00623758"/>
    <w:rsid w:val="006237FA"/>
    <w:rsid w:val="006238E7"/>
    <w:rsid w:val="006239BF"/>
    <w:rsid w:val="00623B29"/>
    <w:rsid w:val="00623B5E"/>
    <w:rsid w:val="00623BD3"/>
    <w:rsid w:val="00623C95"/>
    <w:rsid w:val="00623E08"/>
    <w:rsid w:val="00624130"/>
    <w:rsid w:val="006241FA"/>
    <w:rsid w:val="0062423E"/>
    <w:rsid w:val="0062429F"/>
    <w:rsid w:val="00624B33"/>
    <w:rsid w:val="00624B4E"/>
    <w:rsid w:val="00624D94"/>
    <w:rsid w:val="00624E57"/>
    <w:rsid w:val="00625499"/>
    <w:rsid w:val="006257B0"/>
    <w:rsid w:val="006259FF"/>
    <w:rsid w:val="00625BD1"/>
    <w:rsid w:val="00625C4E"/>
    <w:rsid w:val="00625CBA"/>
    <w:rsid w:val="006260DB"/>
    <w:rsid w:val="00626115"/>
    <w:rsid w:val="006262AE"/>
    <w:rsid w:val="006262E1"/>
    <w:rsid w:val="00626695"/>
    <w:rsid w:val="00626B4A"/>
    <w:rsid w:val="00626D9E"/>
    <w:rsid w:val="00626E79"/>
    <w:rsid w:val="00626EFF"/>
    <w:rsid w:val="006274EA"/>
    <w:rsid w:val="006276E7"/>
    <w:rsid w:val="00627776"/>
    <w:rsid w:val="00627874"/>
    <w:rsid w:val="00627935"/>
    <w:rsid w:val="00627952"/>
    <w:rsid w:val="0063011F"/>
    <w:rsid w:val="00630150"/>
    <w:rsid w:val="00630216"/>
    <w:rsid w:val="0063078B"/>
    <w:rsid w:val="00630B50"/>
    <w:rsid w:val="00630BC6"/>
    <w:rsid w:val="00630DD5"/>
    <w:rsid w:val="006318AF"/>
    <w:rsid w:val="00631923"/>
    <w:rsid w:val="00631B18"/>
    <w:rsid w:val="00631BA5"/>
    <w:rsid w:val="00631CAD"/>
    <w:rsid w:val="00631EC8"/>
    <w:rsid w:val="00632081"/>
    <w:rsid w:val="00632277"/>
    <w:rsid w:val="006325D8"/>
    <w:rsid w:val="006327AD"/>
    <w:rsid w:val="00632850"/>
    <w:rsid w:val="00632937"/>
    <w:rsid w:val="00632ADE"/>
    <w:rsid w:val="00632C36"/>
    <w:rsid w:val="00632EBA"/>
    <w:rsid w:val="0063328C"/>
    <w:rsid w:val="00633678"/>
    <w:rsid w:val="00633921"/>
    <w:rsid w:val="00633976"/>
    <w:rsid w:val="00633997"/>
    <w:rsid w:val="00633B2E"/>
    <w:rsid w:val="00633BCD"/>
    <w:rsid w:val="00633FA2"/>
    <w:rsid w:val="00633FB5"/>
    <w:rsid w:val="00634153"/>
    <w:rsid w:val="006341EF"/>
    <w:rsid w:val="006343A2"/>
    <w:rsid w:val="0063453C"/>
    <w:rsid w:val="00634593"/>
    <w:rsid w:val="006346CE"/>
    <w:rsid w:val="00634867"/>
    <w:rsid w:val="00634876"/>
    <w:rsid w:val="00634922"/>
    <w:rsid w:val="00634974"/>
    <w:rsid w:val="00634AA2"/>
    <w:rsid w:val="00634C21"/>
    <w:rsid w:val="00634DD9"/>
    <w:rsid w:val="00634E39"/>
    <w:rsid w:val="006353AD"/>
    <w:rsid w:val="006354FA"/>
    <w:rsid w:val="0063569F"/>
    <w:rsid w:val="0063571B"/>
    <w:rsid w:val="00635749"/>
    <w:rsid w:val="006359C5"/>
    <w:rsid w:val="00635A83"/>
    <w:rsid w:val="00635DB2"/>
    <w:rsid w:val="00635DC0"/>
    <w:rsid w:val="00635F67"/>
    <w:rsid w:val="00636052"/>
    <w:rsid w:val="006360B5"/>
    <w:rsid w:val="006363CE"/>
    <w:rsid w:val="006364AF"/>
    <w:rsid w:val="0063653D"/>
    <w:rsid w:val="006367B5"/>
    <w:rsid w:val="006367B6"/>
    <w:rsid w:val="00636858"/>
    <w:rsid w:val="00636C8E"/>
    <w:rsid w:val="006370D3"/>
    <w:rsid w:val="006377AE"/>
    <w:rsid w:val="00637AE1"/>
    <w:rsid w:val="00637CAA"/>
    <w:rsid w:val="00637FAD"/>
    <w:rsid w:val="00640422"/>
    <w:rsid w:val="0064053F"/>
    <w:rsid w:val="00640632"/>
    <w:rsid w:val="006407B8"/>
    <w:rsid w:val="0064082D"/>
    <w:rsid w:val="006409E4"/>
    <w:rsid w:val="00640B78"/>
    <w:rsid w:val="00640E53"/>
    <w:rsid w:val="0064155A"/>
    <w:rsid w:val="006416B5"/>
    <w:rsid w:val="00641C20"/>
    <w:rsid w:val="00641D37"/>
    <w:rsid w:val="00641D6E"/>
    <w:rsid w:val="00641EE7"/>
    <w:rsid w:val="00641FDF"/>
    <w:rsid w:val="00642201"/>
    <w:rsid w:val="00642714"/>
    <w:rsid w:val="0064298D"/>
    <w:rsid w:val="00642A09"/>
    <w:rsid w:val="00642AF6"/>
    <w:rsid w:val="00642EF2"/>
    <w:rsid w:val="00642FE9"/>
    <w:rsid w:val="00643053"/>
    <w:rsid w:val="0064309A"/>
    <w:rsid w:val="00643171"/>
    <w:rsid w:val="00643283"/>
    <w:rsid w:val="0064347E"/>
    <w:rsid w:val="006434E5"/>
    <w:rsid w:val="00643601"/>
    <w:rsid w:val="00643770"/>
    <w:rsid w:val="00643814"/>
    <w:rsid w:val="00643BE3"/>
    <w:rsid w:val="00643C3D"/>
    <w:rsid w:val="00643D39"/>
    <w:rsid w:val="00643D48"/>
    <w:rsid w:val="00643D90"/>
    <w:rsid w:val="00643ECD"/>
    <w:rsid w:val="00643EE9"/>
    <w:rsid w:val="00643FD7"/>
    <w:rsid w:val="00644043"/>
    <w:rsid w:val="006441FD"/>
    <w:rsid w:val="00644604"/>
    <w:rsid w:val="00644A5A"/>
    <w:rsid w:val="00644DC9"/>
    <w:rsid w:val="00644EAA"/>
    <w:rsid w:val="00645142"/>
    <w:rsid w:val="00645480"/>
    <w:rsid w:val="006454FC"/>
    <w:rsid w:val="0064569B"/>
    <w:rsid w:val="006459BF"/>
    <w:rsid w:val="00645AE6"/>
    <w:rsid w:val="00645E2D"/>
    <w:rsid w:val="00645F85"/>
    <w:rsid w:val="00645FD1"/>
    <w:rsid w:val="0064607D"/>
    <w:rsid w:val="006462F3"/>
    <w:rsid w:val="006463F5"/>
    <w:rsid w:val="00646433"/>
    <w:rsid w:val="00646565"/>
    <w:rsid w:val="006466B8"/>
    <w:rsid w:val="00646707"/>
    <w:rsid w:val="006469B9"/>
    <w:rsid w:val="00646A68"/>
    <w:rsid w:val="00646A91"/>
    <w:rsid w:val="00646B5F"/>
    <w:rsid w:val="00646EF2"/>
    <w:rsid w:val="00647177"/>
    <w:rsid w:val="00647B60"/>
    <w:rsid w:val="00650115"/>
    <w:rsid w:val="00650179"/>
    <w:rsid w:val="00650883"/>
    <w:rsid w:val="0065104B"/>
    <w:rsid w:val="00651087"/>
    <w:rsid w:val="00651323"/>
    <w:rsid w:val="0065154A"/>
    <w:rsid w:val="006515F5"/>
    <w:rsid w:val="00651722"/>
    <w:rsid w:val="00651A00"/>
    <w:rsid w:val="00651A98"/>
    <w:rsid w:val="00651B55"/>
    <w:rsid w:val="00651B62"/>
    <w:rsid w:val="00651EEB"/>
    <w:rsid w:val="00652691"/>
    <w:rsid w:val="00652D8A"/>
    <w:rsid w:val="00652F6A"/>
    <w:rsid w:val="0065319F"/>
    <w:rsid w:val="006531DB"/>
    <w:rsid w:val="006532B2"/>
    <w:rsid w:val="006534DD"/>
    <w:rsid w:val="00653B5A"/>
    <w:rsid w:val="00653CA8"/>
    <w:rsid w:val="00653F50"/>
    <w:rsid w:val="00653FB2"/>
    <w:rsid w:val="006541E8"/>
    <w:rsid w:val="00654614"/>
    <w:rsid w:val="0065461B"/>
    <w:rsid w:val="006546BA"/>
    <w:rsid w:val="006547B9"/>
    <w:rsid w:val="00654834"/>
    <w:rsid w:val="00655033"/>
    <w:rsid w:val="00655342"/>
    <w:rsid w:val="0065542D"/>
    <w:rsid w:val="00655474"/>
    <w:rsid w:val="006555E1"/>
    <w:rsid w:val="0065638D"/>
    <w:rsid w:val="0065660C"/>
    <w:rsid w:val="00656799"/>
    <w:rsid w:val="00656CC0"/>
    <w:rsid w:val="00656D44"/>
    <w:rsid w:val="0065765B"/>
    <w:rsid w:val="006579BF"/>
    <w:rsid w:val="00657A17"/>
    <w:rsid w:val="00657BC0"/>
    <w:rsid w:val="00657C10"/>
    <w:rsid w:val="00657C46"/>
    <w:rsid w:val="0066006B"/>
    <w:rsid w:val="006601C6"/>
    <w:rsid w:val="00660E16"/>
    <w:rsid w:val="00660E91"/>
    <w:rsid w:val="006610A5"/>
    <w:rsid w:val="006610F5"/>
    <w:rsid w:val="00661680"/>
    <w:rsid w:val="0066169D"/>
    <w:rsid w:val="0066176A"/>
    <w:rsid w:val="0066186E"/>
    <w:rsid w:val="00661A74"/>
    <w:rsid w:val="00661E6B"/>
    <w:rsid w:val="00661F3B"/>
    <w:rsid w:val="00662015"/>
    <w:rsid w:val="0066211A"/>
    <w:rsid w:val="006625E4"/>
    <w:rsid w:val="006629D6"/>
    <w:rsid w:val="00662D65"/>
    <w:rsid w:val="00662DF3"/>
    <w:rsid w:val="00662E26"/>
    <w:rsid w:val="00662FC9"/>
    <w:rsid w:val="006635D5"/>
    <w:rsid w:val="006636B0"/>
    <w:rsid w:val="006639B5"/>
    <w:rsid w:val="00663A97"/>
    <w:rsid w:val="00663B3A"/>
    <w:rsid w:val="00663BD6"/>
    <w:rsid w:val="00663C13"/>
    <w:rsid w:val="00663F8B"/>
    <w:rsid w:val="00664002"/>
    <w:rsid w:val="006640FD"/>
    <w:rsid w:val="00664230"/>
    <w:rsid w:val="006644FF"/>
    <w:rsid w:val="00664514"/>
    <w:rsid w:val="00664541"/>
    <w:rsid w:val="00664760"/>
    <w:rsid w:val="00664DCF"/>
    <w:rsid w:val="00664E2E"/>
    <w:rsid w:val="006651EA"/>
    <w:rsid w:val="00665458"/>
    <w:rsid w:val="00665D25"/>
    <w:rsid w:val="0066602E"/>
    <w:rsid w:val="00666140"/>
    <w:rsid w:val="00666387"/>
    <w:rsid w:val="0066647E"/>
    <w:rsid w:val="00666806"/>
    <w:rsid w:val="00666B87"/>
    <w:rsid w:val="00666CAD"/>
    <w:rsid w:val="00666CDE"/>
    <w:rsid w:val="00666D42"/>
    <w:rsid w:val="00666FAE"/>
    <w:rsid w:val="006671E5"/>
    <w:rsid w:val="00667309"/>
    <w:rsid w:val="00667578"/>
    <w:rsid w:val="006677D5"/>
    <w:rsid w:val="00667A59"/>
    <w:rsid w:val="00667B65"/>
    <w:rsid w:val="00667CC5"/>
    <w:rsid w:val="00667EA1"/>
    <w:rsid w:val="006701EB"/>
    <w:rsid w:val="006707E0"/>
    <w:rsid w:val="0067096A"/>
    <w:rsid w:val="00670C0F"/>
    <w:rsid w:val="00670C48"/>
    <w:rsid w:val="00670D0C"/>
    <w:rsid w:val="00670D9A"/>
    <w:rsid w:val="00670DBD"/>
    <w:rsid w:val="00671332"/>
    <w:rsid w:val="00671499"/>
    <w:rsid w:val="00671F30"/>
    <w:rsid w:val="00671F6F"/>
    <w:rsid w:val="006720E1"/>
    <w:rsid w:val="0067239E"/>
    <w:rsid w:val="0067249F"/>
    <w:rsid w:val="006724C4"/>
    <w:rsid w:val="00672569"/>
    <w:rsid w:val="00672625"/>
    <w:rsid w:val="00672658"/>
    <w:rsid w:val="00672681"/>
    <w:rsid w:val="00672734"/>
    <w:rsid w:val="00672D94"/>
    <w:rsid w:val="00673417"/>
    <w:rsid w:val="006736F8"/>
    <w:rsid w:val="0067397A"/>
    <w:rsid w:val="00673ADE"/>
    <w:rsid w:val="00673C07"/>
    <w:rsid w:val="00673DCA"/>
    <w:rsid w:val="006741D5"/>
    <w:rsid w:val="00674310"/>
    <w:rsid w:val="006743BE"/>
    <w:rsid w:val="006743FA"/>
    <w:rsid w:val="00674659"/>
    <w:rsid w:val="006748FF"/>
    <w:rsid w:val="00674A06"/>
    <w:rsid w:val="00674C56"/>
    <w:rsid w:val="00674D2D"/>
    <w:rsid w:val="00674FF5"/>
    <w:rsid w:val="00675038"/>
    <w:rsid w:val="00675440"/>
    <w:rsid w:val="00675755"/>
    <w:rsid w:val="006757B1"/>
    <w:rsid w:val="00675895"/>
    <w:rsid w:val="006758C4"/>
    <w:rsid w:val="00675A26"/>
    <w:rsid w:val="00675BCB"/>
    <w:rsid w:val="00675C31"/>
    <w:rsid w:val="00675EF0"/>
    <w:rsid w:val="00676039"/>
    <w:rsid w:val="0067618C"/>
    <w:rsid w:val="0067644C"/>
    <w:rsid w:val="0067654F"/>
    <w:rsid w:val="00676A00"/>
    <w:rsid w:val="00676E72"/>
    <w:rsid w:val="00677004"/>
    <w:rsid w:val="00677279"/>
    <w:rsid w:val="006772A9"/>
    <w:rsid w:val="0067768D"/>
    <w:rsid w:val="006779F1"/>
    <w:rsid w:val="00677CFD"/>
    <w:rsid w:val="00680062"/>
    <w:rsid w:val="006800F7"/>
    <w:rsid w:val="006801C6"/>
    <w:rsid w:val="0068030D"/>
    <w:rsid w:val="00680390"/>
    <w:rsid w:val="00680447"/>
    <w:rsid w:val="006805E6"/>
    <w:rsid w:val="0068061B"/>
    <w:rsid w:val="00680779"/>
    <w:rsid w:val="0068085F"/>
    <w:rsid w:val="00680D37"/>
    <w:rsid w:val="00680DAE"/>
    <w:rsid w:val="00680FA5"/>
    <w:rsid w:val="006810F5"/>
    <w:rsid w:val="00681173"/>
    <w:rsid w:val="006815D2"/>
    <w:rsid w:val="00681774"/>
    <w:rsid w:val="006818E8"/>
    <w:rsid w:val="006820B8"/>
    <w:rsid w:val="0068215F"/>
    <w:rsid w:val="006822F3"/>
    <w:rsid w:val="00682504"/>
    <w:rsid w:val="00682756"/>
    <w:rsid w:val="00682825"/>
    <w:rsid w:val="00682FFE"/>
    <w:rsid w:val="00683082"/>
    <w:rsid w:val="006830DA"/>
    <w:rsid w:val="0068316B"/>
    <w:rsid w:val="0068324F"/>
    <w:rsid w:val="006832E7"/>
    <w:rsid w:val="00683360"/>
    <w:rsid w:val="00683373"/>
    <w:rsid w:val="00683601"/>
    <w:rsid w:val="00683897"/>
    <w:rsid w:val="006839F6"/>
    <w:rsid w:val="00683A4A"/>
    <w:rsid w:val="00683BA6"/>
    <w:rsid w:val="00683C43"/>
    <w:rsid w:val="00683C80"/>
    <w:rsid w:val="00684231"/>
    <w:rsid w:val="006845F7"/>
    <w:rsid w:val="0068467A"/>
    <w:rsid w:val="006848EE"/>
    <w:rsid w:val="0068490E"/>
    <w:rsid w:val="00684A39"/>
    <w:rsid w:val="00684E74"/>
    <w:rsid w:val="00684EEA"/>
    <w:rsid w:val="00684FEF"/>
    <w:rsid w:val="00685025"/>
    <w:rsid w:val="006851C1"/>
    <w:rsid w:val="006856E8"/>
    <w:rsid w:val="00685B77"/>
    <w:rsid w:val="00685DB0"/>
    <w:rsid w:val="0068605B"/>
    <w:rsid w:val="00686228"/>
    <w:rsid w:val="00686437"/>
    <w:rsid w:val="006864B6"/>
    <w:rsid w:val="00686700"/>
    <w:rsid w:val="00686791"/>
    <w:rsid w:val="00686A0A"/>
    <w:rsid w:val="00686F56"/>
    <w:rsid w:val="00687333"/>
    <w:rsid w:val="00687336"/>
    <w:rsid w:val="0068790F"/>
    <w:rsid w:val="00687932"/>
    <w:rsid w:val="00687B18"/>
    <w:rsid w:val="00687F3B"/>
    <w:rsid w:val="00690334"/>
    <w:rsid w:val="0069042D"/>
    <w:rsid w:val="00690576"/>
    <w:rsid w:val="006905C4"/>
    <w:rsid w:val="00690934"/>
    <w:rsid w:val="00690AFB"/>
    <w:rsid w:val="00690F54"/>
    <w:rsid w:val="00691277"/>
    <w:rsid w:val="00691472"/>
    <w:rsid w:val="0069154E"/>
    <w:rsid w:val="00691615"/>
    <w:rsid w:val="0069166A"/>
    <w:rsid w:val="00691916"/>
    <w:rsid w:val="00691B0C"/>
    <w:rsid w:val="00691C17"/>
    <w:rsid w:val="00691D32"/>
    <w:rsid w:val="006922A9"/>
    <w:rsid w:val="006922D1"/>
    <w:rsid w:val="006922DD"/>
    <w:rsid w:val="006927CA"/>
    <w:rsid w:val="006931DC"/>
    <w:rsid w:val="006933FC"/>
    <w:rsid w:val="0069358F"/>
    <w:rsid w:val="006935D7"/>
    <w:rsid w:val="00693615"/>
    <w:rsid w:val="00693725"/>
    <w:rsid w:val="00693806"/>
    <w:rsid w:val="00693928"/>
    <w:rsid w:val="00693CFB"/>
    <w:rsid w:val="00693D9A"/>
    <w:rsid w:val="00694078"/>
    <w:rsid w:val="006941D7"/>
    <w:rsid w:val="006945E5"/>
    <w:rsid w:val="0069466B"/>
    <w:rsid w:val="006947AE"/>
    <w:rsid w:val="00694AA7"/>
    <w:rsid w:val="00694C42"/>
    <w:rsid w:val="00694D0E"/>
    <w:rsid w:val="00694E2C"/>
    <w:rsid w:val="00694F6F"/>
    <w:rsid w:val="00695024"/>
    <w:rsid w:val="0069575F"/>
    <w:rsid w:val="00695D16"/>
    <w:rsid w:val="00695FDF"/>
    <w:rsid w:val="0069617A"/>
    <w:rsid w:val="006966F3"/>
    <w:rsid w:val="00696A6E"/>
    <w:rsid w:val="00696F3A"/>
    <w:rsid w:val="00696FA0"/>
    <w:rsid w:val="00696FBA"/>
    <w:rsid w:val="00697027"/>
    <w:rsid w:val="0069711A"/>
    <w:rsid w:val="00697235"/>
    <w:rsid w:val="00697270"/>
    <w:rsid w:val="006972C8"/>
    <w:rsid w:val="006972D5"/>
    <w:rsid w:val="006972F4"/>
    <w:rsid w:val="006977C8"/>
    <w:rsid w:val="00697A14"/>
    <w:rsid w:val="00697CBC"/>
    <w:rsid w:val="006A028A"/>
    <w:rsid w:val="006A02EF"/>
    <w:rsid w:val="006A036B"/>
    <w:rsid w:val="006A07E1"/>
    <w:rsid w:val="006A0882"/>
    <w:rsid w:val="006A0B53"/>
    <w:rsid w:val="006A0C8A"/>
    <w:rsid w:val="006A0FC8"/>
    <w:rsid w:val="006A1037"/>
    <w:rsid w:val="006A16AF"/>
    <w:rsid w:val="006A196E"/>
    <w:rsid w:val="006A1A48"/>
    <w:rsid w:val="006A1A93"/>
    <w:rsid w:val="006A1D03"/>
    <w:rsid w:val="006A1D61"/>
    <w:rsid w:val="006A1E06"/>
    <w:rsid w:val="006A1F30"/>
    <w:rsid w:val="006A1FC5"/>
    <w:rsid w:val="006A2476"/>
    <w:rsid w:val="006A249A"/>
    <w:rsid w:val="006A2861"/>
    <w:rsid w:val="006A2ACE"/>
    <w:rsid w:val="006A2B87"/>
    <w:rsid w:val="006A2F4C"/>
    <w:rsid w:val="006A2FC3"/>
    <w:rsid w:val="006A304A"/>
    <w:rsid w:val="006A305D"/>
    <w:rsid w:val="006A30E8"/>
    <w:rsid w:val="006A32B4"/>
    <w:rsid w:val="006A33D3"/>
    <w:rsid w:val="006A34CA"/>
    <w:rsid w:val="006A39EB"/>
    <w:rsid w:val="006A3AD7"/>
    <w:rsid w:val="006A3B0B"/>
    <w:rsid w:val="006A3D75"/>
    <w:rsid w:val="006A3DA2"/>
    <w:rsid w:val="006A3E82"/>
    <w:rsid w:val="006A4493"/>
    <w:rsid w:val="006A459A"/>
    <w:rsid w:val="006A4654"/>
    <w:rsid w:val="006A46F1"/>
    <w:rsid w:val="006A4776"/>
    <w:rsid w:val="006A49FF"/>
    <w:rsid w:val="006A4CDC"/>
    <w:rsid w:val="006A4F26"/>
    <w:rsid w:val="006A5178"/>
    <w:rsid w:val="006A52EE"/>
    <w:rsid w:val="006A539E"/>
    <w:rsid w:val="006A540A"/>
    <w:rsid w:val="006A5588"/>
    <w:rsid w:val="006A56B9"/>
    <w:rsid w:val="006A57C2"/>
    <w:rsid w:val="006A5E48"/>
    <w:rsid w:val="006A5FC1"/>
    <w:rsid w:val="006A617C"/>
    <w:rsid w:val="006A6401"/>
    <w:rsid w:val="006A658C"/>
    <w:rsid w:val="006A6763"/>
    <w:rsid w:val="006A6BD2"/>
    <w:rsid w:val="006A6E65"/>
    <w:rsid w:val="006A7380"/>
    <w:rsid w:val="006A73FB"/>
    <w:rsid w:val="006A7426"/>
    <w:rsid w:val="006A770A"/>
    <w:rsid w:val="006A785B"/>
    <w:rsid w:val="006A7895"/>
    <w:rsid w:val="006A7A25"/>
    <w:rsid w:val="006A7DBE"/>
    <w:rsid w:val="006A7EA5"/>
    <w:rsid w:val="006A7F29"/>
    <w:rsid w:val="006B012D"/>
    <w:rsid w:val="006B032F"/>
    <w:rsid w:val="006B039B"/>
    <w:rsid w:val="006B06F5"/>
    <w:rsid w:val="006B079D"/>
    <w:rsid w:val="006B086C"/>
    <w:rsid w:val="006B09E8"/>
    <w:rsid w:val="006B0F72"/>
    <w:rsid w:val="006B0FD9"/>
    <w:rsid w:val="006B1223"/>
    <w:rsid w:val="006B12CF"/>
    <w:rsid w:val="006B12E7"/>
    <w:rsid w:val="006B14D9"/>
    <w:rsid w:val="006B152E"/>
    <w:rsid w:val="006B16EB"/>
    <w:rsid w:val="006B178D"/>
    <w:rsid w:val="006B1C60"/>
    <w:rsid w:val="006B220E"/>
    <w:rsid w:val="006B22DA"/>
    <w:rsid w:val="006B23AB"/>
    <w:rsid w:val="006B25F8"/>
    <w:rsid w:val="006B260B"/>
    <w:rsid w:val="006B2625"/>
    <w:rsid w:val="006B274B"/>
    <w:rsid w:val="006B27C1"/>
    <w:rsid w:val="006B2986"/>
    <w:rsid w:val="006B2BEA"/>
    <w:rsid w:val="006B2C07"/>
    <w:rsid w:val="006B2EF4"/>
    <w:rsid w:val="006B319A"/>
    <w:rsid w:val="006B32C7"/>
    <w:rsid w:val="006B350A"/>
    <w:rsid w:val="006B3608"/>
    <w:rsid w:val="006B3628"/>
    <w:rsid w:val="006B3704"/>
    <w:rsid w:val="006B3777"/>
    <w:rsid w:val="006B3812"/>
    <w:rsid w:val="006B387A"/>
    <w:rsid w:val="006B3A4F"/>
    <w:rsid w:val="006B4036"/>
    <w:rsid w:val="006B4135"/>
    <w:rsid w:val="006B482B"/>
    <w:rsid w:val="006B51EE"/>
    <w:rsid w:val="006B5295"/>
    <w:rsid w:val="006B52AE"/>
    <w:rsid w:val="006B534E"/>
    <w:rsid w:val="006B552E"/>
    <w:rsid w:val="006B5540"/>
    <w:rsid w:val="006B568A"/>
    <w:rsid w:val="006B5714"/>
    <w:rsid w:val="006B5A72"/>
    <w:rsid w:val="006B5B59"/>
    <w:rsid w:val="006B5C0D"/>
    <w:rsid w:val="006B5E59"/>
    <w:rsid w:val="006B61F8"/>
    <w:rsid w:val="006B62E3"/>
    <w:rsid w:val="006B647F"/>
    <w:rsid w:val="006B6755"/>
    <w:rsid w:val="006B6975"/>
    <w:rsid w:val="006B734F"/>
    <w:rsid w:val="006B747C"/>
    <w:rsid w:val="006B750B"/>
    <w:rsid w:val="006B7604"/>
    <w:rsid w:val="006B78B9"/>
    <w:rsid w:val="006B7909"/>
    <w:rsid w:val="006B7ADC"/>
    <w:rsid w:val="006B7BC8"/>
    <w:rsid w:val="006B7EAE"/>
    <w:rsid w:val="006B7F64"/>
    <w:rsid w:val="006B7FEB"/>
    <w:rsid w:val="006C062A"/>
    <w:rsid w:val="006C0EEB"/>
    <w:rsid w:val="006C0FBD"/>
    <w:rsid w:val="006C10AA"/>
    <w:rsid w:val="006C1143"/>
    <w:rsid w:val="006C1522"/>
    <w:rsid w:val="006C15DB"/>
    <w:rsid w:val="006C15FC"/>
    <w:rsid w:val="006C16F2"/>
    <w:rsid w:val="006C1707"/>
    <w:rsid w:val="006C179E"/>
    <w:rsid w:val="006C19A7"/>
    <w:rsid w:val="006C19B7"/>
    <w:rsid w:val="006C1BFF"/>
    <w:rsid w:val="006C1CEF"/>
    <w:rsid w:val="006C1D14"/>
    <w:rsid w:val="006C1EA9"/>
    <w:rsid w:val="006C1F7B"/>
    <w:rsid w:val="006C2060"/>
    <w:rsid w:val="006C2131"/>
    <w:rsid w:val="006C2786"/>
    <w:rsid w:val="006C27E5"/>
    <w:rsid w:val="006C2831"/>
    <w:rsid w:val="006C2A12"/>
    <w:rsid w:val="006C2C4F"/>
    <w:rsid w:val="006C2C7A"/>
    <w:rsid w:val="006C2D30"/>
    <w:rsid w:val="006C3174"/>
    <w:rsid w:val="006C31C6"/>
    <w:rsid w:val="006C3765"/>
    <w:rsid w:val="006C37C8"/>
    <w:rsid w:val="006C3902"/>
    <w:rsid w:val="006C3C07"/>
    <w:rsid w:val="006C3C28"/>
    <w:rsid w:val="006C3EB1"/>
    <w:rsid w:val="006C43A2"/>
    <w:rsid w:val="006C4536"/>
    <w:rsid w:val="006C4586"/>
    <w:rsid w:val="006C4600"/>
    <w:rsid w:val="006C4763"/>
    <w:rsid w:val="006C47B3"/>
    <w:rsid w:val="006C4A7A"/>
    <w:rsid w:val="006C4D88"/>
    <w:rsid w:val="006C5043"/>
    <w:rsid w:val="006C5056"/>
    <w:rsid w:val="006C50B4"/>
    <w:rsid w:val="006C514C"/>
    <w:rsid w:val="006C51E5"/>
    <w:rsid w:val="006C56DE"/>
    <w:rsid w:val="006C570D"/>
    <w:rsid w:val="006C5719"/>
    <w:rsid w:val="006C5D39"/>
    <w:rsid w:val="006C5EBB"/>
    <w:rsid w:val="006C5FCE"/>
    <w:rsid w:val="006C609A"/>
    <w:rsid w:val="006C626F"/>
    <w:rsid w:val="006C66F3"/>
    <w:rsid w:val="006C6858"/>
    <w:rsid w:val="006C6A2C"/>
    <w:rsid w:val="006C6EA1"/>
    <w:rsid w:val="006C6F27"/>
    <w:rsid w:val="006C717E"/>
    <w:rsid w:val="006C74E8"/>
    <w:rsid w:val="006C778A"/>
    <w:rsid w:val="006C7D98"/>
    <w:rsid w:val="006D0526"/>
    <w:rsid w:val="006D0653"/>
    <w:rsid w:val="006D08B8"/>
    <w:rsid w:val="006D08CA"/>
    <w:rsid w:val="006D0908"/>
    <w:rsid w:val="006D0949"/>
    <w:rsid w:val="006D0970"/>
    <w:rsid w:val="006D0BEC"/>
    <w:rsid w:val="006D0C04"/>
    <w:rsid w:val="006D0F31"/>
    <w:rsid w:val="006D108B"/>
    <w:rsid w:val="006D1127"/>
    <w:rsid w:val="006D1400"/>
    <w:rsid w:val="006D156B"/>
    <w:rsid w:val="006D171D"/>
    <w:rsid w:val="006D1ADD"/>
    <w:rsid w:val="006D21E0"/>
    <w:rsid w:val="006D22B6"/>
    <w:rsid w:val="006D235E"/>
    <w:rsid w:val="006D23E5"/>
    <w:rsid w:val="006D23EA"/>
    <w:rsid w:val="006D2540"/>
    <w:rsid w:val="006D29AB"/>
    <w:rsid w:val="006D2B4B"/>
    <w:rsid w:val="006D2DA2"/>
    <w:rsid w:val="006D2F4B"/>
    <w:rsid w:val="006D31F9"/>
    <w:rsid w:val="006D3755"/>
    <w:rsid w:val="006D3BB2"/>
    <w:rsid w:val="006D3CC3"/>
    <w:rsid w:val="006D4166"/>
    <w:rsid w:val="006D459C"/>
    <w:rsid w:val="006D4AD5"/>
    <w:rsid w:val="006D4D1A"/>
    <w:rsid w:val="006D4E88"/>
    <w:rsid w:val="006D5134"/>
    <w:rsid w:val="006D53F6"/>
    <w:rsid w:val="006D540B"/>
    <w:rsid w:val="006D5766"/>
    <w:rsid w:val="006D57E0"/>
    <w:rsid w:val="006D57F2"/>
    <w:rsid w:val="006D5959"/>
    <w:rsid w:val="006D5A05"/>
    <w:rsid w:val="006D5D1E"/>
    <w:rsid w:val="006D5D62"/>
    <w:rsid w:val="006D5DAD"/>
    <w:rsid w:val="006D5E18"/>
    <w:rsid w:val="006D6135"/>
    <w:rsid w:val="006D63B4"/>
    <w:rsid w:val="006D6454"/>
    <w:rsid w:val="006D6774"/>
    <w:rsid w:val="006D6AAE"/>
    <w:rsid w:val="006D6CAE"/>
    <w:rsid w:val="006D7225"/>
    <w:rsid w:val="006D7BF8"/>
    <w:rsid w:val="006D7C42"/>
    <w:rsid w:val="006D7DF2"/>
    <w:rsid w:val="006D7E4D"/>
    <w:rsid w:val="006D7F4B"/>
    <w:rsid w:val="006D7FCF"/>
    <w:rsid w:val="006E008A"/>
    <w:rsid w:val="006E0583"/>
    <w:rsid w:val="006E0867"/>
    <w:rsid w:val="006E0C07"/>
    <w:rsid w:val="006E0D4C"/>
    <w:rsid w:val="006E0F65"/>
    <w:rsid w:val="006E0F7B"/>
    <w:rsid w:val="006E136F"/>
    <w:rsid w:val="006E1414"/>
    <w:rsid w:val="006E14F0"/>
    <w:rsid w:val="006E15EC"/>
    <w:rsid w:val="006E1695"/>
    <w:rsid w:val="006E16EA"/>
    <w:rsid w:val="006E1723"/>
    <w:rsid w:val="006E17B4"/>
    <w:rsid w:val="006E17F6"/>
    <w:rsid w:val="006E18EC"/>
    <w:rsid w:val="006E1943"/>
    <w:rsid w:val="006E1D67"/>
    <w:rsid w:val="006E1E4E"/>
    <w:rsid w:val="006E2091"/>
    <w:rsid w:val="006E20D3"/>
    <w:rsid w:val="006E20D5"/>
    <w:rsid w:val="006E215B"/>
    <w:rsid w:val="006E2318"/>
    <w:rsid w:val="006E24F7"/>
    <w:rsid w:val="006E2719"/>
    <w:rsid w:val="006E27F2"/>
    <w:rsid w:val="006E2810"/>
    <w:rsid w:val="006E2918"/>
    <w:rsid w:val="006E2972"/>
    <w:rsid w:val="006E2A1C"/>
    <w:rsid w:val="006E3509"/>
    <w:rsid w:val="006E37CE"/>
    <w:rsid w:val="006E39EE"/>
    <w:rsid w:val="006E3A72"/>
    <w:rsid w:val="006E3C76"/>
    <w:rsid w:val="006E3D98"/>
    <w:rsid w:val="006E3DD5"/>
    <w:rsid w:val="006E3DFC"/>
    <w:rsid w:val="006E3E43"/>
    <w:rsid w:val="006E3F6C"/>
    <w:rsid w:val="006E4025"/>
    <w:rsid w:val="006E40CE"/>
    <w:rsid w:val="006E419C"/>
    <w:rsid w:val="006E4456"/>
    <w:rsid w:val="006E455A"/>
    <w:rsid w:val="006E48B3"/>
    <w:rsid w:val="006E48E2"/>
    <w:rsid w:val="006E49E0"/>
    <w:rsid w:val="006E4D23"/>
    <w:rsid w:val="006E4D31"/>
    <w:rsid w:val="006E4E9F"/>
    <w:rsid w:val="006E500E"/>
    <w:rsid w:val="006E5111"/>
    <w:rsid w:val="006E51C3"/>
    <w:rsid w:val="006E51E0"/>
    <w:rsid w:val="006E532F"/>
    <w:rsid w:val="006E5417"/>
    <w:rsid w:val="006E5501"/>
    <w:rsid w:val="006E569A"/>
    <w:rsid w:val="006E57F2"/>
    <w:rsid w:val="006E5A0B"/>
    <w:rsid w:val="006E5F21"/>
    <w:rsid w:val="006E60CB"/>
    <w:rsid w:val="006E6203"/>
    <w:rsid w:val="006E62C1"/>
    <w:rsid w:val="006E643D"/>
    <w:rsid w:val="006E65D8"/>
    <w:rsid w:val="006E66D3"/>
    <w:rsid w:val="006E6781"/>
    <w:rsid w:val="006E68DB"/>
    <w:rsid w:val="006E6A6A"/>
    <w:rsid w:val="006E6B9F"/>
    <w:rsid w:val="006E6CFF"/>
    <w:rsid w:val="006E6E64"/>
    <w:rsid w:val="006E718A"/>
    <w:rsid w:val="006E722A"/>
    <w:rsid w:val="006E7276"/>
    <w:rsid w:val="006E7597"/>
    <w:rsid w:val="006E7774"/>
    <w:rsid w:val="006E7866"/>
    <w:rsid w:val="006E78B2"/>
    <w:rsid w:val="006E7AB5"/>
    <w:rsid w:val="006E7D91"/>
    <w:rsid w:val="006F0028"/>
    <w:rsid w:val="006F0199"/>
    <w:rsid w:val="006F021D"/>
    <w:rsid w:val="006F02F9"/>
    <w:rsid w:val="006F05EE"/>
    <w:rsid w:val="006F09BC"/>
    <w:rsid w:val="006F0AD0"/>
    <w:rsid w:val="006F0CD9"/>
    <w:rsid w:val="006F0E9D"/>
    <w:rsid w:val="006F111A"/>
    <w:rsid w:val="006F1169"/>
    <w:rsid w:val="006F1278"/>
    <w:rsid w:val="006F1367"/>
    <w:rsid w:val="006F1426"/>
    <w:rsid w:val="006F1AED"/>
    <w:rsid w:val="006F1BDB"/>
    <w:rsid w:val="006F1D47"/>
    <w:rsid w:val="006F2633"/>
    <w:rsid w:val="006F27A8"/>
    <w:rsid w:val="006F27B7"/>
    <w:rsid w:val="006F27FF"/>
    <w:rsid w:val="006F29DB"/>
    <w:rsid w:val="006F2A1A"/>
    <w:rsid w:val="006F2B2D"/>
    <w:rsid w:val="006F2CD2"/>
    <w:rsid w:val="006F2F2D"/>
    <w:rsid w:val="006F2F58"/>
    <w:rsid w:val="006F2FB0"/>
    <w:rsid w:val="006F30B7"/>
    <w:rsid w:val="006F3297"/>
    <w:rsid w:val="006F35E1"/>
    <w:rsid w:val="006F391C"/>
    <w:rsid w:val="006F3A0F"/>
    <w:rsid w:val="006F3C74"/>
    <w:rsid w:val="006F3C80"/>
    <w:rsid w:val="006F3E8A"/>
    <w:rsid w:val="006F3EB8"/>
    <w:rsid w:val="006F3F43"/>
    <w:rsid w:val="006F4203"/>
    <w:rsid w:val="006F43FD"/>
    <w:rsid w:val="006F461D"/>
    <w:rsid w:val="006F473F"/>
    <w:rsid w:val="006F4A9F"/>
    <w:rsid w:val="006F4AAB"/>
    <w:rsid w:val="006F4BB9"/>
    <w:rsid w:val="006F4C31"/>
    <w:rsid w:val="006F4C36"/>
    <w:rsid w:val="006F4C85"/>
    <w:rsid w:val="006F4DDC"/>
    <w:rsid w:val="006F4F9C"/>
    <w:rsid w:val="006F50FC"/>
    <w:rsid w:val="006F547B"/>
    <w:rsid w:val="006F55D3"/>
    <w:rsid w:val="006F5640"/>
    <w:rsid w:val="006F592C"/>
    <w:rsid w:val="006F5C52"/>
    <w:rsid w:val="006F5CE0"/>
    <w:rsid w:val="006F5EFB"/>
    <w:rsid w:val="006F5FE2"/>
    <w:rsid w:val="006F61B2"/>
    <w:rsid w:val="006F636A"/>
    <w:rsid w:val="006F65E4"/>
    <w:rsid w:val="006F6602"/>
    <w:rsid w:val="006F6814"/>
    <w:rsid w:val="006F6ADC"/>
    <w:rsid w:val="006F6B96"/>
    <w:rsid w:val="006F6BA2"/>
    <w:rsid w:val="006F6CA5"/>
    <w:rsid w:val="006F6CB5"/>
    <w:rsid w:val="006F6E18"/>
    <w:rsid w:val="006F7012"/>
    <w:rsid w:val="006F7032"/>
    <w:rsid w:val="006F7287"/>
    <w:rsid w:val="006F7713"/>
    <w:rsid w:val="006F776C"/>
    <w:rsid w:val="006F7935"/>
    <w:rsid w:val="006F795E"/>
    <w:rsid w:val="006F7BF7"/>
    <w:rsid w:val="006F7E7D"/>
    <w:rsid w:val="0070031B"/>
    <w:rsid w:val="007006FA"/>
    <w:rsid w:val="00700793"/>
    <w:rsid w:val="007008D6"/>
    <w:rsid w:val="007009FC"/>
    <w:rsid w:val="00700B8B"/>
    <w:rsid w:val="007010BA"/>
    <w:rsid w:val="007010E7"/>
    <w:rsid w:val="007012B4"/>
    <w:rsid w:val="0070149F"/>
    <w:rsid w:val="0070161F"/>
    <w:rsid w:val="00701644"/>
    <w:rsid w:val="00701866"/>
    <w:rsid w:val="00701886"/>
    <w:rsid w:val="00701914"/>
    <w:rsid w:val="00701A39"/>
    <w:rsid w:val="00701E5E"/>
    <w:rsid w:val="00701E79"/>
    <w:rsid w:val="00701F62"/>
    <w:rsid w:val="00701F99"/>
    <w:rsid w:val="0070219B"/>
    <w:rsid w:val="007021B4"/>
    <w:rsid w:val="00702517"/>
    <w:rsid w:val="00702562"/>
    <w:rsid w:val="0070287F"/>
    <w:rsid w:val="00702C35"/>
    <w:rsid w:val="007032B0"/>
    <w:rsid w:val="00703C7B"/>
    <w:rsid w:val="00703C9E"/>
    <w:rsid w:val="00703E50"/>
    <w:rsid w:val="00704052"/>
    <w:rsid w:val="00704061"/>
    <w:rsid w:val="007040E9"/>
    <w:rsid w:val="00704919"/>
    <w:rsid w:val="007049E2"/>
    <w:rsid w:val="00704A9A"/>
    <w:rsid w:val="00704BDD"/>
    <w:rsid w:val="00704EA1"/>
    <w:rsid w:val="007050A2"/>
    <w:rsid w:val="007051DC"/>
    <w:rsid w:val="00705380"/>
    <w:rsid w:val="00705394"/>
    <w:rsid w:val="00705AE2"/>
    <w:rsid w:val="00705C2C"/>
    <w:rsid w:val="00706000"/>
    <w:rsid w:val="0070635D"/>
    <w:rsid w:val="0070637F"/>
    <w:rsid w:val="00706B0B"/>
    <w:rsid w:val="00706B25"/>
    <w:rsid w:val="00706BE1"/>
    <w:rsid w:val="00706DCE"/>
    <w:rsid w:val="00706F52"/>
    <w:rsid w:val="00706FAD"/>
    <w:rsid w:val="00707011"/>
    <w:rsid w:val="007070AB"/>
    <w:rsid w:val="007071D3"/>
    <w:rsid w:val="00707233"/>
    <w:rsid w:val="007076B5"/>
    <w:rsid w:val="007076BA"/>
    <w:rsid w:val="00707758"/>
    <w:rsid w:val="0070780C"/>
    <w:rsid w:val="007079D5"/>
    <w:rsid w:val="00707A78"/>
    <w:rsid w:val="00707CC7"/>
    <w:rsid w:val="00707CCB"/>
    <w:rsid w:val="00707CF0"/>
    <w:rsid w:val="00707D56"/>
    <w:rsid w:val="00707DAA"/>
    <w:rsid w:val="00707E30"/>
    <w:rsid w:val="0071010C"/>
    <w:rsid w:val="0071018A"/>
    <w:rsid w:val="00710559"/>
    <w:rsid w:val="00710656"/>
    <w:rsid w:val="00710A23"/>
    <w:rsid w:val="00710A4D"/>
    <w:rsid w:val="00710A7E"/>
    <w:rsid w:val="00710A83"/>
    <w:rsid w:val="00710BBA"/>
    <w:rsid w:val="00710DE8"/>
    <w:rsid w:val="007110B2"/>
    <w:rsid w:val="007110FB"/>
    <w:rsid w:val="00711344"/>
    <w:rsid w:val="0071135A"/>
    <w:rsid w:val="00711402"/>
    <w:rsid w:val="00711607"/>
    <w:rsid w:val="00711739"/>
    <w:rsid w:val="00711994"/>
    <w:rsid w:val="007119D0"/>
    <w:rsid w:val="00711AC9"/>
    <w:rsid w:val="00711BE0"/>
    <w:rsid w:val="00711CCA"/>
    <w:rsid w:val="00711D2F"/>
    <w:rsid w:val="00712165"/>
    <w:rsid w:val="00712376"/>
    <w:rsid w:val="007124C0"/>
    <w:rsid w:val="0071256B"/>
    <w:rsid w:val="007125AB"/>
    <w:rsid w:val="007125BA"/>
    <w:rsid w:val="007125CC"/>
    <w:rsid w:val="0071269B"/>
    <w:rsid w:val="007126FC"/>
    <w:rsid w:val="007129D4"/>
    <w:rsid w:val="00712CAF"/>
    <w:rsid w:val="00712DC3"/>
    <w:rsid w:val="00712E9C"/>
    <w:rsid w:val="00712F60"/>
    <w:rsid w:val="0071300E"/>
    <w:rsid w:val="0071321C"/>
    <w:rsid w:val="007133FC"/>
    <w:rsid w:val="007136AA"/>
    <w:rsid w:val="0071373B"/>
    <w:rsid w:val="00713755"/>
    <w:rsid w:val="007137BF"/>
    <w:rsid w:val="00713A81"/>
    <w:rsid w:val="00713BF9"/>
    <w:rsid w:val="0071401C"/>
    <w:rsid w:val="007140F0"/>
    <w:rsid w:val="00714134"/>
    <w:rsid w:val="00714295"/>
    <w:rsid w:val="0071491A"/>
    <w:rsid w:val="007149B8"/>
    <w:rsid w:val="00714A11"/>
    <w:rsid w:val="00714AA0"/>
    <w:rsid w:val="00714AE6"/>
    <w:rsid w:val="00714C33"/>
    <w:rsid w:val="00714C75"/>
    <w:rsid w:val="007151D4"/>
    <w:rsid w:val="007152E7"/>
    <w:rsid w:val="00715889"/>
    <w:rsid w:val="00715908"/>
    <w:rsid w:val="007159A3"/>
    <w:rsid w:val="00715B4D"/>
    <w:rsid w:val="00715D71"/>
    <w:rsid w:val="00716031"/>
    <w:rsid w:val="00716175"/>
    <w:rsid w:val="00716719"/>
    <w:rsid w:val="0071729A"/>
    <w:rsid w:val="007174F6"/>
    <w:rsid w:val="007175E5"/>
    <w:rsid w:val="00717722"/>
    <w:rsid w:val="007179AD"/>
    <w:rsid w:val="00717E80"/>
    <w:rsid w:val="00717E83"/>
    <w:rsid w:val="0072061E"/>
    <w:rsid w:val="00720E3B"/>
    <w:rsid w:val="00721081"/>
    <w:rsid w:val="007210FA"/>
    <w:rsid w:val="00721159"/>
    <w:rsid w:val="00721345"/>
    <w:rsid w:val="007216A5"/>
    <w:rsid w:val="00721834"/>
    <w:rsid w:val="00721AA5"/>
    <w:rsid w:val="00721ACD"/>
    <w:rsid w:val="00721BA1"/>
    <w:rsid w:val="00721BBA"/>
    <w:rsid w:val="00721D66"/>
    <w:rsid w:val="00721E11"/>
    <w:rsid w:val="00721E69"/>
    <w:rsid w:val="007222CA"/>
    <w:rsid w:val="00722B3C"/>
    <w:rsid w:val="00722CE0"/>
    <w:rsid w:val="00722FCB"/>
    <w:rsid w:val="00723185"/>
    <w:rsid w:val="007232EE"/>
    <w:rsid w:val="00723465"/>
    <w:rsid w:val="00723480"/>
    <w:rsid w:val="00723AEF"/>
    <w:rsid w:val="00723CB0"/>
    <w:rsid w:val="00723DEC"/>
    <w:rsid w:val="00723F3F"/>
    <w:rsid w:val="00723F96"/>
    <w:rsid w:val="007242AE"/>
    <w:rsid w:val="00724566"/>
    <w:rsid w:val="00724567"/>
    <w:rsid w:val="00724643"/>
    <w:rsid w:val="007246F3"/>
    <w:rsid w:val="0072472B"/>
    <w:rsid w:val="007248F9"/>
    <w:rsid w:val="0072491F"/>
    <w:rsid w:val="00724E2C"/>
    <w:rsid w:val="00724EDE"/>
    <w:rsid w:val="007252DE"/>
    <w:rsid w:val="0072548C"/>
    <w:rsid w:val="0072551A"/>
    <w:rsid w:val="00725700"/>
    <w:rsid w:val="00725FA4"/>
    <w:rsid w:val="00726122"/>
    <w:rsid w:val="00726670"/>
    <w:rsid w:val="0072673E"/>
    <w:rsid w:val="00726888"/>
    <w:rsid w:val="00726A03"/>
    <w:rsid w:val="00726E51"/>
    <w:rsid w:val="00727182"/>
    <w:rsid w:val="0072728E"/>
    <w:rsid w:val="00727362"/>
    <w:rsid w:val="00727384"/>
    <w:rsid w:val="0072770D"/>
    <w:rsid w:val="00727807"/>
    <w:rsid w:val="00727E0B"/>
    <w:rsid w:val="00727EB2"/>
    <w:rsid w:val="00727EEC"/>
    <w:rsid w:val="00727FDD"/>
    <w:rsid w:val="00730051"/>
    <w:rsid w:val="007301CB"/>
    <w:rsid w:val="0073036A"/>
    <w:rsid w:val="00730401"/>
    <w:rsid w:val="0073040F"/>
    <w:rsid w:val="00730470"/>
    <w:rsid w:val="00730593"/>
    <w:rsid w:val="007308A4"/>
    <w:rsid w:val="007308B8"/>
    <w:rsid w:val="00730AD6"/>
    <w:rsid w:val="00730BAA"/>
    <w:rsid w:val="00730C4A"/>
    <w:rsid w:val="00730E29"/>
    <w:rsid w:val="00730E3F"/>
    <w:rsid w:val="00731261"/>
    <w:rsid w:val="0073147C"/>
    <w:rsid w:val="00731530"/>
    <w:rsid w:val="0073169B"/>
    <w:rsid w:val="00731D3F"/>
    <w:rsid w:val="00731E9E"/>
    <w:rsid w:val="00731EDA"/>
    <w:rsid w:val="00731EFA"/>
    <w:rsid w:val="0073217F"/>
    <w:rsid w:val="0073236D"/>
    <w:rsid w:val="0073249B"/>
    <w:rsid w:val="007325AE"/>
    <w:rsid w:val="00732858"/>
    <w:rsid w:val="00732995"/>
    <w:rsid w:val="00732A53"/>
    <w:rsid w:val="00732E9E"/>
    <w:rsid w:val="00733089"/>
    <w:rsid w:val="00733509"/>
    <w:rsid w:val="0073355C"/>
    <w:rsid w:val="00733A80"/>
    <w:rsid w:val="007340CD"/>
    <w:rsid w:val="00734442"/>
    <w:rsid w:val="00734524"/>
    <w:rsid w:val="00734580"/>
    <w:rsid w:val="007348BD"/>
    <w:rsid w:val="00734A09"/>
    <w:rsid w:val="00734AB1"/>
    <w:rsid w:val="00734C49"/>
    <w:rsid w:val="00734CD4"/>
    <w:rsid w:val="00734E36"/>
    <w:rsid w:val="00734EB4"/>
    <w:rsid w:val="0073509C"/>
    <w:rsid w:val="007350F6"/>
    <w:rsid w:val="007351E8"/>
    <w:rsid w:val="00735642"/>
    <w:rsid w:val="0073577B"/>
    <w:rsid w:val="00735864"/>
    <w:rsid w:val="00735A6F"/>
    <w:rsid w:val="00735C30"/>
    <w:rsid w:val="00735DA5"/>
    <w:rsid w:val="0073614E"/>
    <w:rsid w:val="00736216"/>
    <w:rsid w:val="007362A8"/>
    <w:rsid w:val="0073639C"/>
    <w:rsid w:val="0073644D"/>
    <w:rsid w:val="007364DB"/>
    <w:rsid w:val="00736631"/>
    <w:rsid w:val="007367A0"/>
    <w:rsid w:val="0073682A"/>
    <w:rsid w:val="00736969"/>
    <w:rsid w:val="00736A01"/>
    <w:rsid w:val="00736B2C"/>
    <w:rsid w:val="00736BF1"/>
    <w:rsid w:val="00736E0D"/>
    <w:rsid w:val="00736FC5"/>
    <w:rsid w:val="00737305"/>
    <w:rsid w:val="007373EE"/>
    <w:rsid w:val="0073751F"/>
    <w:rsid w:val="00737541"/>
    <w:rsid w:val="0073773F"/>
    <w:rsid w:val="0073776F"/>
    <w:rsid w:val="007377E7"/>
    <w:rsid w:val="00737B5D"/>
    <w:rsid w:val="00737D0E"/>
    <w:rsid w:val="00737F68"/>
    <w:rsid w:val="00740044"/>
    <w:rsid w:val="007400D6"/>
    <w:rsid w:val="0074074F"/>
    <w:rsid w:val="00740A69"/>
    <w:rsid w:val="00740D5E"/>
    <w:rsid w:val="00740FC4"/>
    <w:rsid w:val="0074108C"/>
    <w:rsid w:val="007411B3"/>
    <w:rsid w:val="00741328"/>
    <w:rsid w:val="007416C9"/>
    <w:rsid w:val="00741AE5"/>
    <w:rsid w:val="00741B54"/>
    <w:rsid w:val="00741B91"/>
    <w:rsid w:val="00741D07"/>
    <w:rsid w:val="00741D9A"/>
    <w:rsid w:val="00741E0E"/>
    <w:rsid w:val="00741E2A"/>
    <w:rsid w:val="00741E8C"/>
    <w:rsid w:val="00742236"/>
    <w:rsid w:val="00742369"/>
    <w:rsid w:val="007423FA"/>
    <w:rsid w:val="0074264C"/>
    <w:rsid w:val="007427D5"/>
    <w:rsid w:val="007429F2"/>
    <w:rsid w:val="00742A0B"/>
    <w:rsid w:val="00742C53"/>
    <w:rsid w:val="00742C60"/>
    <w:rsid w:val="00743321"/>
    <w:rsid w:val="0074342C"/>
    <w:rsid w:val="00743548"/>
    <w:rsid w:val="00743692"/>
    <w:rsid w:val="00743B44"/>
    <w:rsid w:val="00743C33"/>
    <w:rsid w:val="00743CDF"/>
    <w:rsid w:val="00743E75"/>
    <w:rsid w:val="00744062"/>
    <w:rsid w:val="0074451E"/>
    <w:rsid w:val="00744541"/>
    <w:rsid w:val="007447E4"/>
    <w:rsid w:val="00744A81"/>
    <w:rsid w:val="00744C19"/>
    <w:rsid w:val="00744C35"/>
    <w:rsid w:val="00744E15"/>
    <w:rsid w:val="00744FC6"/>
    <w:rsid w:val="0074502A"/>
    <w:rsid w:val="007457A1"/>
    <w:rsid w:val="00745989"/>
    <w:rsid w:val="007459B3"/>
    <w:rsid w:val="00745AB6"/>
    <w:rsid w:val="00745F6B"/>
    <w:rsid w:val="0074620B"/>
    <w:rsid w:val="0074628E"/>
    <w:rsid w:val="00746314"/>
    <w:rsid w:val="007463C6"/>
    <w:rsid w:val="0074663D"/>
    <w:rsid w:val="00746D5D"/>
    <w:rsid w:val="00746E58"/>
    <w:rsid w:val="00746FD4"/>
    <w:rsid w:val="00747000"/>
    <w:rsid w:val="007470C9"/>
    <w:rsid w:val="00747499"/>
    <w:rsid w:val="007474B7"/>
    <w:rsid w:val="00747E2D"/>
    <w:rsid w:val="00747E95"/>
    <w:rsid w:val="00747F14"/>
    <w:rsid w:val="007502FD"/>
    <w:rsid w:val="0075044E"/>
    <w:rsid w:val="007506EA"/>
    <w:rsid w:val="00750844"/>
    <w:rsid w:val="007519C1"/>
    <w:rsid w:val="00751E0C"/>
    <w:rsid w:val="00751EF5"/>
    <w:rsid w:val="00751FA4"/>
    <w:rsid w:val="00752136"/>
    <w:rsid w:val="00752206"/>
    <w:rsid w:val="0075224A"/>
    <w:rsid w:val="0075247E"/>
    <w:rsid w:val="0075257B"/>
    <w:rsid w:val="007526B4"/>
    <w:rsid w:val="0075274F"/>
    <w:rsid w:val="007527D4"/>
    <w:rsid w:val="007529CB"/>
    <w:rsid w:val="00752F88"/>
    <w:rsid w:val="0075325E"/>
    <w:rsid w:val="00753521"/>
    <w:rsid w:val="007535A4"/>
    <w:rsid w:val="00753E30"/>
    <w:rsid w:val="00753F8A"/>
    <w:rsid w:val="00753FD3"/>
    <w:rsid w:val="0075442D"/>
    <w:rsid w:val="00754793"/>
    <w:rsid w:val="00754874"/>
    <w:rsid w:val="00754A69"/>
    <w:rsid w:val="00754F18"/>
    <w:rsid w:val="00754F7B"/>
    <w:rsid w:val="00754FB7"/>
    <w:rsid w:val="00754FF0"/>
    <w:rsid w:val="00755128"/>
    <w:rsid w:val="0075571B"/>
    <w:rsid w:val="0075585E"/>
    <w:rsid w:val="00755AD3"/>
    <w:rsid w:val="00755F2A"/>
    <w:rsid w:val="00755F70"/>
    <w:rsid w:val="00755FCC"/>
    <w:rsid w:val="00755FCE"/>
    <w:rsid w:val="00756067"/>
    <w:rsid w:val="0075614B"/>
    <w:rsid w:val="007561EC"/>
    <w:rsid w:val="007565EF"/>
    <w:rsid w:val="00756646"/>
    <w:rsid w:val="0075713B"/>
    <w:rsid w:val="00757204"/>
    <w:rsid w:val="00757237"/>
    <w:rsid w:val="00757639"/>
    <w:rsid w:val="00757851"/>
    <w:rsid w:val="00757860"/>
    <w:rsid w:val="00757A59"/>
    <w:rsid w:val="00757DBC"/>
    <w:rsid w:val="00757E0D"/>
    <w:rsid w:val="00757FDB"/>
    <w:rsid w:val="00760029"/>
    <w:rsid w:val="00760410"/>
    <w:rsid w:val="00760477"/>
    <w:rsid w:val="00760632"/>
    <w:rsid w:val="00760638"/>
    <w:rsid w:val="0076063C"/>
    <w:rsid w:val="00760681"/>
    <w:rsid w:val="007606DB"/>
    <w:rsid w:val="00760821"/>
    <w:rsid w:val="00760857"/>
    <w:rsid w:val="007609A5"/>
    <w:rsid w:val="00760CBF"/>
    <w:rsid w:val="00760CC6"/>
    <w:rsid w:val="00760EA8"/>
    <w:rsid w:val="007619A6"/>
    <w:rsid w:val="007619BD"/>
    <w:rsid w:val="00761A25"/>
    <w:rsid w:val="00761F4A"/>
    <w:rsid w:val="00761FF9"/>
    <w:rsid w:val="00762007"/>
    <w:rsid w:val="007624DC"/>
    <w:rsid w:val="00762820"/>
    <w:rsid w:val="00762894"/>
    <w:rsid w:val="007628C6"/>
    <w:rsid w:val="00762B3A"/>
    <w:rsid w:val="00762CEA"/>
    <w:rsid w:val="00763022"/>
    <w:rsid w:val="00763130"/>
    <w:rsid w:val="00763151"/>
    <w:rsid w:val="0076331A"/>
    <w:rsid w:val="00763426"/>
    <w:rsid w:val="00763451"/>
    <w:rsid w:val="007634C3"/>
    <w:rsid w:val="007634D4"/>
    <w:rsid w:val="00763880"/>
    <w:rsid w:val="00764698"/>
    <w:rsid w:val="007646F9"/>
    <w:rsid w:val="00764963"/>
    <w:rsid w:val="00764A48"/>
    <w:rsid w:val="00764B2D"/>
    <w:rsid w:val="00764CD8"/>
    <w:rsid w:val="00764CFB"/>
    <w:rsid w:val="007651DA"/>
    <w:rsid w:val="00765242"/>
    <w:rsid w:val="007654D5"/>
    <w:rsid w:val="007657E9"/>
    <w:rsid w:val="007658B5"/>
    <w:rsid w:val="00765B7F"/>
    <w:rsid w:val="00765C0F"/>
    <w:rsid w:val="00765CB6"/>
    <w:rsid w:val="0076635F"/>
    <w:rsid w:val="0076655F"/>
    <w:rsid w:val="007665B6"/>
    <w:rsid w:val="0076685E"/>
    <w:rsid w:val="007668A1"/>
    <w:rsid w:val="0076699E"/>
    <w:rsid w:val="00766A2D"/>
    <w:rsid w:val="00766A73"/>
    <w:rsid w:val="00766EB9"/>
    <w:rsid w:val="007670E4"/>
    <w:rsid w:val="00767190"/>
    <w:rsid w:val="00767397"/>
    <w:rsid w:val="00767562"/>
    <w:rsid w:val="007675CB"/>
    <w:rsid w:val="007676DF"/>
    <w:rsid w:val="0076781D"/>
    <w:rsid w:val="00767967"/>
    <w:rsid w:val="00767C1B"/>
    <w:rsid w:val="00767D05"/>
    <w:rsid w:val="00767D57"/>
    <w:rsid w:val="007700F7"/>
    <w:rsid w:val="00770374"/>
    <w:rsid w:val="007706C5"/>
    <w:rsid w:val="00770A98"/>
    <w:rsid w:val="00770B41"/>
    <w:rsid w:val="00770B87"/>
    <w:rsid w:val="00770BBD"/>
    <w:rsid w:val="00770F1F"/>
    <w:rsid w:val="00771554"/>
    <w:rsid w:val="0077160A"/>
    <w:rsid w:val="007717C2"/>
    <w:rsid w:val="00771B49"/>
    <w:rsid w:val="00771B9B"/>
    <w:rsid w:val="00771BD6"/>
    <w:rsid w:val="00771C38"/>
    <w:rsid w:val="00771D5B"/>
    <w:rsid w:val="00771D5C"/>
    <w:rsid w:val="00771DB6"/>
    <w:rsid w:val="00771E17"/>
    <w:rsid w:val="007721AA"/>
    <w:rsid w:val="00772286"/>
    <w:rsid w:val="007726B3"/>
    <w:rsid w:val="00772999"/>
    <w:rsid w:val="00772A96"/>
    <w:rsid w:val="00772AC9"/>
    <w:rsid w:val="00772FCB"/>
    <w:rsid w:val="00773124"/>
    <w:rsid w:val="0077312F"/>
    <w:rsid w:val="0077315C"/>
    <w:rsid w:val="007731C3"/>
    <w:rsid w:val="00773414"/>
    <w:rsid w:val="00773591"/>
    <w:rsid w:val="007735AD"/>
    <w:rsid w:val="00773798"/>
    <w:rsid w:val="00773A13"/>
    <w:rsid w:val="00773D92"/>
    <w:rsid w:val="0077437E"/>
    <w:rsid w:val="00774650"/>
    <w:rsid w:val="0077467F"/>
    <w:rsid w:val="00774683"/>
    <w:rsid w:val="00774816"/>
    <w:rsid w:val="00774D83"/>
    <w:rsid w:val="00774DFE"/>
    <w:rsid w:val="00775084"/>
    <w:rsid w:val="007753A6"/>
    <w:rsid w:val="00775459"/>
    <w:rsid w:val="007754A6"/>
    <w:rsid w:val="00775544"/>
    <w:rsid w:val="007755B5"/>
    <w:rsid w:val="007755B6"/>
    <w:rsid w:val="0077581F"/>
    <w:rsid w:val="007758C1"/>
    <w:rsid w:val="00775C1B"/>
    <w:rsid w:val="00775F70"/>
    <w:rsid w:val="007761B1"/>
    <w:rsid w:val="007762BE"/>
    <w:rsid w:val="007767DC"/>
    <w:rsid w:val="0077681D"/>
    <w:rsid w:val="007768FF"/>
    <w:rsid w:val="00776B5E"/>
    <w:rsid w:val="00776FB3"/>
    <w:rsid w:val="00776FEA"/>
    <w:rsid w:val="00777416"/>
    <w:rsid w:val="007774D4"/>
    <w:rsid w:val="00777792"/>
    <w:rsid w:val="00777854"/>
    <w:rsid w:val="00777DE4"/>
    <w:rsid w:val="00777E58"/>
    <w:rsid w:val="00777F10"/>
    <w:rsid w:val="00777F61"/>
    <w:rsid w:val="00780129"/>
    <w:rsid w:val="007801D5"/>
    <w:rsid w:val="007804CF"/>
    <w:rsid w:val="0078086C"/>
    <w:rsid w:val="00780B23"/>
    <w:rsid w:val="00780C49"/>
    <w:rsid w:val="00780DEA"/>
    <w:rsid w:val="0078108D"/>
    <w:rsid w:val="00781145"/>
    <w:rsid w:val="0078147C"/>
    <w:rsid w:val="007814BD"/>
    <w:rsid w:val="00781510"/>
    <w:rsid w:val="007815CE"/>
    <w:rsid w:val="00781762"/>
    <w:rsid w:val="00781C93"/>
    <w:rsid w:val="00781E15"/>
    <w:rsid w:val="00782267"/>
    <w:rsid w:val="007824D3"/>
    <w:rsid w:val="007824F2"/>
    <w:rsid w:val="007826F4"/>
    <w:rsid w:val="00782749"/>
    <w:rsid w:val="007827AF"/>
    <w:rsid w:val="00782943"/>
    <w:rsid w:val="00782960"/>
    <w:rsid w:val="00782A90"/>
    <w:rsid w:val="00782BD6"/>
    <w:rsid w:val="00782DE1"/>
    <w:rsid w:val="00782E46"/>
    <w:rsid w:val="00782E5A"/>
    <w:rsid w:val="00782F8B"/>
    <w:rsid w:val="00782FF2"/>
    <w:rsid w:val="00783138"/>
    <w:rsid w:val="00783580"/>
    <w:rsid w:val="007835B9"/>
    <w:rsid w:val="0078366C"/>
    <w:rsid w:val="007837C5"/>
    <w:rsid w:val="00783881"/>
    <w:rsid w:val="00783960"/>
    <w:rsid w:val="00783A68"/>
    <w:rsid w:val="00783DBB"/>
    <w:rsid w:val="00783EAA"/>
    <w:rsid w:val="007844D1"/>
    <w:rsid w:val="0078454B"/>
    <w:rsid w:val="00784564"/>
    <w:rsid w:val="007846C5"/>
    <w:rsid w:val="00784836"/>
    <w:rsid w:val="00784E1A"/>
    <w:rsid w:val="0078541C"/>
    <w:rsid w:val="00785886"/>
    <w:rsid w:val="00785908"/>
    <w:rsid w:val="00785CCE"/>
    <w:rsid w:val="007861D6"/>
    <w:rsid w:val="007864E5"/>
    <w:rsid w:val="0078658D"/>
    <w:rsid w:val="007865BE"/>
    <w:rsid w:val="007866ED"/>
    <w:rsid w:val="007867B3"/>
    <w:rsid w:val="007868DB"/>
    <w:rsid w:val="007869C6"/>
    <w:rsid w:val="00786A04"/>
    <w:rsid w:val="00786A11"/>
    <w:rsid w:val="00786A45"/>
    <w:rsid w:val="00786BB4"/>
    <w:rsid w:val="00786E43"/>
    <w:rsid w:val="00787583"/>
    <w:rsid w:val="00787D9B"/>
    <w:rsid w:val="00787DD3"/>
    <w:rsid w:val="00787F7E"/>
    <w:rsid w:val="00787FE0"/>
    <w:rsid w:val="00790539"/>
    <w:rsid w:val="007906D6"/>
    <w:rsid w:val="007906F6"/>
    <w:rsid w:val="00790899"/>
    <w:rsid w:val="007908BC"/>
    <w:rsid w:val="007909CE"/>
    <w:rsid w:val="007909CF"/>
    <w:rsid w:val="00790AE9"/>
    <w:rsid w:val="00790D18"/>
    <w:rsid w:val="00790E83"/>
    <w:rsid w:val="00790F72"/>
    <w:rsid w:val="00791033"/>
    <w:rsid w:val="00791139"/>
    <w:rsid w:val="007913DE"/>
    <w:rsid w:val="007915E3"/>
    <w:rsid w:val="0079170D"/>
    <w:rsid w:val="0079180D"/>
    <w:rsid w:val="00791A56"/>
    <w:rsid w:val="00791ADA"/>
    <w:rsid w:val="00791B70"/>
    <w:rsid w:val="00791BC4"/>
    <w:rsid w:val="00791EF9"/>
    <w:rsid w:val="00791F55"/>
    <w:rsid w:val="00791F7D"/>
    <w:rsid w:val="00792016"/>
    <w:rsid w:val="0079217B"/>
    <w:rsid w:val="007922A3"/>
    <w:rsid w:val="007923F4"/>
    <w:rsid w:val="0079252A"/>
    <w:rsid w:val="007925E1"/>
    <w:rsid w:val="00792619"/>
    <w:rsid w:val="007926FE"/>
    <w:rsid w:val="007927F9"/>
    <w:rsid w:val="007928CF"/>
    <w:rsid w:val="007929D2"/>
    <w:rsid w:val="00792B18"/>
    <w:rsid w:val="00792B6F"/>
    <w:rsid w:val="00792CB8"/>
    <w:rsid w:val="00792EBC"/>
    <w:rsid w:val="00792F97"/>
    <w:rsid w:val="00793611"/>
    <w:rsid w:val="00793658"/>
    <w:rsid w:val="007937F9"/>
    <w:rsid w:val="00793925"/>
    <w:rsid w:val="00793DD9"/>
    <w:rsid w:val="00793E71"/>
    <w:rsid w:val="0079435D"/>
    <w:rsid w:val="007944A6"/>
    <w:rsid w:val="00794526"/>
    <w:rsid w:val="0079469B"/>
    <w:rsid w:val="00794A35"/>
    <w:rsid w:val="00794CFF"/>
    <w:rsid w:val="00794DD8"/>
    <w:rsid w:val="00795D68"/>
    <w:rsid w:val="00795F76"/>
    <w:rsid w:val="0079616B"/>
    <w:rsid w:val="007964B1"/>
    <w:rsid w:val="0079656B"/>
    <w:rsid w:val="007966A2"/>
    <w:rsid w:val="0079689E"/>
    <w:rsid w:val="007968AD"/>
    <w:rsid w:val="007969EC"/>
    <w:rsid w:val="00796AC9"/>
    <w:rsid w:val="00796D04"/>
    <w:rsid w:val="00796EE3"/>
    <w:rsid w:val="007972CE"/>
    <w:rsid w:val="007974A5"/>
    <w:rsid w:val="00797961"/>
    <w:rsid w:val="00797A56"/>
    <w:rsid w:val="00797BAB"/>
    <w:rsid w:val="00797BF3"/>
    <w:rsid w:val="00797C85"/>
    <w:rsid w:val="00797D89"/>
    <w:rsid w:val="00797DA7"/>
    <w:rsid w:val="00797ECC"/>
    <w:rsid w:val="007A01AB"/>
    <w:rsid w:val="007A0235"/>
    <w:rsid w:val="007A02DB"/>
    <w:rsid w:val="007A0465"/>
    <w:rsid w:val="007A049B"/>
    <w:rsid w:val="007A0889"/>
    <w:rsid w:val="007A08F2"/>
    <w:rsid w:val="007A0C81"/>
    <w:rsid w:val="007A0E32"/>
    <w:rsid w:val="007A0E75"/>
    <w:rsid w:val="007A0ED2"/>
    <w:rsid w:val="007A13B9"/>
    <w:rsid w:val="007A13EC"/>
    <w:rsid w:val="007A158E"/>
    <w:rsid w:val="007A1619"/>
    <w:rsid w:val="007A1A22"/>
    <w:rsid w:val="007A1B1E"/>
    <w:rsid w:val="007A1F68"/>
    <w:rsid w:val="007A2545"/>
    <w:rsid w:val="007A264E"/>
    <w:rsid w:val="007A27F4"/>
    <w:rsid w:val="007A2B63"/>
    <w:rsid w:val="007A2B74"/>
    <w:rsid w:val="007A2CAB"/>
    <w:rsid w:val="007A2E3E"/>
    <w:rsid w:val="007A2EC4"/>
    <w:rsid w:val="007A3499"/>
    <w:rsid w:val="007A365D"/>
    <w:rsid w:val="007A381D"/>
    <w:rsid w:val="007A4235"/>
    <w:rsid w:val="007A4671"/>
    <w:rsid w:val="007A4824"/>
    <w:rsid w:val="007A493E"/>
    <w:rsid w:val="007A4D35"/>
    <w:rsid w:val="007A4D89"/>
    <w:rsid w:val="007A5138"/>
    <w:rsid w:val="007A525C"/>
    <w:rsid w:val="007A531C"/>
    <w:rsid w:val="007A5479"/>
    <w:rsid w:val="007A55A0"/>
    <w:rsid w:val="007A5911"/>
    <w:rsid w:val="007A5DF0"/>
    <w:rsid w:val="007A5FFB"/>
    <w:rsid w:val="007A64B0"/>
    <w:rsid w:val="007A64CD"/>
    <w:rsid w:val="007A65C6"/>
    <w:rsid w:val="007A66BA"/>
    <w:rsid w:val="007A696B"/>
    <w:rsid w:val="007A6981"/>
    <w:rsid w:val="007A6B47"/>
    <w:rsid w:val="007A6F86"/>
    <w:rsid w:val="007A70D1"/>
    <w:rsid w:val="007A73A2"/>
    <w:rsid w:val="007A73F8"/>
    <w:rsid w:val="007A7515"/>
    <w:rsid w:val="007A768F"/>
    <w:rsid w:val="007A7973"/>
    <w:rsid w:val="007A797C"/>
    <w:rsid w:val="007A7B29"/>
    <w:rsid w:val="007A7B70"/>
    <w:rsid w:val="007A7C28"/>
    <w:rsid w:val="007A7C88"/>
    <w:rsid w:val="007A7D29"/>
    <w:rsid w:val="007B0024"/>
    <w:rsid w:val="007B02D9"/>
    <w:rsid w:val="007B06F3"/>
    <w:rsid w:val="007B080F"/>
    <w:rsid w:val="007B0AAE"/>
    <w:rsid w:val="007B0B70"/>
    <w:rsid w:val="007B0C31"/>
    <w:rsid w:val="007B0C4A"/>
    <w:rsid w:val="007B0C56"/>
    <w:rsid w:val="007B0CDE"/>
    <w:rsid w:val="007B0DC1"/>
    <w:rsid w:val="007B0E56"/>
    <w:rsid w:val="007B0F0F"/>
    <w:rsid w:val="007B0F27"/>
    <w:rsid w:val="007B1036"/>
    <w:rsid w:val="007B10C5"/>
    <w:rsid w:val="007B1267"/>
    <w:rsid w:val="007B137E"/>
    <w:rsid w:val="007B15D4"/>
    <w:rsid w:val="007B1620"/>
    <w:rsid w:val="007B1907"/>
    <w:rsid w:val="007B1967"/>
    <w:rsid w:val="007B19E6"/>
    <w:rsid w:val="007B1CDC"/>
    <w:rsid w:val="007B1EB5"/>
    <w:rsid w:val="007B2086"/>
    <w:rsid w:val="007B20F4"/>
    <w:rsid w:val="007B2294"/>
    <w:rsid w:val="007B234C"/>
    <w:rsid w:val="007B25BC"/>
    <w:rsid w:val="007B2684"/>
    <w:rsid w:val="007B2965"/>
    <w:rsid w:val="007B2B86"/>
    <w:rsid w:val="007B2F52"/>
    <w:rsid w:val="007B314E"/>
    <w:rsid w:val="007B32BA"/>
    <w:rsid w:val="007B3694"/>
    <w:rsid w:val="007B3776"/>
    <w:rsid w:val="007B395A"/>
    <w:rsid w:val="007B3BA6"/>
    <w:rsid w:val="007B3C93"/>
    <w:rsid w:val="007B3D09"/>
    <w:rsid w:val="007B3D7D"/>
    <w:rsid w:val="007B3E46"/>
    <w:rsid w:val="007B3F90"/>
    <w:rsid w:val="007B413F"/>
    <w:rsid w:val="007B4284"/>
    <w:rsid w:val="007B43C8"/>
    <w:rsid w:val="007B47D8"/>
    <w:rsid w:val="007B4976"/>
    <w:rsid w:val="007B4B17"/>
    <w:rsid w:val="007B4BBA"/>
    <w:rsid w:val="007B4DFA"/>
    <w:rsid w:val="007B5534"/>
    <w:rsid w:val="007B561F"/>
    <w:rsid w:val="007B58DF"/>
    <w:rsid w:val="007B58F6"/>
    <w:rsid w:val="007B607A"/>
    <w:rsid w:val="007B628A"/>
    <w:rsid w:val="007B63ED"/>
    <w:rsid w:val="007B68FB"/>
    <w:rsid w:val="007B69F3"/>
    <w:rsid w:val="007B6B21"/>
    <w:rsid w:val="007B6BD5"/>
    <w:rsid w:val="007B6F22"/>
    <w:rsid w:val="007B7085"/>
    <w:rsid w:val="007B730A"/>
    <w:rsid w:val="007B749F"/>
    <w:rsid w:val="007B7525"/>
    <w:rsid w:val="007B76E5"/>
    <w:rsid w:val="007B7731"/>
    <w:rsid w:val="007B779A"/>
    <w:rsid w:val="007B7A5E"/>
    <w:rsid w:val="007B7B92"/>
    <w:rsid w:val="007C0135"/>
    <w:rsid w:val="007C01CB"/>
    <w:rsid w:val="007C05D4"/>
    <w:rsid w:val="007C0758"/>
    <w:rsid w:val="007C079F"/>
    <w:rsid w:val="007C0E79"/>
    <w:rsid w:val="007C13E1"/>
    <w:rsid w:val="007C1533"/>
    <w:rsid w:val="007C15C5"/>
    <w:rsid w:val="007C167D"/>
    <w:rsid w:val="007C18DC"/>
    <w:rsid w:val="007C1941"/>
    <w:rsid w:val="007C1E70"/>
    <w:rsid w:val="007C1EF7"/>
    <w:rsid w:val="007C21E3"/>
    <w:rsid w:val="007C22F2"/>
    <w:rsid w:val="007C23E7"/>
    <w:rsid w:val="007C258C"/>
    <w:rsid w:val="007C2790"/>
    <w:rsid w:val="007C2828"/>
    <w:rsid w:val="007C289C"/>
    <w:rsid w:val="007C2A5F"/>
    <w:rsid w:val="007C2A98"/>
    <w:rsid w:val="007C2FCB"/>
    <w:rsid w:val="007C30F3"/>
    <w:rsid w:val="007C32E6"/>
    <w:rsid w:val="007C3545"/>
    <w:rsid w:val="007C36CC"/>
    <w:rsid w:val="007C36F9"/>
    <w:rsid w:val="007C3A82"/>
    <w:rsid w:val="007C3F0E"/>
    <w:rsid w:val="007C3F10"/>
    <w:rsid w:val="007C400D"/>
    <w:rsid w:val="007C40DA"/>
    <w:rsid w:val="007C4129"/>
    <w:rsid w:val="007C42A7"/>
    <w:rsid w:val="007C431D"/>
    <w:rsid w:val="007C438F"/>
    <w:rsid w:val="007C465F"/>
    <w:rsid w:val="007C46C6"/>
    <w:rsid w:val="007C4778"/>
    <w:rsid w:val="007C4CE1"/>
    <w:rsid w:val="007C4EF5"/>
    <w:rsid w:val="007C5123"/>
    <w:rsid w:val="007C5140"/>
    <w:rsid w:val="007C5163"/>
    <w:rsid w:val="007C5286"/>
    <w:rsid w:val="007C58A0"/>
    <w:rsid w:val="007C594E"/>
    <w:rsid w:val="007C5BF9"/>
    <w:rsid w:val="007C5C07"/>
    <w:rsid w:val="007C6256"/>
    <w:rsid w:val="007C6C03"/>
    <w:rsid w:val="007C70AE"/>
    <w:rsid w:val="007C71A1"/>
    <w:rsid w:val="007C73C0"/>
    <w:rsid w:val="007C7790"/>
    <w:rsid w:val="007C787D"/>
    <w:rsid w:val="007C79EF"/>
    <w:rsid w:val="007C7BA9"/>
    <w:rsid w:val="007C7D34"/>
    <w:rsid w:val="007C7E8E"/>
    <w:rsid w:val="007D0474"/>
    <w:rsid w:val="007D05DF"/>
    <w:rsid w:val="007D08E0"/>
    <w:rsid w:val="007D0936"/>
    <w:rsid w:val="007D0AF0"/>
    <w:rsid w:val="007D0F73"/>
    <w:rsid w:val="007D0F90"/>
    <w:rsid w:val="007D1338"/>
    <w:rsid w:val="007D14B6"/>
    <w:rsid w:val="007D1752"/>
    <w:rsid w:val="007D1860"/>
    <w:rsid w:val="007D18C6"/>
    <w:rsid w:val="007D1A1E"/>
    <w:rsid w:val="007D1BFF"/>
    <w:rsid w:val="007D1C12"/>
    <w:rsid w:val="007D1DF1"/>
    <w:rsid w:val="007D20ED"/>
    <w:rsid w:val="007D220B"/>
    <w:rsid w:val="007D2319"/>
    <w:rsid w:val="007D28D0"/>
    <w:rsid w:val="007D2B05"/>
    <w:rsid w:val="007D2D2E"/>
    <w:rsid w:val="007D2E11"/>
    <w:rsid w:val="007D2E57"/>
    <w:rsid w:val="007D2E62"/>
    <w:rsid w:val="007D2FF6"/>
    <w:rsid w:val="007D31CC"/>
    <w:rsid w:val="007D31FA"/>
    <w:rsid w:val="007D34E7"/>
    <w:rsid w:val="007D3505"/>
    <w:rsid w:val="007D394D"/>
    <w:rsid w:val="007D39C0"/>
    <w:rsid w:val="007D3EA0"/>
    <w:rsid w:val="007D40A7"/>
    <w:rsid w:val="007D4187"/>
    <w:rsid w:val="007D42C2"/>
    <w:rsid w:val="007D4BCA"/>
    <w:rsid w:val="007D4BDB"/>
    <w:rsid w:val="007D4C90"/>
    <w:rsid w:val="007D503A"/>
    <w:rsid w:val="007D5119"/>
    <w:rsid w:val="007D54A1"/>
    <w:rsid w:val="007D54A5"/>
    <w:rsid w:val="007D55CE"/>
    <w:rsid w:val="007D56A5"/>
    <w:rsid w:val="007D56C4"/>
    <w:rsid w:val="007D56EA"/>
    <w:rsid w:val="007D577F"/>
    <w:rsid w:val="007D59CC"/>
    <w:rsid w:val="007D5AAA"/>
    <w:rsid w:val="007D5AF3"/>
    <w:rsid w:val="007D5B45"/>
    <w:rsid w:val="007D5BCD"/>
    <w:rsid w:val="007D5DB8"/>
    <w:rsid w:val="007D5E92"/>
    <w:rsid w:val="007D60ED"/>
    <w:rsid w:val="007D6250"/>
    <w:rsid w:val="007D6344"/>
    <w:rsid w:val="007D639E"/>
    <w:rsid w:val="007D659A"/>
    <w:rsid w:val="007D6D84"/>
    <w:rsid w:val="007D6ED8"/>
    <w:rsid w:val="007D6F14"/>
    <w:rsid w:val="007D7090"/>
    <w:rsid w:val="007D7284"/>
    <w:rsid w:val="007D73D8"/>
    <w:rsid w:val="007D7568"/>
    <w:rsid w:val="007D7777"/>
    <w:rsid w:val="007D781B"/>
    <w:rsid w:val="007D791E"/>
    <w:rsid w:val="007D7C91"/>
    <w:rsid w:val="007D7FC3"/>
    <w:rsid w:val="007E0018"/>
    <w:rsid w:val="007E006F"/>
    <w:rsid w:val="007E0082"/>
    <w:rsid w:val="007E01DC"/>
    <w:rsid w:val="007E0BEA"/>
    <w:rsid w:val="007E0F41"/>
    <w:rsid w:val="007E0F57"/>
    <w:rsid w:val="007E100F"/>
    <w:rsid w:val="007E1090"/>
    <w:rsid w:val="007E12E5"/>
    <w:rsid w:val="007E13A8"/>
    <w:rsid w:val="007E13E3"/>
    <w:rsid w:val="007E152B"/>
    <w:rsid w:val="007E16D2"/>
    <w:rsid w:val="007E179F"/>
    <w:rsid w:val="007E19B8"/>
    <w:rsid w:val="007E1C10"/>
    <w:rsid w:val="007E1EC3"/>
    <w:rsid w:val="007E1F18"/>
    <w:rsid w:val="007E2171"/>
    <w:rsid w:val="007E2525"/>
    <w:rsid w:val="007E275A"/>
    <w:rsid w:val="007E28FE"/>
    <w:rsid w:val="007E29C9"/>
    <w:rsid w:val="007E2B31"/>
    <w:rsid w:val="007E2C8F"/>
    <w:rsid w:val="007E31FF"/>
    <w:rsid w:val="007E3572"/>
    <w:rsid w:val="007E3637"/>
    <w:rsid w:val="007E371A"/>
    <w:rsid w:val="007E3772"/>
    <w:rsid w:val="007E3883"/>
    <w:rsid w:val="007E3A1B"/>
    <w:rsid w:val="007E3A3B"/>
    <w:rsid w:val="007E3B38"/>
    <w:rsid w:val="007E3BD7"/>
    <w:rsid w:val="007E3D03"/>
    <w:rsid w:val="007E3DC3"/>
    <w:rsid w:val="007E3E85"/>
    <w:rsid w:val="007E469E"/>
    <w:rsid w:val="007E475C"/>
    <w:rsid w:val="007E48B0"/>
    <w:rsid w:val="007E4A59"/>
    <w:rsid w:val="007E4AA0"/>
    <w:rsid w:val="007E4E32"/>
    <w:rsid w:val="007E50AE"/>
    <w:rsid w:val="007E50B2"/>
    <w:rsid w:val="007E52D9"/>
    <w:rsid w:val="007E53E5"/>
    <w:rsid w:val="007E55DF"/>
    <w:rsid w:val="007E572D"/>
    <w:rsid w:val="007E5895"/>
    <w:rsid w:val="007E5926"/>
    <w:rsid w:val="007E5CA9"/>
    <w:rsid w:val="007E5F4C"/>
    <w:rsid w:val="007E6666"/>
    <w:rsid w:val="007E670E"/>
    <w:rsid w:val="007E68A9"/>
    <w:rsid w:val="007E693B"/>
    <w:rsid w:val="007E6AFD"/>
    <w:rsid w:val="007E6BBD"/>
    <w:rsid w:val="007E6C5B"/>
    <w:rsid w:val="007E6CAB"/>
    <w:rsid w:val="007E6E59"/>
    <w:rsid w:val="007E78A4"/>
    <w:rsid w:val="007E7B62"/>
    <w:rsid w:val="007E7BB0"/>
    <w:rsid w:val="007E7C8A"/>
    <w:rsid w:val="007E7D7A"/>
    <w:rsid w:val="007E7F57"/>
    <w:rsid w:val="007F0120"/>
    <w:rsid w:val="007F012C"/>
    <w:rsid w:val="007F0307"/>
    <w:rsid w:val="007F0593"/>
    <w:rsid w:val="007F06A0"/>
    <w:rsid w:val="007F083C"/>
    <w:rsid w:val="007F087D"/>
    <w:rsid w:val="007F08FA"/>
    <w:rsid w:val="007F0A33"/>
    <w:rsid w:val="007F0A72"/>
    <w:rsid w:val="007F0AD9"/>
    <w:rsid w:val="007F0BD6"/>
    <w:rsid w:val="007F0C2A"/>
    <w:rsid w:val="007F0DD9"/>
    <w:rsid w:val="007F15DE"/>
    <w:rsid w:val="007F15F7"/>
    <w:rsid w:val="007F1B07"/>
    <w:rsid w:val="007F1D38"/>
    <w:rsid w:val="007F1DCB"/>
    <w:rsid w:val="007F1F8B"/>
    <w:rsid w:val="007F21D1"/>
    <w:rsid w:val="007F21D7"/>
    <w:rsid w:val="007F21E3"/>
    <w:rsid w:val="007F285E"/>
    <w:rsid w:val="007F2A51"/>
    <w:rsid w:val="007F2B51"/>
    <w:rsid w:val="007F2BBB"/>
    <w:rsid w:val="007F2F11"/>
    <w:rsid w:val="007F2F42"/>
    <w:rsid w:val="007F3159"/>
    <w:rsid w:val="007F31BC"/>
    <w:rsid w:val="007F3313"/>
    <w:rsid w:val="007F3952"/>
    <w:rsid w:val="007F3ADE"/>
    <w:rsid w:val="007F3F90"/>
    <w:rsid w:val="007F4280"/>
    <w:rsid w:val="007F42E3"/>
    <w:rsid w:val="007F4539"/>
    <w:rsid w:val="007F46E4"/>
    <w:rsid w:val="007F4B89"/>
    <w:rsid w:val="007F4BB3"/>
    <w:rsid w:val="007F4F9C"/>
    <w:rsid w:val="007F5023"/>
    <w:rsid w:val="007F5224"/>
    <w:rsid w:val="007F52B3"/>
    <w:rsid w:val="007F5585"/>
    <w:rsid w:val="007F55C4"/>
    <w:rsid w:val="007F567E"/>
    <w:rsid w:val="007F5B98"/>
    <w:rsid w:val="007F5BAB"/>
    <w:rsid w:val="007F5C21"/>
    <w:rsid w:val="007F5D0A"/>
    <w:rsid w:val="007F5EF0"/>
    <w:rsid w:val="007F60D0"/>
    <w:rsid w:val="007F6212"/>
    <w:rsid w:val="007F62F4"/>
    <w:rsid w:val="007F64FB"/>
    <w:rsid w:val="007F6D78"/>
    <w:rsid w:val="007F702B"/>
    <w:rsid w:val="007F765A"/>
    <w:rsid w:val="007F789C"/>
    <w:rsid w:val="007F79F8"/>
    <w:rsid w:val="007F7B73"/>
    <w:rsid w:val="007F7BA9"/>
    <w:rsid w:val="007F7BF8"/>
    <w:rsid w:val="007F7CB0"/>
    <w:rsid w:val="007F7F58"/>
    <w:rsid w:val="0080025B"/>
    <w:rsid w:val="008003BB"/>
    <w:rsid w:val="00800512"/>
    <w:rsid w:val="0080076B"/>
    <w:rsid w:val="008007D9"/>
    <w:rsid w:val="00800923"/>
    <w:rsid w:val="00800EAE"/>
    <w:rsid w:val="00801151"/>
    <w:rsid w:val="0080132D"/>
    <w:rsid w:val="008013E2"/>
    <w:rsid w:val="008013F3"/>
    <w:rsid w:val="008016BF"/>
    <w:rsid w:val="008018AF"/>
    <w:rsid w:val="008018E4"/>
    <w:rsid w:val="00801D4F"/>
    <w:rsid w:val="00801F74"/>
    <w:rsid w:val="00802176"/>
    <w:rsid w:val="00802234"/>
    <w:rsid w:val="008028F1"/>
    <w:rsid w:val="00802B12"/>
    <w:rsid w:val="00802C8B"/>
    <w:rsid w:val="0080301A"/>
    <w:rsid w:val="008031B9"/>
    <w:rsid w:val="008031F0"/>
    <w:rsid w:val="00803791"/>
    <w:rsid w:val="0080390C"/>
    <w:rsid w:val="008039A7"/>
    <w:rsid w:val="00803B0C"/>
    <w:rsid w:val="00803C44"/>
    <w:rsid w:val="00803CCF"/>
    <w:rsid w:val="00803E81"/>
    <w:rsid w:val="00803E9C"/>
    <w:rsid w:val="00803F4A"/>
    <w:rsid w:val="00803F88"/>
    <w:rsid w:val="008041D2"/>
    <w:rsid w:val="008042C2"/>
    <w:rsid w:val="00804408"/>
    <w:rsid w:val="008046D6"/>
    <w:rsid w:val="0080481A"/>
    <w:rsid w:val="00804828"/>
    <w:rsid w:val="00804884"/>
    <w:rsid w:val="00804A63"/>
    <w:rsid w:val="00804B57"/>
    <w:rsid w:val="00804B75"/>
    <w:rsid w:val="00804BF3"/>
    <w:rsid w:val="00805074"/>
    <w:rsid w:val="00805276"/>
    <w:rsid w:val="008054C3"/>
    <w:rsid w:val="00805528"/>
    <w:rsid w:val="00805574"/>
    <w:rsid w:val="008056C9"/>
    <w:rsid w:val="008057BA"/>
    <w:rsid w:val="00805CA0"/>
    <w:rsid w:val="008065FB"/>
    <w:rsid w:val="008067AE"/>
    <w:rsid w:val="008069D0"/>
    <w:rsid w:val="00806A2E"/>
    <w:rsid w:val="00806C6A"/>
    <w:rsid w:val="00806DAB"/>
    <w:rsid w:val="0080720F"/>
    <w:rsid w:val="0080734C"/>
    <w:rsid w:val="00807C38"/>
    <w:rsid w:val="00810035"/>
    <w:rsid w:val="008100CE"/>
    <w:rsid w:val="008100EA"/>
    <w:rsid w:val="008101AE"/>
    <w:rsid w:val="00810274"/>
    <w:rsid w:val="008102C9"/>
    <w:rsid w:val="008105D2"/>
    <w:rsid w:val="00810685"/>
    <w:rsid w:val="008107F7"/>
    <w:rsid w:val="0081081E"/>
    <w:rsid w:val="008109BB"/>
    <w:rsid w:val="00810B36"/>
    <w:rsid w:val="00810CFD"/>
    <w:rsid w:val="00810F7B"/>
    <w:rsid w:val="00810FC3"/>
    <w:rsid w:val="00810FFE"/>
    <w:rsid w:val="0081106A"/>
    <w:rsid w:val="008110BF"/>
    <w:rsid w:val="008110E2"/>
    <w:rsid w:val="00811684"/>
    <w:rsid w:val="0081169A"/>
    <w:rsid w:val="0081169F"/>
    <w:rsid w:val="00811773"/>
    <w:rsid w:val="008117AB"/>
    <w:rsid w:val="00811862"/>
    <w:rsid w:val="00811AA9"/>
    <w:rsid w:val="00811DD3"/>
    <w:rsid w:val="00811EA5"/>
    <w:rsid w:val="00811EBB"/>
    <w:rsid w:val="008120CD"/>
    <w:rsid w:val="0081239B"/>
    <w:rsid w:val="0081253E"/>
    <w:rsid w:val="00812B12"/>
    <w:rsid w:val="00812B19"/>
    <w:rsid w:val="00812FC2"/>
    <w:rsid w:val="00812FCC"/>
    <w:rsid w:val="00813124"/>
    <w:rsid w:val="008132B1"/>
    <w:rsid w:val="00813AC3"/>
    <w:rsid w:val="00813CC5"/>
    <w:rsid w:val="0081430F"/>
    <w:rsid w:val="00814696"/>
    <w:rsid w:val="00814726"/>
    <w:rsid w:val="00814C0E"/>
    <w:rsid w:val="00814CD6"/>
    <w:rsid w:val="0081560D"/>
    <w:rsid w:val="00815853"/>
    <w:rsid w:val="0081598F"/>
    <w:rsid w:val="00815A0E"/>
    <w:rsid w:val="00815A11"/>
    <w:rsid w:val="00815B37"/>
    <w:rsid w:val="008164B9"/>
    <w:rsid w:val="008165FD"/>
    <w:rsid w:val="00816795"/>
    <w:rsid w:val="00816AD2"/>
    <w:rsid w:val="00816AD8"/>
    <w:rsid w:val="00816AE8"/>
    <w:rsid w:val="00816B6C"/>
    <w:rsid w:val="00816D03"/>
    <w:rsid w:val="00816D68"/>
    <w:rsid w:val="00816EE5"/>
    <w:rsid w:val="0081706F"/>
    <w:rsid w:val="00817143"/>
    <w:rsid w:val="00817337"/>
    <w:rsid w:val="008173DF"/>
    <w:rsid w:val="0081769C"/>
    <w:rsid w:val="00817810"/>
    <w:rsid w:val="008179A8"/>
    <w:rsid w:val="00817DEC"/>
    <w:rsid w:val="008202A0"/>
    <w:rsid w:val="008202CF"/>
    <w:rsid w:val="00820370"/>
    <w:rsid w:val="008203CA"/>
    <w:rsid w:val="00820542"/>
    <w:rsid w:val="008206C8"/>
    <w:rsid w:val="008209CC"/>
    <w:rsid w:val="00820AA7"/>
    <w:rsid w:val="00820C54"/>
    <w:rsid w:val="00820C5D"/>
    <w:rsid w:val="00820D12"/>
    <w:rsid w:val="00820DD6"/>
    <w:rsid w:val="00820F2D"/>
    <w:rsid w:val="008210FC"/>
    <w:rsid w:val="0082119E"/>
    <w:rsid w:val="00821385"/>
    <w:rsid w:val="008215CA"/>
    <w:rsid w:val="0082175E"/>
    <w:rsid w:val="00821784"/>
    <w:rsid w:val="00821820"/>
    <w:rsid w:val="00821989"/>
    <w:rsid w:val="00821B67"/>
    <w:rsid w:val="00821C7A"/>
    <w:rsid w:val="00822074"/>
    <w:rsid w:val="008220A2"/>
    <w:rsid w:val="0082228B"/>
    <w:rsid w:val="008225D3"/>
    <w:rsid w:val="008228EC"/>
    <w:rsid w:val="008228FE"/>
    <w:rsid w:val="00822932"/>
    <w:rsid w:val="00822A15"/>
    <w:rsid w:val="00822EF0"/>
    <w:rsid w:val="00823041"/>
    <w:rsid w:val="0082315F"/>
    <w:rsid w:val="0082354B"/>
    <w:rsid w:val="008235DB"/>
    <w:rsid w:val="008236F0"/>
    <w:rsid w:val="008237D4"/>
    <w:rsid w:val="00823C5B"/>
    <w:rsid w:val="0082412B"/>
    <w:rsid w:val="008241D5"/>
    <w:rsid w:val="0082420A"/>
    <w:rsid w:val="0082442C"/>
    <w:rsid w:val="008245FC"/>
    <w:rsid w:val="0082470A"/>
    <w:rsid w:val="008247C5"/>
    <w:rsid w:val="00824B04"/>
    <w:rsid w:val="00824B51"/>
    <w:rsid w:val="00824C66"/>
    <w:rsid w:val="00824E5F"/>
    <w:rsid w:val="0082552A"/>
    <w:rsid w:val="008255C7"/>
    <w:rsid w:val="00825677"/>
    <w:rsid w:val="00825F3B"/>
    <w:rsid w:val="00825F72"/>
    <w:rsid w:val="0082620B"/>
    <w:rsid w:val="00826267"/>
    <w:rsid w:val="008263CC"/>
    <w:rsid w:val="008265A7"/>
    <w:rsid w:val="00826A03"/>
    <w:rsid w:val="00826C94"/>
    <w:rsid w:val="00827053"/>
    <w:rsid w:val="0082710F"/>
    <w:rsid w:val="008274CF"/>
    <w:rsid w:val="00827571"/>
    <w:rsid w:val="008276AF"/>
    <w:rsid w:val="00827936"/>
    <w:rsid w:val="00827E59"/>
    <w:rsid w:val="00827EA7"/>
    <w:rsid w:val="0083011F"/>
    <w:rsid w:val="0083016E"/>
    <w:rsid w:val="008303C7"/>
    <w:rsid w:val="008303D3"/>
    <w:rsid w:val="00830BF6"/>
    <w:rsid w:val="00830CB8"/>
    <w:rsid w:val="00830DC9"/>
    <w:rsid w:val="00830EB7"/>
    <w:rsid w:val="00830F00"/>
    <w:rsid w:val="00830FD7"/>
    <w:rsid w:val="008313FC"/>
    <w:rsid w:val="0083152A"/>
    <w:rsid w:val="008318D6"/>
    <w:rsid w:val="00831B8F"/>
    <w:rsid w:val="00831C92"/>
    <w:rsid w:val="00831D20"/>
    <w:rsid w:val="00831DB0"/>
    <w:rsid w:val="00831F5B"/>
    <w:rsid w:val="00832497"/>
    <w:rsid w:val="00832714"/>
    <w:rsid w:val="00832841"/>
    <w:rsid w:val="00832871"/>
    <w:rsid w:val="0083290E"/>
    <w:rsid w:val="00832938"/>
    <w:rsid w:val="00832C2C"/>
    <w:rsid w:val="00832CF6"/>
    <w:rsid w:val="00832D00"/>
    <w:rsid w:val="00832DE1"/>
    <w:rsid w:val="00832E71"/>
    <w:rsid w:val="00832ED6"/>
    <w:rsid w:val="00832EE0"/>
    <w:rsid w:val="0083316C"/>
    <w:rsid w:val="008331DB"/>
    <w:rsid w:val="008336CA"/>
    <w:rsid w:val="008339FF"/>
    <w:rsid w:val="00833CFE"/>
    <w:rsid w:val="00834021"/>
    <w:rsid w:val="0083422F"/>
    <w:rsid w:val="0083457C"/>
    <w:rsid w:val="008346E9"/>
    <w:rsid w:val="008347F8"/>
    <w:rsid w:val="00834871"/>
    <w:rsid w:val="00834E90"/>
    <w:rsid w:val="00834F53"/>
    <w:rsid w:val="00834FA5"/>
    <w:rsid w:val="0083508A"/>
    <w:rsid w:val="0083513F"/>
    <w:rsid w:val="00835148"/>
    <w:rsid w:val="008351D3"/>
    <w:rsid w:val="0083562F"/>
    <w:rsid w:val="00835976"/>
    <w:rsid w:val="00835A63"/>
    <w:rsid w:val="00835CF7"/>
    <w:rsid w:val="00836021"/>
    <w:rsid w:val="00836276"/>
    <w:rsid w:val="00836551"/>
    <w:rsid w:val="00836629"/>
    <w:rsid w:val="008367C8"/>
    <w:rsid w:val="00836ACC"/>
    <w:rsid w:val="00836B3D"/>
    <w:rsid w:val="00836BB3"/>
    <w:rsid w:val="00836BDC"/>
    <w:rsid w:val="00836CA3"/>
    <w:rsid w:val="00836E17"/>
    <w:rsid w:val="008371D5"/>
    <w:rsid w:val="00837648"/>
    <w:rsid w:val="0083764E"/>
    <w:rsid w:val="0083795F"/>
    <w:rsid w:val="0083798C"/>
    <w:rsid w:val="0084001E"/>
    <w:rsid w:val="008401F8"/>
    <w:rsid w:val="00840299"/>
    <w:rsid w:val="008403CE"/>
    <w:rsid w:val="008405ED"/>
    <w:rsid w:val="008408DC"/>
    <w:rsid w:val="00840974"/>
    <w:rsid w:val="00840EAC"/>
    <w:rsid w:val="00840EE6"/>
    <w:rsid w:val="00840EEF"/>
    <w:rsid w:val="00841020"/>
    <w:rsid w:val="00841426"/>
    <w:rsid w:val="00841909"/>
    <w:rsid w:val="0084197C"/>
    <w:rsid w:val="008419F7"/>
    <w:rsid w:val="008420F7"/>
    <w:rsid w:val="00842A5E"/>
    <w:rsid w:val="00842C61"/>
    <w:rsid w:val="00842DC4"/>
    <w:rsid w:val="008431C1"/>
    <w:rsid w:val="00843394"/>
    <w:rsid w:val="00843E02"/>
    <w:rsid w:val="00844015"/>
    <w:rsid w:val="00844121"/>
    <w:rsid w:val="0084434C"/>
    <w:rsid w:val="0084452C"/>
    <w:rsid w:val="008446AB"/>
    <w:rsid w:val="00844A8F"/>
    <w:rsid w:val="00844C2F"/>
    <w:rsid w:val="00844D17"/>
    <w:rsid w:val="008451A6"/>
    <w:rsid w:val="00845205"/>
    <w:rsid w:val="00845262"/>
    <w:rsid w:val="0084546E"/>
    <w:rsid w:val="008454BD"/>
    <w:rsid w:val="00845615"/>
    <w:rsid w:val="008456A4"/>
    <w:rsid w:val="008458F8"/>
    <w:rsid w:val="00845967"/>
    <w:rsid w:val="00845A40"/>
    <w:rsid w:val="00845C1A"/>
    <w:rsid w:val="00845DA1"/>
    <w:rsid w:val="00845DB8"/>
    <w:rsid w:val="008461C4"/>
    <w:rsid w:val="0084656E"/>
    <w:rsid w:val="0084678B"/>
    <w:rsid w:val="008467B4"/>
    <w:rsid w:val="008467B7"/>
    <w:rsid w:val="00846E67"/>
    <w:rsid w:val="00847189"/>
    <w:rsid w:val="008471E8"/>
    <w:rsid w:val="00847300"/>
    <w:rsid w:val="008475B1"/>
    <w:rsid w:val="008475DF"/>
    <w:rsid w:val="0084763A"/>
    <w:rsid w:val="00847765"/>
    <w:rsid w:val="00847A22"/>
    <w:rsid w:val="00847AD0"/>
    <w:rsid w:val="00847D87"/>
    <w:rsid w:val="00847E54"/>
    <w:rsid w:val="00850113"/>
    <w:rsid w:val="008504E0"/>
    <w:rsid w:val="00850ADF"/>
    <w:rsid w:val="00851069"/>
    <w:rsid w:val="0085133C"/>
    <w:rsid w:val="008513D0"/>
    <w:rsid w:val="008515C7"/>
    <w:rsid w:val="0085178A"/>
    <w:rsid w:val="008517FB"/>
    <w:rsid w:val="00851B46"/>
    <w:rsid w:val="00851E70"/>
    <w:rsid w:val="00851E9E"/>
    <w:rsid w:val="00851F6F"/>
    <w:rsid w:val="00852361"/>
    <w:rsid w:val="00852375"/>
    <w:rsid w:val="0085238A"/>
    <w:rsid w:val="008523EC"/>
    <w:rsid w:val="00852408"/>
    <w:rsid w:val="008524B7"/>
    <w:rsid w:val="00852765"/>
    <w:rsid w:val="008528BE"/>
    <w:rsid w:val="00852D30"/>
    <w:rsid w:val="00852D4D"/>
    <w:rsid w:val="00852D58"/>
    <w:rsid w:val="00852E4A"/>
    <w:rsid w:val="00852FC8"/>
    <w:rsid w:val="00853020"/>
    <w:rsid w:val="00853194"/>
    <w:rsid w:val="0085343E"/>
    <w:rsid w:val="00853670"/>
    <w:rsid w:val="0085373F"/>
    <w:rsid w:val="00853882"/>
    <w:rsid w:val="00853929"/>
    <w:rsid w:val="00853CE8"/>
    <w:rsid w:val="00853DFC"/>
    <w:rsid w:val="00853E3A"/>
    <w:rsid w:val="0085407E"/>
    <w:rsid w:val="008542BA"/>
    <w:rsid w:val="00854344"/>
    <w:rsid w:val="0085450B"/>
    <w:rsid w:val="00854592"/>
    <w:rsid w:val="008545FF"/>
    <w:rsid w:val="00854B05"/>
    <w:rsid w:val="00854B7B"/>
    <w:rsid w:val="00854BEC"/>
    <w:rsid w:val="00854C47"/>
    <w:rsid w:val="00854D7D"/>
    <w:rsid w:val="00854F42"/>
    <w:rsid w:val="00855135"/>
    <w:rsid w:val="00855266"/>
    <w:rsid w:val="008557CE"/>
    <w:rsid w:val="00855A32"/>
    <w:rsid w:val="00855CBC"/>
    <w:rsid w:val="00855DF1"/>
    <w:rsid w:val="008562F6"/>
    <w:rsid w:val="008564A7"/>
    <w:rsid w:val="00856570"/>
    <w:rsid w:val="008565F5"/>
    <w:rsid w:val="008569AD"/>
    <w:rsid w:val="00856B63"/>
    <w:rsid w:val="00856B67"/>
    <w:rsid w:val="00856D2F"/>
    <w:rsid w:val="00856D97"/>
    <w:rsid w:val="00856F1D"/>
    <w:rsid w:val="00857050"/>
    <w:rsid w:val="00857067"/>
    <w:rsid w:val="008571B9"/>
    <w:rsid w:val="0085737E"/>
    <w:rsid w:val="0085766C"/>
    <w:rsid w:val="008576A6"/>
    <w:rsid w:val="008576E8"/>
    <w:rsid w:val="00857B41"/>
    <w:rsid w:val="00857BCE"/>
    <w:rsid w:val="00857BFB"/>
    <w:rsid w:val="00860167"/>
    <w:rsid w:val="008604E7"/>
    <w:rsid w:val="00860536"/>
    <w:rsid w:val="00860578"/>
    <w:rsid w:val="00860B28"/>
    <w:rsid w:val="00860C1B"/>
    <w:rsid w:val="00860C88"/>
    <w:rsid w:val="00860C90"/>
    <w:rsid w:val="00860F1D"/>
    <w:rsid w:val="00860FBC"/>
    <w:rsid w:val="00861382"/>
    <w:rsid w:val="008613F8"/>
    <w:rsid w:val="008615E8"/>
    <w:rsid w:val="0086170D"/>
    <w:rsid w:val="0086186C"/>
    <w:rsid w:val="00861AFE"/>
    <w:rsid w:val="00861F60"/>
    <w:rsid w:val="0086203D"/>
    <w:rsid w:val="0086227D"/>
    <w:rsid w:val="00862B52"/>
    <w:rsid w:val="00862E05"/>
    <w:rsid w:val="00862EE1"/>
    <w:rsid w:val="00863037"/>
    <w:rsid w:val="008632B9"/>
    <w:rsid w:val="008635F8"/>
    <w:rsid w:val="00863680"/>
    <w:rsid w:val="008638D2"/>
    <w:rsid w:val="00863B47"/>
    <w:rsid w:val="00863D9C"/>
    <w:rsid w:val="00863E18"/>
    <w:rsid w:val="00864074"/>
    <w:rsid w:val="008640A0"/>
    <w:rsid w:val="008641C9"/>
    <w:rsid w:val="008641EA"/>
    <w:rsid w:val="00864291"/>
    <w:rsid w:val="00864532"/>
    <w:rsid w:val="00864604"/>
    <w:rsid w:val="008647B4"/>
    <w:rsid w:val="008649FB"/>
    <w:rsid w:val="00864C24"/>
    <w:rsid w:val="00864F4C"/>
    <w:rsid w:val="00864FCA"/>
    <w:rsid w:val="00865085"/>
    <w:rsid w:val="008650C7"/>
    <w:rsid w:val="00865168"/>
    <w:rsid w:val="00865224"/>
    <w:rsid w:val="00865485"/>
    <w:rsid w:val="0086548C"/>
    <w:rsid w:val="00865686"/>
    <w:rsid w:val="00865972"/>
    <w:rsid w:val="00865A6B"/>
    <w:rsid w:val="00865CF7"/>
    <w:rsid w:val="00865DB0"/>
    <w:rsid w:val="00865F48"/>
    <w:rsid w:val="00865FDA"/>
    <w:rsid w:val="008660C2"/>
    <w:rsid w:val="008663BC"/>
    <w:rsid w:val="00866984"/>
    <w:rsid w:val="00866B31"/>
    <w:rsid w:val="00866BEE"/>
    <w:rsid w:val="00866D41"/>
    <w:rsid w:val="00867090"/>
    <w:rsid w:val="008670C2"/>
    <w:rsid w:val="008670FE"/>
    <w:rsid w:val="008671B7"/>
    <w:rsid w:val="00867294"/>
    <w:rsid w:val="0086739D"/>
    <w:rsid w:val="00867702"/>
    <w:rsid w:val="0086793C"/>
    <w:rsid w:val="00867BC1"/>
    <w:rsid w:val="00867DE7"/>
    <w:rsid w:val="00867F15"/>
    <w:rsid w:val="00867F6C"/>
    <w:rsid w:val="00870169"/>
    <w:rsid w:val="00870263"/>
    <w:rsid w:val="00870472"/>
    <w:rsid w:val="00870499"/>
    <w:rsid w:val="00870634"/>
    <w:rsid w:val="00870636"/>
    <w:rsid w:val="0087063E"/>
    <w:rsid w:val="00870948"/>
    <w:rsid w:val="00870964"/>
    <w:rsid w:val="00870AE5"/>
    <w:rsid w:val="00870B67"/>
    <w:rsid w:val="00870B9A"/>
    <w:rsid w:val="00870FE2"/>
    <w:rsid w:val="008710C5"/>
    <w:rsid w:val="00871234"/>
    <w:rsid w:val="008714D9"/>
    <w:rsid w:val="00871B74"/>
    <w:rsid w:val="00871BC5"/>
    <w:rsid w:val="00872184"/>
    <w:rsid w:val="00872286"/>
    <w:rsid w:val="0087275E"/>
    <w:rsid w:val="0087279E"/>
    <w:rsid w:val="00872C17"/>
    <w:rsid w:val="00872D60"/>
    <w:rsid w:val="00872E03"/>
    <w:rsid w:val="008732AA"/>
    <w:rsid w:val="008732B9"/>
    <w:rsid w:val="00873725"/>
    <w:rsid w:val="0087397B"/>
    <w:rsid w:val="00873AB2"/>
    <w:rsid w:val="00873ACE"/>
    <w:rsid w:val="00873C6B"/>
    <w:rsid w:val="008743DF"/>
    <w:rsid w:val="008743E1"/>
    <w:rsid w:val="00874403"/>
    <w:rsid w:val="008744B4"/>
    <w:rsid w:val="00874815"/>
    <w:rsid w:val="008748F1"/>
    <w:rsid w:val="0087494B"/>
    <w:rsid w:val="00874A6C"/>
    <w:rsid w:val="00874B79"/>
    <w:rsid w:val="00874E47"/>
    <w:rsid w:val="0087515E"/>
    <w:rsid w:val="0087547B"/>
    <w:rsid w:val="0087548B"/>
    <w:rsid w:val="00875516"/>
    <w:rsid w:val="00875794"/>
    <w:rsid w:val="008757F4"/>
    <w:rsid w:val="008757FD"/>
    <w:rsid w:val="008759A9"/>
    <w:rsid w:val="00875ED6"/>
    <w:rsid w:val="00876212"/>
    <w:rsid w:val="008762F3"/>
    <w:rsid w:val="00876431"/>
    <w:rsid w:val="0087656F"/>
    <w:rsid w:val="008767EE"/>
    <w:rsid w:val="0087680C"/>
    <w:rsid w:val="00876877"/>
    <w:rsid w:val="00876C65"/>
    <w:rsid w:val="00877258"/>
    <w:rsid w:val="00877414"/>
    <w:rsid w:val="008775DB"/>
    <w:rsid w:val="00877AC1"/>
    <w:rsid w:val="00877B73"/>
    <w:rsid w:val="00877C92"/>
    <w:rsid w:val="00877DAB"/>
    <w:rsid w:val="00877EB7"/>
    <w:rsid w:val="00880047"/>
    <w:rsid w:val="00880193"/>
    <w:rsid w:val="00880213"/>
    <w:rsid w:val="008805A3"/>
    <w:rsid w:val="00880655"/>
    <w:rsid w:val="00880841"/>
    <w:rsid w:val="0088098F"/>
    <w:rsid w:val="008809B7"/>
    <w:rsid w:val="00880F8E"/>
    <w:rsid w:val="00881016"/>
    <w:rsid w:val="0088127F"/>
    <w:rsid w:val="00881483"/>
    <w:rsid w:val="00881601"/>
    <w:rsid w:val="00881615"/>
    <w:rsid w:val="0088173F"/>
    <w:rsid w:val="00881751"/>
    <w:rsid w:val="00881AD0"/>
    <w:rsid w:val="00881BFC"/>
    <w:rsid w:val="00881D77"/>
    <w:rsid w:val="00882B08"/>
    <w:rsid w:val="00882B20"/>
    <w:rsid w:val="00882B8A"/>
    <w:rsid w:val="00882BA0"/>
    <w:rsid w:val="00882C34"/>
    <w:rsid w:val="00882C5B"/>
    <w:rsid w:val="00882FA4"/>
    <w:rsid w:val="00883031"/>
    <w:rsid w:val="00883285"/>
    <w:rsid w:val="0088360F"/>
    <w:rsid w:val="0088363B"/>
    <w:rsid w:val="00883724"/>
    <w:rsid w:val="00883E21"/>
    <w:rsid w:val="00883E67"/>
    <w:rsid w:val="008845B6"/>
    <w:rsid w:val="00884633"/>
    <w:rsid w:val="00884738"/>
    <w:rsid w:val="0088499D"/>
    <w:rsid w:val="008849D3"/>
    <w:rsid w:val="00884A2A"/>
    <w:rsid w:val="00884C09"/>
    <w:rsid w:val="00884C63"/>
    <w:rsid w:val="00884F1B"/>
    <w:rsid w:val="00885374"/>
    <w:rsid w:val="008857C2"/>
    <w:rsid w:val="00885950"/>
    <w:rsid w:val="00885A3C"/>
    <w:rsid w:val="008863CC"/>
    <w:rsid w:val="008864EA"/>
    <w:rsid w:val="00886743"/>
    <w:rsid w:val="008867D9"/>
    <w:rsid w:val="00886813"/>
    <w:rsid w:val="0088694D"/>
    <w:rsid w:val="00886D45"/>
    <w:rsid w:val="00886EF1"/>
    <w:rsid w:val="00887007"/>
    <w:rsid w:val="00887C58"/>
    <w:rsid w:val="00887E5D"/>
    <w:rsid w:val="00887E92"/>
    <w:rsid w:val="00887ECE"/>
    <w:rsid w:val="008901E6"/>
    <w:rsid w:val="0089024C"/>
    <w:rsid w:val="008904BF"/>
    <w:rsid w:val="00890507"/>
    <w:rsid w:val="00890867"/>
    <w:rsid w:val="008908DC"/>
    <w:rsid w:val="008909AB"/>
    <w:rsid w:val="008909C9"/>
    <w:rsid w:val="00890A49"/>
    <w:rsid w:val="00890CE8"/>
    <w:rsid w:val="00890E14"/>
    <w:rsid w:val="00890EED"/>
    <w:rsid w:val="008919CE"/>
    <w:rsid w:val="00891F78"/>
    <w:rsid w:val="00891F95"/>
    <w:rsid w:val="008921CF"/>
    <w:rsid w:val="00892346"/>
    <w:rsid w:val="00892461"/>
    <w:rsid w:val="008924E2"/>
    <w:rsid w:val="00892758"/>
    <w:rsid w:val="00892BF4"/>
    <w:rsid w:val="00892F99"/>
    <w:rsid w:val="00893013"/>
    <w:rsid w:val="00893151"/>
    <w:rsid w:val="008937DD"/>
    <w:rsid w:val="00893A2F"/>
    <w:rsid w:val="00893C97"/>
    <w:rsid w:val="00893D37"/>
    <w:rsid w:val="00893DF0"/>
    <w:rsid w:val="00893F6E"/>
    <w:rsid w:val="00894048"/>
    <w:rsid w:val="00894112"/>
    <w:rsid w:val="0089430F"/>
    <w:rsid w:val="0089435E"/>
    <w:rsid w:val="0089439A"/>
    <w:rsid w:val="008946C5"/>
    <w:rsid w:val="00894B00"/>
    <w:rsid w:val="00894B23"/>
    <w:rsid w:val="00894BCA"/>
    <w:rsid w:val="00894DC1"/>
    <w:rsid w:val="00894E45"/>
    <w:rsid w:val="0089506E"/>
    <w:rsid w:val="00895284"/>
    <w:rsid w:val="0089551F"/>
    <w:rsid w:val="008956DF"/>
    <w:rsid w:val="00895782"/>
    <w:rsid w:val="008957CD"/>
    <w:rsid w:val="0089598A"/>
    <w:rsid w:val="00895D2B"/>
    <w:rsid w:val="00896731"/>
    <w:rsid w:val="00896903"/>
    <w:rsid w:val="00896A0D"/>
    <w:rsid w:val="00896A28"/>
    <w:rsid w:val="00896C31"/>
    <w:rsid w:val="00896F54"/>
    <w:rsid w:val="00896FB6"/>
    <w:rsid w:val="00896FC4"/>
    <w:rsid w:val="00897044"/>
    <w:rsid w:val="00897245"/>
    <w:rsid w:val="00897348"/>
    <w:rsid w:val="0089788E"/>
    <w:rsid w:val="008978A0"/>
    <w:rsid w:val="00897DDB"/>
    <w:rsid w:val="00897E47"/>
    <w:rsid w:val="008A0399"/>
    <w:rsid w:val="008A04A1"/>
    <w:rsid w:val="008A075E"/>
    <w:rsid w:val="008A083F"/>
    <w:rsid w:val="008A0A1A"/>
    <w:rsid w:val="008A0AFB"/>
    <w:rsid w:val="008A0BB8"/>
    <w:rsid w:val="008A0F06"/>
    <w:rsid w:val="008A0F7F"/>
    <w:rsid w:val="008A10E7"/>
    <w:rsid w:val="008A123C"/>
    <w:rsid w:val="008A12A6"/>
    <w:rsid w:val="008A15FB"/>
    <w:rsid w:val="008A1618"/>
    <w:rsid w:val="008A16F0"/>
    <w:rsid w:val="008A1701"/>
    <w:rsid w:val="008A1809"/>
    <w:rsid w:val="008A1E14"/>
    <w:rsid w:val="008A2733"/>
    <w:rsid w:val="008A28AB"/>
    <w:rsid w:val="008A2975"/>
    <w:rsid w:val="008A2C75"/>
    <w:rsid w:val="008A2CAF"/>
    <w:rsid w:val="008A312F"/>
    <w:rsid w:val="008A343D"/>
    <w:rsid w:val="008A344E"/>
    <w:rsid w:val="008A36B8"/>
    <w:rsid w:val="008A37EC"/>
    <w:rsid w:val="008A388E"/>
    <w:rsid w:val="008A399F"/>
    <w:rsid w:val="008A3A08"/>
    <w:rsid w:val="008A3AC2"/>
    <w:rsid w:val="008A3AF4"/>
    <w:rsid w:val="008A3B6E"/>
    <w:rsid w:val="008A3CBC"/>
    <w:rsid w:val="008A3D3A"/>
    <w:rsid w:val="008A3E5C"/>
    <w:rsid w:val="008A3E60"/>
    <w:rsid w:val="008A3EA9"/>
    <w:rsid w:val="008A3F1D"/>
    <w:rsid w:val="008A4099"/>
    <w:rsid w:val="008A414D"/>
    <w:rsid w:val="008A41B3"/>
    <w:rsid w:val="008A4275"/>
    <w:rsid w:val="008A4664"/>
    <w:rsid w:val="008A488F"/>
    <w:rsid w:val="008A4899"/>
    <w:rsid w:val="008A4907"/>
    <w:rsid w:val="008A4B4C"/>
    <w:rsid w:val="008A4B5C"/>
    <w:rsid w:val="008A525D"/>
    <w:rsid w:val="008A5532"/>
    <w:rsid w:val="008A5721"/>
    <w:rsid w:val="008A59CC"/>
    <w:rsid w:val="008A5B26"/>
    <w:rsid w:val="008A5E2A"/>
    <w:rsid w:val="008A6112"/>
    <w:rsid w:val="008A67EF"/>
    <w:rsid w:val="008A6EB2"/>
    <w:rsid w:val="008A6EEB"/>
    <w:rsid w:val="008A72EB"/>
    <w:rsid w:val="008A782C"/>
    <w:rsid w:val="008A788E"/>
    <w:rsid w:val="008A7D33"/>
    <w:rsid w:val="008A7F3B"/>
    <w:rsid w:val="008A7F4A"/>
    <w:rsid w:val="008B009D"/>
    <w:rsid w:val="008B06D4"/>
    <w:rsid w:val="008B06FC"/>
    <w:rsid w:val="008B0763"/>
    <w:rsid w:val="008B09B6"/>
    <w:rsid w:val="008B0AFE"/>
    <w:rsid w:val="008B0D94"/>
    <w:rsid w:val="008B0D9D"/>
    <w:rsid w:val="008B0DCC"/>
    <w:rsid w:val="008B0E05"/>
    <w:rsid w:val="008B0E54"/>
    <w:rsid w:val="008B0E71"/>
    <w:rsid w:val="008B0EE6"/>
    <w:rsid w:val="008B11E6"/>
    <w:rsid w:val="008B1773"/>
    <w:rsid w:val="008B1B44"/>
    <w:rsid w:val="008B1B83"/>
    <w:rsid w:val="008B2132"/>
    <w:rsid w:val="008B21D3"/>
    <w:rsid w:val="008B2303"/>
    <w:rsid w:val="008B2517"/>
    <w:rsid w:val="008B262F"/>
    <w:rsid w:val="008B27B0"/>
    <w:rsid w:val="008B2802"/>
    <w:rsid w:val="008B2C14"/>
    <w:rsid w:val="008B3057"/>
    <w:rsid w:val="008B30B3"/>
    <w:rsid w:val="008B32FE"/>
    <w:rsid w:val="008B3324"/>
    <w:rsid w:val="008B36C2"/>
    <w:rsid w:val="008B38EA"/>
    <w:rsid w:val="008B394B"/>
    <w:rsid w:val="008B394F"/>
    <w:rsid w:val="008B3E54"/>
    <w:rsid w:val="008B3EFA"/>
    <w:rsid w:val="008B423A"/>
    <w:rsid w:val="008B42E3"/>
    <w:rsid w:val="008B435E"/>
    <w:rsid w:val="008B43A3"/>
    <w:rsid w:val="008B48B3"/>
    <w:rsid w:val="008B4B25"/>
    <w:rsid w:val="008B4BB8"/>
    <w:rsid w:val="008B4C6C"/>
    <w:rsid w:val="008B4D3F"/>
    <w:rsid w:val="008B4F9A"/>
    <w:rsid w:val="008B519E"/>
    <w:rsid w:val="008B51ED"/>
    <w:rsid w:val="008B5286"/>
    <w:rsid w:val="008B533C"/>
    <w:rsid w:val="008B54F3"/>
    <w:rsid w:val="008B5624"/>
    <w:rsid w:val="008B5A5A"/>
    <w:rsid w:val="008B5ACD"/>
    <w:rsid w:val="008B5BC2"/>
    <w:rsid w:val="008B5C17"/>
    <w:rsid w:val="008B5CD8"/>
    <w:rsid w:val="008B5D51"/>
    <w:rsid w:val="008B5DD1"/>
    <w:rsid w:val="008B605D"/>
    <w:rsid w:val="008B616B"/>
    <w:rsid w:val="008B6218"/>
    <w:rsid w:val="008B6454"/>
    <w:rsid w:val="008B6818"/>
    <w:rsid w:val="008B6C71"/>
    <w:rsid w:val="008B75DF"/>
    <w:rsid w:val="008B776B"/>
    <w:rsid w:val="008B7B6B"/>
    <w:rsid w:val="008B7F6A"/>
    <w:rsid w:val="008C008C"/>
    <w:rsid w:val="008C0178"/>
    <w:rsid w:val="008C0377"/>
    <w:rsid w:val="008C068F"/>
    <w:rsid w:val="008C0753"/>
    <w:rsid w:val="008C094F"/>
    <w:rsid w:val="008C0ACD"/>
    <w:rsid w:val="008C0B29"/>
    <w:rsid w:val="008C0C17"/>
    <w:rsid w:val="008C0C44"/>
    <w:rsid w:val="008C0C48"/>
    <w:rsid w:val="008C0C8B"/>
    <w:rsid w:val="008C1059"/>
    <w:rsid w:val="008C1298"/>
    <w:rsid w:val="008C1489"/>
    <w:rsid w:val="008C1657"/>
    <w:rsid w:val="008C165E"/>
    <w:rsid w:val="008C192A"/>
    <w:rsid w:val="008C1ED1"/>
    <w:rsid w:val="008C20BB"/>
    <w:rsid w:val="008C231F"/>
    <w:rsid w:val="008C239F"/>
    <w:rsid w:val="008C286C"/>
    <w:rsid w:val="008C2C9B"/>
    <w:rsid w:val="008C2D31"/>
    <w:rsid w:val="008C2EBB"/>
    <w:rsid w:val="008C300A"/>
    <w:rsid w:val="008C31EB"/>
    <w:rsid w:val="008C3842"/>
    <w:rsid w:val="008C39E6"/>
    <w:rsid w:val="008C3A61"/>
    <w:rsid w:val="008C3CA3"/>
    <w:rsid w:val="008C3D33"/>
    <w:rsid w:val="008C3E64"/>
    <w:rsid w:val="008C3EBB"/>
    <w:rsid w:val="008C4351"/>
    <w:rsid w:val="008C4438"/>
    <w:rsid w:val="008C4B26"/>
    <w:rsid w:val="008C4CC8"/>
    <w:rsid w:val="008C4D0F"/>
    <w:rsid w:val="008C4E12"/>
    <w:rsid w:val="008C5054"/>
    <w:rsid w:val="008C50B1"/>
    <w:rsid w:val="008C5224"/>
    <w:rsid w:val="008C5252"/>
    <w:rsid w:val="008C52AB"/>
    <w:rsid w:val="008C5464"/>
    <w:rsid w:val="008C5542"/>
    <w:rsid w:val="008C566D"/>
    <w:rsid w:val="008C56B6"/>
    <w:rsid w:val="008C57E3"/>
    <w:rsid w:val="008C5C07"/>
    <w:rsid w:val="008C6441"/>
    <w:rsid w:val="008C652B"/>
    <w:rsid w:val="008C65BF"/>
    <w:rsid w:val="008C66F8"/>
    <w:rsid w:val="008C6DEB"/>
    <w:rsid w:val="008C7AA0"/>
    <w:rsid w:val="008C7BCA"/>
    <w:rsid w:val="008C7E83"/>
    <w:rsid w:val="008C7E8C"/>
    <w:rsid w:val="008C7EAA"/>
    <w:rsid w:val="008D0052"/>
    <w:rsid w:val="008D012B"/>
    <w:rsid w:val="008D017A"/>
    <w:rsid w:val="008D041A"/>
    <w:rsid w:val="008D0465"/>
    <w:rsid w:val="008D04E2"/>
    <w:rsid w:val="008D04FC"/>
    <w:rsid w:val="008D0A82"/>
    <w:rsid w:val="008D0D25"/>
    <w:rsid w:val="008D0D57"/>
    <w:rsid w:val="008D0E16"/>
    <w:rsid w:val="008D10D4"/>
    <w:rsid w:val="008D10D6"/>
    <w:rsid w:val="008D130F"/>
    <w:rsid w:val="008D1505"/>
    <w:rsid w:val="008D1506"/>
    <w:rsid w:val="008D1562"/>
    <w:rsid w:val="008D198B"/>
    <w:rsid w:val="008D1C7E"/>
    <w:rsid w:val="008D1FFF"/>
    <w:rsid w:val="008D23F8"/>
    <w:rsid w:val="008D2962"/>
    <w:rsid w:val="008D2BC4"/>
    <w:rsid w:val="008D2BC5"/>
    <w:rsid w:val="008D2C29"/>
    <w:rsid w:val="008D2CC9"/>
    <w:rsid w:val="008D3395"/>
    <w:rsid w:val="008D359E"/>
    <w:rsid w:val="008D37BF"/>
    <w:rsid w:val="008D38C6"/>
    <w:rsid w:val="008D3ADC"/>
    <w:rsid w:val="008D3B86"/>
    <w:rsid w:val="008D3F83"/>
    <w:rsid w:val="008D4013"/>
    <w:rsid w:val="008D43FE"/>
    <w:rsid w:val="008D44DA"/>
    <w:rsid w:val="008D46A0"/>
    <w:rsid w:val="008D46BA"/>
    <w:rsid w:val="008D46F1"/>
    <w:rsid w:val="008D4811"/>
    <w:rsid w:val="008D4A1C"/>
    <w:rsid w:val="008D4EDB"/>
    <w:rsid w:val="008D529C"/>
    <w:rsid w:val="008D5325"/>
    <w:rsid w:val="008D5696"/>
    <w:rsid w:val="008D5923"/>
    <w:rsid w:val="008D5C84"/>
    <w:rsid w:val="008D5DA5"/>
    <w:rsid w:val="008D655B"/>
    <w:rsid w:val="008D6BE9"/>
    <w:rsid w:val="008D6C17"/>
    <w:rsid w:val="008D7172"/>
    <w:rsid w:val="008D761F"/>
    <w:rsid w:val="008D773B"/>
    <w:rsid w:val="008D7753"/>
    <w:rsid w:val="008D7CCE"/>
    <w:rsid w:val="008D7D63"/>
    <w:rsid w:val="008D7EE9"/>
    <w:rsid w:val="008E00C5"/>
    <w:rsid w:val="008E027C"/>
    <w:rsid w:val="008E0283"/>
    <w:rsid w:val="008E036F"/>
    <w:rsid w:val="008E0668"/>
    <w:rsid w:val="008E075E"/>
    <w:rsid w:val="008E09BF"/>
    <w:rsid w:val="008E0A25"/>
    <w:rsid w:val="008E0A6C"/>
    <w:rsid w:val="008E0B75"/>
    <w:rsid w:val="008E10DE"/>
    <w:rsid w:val="008E10F7"/>
    <w:rsid w:val="008E124A"/>
    <w:rsid w:val="008E137D"/>
    <w:rsid w:val="008E13D6"/>
    <w:rsid w:val="008E1546"/>
    <w:rsid w:val="008E15A8"/>
    <w:rsid w:val="008E1714"/>
    <w:rsid w:val="008E17C2"/>
    <w:rsid w:val="008E1946"/>
    <w:rsid w:val="008E1FEB"/>
    <w:rsid w:val="008E21B1"/>
    <w:rsid w:val="008E22BD"/>
    <w:rsid w:val="008E23B3"/>
    <w:rsid w:val="008E253E"/>
    <w:rsid w:val="008E25D5"/>
    <w:rsid w:val="008E2928"/>
    <w:rsid w:val="008E2C52"/>
    <w:rsid w:val="008E2D70"/>
    <w:rsid w:val="008E331A"/>
    <w:rsid w:val="008E38F2"/>
    <w:rsid w:val="008E3993"/>
    <w:rsid w:val="008E3B44"/>
    <w:rsid w:val="008E3B70"/>
    <w:rsid w:val="008E3BE5"/>
    <w:rsid w:val="008E3CA5"/>
    <w:rsid w:val="008E3D0F"/>
    <w:rsid w:val="008E4188"/>
    <w:rsid w:val="008E42F9"/>
    <w:rsid w:val="008E4996"/>
    <w:rsid w:val="008E4B97"/>
    <w:rsid w:val="008E4C75"/>
    <w:rsid w:val="008E4E8C"/>
    <w:rsid w:val="008E4F6C"/>
    <w:rsid w:val="008E50EC"/>
    <w:rsid w:val="008E5184"/>
    <w:rsid w:val="008E51A1"/>
    <w:rsid w:val="008E5498"/>
    <w:rsid w:val="008E569E"/>
    <w:rsid w:val="008E589F"/>
    <w:rsid w:val="008E5936"/>
    <w:rsid w:val="008E5953"/>
    <w:rsid w:val="008E5C5C"/>
    <w:rsid w:val="008E5CAF"/>
    <w:rsid w:val="008E5FC9"/>
    <w:rsid w:val="008E60AB"/>
    <w:rsid w:val="008E61FC"/>
    <w:rsid w:val="008E648E"/>
    <w:rsid w:val="008E6539"/>
    <w:rsid w:val="008E65B7"/>
    <w:rsid w:val="008E6945"/>
    <w:rsid w:val="008E6CE2"/>
    <w:rsid w:val="008E6DAD"/>
    <w:rsid w:val="008E6E6E"/>
    <w:rsid w:val="008E724F"/>
    <w:rsid w:val="008E75A5"/>
    <w:rsid w:val="008E790D"/>
    <w:rsid w:val="008E797C"/>
    <w:rsid w:val="008E7A20"/>
    <w:rsid w:val="008E7B12"/>
    <w:rsid w:val="008E7ED7"/>
    <w:rsid w:val="008F02B5"/>
    <w:rsid w:val="008F0366"/>
    <w:rsid w:val="008F077E"/>
    <w:rsid w:val="008F0801"/>
    <w:rsid w:val="008F09B9"/>
    <w:rsid w:val="008F0B0C"/>
    <w:rsid w:val="008F11A7"/>
    <w:rsid w:val="008F11E7"/>
    <w:rsid w:val="008F11EF"/>
    <w:rsid w:val="008F12C3"/>
    <w:rsid w:val="008F1420"/>
    <w:rsid w:val="008F1459"/>
    <w:rsid w:val="008F16B6"/>
    <w:rsid w:val="008F19E8"/>
    <w:rsid w:val="008F1F1D"/>
    <w:rsid w:val="008F24F6"/>
    <w:rsid w:val="008F2758"/>
    <w:rsid w:val="008F284B"/>
    <w:rsid w:val="008F2A71"/>
    <w:rsid w:val="008F2ACE"/>
    <w:rsid w:val="008F2CD4"/>
    <w:rsid w:val="008F3159"/>
    <w:rsid w:val="008F3371"/>
    <w:rsid w:val="008F39F3"/>
    <w:rsid w:val="008F3D04"/>
    <w:rsid w:val="008F3DD4"/>
    <w:rsid w:val="008F447D"/>
    <w:rsid w:val="008F452B"/>
    <w:rsid w:val="008F4B07"/>
    <w:rsid w:val="008F4D55"/>
    <w:rsid w:val="008F4D76"/>
    <w:rsid w:val="008F51B6"/>
    <w:rsid w:val="008F523E"/>
    <w:rsid w:val="008F52B4"/>
    <w:rsid w:val="008F53BC"/>
    <w:rsid w:val="008F5821"/>
    <w:rsid w:val="008F5918"/>
    <w:rsid w:val="008F5E57"/>
    <w:rsid w:val="008F5F1D"/>
    <w:rsid w:val="008F5F3A"/>
    <w:rsid w:val="008F6047"/>
    <w:rsid w:val="008F616E"/>
    <w:rsid w:val="008F6585"/>
    <w:rsid w:val="008F6738"/>
    <w:rsid w:val="008F67F7"/>
    <w:rsid w:val="008F684C"/>
    <w:rsid w:val="008F6BBC"/>
    <w:rsid w:val="008F6C50"/>
    <w:rsid w:val="008F6F0E"/>
    <w:rsid w:val="008F7108"/>
    <w:rsid w:val="008F721B"/>
    <w:rsid w:val="008F73AA"/>
    <w:rsid w:val="008F7644"/>
    <w:rsid w:val="008F7875"/>
    <w:rsid w:val="008F7A3B"/>
    <w:rsid w:val="008F7E89"/>
    <w:rsid w:val="008F7EFA"/>
    <w:rsid w:val="0090002F"/>
    <w:rsid w:val="00900030"/>
    <w:rsid w:val="009000DB"/>
    <w:rsid w:val="009000EC"/>
    <w:rsid w:val="00900151"/>
    <w:rsid w:val="009002DB"/>
    <w:rsid w:val="009005E2"/>
    <w:rsid w:val="0090093F"/>
    <w:rsid w:val="00900D9D"/>
    <w:rsid w:val="0090112F"/>
    <w:rsid w:val="00901190"/>
    <w:rsid w:val="00901305"/>
    <w:rsid w:val="00901653"/>
    <w:rsid w:val="009019D2"/>
    <w:rsid w:val="00901C71"/>
    <w:rsid w:val="00901D4B"/>
    <w:rsid w:val="00902250"/>
    <w:rsid w:val="00902330"/>
    <w:rsid w:val="0090262E"/>
    <w:rsid w:val="009028BF"/>
    <w:rsid w:val="00902912"/>
    <w:rsid w:val="00902A34"/>
    <w:rsid w:val="00902D0D"/>
    <w:rsid w:val="00902E3D"/>
    <w:rsid w:val="00903019"/>
    <w:rsid w:val="00903153"/>
    <w:rsid w:val="00903304"/>
    <w:rsid w:val="009038CA"/>
    <w:rsid w:val="009039C9"/>
    <w:rsid w:val="00903FF2"/>
    <w:rsid w:val="0090408B"/>
    <w:rsid w:val="009041EE"/>
    <w:rsid w:val="009045EA"/>
    <w:rsid w:val="009045F6"/>
    <w:rsid w:val="0090482A"/>
    <w:rsid w:val="009051AB"/>
    <w:rsid w:val="0090546A"/>
    <w:rsid w:val="009057DB"/>
    <w:rsid w:val="00905819"/>
    <w:rsid w:val="00905836"/>
    <w:rsid w:val="00905C7A"/>
    <w:rsid w:val="00905CF4"/>
    <w:rsid w:val="00905DC2"/>
    <w:rsid w:val="00905FE6"/>
    <w:rsid w:val="0090607B"/>
    <w:rsid w:val="00906282"/>
    <w:rsid w:val="009062C9"/>
    <w:rsid w:val="00906319"/>
    <w:rsid w:val="0090649D"/>
    <w:rsid w:val="009066CA"/>
    <w:rsid w:val="009067C7"/>
    <w:rsid w:val="00906911"/>
    <w:rsid w:val="00906921"/>
    <w:rsid w:val="00906D49"/>
    <w:rsid w:val="00906E45"/>
    <w:rsid w:val="00906ED8"/>
    <w:rsid w:val="0090721E"/>
    <w:rsid w:val="009072EF"/>
    <w:rsid w:val="00907757"/>
    <w:rsid w:val="009077DE"/>
    <w:rsid w:val="00907923"/>
    <w:rsid w:val="00907A07"/>
    <w:rsid w:val="00907B82"/>
    <w:rsid w:val="00907C9A"/>
    <w:rsid w:val="00910140"/>
    <w:rsid w:val="009101CE"/>
    <w:rsid w:val="009102B3"/>
    <w:rsid w:val="009102C1"/>
    <w:rsid w:val="009103DF"/>
    <w:rsid w:val="009106D2"/>
    <w:rsid w:val="009106FD"/>
    <w:rsid w:val="00910788"/>
    <w:rsid w:val="009107A6"/>
    <w:rsid w:val="00910A05"/>
    <w:rsid w:val="00910CBE"/>
    <w:rsid w:val="00910D7B"/>
    <w:rsid w:val="00910E45"/>
    <w:rsid w:val="00911112"/>
    <w:rsid w:val="009112EB"/>
    <w:rsid w:val="0091166F"/>
    <w:rsid w:val="009118F8"/>
    <w:rsid w:val="00911A89"/>
    <w:rsid w:val="00911B7D"/>
    <w:rsid w:val="009124CB"/>
    <w:rsid w:val="009124D9"/>
    <w:rsid w:val="009127FE"/>
    <w:rsid w:val="0091298A"/>
    <w:rsid w:val="00912C24"/>
    <w:rsid w:val="00912CDD"/>
    <w:rsid w:val="00912D10"/>
    <w:rsid w:val="00912FD3"/>
    <w:rsid w:val="009136DC"/>
    <w:rsid w:val="0091390C"/>
    <w:rsid w:val="009139D0"/>
    <w:rsid w:val="00913A56"/>
    <w:rsid w:val="00913F39"/>
    <w:rsid w:val="00914103"/>
    <w:rsid w:val="009141F2"/>
    <w:rsid w:val="0091473F"/>
    <w:rsid w:val="009147B5"/>
    <w:rsid w:val="00914A98"/>
    <w:rsid w:val="00914AAA"/>
    <w:rsid w:val="00914D02"/>
    <w:rsid w:val="00914FB9"/>
    <w:rsid w:val="009154C0"/>
    <w:rsid w:val="00915556"/>
    <w:rsid w:val="009155AD"/>
    <w:rsid w:val="009157B4"/>
    <w:rsid w:val="00915881"/>
    <w:rsid w:val="00915A1F"/>
    <w:rsid w:val="00916398"/>
    <w:rsid w:val="009163B9"/>
    <w:rsid w:val="009163BA"/>
    <w:rsid w:val="009166F4"/>
    <w:rsid w:val="00916B2E"/>
    <w:rsid w:val="00916DB5"/>
    <w:rsid w:val="00916EAB"/>
    <w:rsid w:val="00917004"/>
    <w:rsid w:val="00917128"/>
    <w:rsid w:val="009173DE"/>
    <w:rsid w:val="00917411"/>
    <w:rsid w:val="00917444"/>
    <w:rsid w:val="009174D6"/>
    <w:rsid w:val="009174F0"/>
    <w:rsid w:val="00917601"/>
    <w:rsid w:val="0091762B"/>
    <w:rsid w:val="00917AD4"/>
    <w:rsid w:val="00917BE0"/>
    <w:rsid w:val="00917ECF"/>
    <w:rsid w:val="00917FB0"/>
    <w:rsid w:val="009207A4"/>
    <w:rsid w:val="00920A01"/>
    <w:rsid w:val="00920A21"/>
    <w:rsid w:val="00920B5E"/>
    <w:rsid w:val="00920CE8"/>
    <w:rsid w:val="00920DE6"/>
    <w:rsid w:val="00920E53"/>
    <w:rsid w:val="00921249"/>
    <w:rsid w:val="009212B0"/>
    <w:rsid w:val="009214FE"/>
    <w:rsid w:val="00921516"/>
    <w:rsid w:val="009216E8"/>
    <w:rsid w:val="00921844"/>
    <w:rsid w:val="00921AF2"/>
    <w:rsid w:val="00921B92"/>
    <w:rsid w:val="00921E33"/>
    <w:rsid w:val="00922255"/>
    <w:rsid w:val="0092242C"/>
    <w:rsid w:val="009224F2"/>
    <w:rsid w:val="0092259C"/>
    <w:rsid w:val="009227C2"/>
    <w:rsid w:val="00922850"/>
    <w:rsid w:val="0092299C"/>
    <w:rsid w:val="00922B45"/>
    <w:rsid w:val="00922E62"/>
    <w:rsid w:val="00922FF8"/>
    <w:rsid w:val="00923114"/>
    <w:rsid w:val="00923137"/>
    <w:rsid w:val="00923155"/>
    <w:rsid w:val="009234A5"/>
    <w:rsid w:val="00923647"/>
    <w:rsid w:val="00923691"/>
    <w:rsid w:val="009236A8"/>
    <w:rsid w:val="00923ABA"/>
    <w:rsid w:val="00923B9C"/>
    <w:rsid w:val="00923C7E"/>
    <w:rsid w:val="00923CB1"/>
    <w:rsid w:val="00923EB0"/>
    <w:rsid w:val="00924054"/>
    <w:rsid w:val="009240E4"/>
    <w:rsid w:val="0092413F"/>
    <w:rsid w:val="0092422B"/>
    <w:rsid w:val="00924426"/>
    <w:rsid w:val="00924573"/>
    <w:rsid w:val="00924913"/>
    <w:rsid w:val="00924987"/>
    <w:rsid w:val="009249E5"/>
    <w:rsid w:val="00924AC4"/>
    <w:rsid w:val="00924D4A"/>
    <w:rsid w:val="00924E4E"/>
    <w:rsid w:val="00924FDC"/>
    <w:rsid w:val="00925136"/>
    <w:rsid w:val="0092516E"/>
    <w:rsid w:val="00925808"/>
    <w:rsid w:val="00925CE8"/>
    <w:rsid w:val="00925F8B"/>
    <w:rsid w:val="009260AB"/>
    <w:rsid w:val="00926247"/>
    <w:rsid w:val="0092624C"/>
    <w:rsid w:val="009263A0"/>
    <w:rsid w:val="009263F1"/>
    <w:rsid w:val="00926568"/>
    <w:rsid w:val="00926726"/>
    <w:rsid w:val="009268C2"/>
    <w:rsid w:val="00926910"/>
    <w:rsid w:val="00926D77"/>
    <w:rsid w:val="009274E1"/>
    <w:rsid w:val="009276FF"/>
    <w:rsid w:val="00927A56"/>
    <w:rsid w:val="00927AA6"/>
    <w:rsid w:val="00927DA3"/>
    <w:rsid w:val="00927E46"/>
    <w:rsid w:val="009301A2"/>
    <w:rsid w:val="00930515"/>
    <w:rsid w:val="009306D1"/>
    <w:rsid w:val="0093096B"/>
    <w:rsid w:val="00930AEE"/>
    <w:rsid w:val="00930EEB"/>
    <w:rsid w:val="00931216"/>
    <w:rsid w:val="009312F4"/>
    <w:rsid w:val="009317FE"/>
    <w:rsid w:val="009318E1"/>
    <w:rsid w:val="0093196A"/>
    <w:rsid w:val="00931A87"/>
    <w:rsid w:val="00931ACD"/>
    <w:rsid w:val="00931F60"/>
    <w:rsid w:val="0093211D"/>
    <w:rsid w:val="009321D6"/>
    <w:rsid w:val="0093262B"/>
    <w:rsid w:val="009327B9"/>
    <w:rsid w:val="00933547"/>
    <w:rsid w:val="009336F7"/>
    <w:rsid w:val="00933735"/>
    <w:rsid w:val="00933892"/>
    <w:rsid w:val="00933AB2"/>
    <w:rsid w:val="00933B97"/>
    <w:rsid w:val="00933D67"/>
    <w:rsid w:val="00933E2D"/>
    <w:rsid w:val="00934267"/>
    <w:rsid w:val="00934424"/>
    <w:rsid w:val="009344CE"/>
    <w:rsid w:val="009345D2"/>
    <w:rsid w:val="009345EB"/>
    <w:rsid w:val="009345F1"/>
    <w:rsid w:val="0093460B"/>
    <w:rsid w:val="0093463A"/>
    <w:rsid w:val="00934ABD"/>
    <w:rsid w:val="00934BAC"/>
    <w:rsid w:val="00934C84"/>
    <w:rsid w:val="00935350"/>
    <w:rsid w:val="009353E1"/>
    <w:rsid w:val="009354C5"/>
    <w:rsid w:val="00935622"/>
    <w:rsid w:val="00935AA7"/>
    <w:rsid w:val="00935DCF"/>
    <w:rsid w:val="00935E6C"/>
    <w:rsid w:val="00936212"/>
    <w:rsid w:val="009362A7"/>
    <w:rsid w:val="0093645F"/>
    <w:rsid w:val="009364A7"/>
    <w:rsid w:val="00936AF9"/>
    <w:rsid w:val="00936F92"/>
    <w:rsid w:val="00936FFD"/>
    <w:rsid w:val="009374A7"/>
    <w:rsid w:val="00937577"/>
    <w:rsid w:val="009379DC"/>
    <w:rsid w:val="00937C78"/>
    <w:rsid w:val="00940423"/>
    <w:rsid w:val="0094055E"/>
    <w:rsid w:val="0094080B"/>
    <w:rsid w:val="00940854"/>
    <w:rsid w:val="009409F4"/>
    <w:rsid w:val="00940B3F"/>
    <w:rsid w:val="00940B68"/>
    <w:rsid w:val="00940E8F"/>
    <w:rsid w:val="00940FF1"/>
    <w:rsid w:val="00941327"/>
    <w:rsid w:val="00941785"/>
    <w:rsid w:val="00941AC2"/>
    <w:rsid w:val="00941B68"/>
    <w:rsid w:val="00941B7F"/>
    <w:rsid w:val="00941C2F"/>
    <w:rsid w:val="00941C9E"/>
    <w:rsid w:val="00942685"/>
    <w:rsid w:val="00942997"/>
    <w:rsid w:val="00942EB7"/>
    <w:rsid w:val="00942FB3"/>
    <w:rsid w:val="00943730"/>
    <w:rsid w:val="009438B0"/>
    <w:rsid w:val="00943A31"/>
    <w:rsid w:val="00943A43"/>
    <w:rsid w:val="009441C3"/>
    <w:rsid w:val="00944480"/>
    <w:rsid w:val="00944508"/>
    <w:rsid w:val="009445E8"/>
    <w:rsid w:val="00944603"/>
    <w:rsid w:val="00944758"/>
    <w:rsid w:val="00944919"/>
    <w:rsid w:val="00944A01"/>
    <w:rsid w:val="00944A77"/>
    <w:rsid w:val="00944B5B"/>
    <w:rsid w:val="00944C56"/>
    <w:rsid w:val="009450AD"/>
    <w:rsid w:val="009453D1"/>
    <w:rsid w:val="009453E8"/>
    <w:rsid w:val="0094549F"/>
    <w:rsid w:val="009454BC"/>
    <w:rsid w:val="009454BE"/>
    <w:rsid w:val="009458D0"/>
    <w:rsid w:val="009458F7"/>
    <w:rsid w:val="00945931"/>
    <w:rsid w:val="00945A34"/>
    <w:rsid w:val="00945AE9"/>
    <w:rsid w:val="00945D81"/>
    <w:rsid w:val="00945DE2"/>
    <w:rsid w:val="00946062"/>
    <w:rsid w:val="00946220"/>
    <w:rsid w:val="0094644A"/>
    <w:rsid w:val="00946CDC"/>
    <w:rsid w:val="00946E4D"/>
    <w:rsid w:val="00946E94"/>
    <w:rsid w:val="00946F0C"/>
    <w:rsid w:val="00946F47"/>
    <w:rsid w:val="00947268"/>
    <w:rsid w:val="00947317"/>
    <w:rsid w:val="00947462"/>
    <w:rsid w:val="009478AB"/>
    <w:rsid w:val="00947988"/>
    <w:rsid w:val="00947F9A"/>
    <w:rsid w:val="00950265"/>
    <w:rsid w:val="00950290"/>
    <w:rsid w:val="00950913"/>
    <w:rsid w:val="009509B3"/>
    <w:rsid w:val="00950E59"/>
    <w:rsid w:val="00951529"/>
    <w:rsid w:val="0095159D"/>
    <w:rsid w:val="00951963"/>
    <w:rsid w:val="00951CB8"/>
    <w:rsid w:val="00951D4F"/>
    <w:rsid w:val="00951DA6"/>
    <w:rsid w:val="009521D4"/>
    <w:rsid w:val="009524DB"/>
    <w:rsid w:val="00952C6A"/>
    <w:rsid w:val="009530DD"/>
    <w:rsid w:val="0095333A"/>
    <w:rsid w:val="0095353C"/>
    <w:rsid w:val="00953649"/>
    <w:rsid w:val="009537D5"/>
    <w:rsid w:val="009538F0"/>
    <w:rsid w:val="00953EBA"/>
    <w:rsid w:val="009542A3"/>
    <w:rsid w:val="0095453B"/>
    <w:rsid w:val="00954772"/>
    <w:rsid w:val="0095494D"/>
    <w:rsid w:val="00954A16"/>
    <w:rsid w:val="00954A34"/>
    <w:rsid w:val="00954A69"/>
    <w:rsid w:val="00954EA1"/>
    <w:rsid w:val="00954ECD"/>
    <w:rsid w:val="00954F15"/>
    <w:rsid w:val="0095578B"/>
    <w:rsid w:val="00955857"/>
    <w:rsid w:val="00955AC6"/>
    <w:rsid w:val="00955B2D"/>
    <w:rsid w:val="00955DB3"/>
    <w:rsid w:val="00955DF6"/>
    <w:rsid w:val="00955ED5"/>
    <w:rsid w:val="00955EE0"/>
    <w:rsid w:val="0095641D"/>
    <w:rsid w:val="009565AC"/>
    <w:rsid w:val="009566AF"/>
    <w:rsid w:val="009568E6"/>
    <w:rsid w:val="00956B80"/>
    <w:rsid w:val="00956BED"/>
    <w:rsid w:val="00956D3F"/>
    <w:rsid w:val="00956E45"/>
    <w:rsid w:val="00956F00"/>
    <w:rsid w:val="00956F99"/>
    <w:rsid w:val="0095724D"/>
    <w:rsid w:val="009572A8"/>
    <w:rsid w:val="00957334"/>
    <w:rsid w:val="009573C7"/>
    <w:rsid w:val="009573E0"/>
    <w:rsid w:val="0095741D"/>
    <w:rsid w:val="009574E7"/>
    <w:rsid w:val="0095753B"/>
    <w:rsid w:val="00957559"/>
    <w:rsid w:val="009577B2"/>
    <w:rsid w:val="009577C2"/>
    <w:rsid w:val="009579CA"/>
    <w:rsid w:val="00957B5A"/>
    <w:rsid w:val="0096019A"/>
    <w:rsid w:val="00960320"/>
    <w:rsid w:val="0096046A"/>
    <w:rsid w:val="0096058B"/>
    <w:rsid w:val="009605EC"/>
    <w:rsid w:val="00960A68"/>
    <w:rsid w:val="00960B0E"/>
    <w:rsid w:val="00960CD1"/>
    <w:rsid w:val="00961672"/>
    <w:rsid w:val="009616DD"/>
    <w:rsid w:val="009617AA"/>
    <w:rsid w:val="00961868"/>
    <w:rsid w:val="00961A21"/>
    <w:rsid w:val="00961A66"/>
    <w:rsid w:val="00961B13"/>
    <w:rsid w:val="00962001"/>
    <w:rsid w:val="009622C0"/>
    <w:rsid w:val="009623C0"/>
    <w:rsid w:val="0096254D"/>
    <w:rsid w:val="009626DB"/>
    <w:rsid w:val="009628C9"/>
    <w:rsid w:val="00962976"/>
    <w:rsid w:val="00962C06"/>
    <w:rsid w:val="00962D16"/>
    <w:rsid w:val="00962D9F"/>
    <w:rsid w:val="00962E86"/>
    <w:rsid w:val="00962FE6"/>
    <w:rsid w:val="00963600"/>
    <w:rsid w:val="00963B0A"/>
    <w:rsid w:val="00963D98"/>
    <w:rsid w:val="00963DBC"/>
    <w:rsid w:val="0096422E"/>
    <w:rsid w:val="0096425C"/>
    <w:rsid w:val="00964329"/>
    <w:rsid w:val="0096465A"/>
    <w:rsid w:val="00964666"/>
    <w:rsid w:val="00964A15"/>
    <w:rsid w:val="00964BAF"/>
    <w:rsid w:val="00964D64"/>
    <w:rsid w:val="00964DD9"/>
    <w:rsid w:val="00965191"/>
    <w:rsid w:val="0096539A"/>
    <w:rsid w:val="00965462"/>
    <w:rsid w:val="009656F9"/>
    <w:rsid w:val="0096572B"/>
    <w:rsid w:val="00965B4F"/>
    <w:rsid w:val="00965EC9"/>
    <w:rsid w:val="00965ECB"/>
    <w:rsid w:val="00965F54"/>
    <w:rsid w:val="00965FBA"/>
    <w:rsid w:val="00966347"/>
    <w:rsid w:val="009663A9"/>
    <w:rsid w:val="009665CC"/>
    <w:rsid w:val="00966812"/>
    <w:rsid w:val="00966842"/>
    <w:rsid w:val="00966AA9"/>
    <w:rsid w:val="00966AB2"/>
    <w:rsid w:val="00966BB9"/>
    <w:rsid w:val="00966F1B"/>
    <w:rsid w:val="0096733A"/>
    <w:rsid w:val="00967381"/>
    <w:rsid w:val="009673FC"/>
    <w:rsid w:val="009675EF"/>
    <w:rsid w:val="009676E8"/>
    <w:rsid w:val="009678F4"/>
    <w:rsid w:val="00967AF1"/>
    <w:rsid w:val="00967D32"/>
    <w:rsid w:val="00967F10"/>
    <w:rsid w:val="0097024F"/>
    <w:rsid w:val="00970385"/>
    <w:rsid w:val="009705F9"/>
    <w:rsid w:val="009706C2"/>
    <w:rsid w:val="009709D0"/>
    <w:rsid w:val="00970A81"/>
    <w:rsid w:val="00970AB6"/>
    <w:rsid w:val="0097143A"/>
    <w:rsid w:val="00971505"/>
    <w:rsid w:val="00971B55"/>
    <w:rsid w:val="00971BD6"/>
    <w:rsid w:val="00971E47"/>
    <w:rsid w:val="0097202B"/>
    <w:rsid w:val="00972A11"/>
    <w:rsid w:val="0097318E"/>
    <w:rsid w:val="009736D7"/>
    <w:rsid w:val="0097379D"/>
    <w:rsid w:val="009738BF"/>
    <w:rsid w:val="00973905"/>
    <w:rsid w:val="00973974"/>
    <w:rsid w:val="00973CEB"/>
    <w:rsid w:val="00974329"/>
    <w:rsid w:val="009743D1"/>
    <w:rsid w:val="009743DF"/>
    <w:rsid w:val="00974566"/>
    <w:rsid w:val="009746A2"/>
    <w:rsid w:val="009746EF"/>
    <w:rsid w:val="00974832"/>
    <w:rsid w:val="0097489E"/>
    <w:rsid w:val="00974924"/>
    <w:rsid w:val="00974A37"/>
    <w:rsid w:val="00974B3F"/>
    <w:rsid w:val="00974BED"/>
    <w:rsid w:val="009758DE"/>
    <w:rsid w:val="00975D0A"/>
    <w:rsid w:val="00975D8C"/>
    <w:rsid w:val="00975E9E"/>
    <w:rsid w:val="00975F03"/>
    <w:rsid w:val="00976071"/>
    <w:rsid w:val="009761BD"/>
    <w:rsid w:val="00976615"/>
    <w:rsid w:val="00976843"/>
    <w:rsid w:val="00976B4B"/>
    <w:rsid w:val="00976D1F"/>
    <w:rsid w:val="00976DB4"/>
    <w:rsid w:val="00977023"/>
    <w:rsid w:val="009777C8"/>
    <w:rsid w:val="00977861"/>
    <w:rsid w:val="009778B8"/>
    <w:rsid w:val="0097794B"/>
    <w:rsid w:val="00977C06"/>
    <w:rsid w:val="00977DF8"/>
    <w:rsid w:val="00977EF3"/>
    <w:rsid w:val="009800A6"/>
    <w:rsid w:val="0098022F"/>
    <w:rsid w:val="00980294"/>
    <w:rsid w:val="009802E0"/>
    <w:rsid w:val="009803A6"/>
    <w:rsid w:val="0098053D"/>
    <w:rsid w:val="00980719"/>
    <w:rsid w:val="0098084D"/>
    <w:rsid w:val="00980A06"/>
    <w:rsid w:val="00980B63"/>
    <w:rsid w:val="00980BF5"/>
    <w:rsid w:val="00980C47"/>
    <w:rsid w:val="00980D58"/>
    <w:rsid w:val="00980EBA"/>
    <w:rsid w:val="00981461"/>
    <w:rsid w:val="00981695"/>
    <w:rsid w:val="009816CD"/>
    <w:rsid w:val="00981BAD"/>
    <w:rsid w:val="00981C2A"/>
    <w:rsid w:val="00982201"/>
    <w:rsid w:val="00982373"/>
    <w:rsid w:val="00982A7E"/>
    <w:rsid w:val="00982BCD"/>
    <w:rsid w:val="00982D80"/>
    <w:rsid w:val="00983054"/>
    <w:rsid w:val="00983079"/>
    <w:rsid w:val="00983105"/>
    <w:rsid w:val="009836E5"/>
    <w:rsid w:val="009838BB"/>
    <w:rsid w:val="0098397B"/>
    <w:rsid w:val="00983A7D"/>
    <w:rsid w:val="00983B4D"/>
    <w:rsid w:val="00983B72"/>
    <w:rsid w:val="00983FB5"/>
    <w:rsid w:val="00983FDB"/>
    <w:rsid w:val="00984079"/>
    <w:rsid w:val="009843B0"/>
    <w:rsid w:val="00984438"/>
    <w:rsid w:val="009844D5"/>
    <w:rsid w:val="0098455A"/>
    <w:rsid w:val="00984B3B"/>
    <w:rsid w:val="00984CD1"/>
    <w:rsid w:val="00984FBB"/>
    <w:rsid w:val="00985203"/>
    <w:rsid w:val="009854D2"/>
    <w:rsid w:val="00985620"/>
    <w:rsid w:val="0098563F"/>
    <w:rsid w:val="0098564A"/>
    <w:rsid w:val="00985B2E"/>
    <w:rsid w:val="00985C31"/>
    <w:rsid w:val="009861A8"/>
    <w:rsid w:val="0098635B"/>
    <w:rsid w:val="0098657F"/>
    <w:rsid w:val="0098664D"/>
    <w:rsid w:val="00986727"/>
    <w:rsid w:val="00986B33"/>
    <w:rsid w:val="00986B46"/>
    <w:rsid w:val="00986DFE"/>
    <w:rsid w:val="00986F77"/>
    <w:rsid w:val="00986FF5"/>
    <w:rsid w:val="00987045"/>
    <w:rsid w:val="009871FB"/>
    <w:rsid w:val="009872CA"/>
    <w:rsid w:val="009872D8"/>
    <w:rsid w:val="009873BE"/>
    <w:rsid w:val="0098742F"/>
    <w:rsid w:val="009875FE"/>
    <w:rsid w:val="00987626"/>
    <w:rsid w:val="00987D7C"/>
    <w:rsid w:val="00987FAC"/>
    <w:rsid w:val="0099017B"/>
    <w:rsid w:val="00990244"/>
    <w:rsid w:val="009907C2"/>
    <w:rsid w:val="00990A41"/>
    <w:rsid w:val="00990B66"/>
    <w:rsid w:val="00990EB6"/>
    <w:rsid w:val="0099141E"/>
    <w:rsid w:val="00991B74"/>
    <w:rsid w:val="00991C95"/>
    <w:rsid w:val="00991E06"/>
    <w:rsid w:val="00991F8D"/>
    <w:rsid w:val="0099201A"/>
    <w:rsid w:val="00992747"/>
    <w:rsid w:val="00992776"/>
    <w:rsid w:val="009927DF"/>
    <w:rsid w:val="00992A63"/>
    <w:rsid w:val="00992DF5"/>
    <w:rsid w:val="00992F3B"/>
    <w:rsid w:val="00992FD8"/>
    <w:rsid w:val="009930C3"/>
    <w:rsid w:val="009931D6"/>
    <w:rsid w:val="0099334F"/>
    <w:rsid w:val="00993419"/>
    <w:rsid w:val="0099353C"/>
    <w:rsid w:val="00993A4A"/>
    <w:rsid w:val="00993D12"/>
    <w:rsid w:val="00993EBF"/>
    <w:rsid w:val="00993FFC"/>
    <w:rsid w:val="00993FFD"/>
    <w:rsid w:val="00994029"/>
    <w:rsid w:val="009945B3"/>
    <w:rsid w:val="009946A1"/>
    <w:rsid w:val="00994821"/>
    <w:rsid w:val="00995099"/>
    <w:rsid w:val="009950AF"/>
    <w:rsid w:val="00995130"/>
    <w:rsid w:val="0099518F"/>
    <w:rsid w:val="009954CC"/>
    <w:rsid w:val="009955A8"/>
    <w:rsid w:val="00995684"/>
    <w:rsid w:val="0099572E"/>
    <w:rsid w:val="009957EA"/>
    <w:rsid w:val="00995AA1"/>
    <w:rsid w:val="00995C64"/>
    <w:rsid w:val="009963BE"/>
    <w:rsid w:val="00996623"/>
    <w:rsid w:val="0099675B"/>
    <w:rsid w:val="00996A56"/>
    <w:rsid w:val="00996D67"/>
    <w:rsid w:val="00996DBD"/>
    <w:rsid w:val="00997574"/>
    <w:rsid w:val="009975D4"/>
    <w:rsid w:val="0099765B"/>
    <w:rsid w:val="0099799E"/>
    <w:rsid w:val="009979DA"/>
    <w:rsid w:val="00997A79"/>
    <w:rsid w:val="00997BF6"/>
    <w:rsid w:val="00997E27"/>
    <w:rsid w:val="009A0172"/>
    <w:rsid w:val="009A026C"/>
    <w:rsid w:val="009A0BDF"/>
    <w:rsid w:val="009A0C0F"/>
    <w:rsid w:val="009A0CDE"/>
    <w:rsid w:val="009A1113"/>
    <w:rsid w:val="009A1352"/>
    <w:rsid w:val="009A13A4"/>
    <w:rsid w:val="009A1509"/>
    <w:rsid w:val="009A15D0"/>
    <w:rsid w:val="009A1797"/>
    <w:rsid w:val="009A17AA"/>
    <w:rsid w:val="009A1C31"/>
    <w:rsid w:val="009A1C46"/>
    <w:rsid w:val="009A1CE5"/>
    <w:rsid w:val="009A210B"/>
    <w:rsid w:val="009A25D4"/>
    <w:rsid w:val="009A25D6"/>
    <w:rsid w:val="009A265D"/>
    <w:rsid w:val="009A26AD"/>
    <w:rsid w:val="009A2706"/>
    <w:rsid w:val="009A2966"/>
    <w:rsid w:val="009A2E42"/>
    <w:rsid w:val="009A3062"/>
    <w:rsid w:val="009A30C7"/>
    <w:rsid w:val="009A35B7"/>
    <w:rsid w:val="009A3750"/>
    <w:rsid w:val="009A37AD"/>
    <w:rsid w:val="009A385E"/>
    <w:rsid w:val="009A38EB"/>
    <w:rsid w:val="009A395F"/>
    <w:rsid w:val="009A39D5"/>
    <w:rsid w:val="009A3AE5"/>
    <w:rsid w:val="009A3BE7"/>
    <w:rsid w:val="009A3C44"/>
    <w:rsid w:val="009A3E6B"/>
    <w:rsid w:val="009A3E76"/>
    <w:rsid w:val="009A4444"/>
    <w:rsid w:val="009A45B4"/>
    <w:rsid w:val="009A4AD2"/>
    <w:rsid w:val="009A4B01"/>
    <w:rsid w:val="009A4B3E"/>
    <w:rsid w:val="009A4C1A"/>
    <w:rsid w:val="009A4C8F"/>
    <w:rsid w:val="009A5015"/>
    <w:rsid w:val="009A513A"/>
    <w:rsid w:val="009A519A"/>
    <w:rsid w:val="009A523D"/>
    <w:rsid w:val="009A54A8"/>
    <w:rsid w:val="009A559B"/>
    <w:rsid w:val="009A5944"/>
    <w:rsid w:val="009A597F"/>
    <w:rsid w:val="009A5C50"/>
    <w:rsid w:val="009A5E31"/>
    <w:rsid w:val="009A63CE"/>
    <w:rsid w:val="009A657E"/>
    <w:rsid w:val="009A66C3"/>
    <w:rsid w:val="009A69A3"/>
    <w:rsid w:val="009A6ADD"/>
    <w:rsid w:val="009A6D5E"/>
    <w:rsid w:val="009A71B4"/>
    <w:rsid w:val="009A72B8"/>
    <w:rsid w:val="009A72F8"/>
    <w:rsid w:val="009A785F"/>
    <w:rsid w:val="009A78E1"/>
    <w:rsid w:val="009A7AE9"/>
    <w:rsid w:val="009A7BDD"/>
    <w:rsid w:val="009A7C58"/>
    <w:rsid w:val="009A7E64"/>
    <w:rsid w:val="009A7FD0"/>
    <w:rsid w:val="009B01C1"/>
    <w:rsid w:val="009B0204"/>
    <w:rsid w:val="009B03CF"/>
    <w:rsid w:val="009B03EE"/>
    <w:rsid w:val="009B0402"/>
    <w:rsid w:val="009B04E5"/>
    <w:rsid w:val="009B0836"/>
    <w:rsid w:val="009B09B8"/>
    <w:rsid w:val="009B0ADE"/>
    <w:rsid w:val="009B0E85"/>
    <w:rsid w:val="009B10BD"/>
    <w:rsid w:val="009B11C1"/>
    <w:rsid w:val="009B11F4"/>
    <w:rsid w:val="009B12F5"/>
    <w:rsid w:val="009B15BC"/>
    <w:rsid w:val="009B1662"/>
    <w:rsid w:val="009B1AAD"/>
    <w:rsid w:val="009B1E28"/>
    <w:rsid w:val="009B1E2B"/>
    <w:rsid w:val="009B1E89"/>
    <w:rsid w:val="009B1F9E"/>
    <w:rsid w:val="009B2205"/>
    <w:rsid w:val="009B24C9"/>
    <w:rsid w:val="009B25B4"/>
    <w:rsid w:val="009B2600"/>
    <w:rsid w:val="009B27FB"/>
    <w:rsid w:val="009B2FDC"/>
    <w:rsid w:val="009B3206"/>
    <w:rsid w:val="009B3939"/>
    <w:rsid w:val="009B3974"/>
    <w:rsid w:val="009B4055"/>
    <w:rsid w:val="009B45D1"/>
    <w:rsid w:val="009B47B8"/>
    <w:rsid w:val="009B488F"/>
    <w:rsid w:val="009B4D15"/>
    <w:rsid w:val="009B4D80"/>
    <w:rsid w:val="009B52D3"/>
    <w:rsid w:val="009B54E9"/>
    <w:rsid w:val="009B5503"/>
    <w:rsid w:val="009B564F"/>
    <w:rsid w:val="009B574C"/>
    <w:rsid w:val="009B5A9D"/>
    <w:rsid w:val="009B5E19"/>
    <w:rsid w:val="009B5EA8"/>
    <w:rsid w:val="009B6650"/>
    <w:rsid w:val="009B6704"/>
    <w:rsid w:val="009B671F"/>
    <w:rsid w:val="009B68C9"/>
    <w:rsid w:val="009B7153"/>
    <w:rsid w:val="009B7202"/>
    <w:rsid w:val="009B72DD"/>
    <w:rsid w:val="009B74EF"/>
    <w:rsid w:val="009B7508"/>
    <w:rsid w:val="009B785D"/>
    <w:rsid w:val="009B79D5"/>
    <w:rsid w:val="009B7C59"/>
    <w:rsid w:val="009B7C5E"/>
    <w:rsid w:val="009B7C6F"/>
    <w:rsid w:val="009B7EDA"/>
    <w:rsid w:val="009C01DB"/>
    <w:rsid w:val="009C086D"/>
    <w:rsid w:val="009C0A1C"/>
    <w:rsid w:val="009C0AB4"/>
    <w:rsid w:val="009C0FC6"/>
    <w:rsid w:val="009C1320"/>
    <w:rsid w:val="009C16D7"/>
    <w:rsid w:val="009C1736"/>
    <w:rsid w:val="009C1844"/>
    <w:rsid w:val="009C1A5E"/>
    <w:rsid w:val="009C1C24"/>
    <w:rsid w:val="009C1CCC"/>
    <w:rsid w:val="009C1D1F"/>
    <w:rsid w:val="009C20F7"/>
    <w:rsid w:val="009C2470"/>
    <w:rsid w:val="009C2B2D"/>
    <w:rsid w:val="009C2F71"/>
    <w:rsid w:val="009C3204"/>
    <w:rsid w:val="009C34FB"/>
    <w:rsid w:val="009C3641"/>
    <w:rsid w:val="009C3A1D"/>
    <w:rsid w:val="009C3B5C"/>
    <w:rsid w:val="009C3E54"/>
    <w:rsid w:val="009C3FE1"/>
    <w:rsid w:val="009C40BB"/>
    <w:rsid w:val="009C40C7"/>
    <w:rsid w:val="009C41BA"/>
    <w:rsid w:val="009C44EA"/>
    <w:rsid w:val="009C4659"/>
    <w:rsid w:val="009C47AF"/>
    <w:rsid w:val="009C47B4"/>
    <w:rsid w:val="009C48B8"/>
    <w:rsid w:val="009C4925"/>
    <w:rsid w:val="009C4D98"/>
    <w:rsid w:val="009C51DC"/>
    <w:rsid w:val="009C529F"/>
    <w:rsid w:val="009C53F8"/>
    <w:rsid w:val="009C5404"/>
    <w:rsid w:val="009C5416"/>
    <w:rsid w:val="009C5861"/>
    <w:rsid w:val="009C5D5F"/>
    <w:rsid w:val="009C616B"/>
    <w:rsid w:val="009C6370"/>
    <w:rsid w:val="009C64D1"/>
    <w:rsid w:val="009C6917"/>
    <w:rsid w:val="009C6CAF"/>
    <w:rsid w:val="009C6D43"/>
    <w:rsid w:val="009C6F0B"/>
    <w:rsid w:val="009C70BC"/>
    <w:rsid w:val="009C71CD"/>
    <w:rsid w:val="009C7A5F"/>
    <w:rsid w:val="009C7C54"/>
    <w:rsid w:val="009C7E7F"/>
    <w:rsid w:val="009D039D"/>
    <w:rsid w:val="009D09CC"/>
    <w:rsid w:val="009D0BC7"/>
    <w:rsid w:val="009D0C94"/>
    <w:rsid w:val="009D0FF2"/>
    <w:rsid w:val="009D114E"/>
    <w:rsid w:val="009D1176"/>
    <w:rsid w:val="009D11E0"/>
    <w:rsid w:val="009D139B"/>
    <w:rsid w:val="009D1757"/>
    <w:rsid w:val="009D1837"/>
    <w:rsid w:val="009D1BA1"/>
    <w:rsid w:val="009D1BEA"/>
    <w:rsid w:val="009D1E03"/>
    <w:rsid w:val="009D21EC"/>
    <w:rsid w:val="009D2339"/>
    <w:rsid w:val="009D242E"/>
    <w:rsid w:val="009D2687"/>
    <w:rsid w:val="009D26ED"/>
    <w:rsid w:val="009D28A6"/>
    <w:rsid w:val="009D2A23"/>
    <w:rsid w:val="009D2B33"/>
    <w:rsid w:val="009D2E9A"/>
    <w:rsid w:val="009D354B"/>
    <w:rsid w:val="009D35D4"/>
    <w:rsid w:val="009D378D"/>
    <w:rsid w:val="009D3A6D"/>
    <w:rsid w:val="009D3B47"/>
    <w:rsid w:val="009D3CC4"/>
    <w:rsid w:val="009D3E51"/>
    <w:rsid w:val="009D4440"/>
    <w:rsid w:val="009D46E3"/>
    <w:rsid w:val="009D484C"/>
    <w:rsid w:val="009D48C3"/>
    <w:rsid w:val="009D4AD4"/>
    <w:rsid w:val="009D4DD1"/>
    <w:rsid w:val="009D4F0D"/>
    <w:rsid w:val="009D4FC6"/>
    <w:rsid w:val="009D5376"/>
    <w:rsid w:val="009D551A"/>
    <w:rsid w:val="009D5546"/>
    <w:rsid w:val="009D57E8"/>
    <w:rsid w:val="009D5BBC"/>
    <w:rsid w:val="009D5F1B"/>
    <w:rsid w:val="009D60A6"/>
    <w:rsid w:val="009D60B5"/>
    <w:rsid w:val="009D612C"/>
    <w:rsid w:val="009D6297"/>
    <w:rsid w:val="009D65A0"/>
    <w:rsid w:val="009D6934"/>
    <w:rsid w:val="009D6D45"/>
    <w:rsid w:val="009D6D77"/>
    <w:rsid w:val="009D6E44"/>
    <w:rsid w:val="009D6EB9"/>
    <w:rsid w:val="009D731D"/>
    <w:rsid w:val="009D738B"/>
    <w:rsid w:val="009D7B59"/>
    <w:rsid w:val="009D7C41"/>
    <w:rsid w:val="009D7C42"/>
    <w:rsid w:val="009D7DDB"/>
    <w:rsid w:val="009E0068"/>
    <w:rsid w:val="009E040F"/>
    <w:rsid w:val="009E0670"/>
    <w:rsid w:val="009E0684"/>
    <w:rsid w:val="009E0C91"/>
    <w:rsid w:val="009E0FF6"/>
    <w:rsid w:val="009E14FB"/>
    <w:rsid w:val="009E15F0"/>
    <w:rsid w:val="009E1941"/>
    <w:rsid w:val="009E1D6D"/>
    <w:rsid w:val="009E222A"/>
    <w:rsid w:val="009E2458"/>
    <w:rsid w:val="009E2650"/>
    <w:rsid w:val="009E2E46"/>
    <w:rsid w:val="009E2E4F"/>
    <w:rsid w:val="009E3338"/>
    <w:rsid w:val="009E3A2D"/>
    <w:rsid w:val="009E3B3A"/>
    <w:rsid w:val="009E3CF1"/>
    <w:rsid w:val="009E3E96"/>
    <w:rsid w:val="009E3EBF"/>
    <w:rsid w:val="009E40C3"/>
    <w:rsid w:val="009E4194"/>
    <w:rsid w:val="009E4202"/>
    <w:rsid w:val="009E480E"/>
    <w:rsid w:val="009E49AE"/>
    <w:rsid w:val="009E4C46"/>
    <w:rsid w:val="009E4C67"/>
    <w:rsid w:val="009E4D55"/>
    <w:rsid w:val="009E4D7F"/>
    <w:rsid w:val="009E4EB8"/>
    <w:rsid w:val="009E5223"/>
    <w:rsid w:val="009E5274"/>
    <w:rsid w:val="009E5592"/>
    <w:rsid w:val="009E564A"/>
    <w:rsid w:val="009E5A58"/>
    <w:rsid w:val="009E5B6D"/>
    <w:rsid w:val="009E602D"/>
    <w:rsid w:val="009E6392"/>
    <w:rsid w:val="009E6656"/>
    <w:rsid w:val="009E6F2D"/>
    <w:rsid w:val="009E721B"/>
    <w:rsid w:val="009E72EF"/>
    <w:rsid w:val="009E764F"/>
    <w:rsid w:val="009E776C"/>
    <w:rsid w:val="009E783D"/>
    <w:rsid w:val="009E7ABF"/>
    <w:rsid w:val="009E7C1D"/>
    <w:rsid w:val="009E7E5A"/>
    <w:rsid w:val="009E7FA2"/>
    <w:rsid w:val="009F042A"/>
    <w:rsid w:val="009F04B7"/>
    <w:rsid w:val="009F04F5"/>
    <w:rsid w:val="009F0521"/>
    <w:rsid w:val="009F0599"/>
    <w:rsid w:val="009F0FAB"/>
    <w:rsid w:val="009F0FE1"/>
    <w:rsid w:val="009F14B9"/>
    <w:rsid w:val="009F150D"/>
    <w:rsid w:val="009F16A2"/>
    <w:rsid w:val="009F172E"/>
    <w:rsid w:val="009F175C"/>
    <w:rsid w:val="009F193B"/>
    <w:rsid w:val="009F1AF3"/>
    <w:rsid w:val="009F2092"/>
    <w:rsid w:val="009F2226"/>
    <w:rsid w:val="009F25AD"/>
    <w:rsid w:val="009F2712"/>
    <w:rsid w:val="009F2929"/>
    <w:rsid w:val="009F30B2"/>
    <w:rsid w:val="009F31C4"/>
    <w:rsid w:val="009F34EF"/>
    <w:rsid w:val="009F3AC4"/>
    <w:rsid w:val="009F3BFF"/>
    <w:rsid w:val="009F3D3E"/>
    <w:rsid w:val="009F3E25"/>
    <w:rsid w:val="009F3EBB"/>
    <w:rsid w:val="009F41A9"/>
    <w:rsid w:val="009F4485"/>
    <w:rsid w:val="009F496B"/>
    <w:rsid w:val="009F4A7C"/>
    <w:rsid w:val="009F4BD2"/>
    <w:rsid w:val="009F5022"/>
    <w:rsid w:val="009F5390"/>
    <w:rsid w:val="009F542F"/>
    <w:rsid w:val="009F548D"/>
    <w:rsid w:val="009F549C"/>
    <w:rsid w:val="009F54FE"/>
    <w:rsid w:val="009F585B"/>
    <w:rsid w:val="009F5B0B"/>
    <w:rsid w:val="009F5B35"/>
    <w:rsid w:val="009F5C51"/>
    <w:rsid w:val="009F5E75"/>
    <w:rsid w:val="009F5E99"/>
    <w:rsid w:val="009F5F63"/>
    <w:rsid w:val="009F6153"/>
    <w:rsid w:val="009F61EA"/>
    <w:rsid w:val="009F65A6"/>
    <w:rsid w:val="009F66DC"/>
    <w:rsid w:val="009F6796"/>
    <w:rsid w:val="009F6DFB"/>
    <w:rsid w:val="009F7135"/>
    <w:rsid w:val="009F74EA"/>
    <w:rsid w:val="009F7685"/>
    <w:rsid w:val="009F7A44"/>
    <w:rsid w:val="009F7BEC"/>
    <w:rsid w:val="009F7C4B"/>
    <w:rsid w:val="009F7C80"/>
    <w:rsid w:val="009F7E67"/>
    <w:rsid w:val="00A00003"/>
    <w:rsid w:val="00A0000D"/>
    <w:rsid w:val="00A001DA"/>
    <w:rsid w:val="00A0039B"/>
    <w:rsid w:val="00A00494"/>
    <w:rsid w:val="00A00528"/>
    <w:rsid w:val="00A00642"/>
    <w:rsid w:val="00A00668"/>
    <w:rsid w:val="00A0092C"/>
    <w:rsid w:val="00A00CBC"/>
    <w:rsid w:val="00A00E3D"/>
    <w:rsid w:val="00A00E61"/>
    <w:rsid w:val="00A0118D"/>
    <w:rsid w:val="00A0124A"/>
    <w:rsid w:val="00A0127A"/>
    <w:rsid w:val="00A01439"/>
    <w:rsid w:val="00A0155B"/>
    <w:rsid w:val="00A017B4"/>
    <w:rsid w:val="00A01B8A"/>
    <w:rsid w:val="00A01EC9"/>
    <w:rsid w:val="00A01F94"/>
    <w:rsid w:val="00A02189"/>
    <w:rsid w:val="00A021BA"/>
    <w:rsid w:val="00A021F7"/>
    <w:rsid w:val="00A0225D"/>
    <w:rsid w:val="00A02361"/>
    <w:rsid w:val="00A0244F"/>
    <w:rsid w:val="00A027EC"/>
    <w:rsid w:val="00A028F6"/>
    <w:rsid w:val="00A029BA"/>
    <w:rsid w:val="00A02DA9"/>
    <w:rsid w:val="00A02E61"/>
    <w:rsid w:val="00A02EF2"/>
    <w:rsid w:val="00A03304"/>
    <w:rsid w:val="00A034C4"/>
    <w:rsid w:val="00A0373D"/>
    <w:rsid w:val="00A03B1E"/>
    <w:rsid w:val="00A03F08"/>
    <w:rsid w:val="00A04051"/>
    <w:rsid w:val="00A04202"/>
    <w:rsid w:val="00A04444"/>
    <w:rsid w:val="00A04495"/>
    <w:rsid w:val="00A0458A"/>
    <w:rsid w:val="00A04811"/>
    <w:rsid w:val="00A04B55"/>
    <w:rsid w:val="00A04E0D"/>
    <w:rsid w:val="00A05207"/>
    <w:rsid w:val="00A0525D"/>
    <w:rsid w:val="00A05388"/>
    <w:rsid w:val="00A0581F"/>
    <w:rsid w:val="00A0584F"/>
    <w:rsid w:val="00A058E7"/>
    <w:rsid w:val="00A05981"/>
    <w:rsid w:val="00A05A44"/>
    <w:rsid w:val="00A05CFF"/>
    <w:rsid w:val="00A05DE7"/>
    <w:rsid w:val="00A05E1E"/>
    <w:rsid w:val="00A05F28"/>
    <w:rsid w:val="00A05FF7"/>
    <w:rsid w:val="00A06237"/>
    <w:rsid w:val="00A062AA"/>
    <w:rsid w:val="00A06D64"/>
    <w:rsid w:val="00A06DC0"/>
    <w:rsid w:val="00A06E6A"/>
    <w:rsid w:val="00A06FBF"/>
    <w:rsid w:val="00A072F0"/>
    <w:rsid w:val="00A076FC"/>
    <w:rsid w:val="00A0795D"/>
    <w:rsid w:val="00A07B4A"/>
    <w:rsid w:val="00A07B52"/>
    <w:rsid w:val="00A07E0B"/>
    <w:rsid w:val="00A07F73"/>
    <w:rsid w:val="00A10052"/>
    <w:rsid w:val="00A1037F"/>
    <w:rsid w:val="00A10405"/>
    <w:rsid w:val="00A1042A"/>
    <w:rsid w:val="00A10527"/>
    <w:rsid w:val="00A106B2"/>
    <w:rsid w:val="00A11023"/>
    <w:rsid w:val="00A112CA"/>
    <w:rsid w:val="00A112D4"/>
    <w:rsid w:val="00A1130B"/>
    <w:rsid w:val="00A11348"/>
    <w:rsid w:val="00A11368"/>
    <w:rsid w:val="00A1147D"/>
    <w:rsid w:val="00A11788"/>
    <w:rsid w:val="00A11988"/>
    <w:rsid w:val="00A11A7B"/>
    <w:rsid w:val="00A12004"/>
    <w:rsid w:val="00A1236F"/>
    <w:rsid w:val="00A127C4"/>
    <w:rsid w:val="00A12A6B"/>
    <w:rsid w:val="00A12B8E"/>
    <w:rsid w:val="00A12BC8"/>
    <w:rsid w:val="00A12CFF"/>
    <w:rsid w:val="00A12F88"/>
    <w:rsid w:val="00A130E5"/>
    <w:rsid w:val="00A1330F"/>
    <w:rsid w:val="00A1339A"/>
    <w:rsid w:val="00A133E4"/>
    <w:rsid w:val="00A135B0"/>
    <w:rsid w:val="00A13A1A"/>
    <w:rsid w:val="00A13AF0"/>
    <w:rsid w:val="00A13B1E"/>
    <w:rsid w:val="00A13C1E"/>
    <w:rsid w:val="00A13EC3"/>
    <w:rsid w:val="00A13F29"/>
    <w:rsid w:val="00A14182"/>
    <w:rsid w:val="00A1437A"/>
    <w:rsid w:val="00A14EF7"/>
    <w:rsid w:val="00A1505F"/>
    <w:rsid w:val="00A1512E"/>
    <w:rsid w:val="00A155C0"/>
    <w:rsid w:val="00A15650"/>
    <w:rsid w:val="00A15949"/>
    <w:rsid w:val="00A15A2D"/>
    <w:rsid w:val="00A15A39"/>
    <w:rsid w:val="00A15D5B"/>
    <w:rsid w:val="00A1622B"/>
    <w:rsid w:val="00A162F8"/>
    <w:rsid w:val="00A1637C"/>
    <w:rsid w:val="00A164F4"/>
    <w:rsid w:val="00A165DC"/>
    <w:rsid w:val="00A165F7"/>
    <w:rsid w:val="00A168D3"/>
    <w:rsid w:val="00A168F8"/>
    <w:rsid w:val="00A16A79"/>
    <w:rsid w:val="00A16B95"/>
    <w:rsid w:val="00A16DED"/>
    <w:rsid w:val="00A171D0"/>
    <w:rsid w:val="00A171E4"/>
    <w:rsid w:val="00A1735A"/>
    <w:rsid w:val="00A17468"/>
    <w:rsid w:val="00A17474"/>
    <w:rsid w:val="00A17747"/>
    <w:rsid w:val="00A17794"/>
    <w:rsid w:val="00A17AD4"/>
    <w:rsid w:val="00A17E0D"/>
    <w:rsid w:val="00A17EB7"/>
    <w:rsid w:val="00A17EFF"/>
    <w:rsid w:val="00A20058"/>
    <w:rsid w:val="00A2014C"/>
    <w:rsid w:val="00A20328"/>
    <w:rsid w:val="00A205D6"/>
    <w:rsid w:val="00A20810"/>
    <w:rsid w:val="00A209B1"/>
    <w:rsid w:val="00A20E81"/>
    <w:rsid w:val="00A212F9"/>
    <w:rsid w:val="00A213FE"/>
    <w:rsid w:val="00A218E4"/>
    <w:rsid w:val="00A21CA9"/>
    <w:rsid w:val="00A21F3A"/>
    <w:rsid w:val="00A220FC"/>
    <w:rsid w:val="00A2239D"/>
    <w:rsid w:val="00A226A6"/>
    <w:rsid w:val="00A22BAC"/>
    <w:rsid w:val="00A22C5D"/>
    <w:rsid w:val="00A22FFB"/>
    <w:rsid w:val="00A230EF"/>
    <w:rsid w:val="00A2343E"/>
    <w:rsid w:val="00A234A9"/>
    <w:rsid w:val="00A23842"/>
    <w:rsid w:val="00A23AB9"/>
    <w:rsid w:val="00A23B06"/>
    <w:rsid w:val="00A2408C"/>
    <w:rsid w:val="00A241CE"/>
    <w:rsid w:val="00A24661"/>
    <w:rsid w:val="00A246AA"/>
    <w:rsid w:val="00A247FC"/>
    <w:rsid w:val="00A24827"/>
    <w:rsid w:val="00A2499A"/>
    <w:rsid w:val="00A24EEE"/>
    <w:rsid w:val="00A24F66"/>
    <w:rsid w:val="00A2540D"/>
    <w:rsid w:val="00A254CA"/>
    <w:rsid w:val="00A25BB3"/>
    <w:rsid w:val="00A25C04"/>
    <w:rsid w:val="00A25C97"/>
    <w:rsid w:val="00A25E3B"/>
    <w:rsid w:val="00A25F75"/>
    <w:rsid w:val="00A263E8"/>
    <w:rsid w:val="00A26429"/>
    <w:rsid w:val="00A269A3"/>
    <w:rsid w:val="00A26B3F"/>
    <w:rsid w:val="00A26C89"/>
    <w:rsid w:val="00A27578"/>
    <w:rsid w:val="00A2757F"/>
    <w:rsid w:val="00A275D9"/>
    <w:rsid w:val="00A276EF"/>
    <w:rsid w:val="00A27765"/>
    <w:rsid w:val="00A277F3"/>
    <w:rsid w:val="00A27A1E"/>
    <w:rsid w:val="00A27B8F"/>
    <w:rsid w:val="00A27BE5"/>
    <w:rsid w:val="00A27DF0"/>
    <w:rsid w:val="00A30397"/>
    <w:rsid w:val="00A307A1"/>
    <w:rsid w:val="00A30A27"/>
    <w:rsid w:val="00A30A62"/>
    <w:rsid w:val="00A30BC8"/>
    <w:rsid w:val="00A30CA6"/>
    <w:rsid w:val="00A310D8"/>
    <w:rsid w:val="00A3134A"/>
    <w:rsid w:val="00A31494"/>
    <w:rsid w:val="00A315F9"/>
    <w:rsid w:val="00A318E6"/>
    <w:rsid w:val="00A318EE"/>
    <w:rsid w:val="00A319D8"/>
    <w:rsid w:val="00A31ADA"/>
    <w:rsid w:val="00A322DB"/>
    <w:rsid w:val="00A325FA"/>
    <w:rsid w:val="00A32A78"/>
    <w:rsid w:val="00A32B65"/>
    <w:rsid w:val="00A32B69"/>
    <w:rsid w:val="00A32FBC"/>
    <w:rsid w:val="00A33085"/>
    <w:rsid w:val="00A331E6"/>
    <w:rsid w:val="00A33252"/>
    <w:rsid w:val="00A3339A"/>
    <w:rsid w:val="00A3348C"/>
    <w:rsid w:val="00A33A2B"/>
    <w:rsid w:val="00A33A40"/>
    <w:rsid w:val="00A33A62"/>
    <w:rsid w:val="00A33AAD"/>
    <w:rsid w:val="00A33AAE"/>
    <w:rsid w:val="00A33AFB"/>
    <w:rsid w:val="00A33BFE"/>
    <w:rsid w:val="00A33C17"/>
    <w:rsid w:val="00A33E76"/>
    <w:rsid w:val="00A34113"/>
    <w:rsid w:val="00A34252"/>
    <w:rsid w:val="00A344C7"/>
    <w:rsid w:val="00A3461D"/>
    <w:rsid w:val="00A34768"/>
    <w:rsid w:val="00A34AAC"/>
    <w:rsid w:val="00A34B72"/>
    <w:rsid w:val="00A34BEE"/>
    <w:rsid w:val="00A34D8F"/>
    <w:rsid w:val="00A34E43"/>
    <w:rsid w:val="00A35431"/>
    <w:rsid w:val="00A35A19"/>
    <w:rsid w:val="00A35BA6"/>
    <w:rsid w:val="00A35BE4"/>
    <w:rsid w:val="00A35E54"/>
    <w:rsid w:val="00A35FA6"/>
    <w:rsid w:val="00A36425"/>
    <w:rsid w:val="00A36931"/>
    <w:rsid w:val="00A36AA6"/>
    <w:rsid w:val="00A36B3C"/>
    <w:rsid w:val="00A36B84"/>
    <w:rsid w:val="00A36D7C"/>
    <w:rsid w:val="00A37159"/>
    <w:rsid w:val="00A376EF"/>
    <w:rsid w:val="00A37A0B"/>
    <w:rsid w:val="00A37AAA"/>
    <w:rsid w:val="00A37C1C"/>
    <w:rsid w:val="00A37CF8"/>
    <w:rsid w:val="00A37D4A"/>
    <w:rsid w:val="00A37E6F"/>
    <w:rsid w:val="00A4008A"/>
    <w:rsid w:val="00A40404"/>
    <w:rsid w:val="00A406A5"/>
    <w:rsid w:val="00A40A71"/>
    <w:rsid w:val="00A40CF9"/>
    <w:rsid w:val="00A40EB7"/>
    <w:rsid w:val="00A4105B"/>
    <w:rsid w:val="00A411DC"/>
    <w:rsid w:val="00A413A3"/>
    <w:rsid w:val="00A413FB"/>
    <w:rsid w:val="00A415DB"/>
    <w:rsid w:val="00A4163E"/>
    <w:rsid w:val="00A41649"/>
    <w:rsid w:val="00A41890"/>
    <w:rsid w:val="00A41A71"/>
    <w:rsid w:val="00A41F92"/>
    <w:rsid w:val="00A42299"/>
    <w:rsid w:val="00A42394"/>
    <w:rsid w:val="00A423D1"/>
    <w:rsid w:val="00A42624"/>
    <w:rsid w:val="00A43046"/>
    <w:rsid w:val="00A4338E"/>
    <w:rsid w:val="00A434E3"/>
    <w:rsid w:val="00A43597"/>
    <w:rsid w:val="00A43771"/>
    <w:rsid w:val="00A4390F"/>
    <w:rsid w:val="00A43A7A"/>
    <w:rsid w:val="00A43B19"/>
    <w:rsid w:val="00A43B3E"/>
    <w:rsid w:val="00A43D58"/>
    <w:rsid w:val="00A43E08"/>
    <w:rsid w:val="00A4404A"/>
    <w:rsid w:val="00A440B5"/>
    <w:rsid w:val="00A44249"/>
    <w:rsid w:val="00A44415"/>
    <w:rsid w:val="00A44489"/>
    <w:rsid w:val="00A446CA"/>
    <w:rsid w:val="00A4473E"/>
    <w:rsid w:val="00A448DF"/>
    <w:rsid w:val="00A44B11"/>
    <w:rsid w:val="00A44B97"/>
    <w:rsid w:val="00A44EC1"/>
    <w:rsid w:val="00A45048"/>
    <w:rsid w:val="00A45238"/>
    <w:rsid w:val="00A4524F"/>
    <w:rsid w:val="00A45561"/>
    <w:rsid w:val="00A45D18"/>
    <w:rsid w:val="00A45E40"/>
    <w:rsid w:val="00A45E43"/>
    <w:rsid w:val="00A45ED3"/>
    <w:rsid w:val="00A45F8E"/>
    <w:rsid w:val="00A46037"/>
    <w:rsid w:val="00A4603E"/>
    <w:rsid w:val="00A460E8"/>
    <w:rsid w:val="00A46168"/>
    <w:rsid w:val="00A4621F"/>
    <w:rsid w:val="00A462C3"/>
    <w:rsid w:val="00A46B69"/>
    <w:rsid w:val="00A46CA4"/>
    <w:rsid w:val="00A46FBA"/>
    <w:rsid w:val="00A471C1"/>
    <w:rsid w:val="00A474E6"/>
    <w:rsid w:val="00A47831"/>
    <w:rsid w:val="00A47924"/>
    <w:rsid w:val="00A47EE7"/>
    <w:rsid w:val="00A5018F"/>
    <w:rsid w:val="00A5021E"/>
    <w:rsid w:val="00A50682"/>
    <w:rsid w:val="00A50921"/>
    <w:rsid w:val="00A50C69"/>
    <w:rsid w:val="00A50D3C"/>
    <w:rsid w:val="00A50D3E"/>
    <w:rsid w:val="00A5109A"/>
    <w:rsid w:val="00A5117F"/>
    <w:rsid w:val="00A51196"/>
    <w:rsid w:val="00A51292"/>
    <w:rsid w:val="00A51388"/>
    <w:rsid w:val="00A513A6"/>
    <w:rsid w:val="00A51508"/>
    <w:rsid w:val="00A51686"/>
    <w:rsid w:val="00A5205F"/>
    <w:rsid w:val="00A52147"/>
    <w:rsid w:val="00A52583"/>
    <w:rsid w:val="00A528BE"/>
    <w:rsid w:val="00A52956"/>
    <w:rsid w:val="00A5297C"/>
    <w:rsid w:val="00A52D7E"/>
    <w:rsid w:val="00A53002"/>
    <w:rsid w:val="00A5306F"/>
    <w:rsid w:val="00A53616"/>
    <w:rsid w:val="00A53717"/>
    <w:rsid w:val="00A53784"/>
    <w:rsid w:val="00A53A46"/>
    <w:rsid w:val="00A53FBA"/>
    <w:rsid w:val="00A54170"/>
    <w:rsid w:val="00A54263"/>
    <w:rsid w:val="00A544D7"/>
    <w:rsid w:val="00A545B3"/>
    <w:rsid w:val="00A54987"/>
    <w:rsid w:val="00A54989"/>
    <w:rsid w:val="00A54C41"/>
    <w:rsid w:val="00A5529F"/>
    <w:rsid w:val="00A552C4"/>
    <w:rsid w:val="00A55364"/>
    <w:rsid w:val="00A55726"/>
    <w:rsid w:val="00A55786"/>
    <w:rsid w:val="00A5588B"/>
    <w:rsid w:val="00A55A66"/>
    <w:rsid w:val="00A560AB"/>
    <w:rsid w:val="00A561BD"/>
    <w:rsid w:val="00A562E3"/>
    <w:rsid w:val="00A563B6"/>
    <w:rsid w:val="00A5656D"/>
    <w:rsid w:val="00A56602"/>
    <w:rsid w:val="00A56969"/>
    <w:rsid w:val="00A569B3"/>
    <w:rsid w:val="00A56B97"/>
    <w:rsid w:val="00A57005"/>
    <w:rsid w:val="00A5713B"/>
    <w:rsid w:val="00A571E2"/>
    <w:rsid w:val="00A572F7"/>
    <w:rsid w:val="00A573E5"/>
    <w:rsid w:val="00A57785"/>
    <w:rsid w:val="00A579F3"/>
    <w:rsid w:val="00A57BEC"/>
    <w:rsid w:val="00A57CAC"/>
    <w:rsid w:val="00A57CBD"/>
    <w:rsid w:val="00A57F95"/>
    <w:rsid w:val="00A601A5"/>
    <w:rsid w:val="00A603C7"/>
    <w:rsid w:val="00A60823"/>
    <w:rsid w:val="00A6093D"/>
    <w:rsid w:val="00A60FCA"/>
    <w:rsid w:val="00A611F5"/>
    <w:rsid w:val="00A61277"/>
    <w:rsid w:val="00A6138E"/>
    <w:rsid w:val="00A61503"/>
    <w:rsid w:val="00A615E2"/>
    <w:rsid w:val="00A6162C"/>
    <w:rsid w:val="00A61656"/>
    <w:rsid w:val="00A616A9"/>
    <w:rsid w:val="00A61704"/>
    <w:rsid w:val="00A617C9"/>
    <w:rsid w:val="00A618C9"/>
    <w:rsid w:val="00A618EB"/>
    <w:rsid w:val="00A61E77"/>
    <w:rsid w:val="00A61EED"/>
    <w:rsid w:val="00A621CA"/>
    <w:rsid w:val="00A62312"/>
    <w:rsid w:val="00A62409"/>
    <w:rsid w:val="00A624D0"/>
    <w:rsid w:val="00A62706"/>
    <w:rsid w:val="00A629AB"/>
    <w:rsid w:val="00A62A2D"/>
    <w:rsid w:val="00A62A84"/>
    <w:rsid w:val="00A62CA6"/>
    <w:rsid w:val="00A62F33"/>
    <w:rsid w:val="00A62F88"/>
    <w:rsid w:val="00A63047"/>
    <w:rsid w:val="00A63398"/>
    <w:rsid w:val="00A63399"/>
    <w:rsid w:val="00A63507"/>
    <w:rsid w:val="00A6388A"/>
    <w:rsid w:val="00A63A0D"/>
    <w:rsid w:val="00A63A81"/>
    <w:rsid w:val="00A63B4E"/>
    <w:rsid w:val="00A64053"/>
    <w:rsid w:val="00A641C6"/>
    <w:rsid w:val="00A645D2"/>
    <w:rsid w:val="00A6488C"/>
    <w:rsid w:val="00A64C72"/>
    <w:rsid w:val="00A64D2F"/>
    <w:rsid w:val="00A64D4B"/>
    <w:rsid w:val="00A64FFC"/>
    <w:rsid w:val="00A65362"/>
    <w:rsid w:val="00A65380"/>
    <w:rsid w:val="00A65A4D"/>
    <w:rsid w:val="00A65D64"/>
    <w:rsid w:val="00A65DFA"/>
    <w:rsid w:val="00A65E2D"/>
    <w:rsid w:val="00A6606F"/>
    <w:rsid w:val="00A6608F"/>
    <w:rsid w:val="00A660C2"/>
    <w:rsid w:val="00A66607"/>
    <w:rsid w:val="00A66AE8"/>
    <w:rsid w:val="00A66DB9"/>
    <w:rsid w:val="00A66E2C"/>
    <w:rsid w:val="00A66F1F"/>
    <w:rsid w:val="00A6707E"/>
    <w:rsid w:val="00A6710D"/>
    <w:rsid w:val="00A6712C"/>
    <w:rsid w:val="00A6717C"/>
    <w:rsid w:val="00A673E9"/>
    <w:rsid w:val="00A67D91"/>
    <w:rsid w:val="00A67E21"/>
    <w:rsid w:val="00A7011B"/>
    <w:rsid w:val="00A701DB"/>
    <w:rsid w:val="00A702CB"/>
    <w:rsid w:val="00A702CC"/>
    <w:rsid w:val="00A70359"/>
    <w:rsid w:val="00A706A8"/>
    <w:rsid w:val="00A708B4"/>
    <w:rsid w:val="00A70B10"/>
    <w:rsid w:val="00A70BA6"/>
    <w:rsid w:val="00A711B8"/>
    <w:rsid w:val="00A71558"/>
    <w:rsid w:val="00A715AE"/>
    <w:rsid w:val="00A71963"/>
    <w:rsid w:val="00A71D4E"/>
    <w:rsid w:val="00A71DF0"/>
    <w:rsid w:val="00A720DD"/>
    <w:rsid w:val="00A721D8"/>
    <w:rsid w:val="00A724E0"/>
    <w:rsid w:val="00A72649"/>
    <w:rsid w:val="00A7286C"/>
    <w:rsid w:val="00A72EB6"/>
    <w:rsid w:val="00A73255"/>
    <w:rsid w:val="00A73527"/>
    <w:rsid w:val="00A7355B"/>
    <w:rsid w:val="00A737B7"/>
    <w:rsid w:val="00A73964"/>
    <w:rsid w:val="00A73A6C"/>
    <w:rsid w:val="00A73C95"/>
    <w:rsid w:val="00A73ED6"/>
    <w:rsid w:val="00A73FBE"/>
    <w:rsid w:val="00A741B7"/>
    <w:rsid w:val="00A74281"/>
    <w:rsid w:val="00A74422"/>
    <w:rsid w:val="00A746F3"/>
    <w:rsid w:val="00A74710"/>
    <w:rsid w:val="00A74985"/>
    <w:rsid w:val="00A74A03"/>
    <w:rsid w:val="00A74A85"/>
    <w:rsid w:val="00A74BAF"/>
    <w:rsid w:val="00A74E0D"/>
    <w:rsid w:val="00A74F13"/>
    <w:rsid w:val="00A74FD7"/>
    <w:rsid w:val="00A75113"/>
    <w:rsid w:val="00A75701"/>
    <w:rsid w:val="00A75738"/>
    <w:rsid w:val="00A75A3C"/>
    <w:rsid w:val="00A75A77"/>
    <w:rsid w:val="00A75EBA"/>
    <w:rsid w:val="00A761C4"/>
    <w:rsid w:val="00A76407"/>
    <w:rsid w:val="00A769B2"/>
    <w:rsid w:val="00A76A6D"/>
    <w:rsid w:val="00A7785A"/>
    <w:rsid w:val="00A77AB2"/>
    <w:rsid w:val="00A77AC7"/>
    <w:rsid w:val="00A77D07"/>
    <w:rsid w:val="00A77E9A"/>
    <w:rsid w:val="00A8028C"/>
    <w:rsid w:val="00A80561"/>
    <w:rsid w:val="00A80785"/>
    <w:rsid w:val="00A80793"/>
    <w:rsid w:val="00A8098B"/>
    <w:rsid w:val="00A813BB"/>
    <w:rsid w:val="00A8165A"/>
    <w:rsid w:val="00A81715"/>
    <w:rsid w:val="00A81814"/>
    <w:rsid w:val="00A8195E"/>
    <w:rsid w:val="00A81A9E"/>
    <w:rsid w:val="00A81B34"/>
    <w:rsid w:val="00A81C4E"/>
    <w:rsid w:val="00A82103"/>
    <w:rsid w:val="00A82746"/>
    <w:rsid w:val="00A82AB9"/>
    <w:rsid w:val="00A82FA4"/>
    <w:rsid w:val="00A8318D"/>
    <w:rsid w:val="00A83253"/>
    <w:rsid w:val="00A83255"/>
    <w:rsid w:val="00A83293"/>
    <w:rsid w:val="00A834DA"/>
    <w:rsid w:val="00A83A23"/>
    <w:rsid w:val="00A83CDC"/>
    <w:rsid w:val="00A83E93"/>
    <w:rsid w:val="00A83FC4"/>
    <w:rsid w:val="00A83FD0"/>
    <w:rsid w:val="00A8408E"/>
    <w:rsid w:val="00A84188"/>
    <w:rsid w:val="00A847AA"/>
    <w:rsid w:val="00A84CFF"/>
    <w:rsid w:val="00A84FED"/>
    <w:rsid w:val="00A850DE"/>
    <w:rsid w:val="00A8511B"/>
    <w:rsid w:val="00A85186"/>
    <w:rsid w:val="00A8528A"/>
    <w:rsid w:val="00A85987"/>
    <w:rsid w:val="00A859B2"/>
    <w:rsid w:val="00A85B03"/>
    <w:rsid w:val="00A85C39"/>
    <w:rsid w:val="00A85F10"/>
    <w:rsid w:val="00A861A1"/>
    <w:rsid w:val="00A86287"/>
    <w:rsid w:val="00A8661B"/>
    <w:rsid w:val="00A8679A"/>
    <w:rsid w:val="00A86AD4"/>
    <w:rsid w:val="00A86BEC"/>
    <w:rsid w:val="00A86D42"/>
    <w:rsid w:val="00A86F4B"/>
    <w:rsid w:val="00A86F54"/>
    <w:rsid w:val="00A8742D"/>
    <w:rsid w:val="00A87602"/>
    <w:rsid w:val="00A87BF2"/>
    <w:rsid w:val="00A87C0E"/>
    <w:rsid w:val="00A87D96"/>
    <w:rsid w:val="00A905D1"/>
    <w:rsid w:val="00A9098F"/>
    <w:rsid w:val="00A90999"/>
    <w:rsid w:val="00A90A16"/>
    <w:rsid w:val="00A90C4C"/>
    <w:rsid w:val="00A90F28"/>
    <w:rsid w:val="00A90FFA"/>
    <w:rsid w:val="00A91227"/>
    <w:rsid w:val="00A9126D"/>
    <w:rsid w:val="00A912D4"/>
    <w:rsid w:val="00A913DE"/>
    <w:rsid w:val="00A9146A"/>
    <w:rsid w:val="00A91632"/>
    <w:rsid w:val="00A9192E"/>
    <w:rsid w:val="00A9199F"/>
    <w:rsid w:val="00A91F97"/>
    <w:rsid w:val="00A922E5"/>
    <w:rsid w:val="00A923D1"/>
    <w:rsid w:val="00A9243E"/>
    <w:rsid w:val="00A9249B"/>
    <w:rsid w:val="00A9251E"/>
    <w:rsid w:val="00A92672"/>
    <w:rsid w:val="00A92891"/>
    <w:rsid w:val="00A92A0B"/>
    <w:rsid w:val="00A92C8A"/>
    <w:rsid w:val="00A92E78"/>
    <w:rsid w:val="00A9309E"/>
    <w:rsid w:val="00A930C9"/>
    <w:rsid w:val="00A930DE"/>
    <w:rsid w:val="00A93294"/>
    <w:rsid w:val="00A93740"/>
    <w:rsid w:val="00A937FC"/>
    <w:rsid w:val="00A93BA8"/>
    <w:rsid w:val="00A93E88"/>
    <w:rsid w:val="00A941A0"/>
    <w:rsid w:val="00A9420E"/>
    <w:rsid w:val="00A942B7"/>
    <w:rsid w:val="00A94304"/>
    <w:rsid w:val="00A945B8"/>
    <w:rsid w:val="00A9479F"/>
    <w:rsid w:val="00A949EC"/>
    <w:rsid w:val="00A94ABC"/>
    <w:rsid w:val="00A94AC4"/>
    <w:rsid w:val="00A94BC1"/>
    <w:rsid w:val="00A94C22"/>
    <w:rsid w:val="00A94E12"/>
    <w:rsid w:val="00A94EF4"/>
    <w:rsid w:val="00A94F62"/>
    <w:rsid w:val="00A95076"/>
    <w:rsid w:val="00A95716"/>
    <w:rsid w:val="00A95874"/>
    <w:rsid w:val="00A95888"/>
    <w:rsid w:val="00A95C8D"/>
    <w:rsid w:val="00A95E35"/>
    <w:rsid w:val="00A96044"/>
    <w:rsid w:val="00A96081"/>
    <w:rsid w:val="00A96127"/>
    <w:rsid w:val="00A9643F"/>
    <w:rsid w:val="00A96585"/>
    <w:rsid w:val="00A968E3"/>
    <w:rsid w:val="00A96A4E"/>
    <w:rsid w:val="00A96A85"/>
    <w:rsid w:val="00A96BD8"/>
    <w:rsid w:val="00A96C3E"/>
    <w:rsid w:val="00A96E9D"/>
    <w:rsid w:val="00A9719E"/>
    <w:rsid w:val="00A972F3"/>
    <w:rsid w:val="00A9754C"/>
    <w:rsid w:val="00A97752"/>
    <w:rsid w:val="00A97AC1"/>
    <w:rsid w:val="00A97C88"/>
    <w:rsid w:val="00A97D04"/>
    <w:rsid w:val="00A97D42"/>
    <w:rsid w:val="00A97FD8"/>
    <w:rsid w:val="00AA0126"/>
    <w:rsid w:val="00AA01FD"/>
    <w:rsid w:val="00AA0234"/>
    <w:rsid w:val="00AA03B9"/>
    <w:rsid w:val="00AA08F9"/>
    <w:rsid w:val="00AA0B90"/>
    <w:rsid w:val="00AA0F4E"/>
    <w:rsid w:val="00AA126F"/>
    <w:rsid w:val="00AA143E"/>
    <w:rsid w:val="00AA168B"/>
    <w:rsid w:val="00AA19A4"/>
    <w:rsid w:val="00AA19F6"/>
    <w:rsid w:val="00AA1DB2"/>
    <w:rsid w:val="00AA1FD0"/>
    <w:rsid w:val="00AA21CC"/>
    <w:rsid w:val="00AA249B"/>
    <w:rsid w:val="00AA295B"/>
    <w:rsid w:val="00AA2ACD"/>
    <w:rsid w:val="00AA2B5B"/>
    <w:rsid w:val="00AA2BA2"/>
    <w:rsid w:val="00AA2C22"/>
    <w:rsid w:val="00AA2FB0"/>
    <w:rsid w:val="00AA382D"/>
    <w:rsid w:val="00AA389C"/>
    <w:rsid w:val="00AA3B8B"/>
    <w:rsid w:val="00AA3EFF"/>
    <w:rsid w:val="00AA3FDC"/>
    <w:rsid w:val="00AA4279"/>
    <w:rsid w:val="00AA4608"/>
    <w:rsid w:val="00AA468A"/>
    <w:rsid w:val="00AA4717"/>
    <w:rsid w:val="00AA4770"/>
    <w:rsid w:val="00AA482C"/>
    <w:rsid w:val="00AA4C9E"/>
    <w:rsid w:val="00AA4DE3"/>
    <w:rsid w:val="00AA4FFA"/>
    <w:rsid w:val="00AA5272"/>
    <w:rsid w:val="00AA5337"/>
    <w:rsid w:val="00AA5798"/>
    <w:rsid w:val="00AA579B"/>
    <w:rsid w:val="00AA57B7"/>
    <w:rsid w:val="00AA59BB"/>
    <w:rsid w:val="00AA5AE2"/>
    <w:rsid w:val="00AA6301"/>
    <w:rsid w:val="00AA640F"/>
    <w:rsid w:val="00AA6AAA"/>
    <w:rsid w:val="00AA6B5A"/>
    <w:rsid w:val="00AA6CD6"/>
    <w:rsid w:val="00AA6E84"/>
    <w:rsid w:val="00AA6F80"/>
    <w:rsid w:val="00AA6FF1"/>
    <w:rsid w:val="00AA7D61"/>
    <w:rsid w:val="00AA7E2A"/>
    <w:rsid w:val="00AA7F90"/>
    <w:rsid w:val="00AB013E"/>
    <w:rsid w:val="00AB03D7"/>
    <w:rsid w:val="00AB071B"/>
    <w:rsid w:val="00AB0E7D"/>
    <w:rsid w:val="00AB101E"/>
    <w:rsid w:val="00AB1284"/>
    <w:rsid w:val="00AB14C5"/>
    <w:rsid w:val="00AB1542"/>
    <w:rsid w:val="00AB17DD"/>
    <w:rsid w:val="00AB17FB"/>
    <w:rsid w:val="00AB1A24"/>
    <w:rsid w:val="00AB2047"/>
    <w:rsid w:val="00AB2062"/>
    <w:rsid w:val="00AB21ED"/>
    <w:rsid w:val="00AB22F6"/>
    <w:rsid w:val="00AB27FD"/>
    <w:rsid w:val="00AB283E"/>
    <w:rsid w:val="00AB2860"/>
    <w:rsid w:val="00AB311A"/>
    <w:rsid w:val="00AB336B"/>
    <w:rsid w:val="00AB33B7"/>
    <w:rsid w:val="00AB3557"/>
    <w:rsid w:val="00AB3A09"/>
    <w:rsid w:val="00AB3A71"/>
    <w:rsid w:val="00AB3BFE"/>
    <w:rsid w:val="00AB3C4E"/>
    <w:rsid w:val="00AB3CBD"/>
    <w:rsid w:val="00AB3E51"/>
    <w:rsid w:val="00AB3F6B"/>
    <w:rsid w:val="00AB4016"/>
    <w:rsid w:val="00AB41DE"/>
    <w:rsid w:val="00AB442D"/>
    <w:rsid w:val="00AB4465"/>
    <w:rsid w:val="00AB4684"/>
    <w:rsid w:val="00AB487F"/>
    <w:rsid w:val="00AB4889"/>
    <w:rsid w:val="00AB4CC7"/>
    <w:rsid w:val="00AB4FBB"/>
    <w:rsid w:val="00AB510E"/>
    <w:rsid w:val="00AB52B1"/>
    <w:rsid w:val="00AB52F8"/>
    <w:rsid w:val="00AB5308"/>
    <w:rsid w:val="00AB530F"/>
    <w:rsid w:val="00AB5500"/>
    <w:rsid w:val="00AB56EA"/>
    <w:rsid w:val="00AB5B55"/>
    <w:rsid w:val="00AB5C96"/>
    <w:rsid w:val="00AB6160"/>
    <w:rsid w:val="00AB6227"/>
    <w:rsid w:val="00AB6361"/>
    <w:rsid w:val="00AB648C"/>
    <w:rsid w:val="00AB656D"/>
    <w:rsid w:val="00AB661D"/>
    <w:rsid w:val="00AB6660"/>
    <w:rsid w:val="00AB690C"/>
    <w:rsid w:val="00AB690F"/>
    <w:rsid w:val="00AB7471"/>
    <w:rsid w:val="00AB7613"/>
    <w:rsid w:val="00AB7CBC"/>
    <w:rsid w:val="00AB7E7B"/>
    <w:rsid w:val="00AC0560"/>
    <w:rsid w:val="00AC056E"/>
    <w:rsid w:val="00AC05E9"/>
    <w:rsid w:val="00AC06AC"/>
    <w:rsid w:val="00AC08E0"/>
    <w:rsid w:val="00AC098F"/>
    <w:rsid w:val="00AC0A93"/>
    <w:rsid w:val="00AC0C9E"/>
    <w:rsid w:val="00AC11BA"/>
    <w:rsid w:val="00AC12B7"/>
    <w:rsid w:val="00AC154A"/>
    <w:rsid w:val="00AC18D1"/>
    <w:rsid w:val="00AC1927"/>
    <w:rsid w:val="00AC1D2D"/>
    <w:rsid w:val="00AC1D77"/>
    <w:rsid w:val="00AC1E17"/>
    <w:rsid w:val="00AC2117"/>
    <w:rsid w:val="00AC21AD"/>
    <w:rsid w:val="00AC21CC"/>
    <w:rsid w:val="00AC239E"/>
    <w:rsid w:val="00AC23A2"/>
    <w:rsid w:val="00AC23C4"/>
    <w:rsid w:val="00AC2644"/>
    <w:rsid w:val="00AC29EA"/>
    <w:rsid w:val="00AC29FC"/>
    <w:rsid w:val="00AC2CF7"/>
    <w:rsid w:val="00AC2DBF"/>
    <w:rsid w:val="00AC2EA9"/>
    <w:rsid w:val="00AC2FD8"/>
    <w:rsid w:val="00AC3372"/>
    <w:rsid w:val="00AC35E7"/>
    <w:rsid w:val="00AC3917"/>
    <w:rsid w:val="00AC3EE4"/>
    <w:rsid w:val="00AC404C"/>
    <w:rsid w:val="00AC406D"/>
    <w:rsid w:val="00AC40B3"/>
    <w:rsid w:val="00AC457F"/>
    <w:rsid w:val="00AC4664"/>
    <w:rsid w:val="00AC4785"/>
    <w:rsid w:val="00AC4C81"/>
    <w:rsid w:val="00AC579F"/>
    <w:rsid w:val="00AC585F"/>
    <w:rsid w:val="00AC5AA0"/>
    <w:rsid w:val="00AC5BCC"/>
    <w:rsid w:val="00AC614C"/>
    <w:rsid w:val="00AC6300"/>
    <w:rsid w:val="00AC66E0"/>
    <w:rsid w:val="00AC6A28"/>
    <w:rsid w:val="00AC6A50"/>
    <w:rsid w:val="00AC6AC9"/>
    <w:rsid w:val="00AC6E69"/>
    <w:rsid w:val="00AC6EE3"/>
    <w:rsid w:val="00AC6F36"/>
    <w:rsid w:val="00AC6F44"/>
    <w:rsid w:val="00AC6F82"/>
    <w:rsid w:val="00AC7038"/>
    <w:rsid w:val="00AC73E5"/>
    <w:rsid w:val="00AC74A1"/>
    <w:rsid w:val="00AC750D"/>
    <w:rsid w:val="00AC75F1"/>
    <w:rsid w:val="00AC7646"/>
    <w:rsid w:val="00AC78BE"/>
    <w:rsid w:val="00AD01D3"/>
    <w:rsid w:val="00AD0219"/>
    <w:rsid w:val="00AD069C"/>
    <w:rsid w:val="00AD0BD7"/>
    <w:rsid w:val="00AD0DBE"/>
    <w:rsid w:val="00AD0DE9"/>
    <w:rsid w:val="00AD1037"/>
    <w:rsid w:val="00AD1133"/>
    <w:rsid w:val="00AD1492"/>
    <w:rsid w:val="00AD1579"/>
    <w:rsid w:val="00AD1616"/>
    <w:rsid w:val="00AD1780"/>
    <w:rsid w:val="00AD19EC"/>
    <w:rsid w:val="00AD1A80"/>
    <w:rsid w:val="00AD1EC2"/>
    <w:rsid w:val="00AD216B"/>
    <w:rsid w:val="00AD2525"/>
    <w:rsid w:val="00AD278A"/>
    <w:rsid w:val="00AD2EB1"/>
    <w:rsid w:val="00AD2F9B"/>
    <w:rsid w:val="00AD3002"/>
    <w:rsid w:val="00AD3295"/>
    <w:rsid w:val="00AD3854"/>
    <w:rsid w:val="00AD3898"/>
    <w:rsid w:val="00AD38AF"/>
    <w:rsid w:val="00AD38D8"/>
    <w:rsid w:val="00AD3BCE"/>
    <w:rsid w:val="00AD3BDA"/>
    <w:rsid w:val="00AD419A"/>
    <w:rsid w:val="00AD430D"/>
    <w:rsid w:val="00AD48F6"/>
    <w:rsid w:val="00AD4925"/>
    <w:rsid w:val="00AD49D7"/>
    <w:rsid w:val="00AD4A11"/>
    <w:rsid w:val="00AD4C94"/>
    <w:rsid w:val="00AD4CB7"/>
    <w:rsid w:val="00AD4D35"/>
    <w:rsid w:val="00AD53B0"/>
    <w:rsid w:val="00AD582A"/>
    <w:rsid w:val="00AD5881"/>
    <w:rsid w:val="00AD5B61"/>
    <w:rsid w:val="00AD5C50"/>
    <w:rsid w:val="00AD5D13"/>
    <w:rsid w:val="00AD5EA7"/>
    <w:rsid w:val="00AD5F3E"/>
    <w:rsid w:val="00AD5F5C"/>
    <w:rsid w:val="00AD6117"/>
    <w:rsid w:val="00AD651B"/>
    <w:rsid w:val="00AD6779"/>
    <w:rsid w:val="00AD68C8"/>
    <w:rsid w:val="00AD6A4C"/>
    <w:rsid w:val="00AD6F95"/>
    <w:rsid w:val="00AD7139"/>
    <w:rsid w:val="00AD7327"/>
    <w:rsid w:val="00AD75EC"/>
    <w:rsid w:val="00AD7D79"/>
    <w:rsid w:val="00AD7DDC"/>
    <w:rsid w:val="00AD7F32"/>
    <w:rsid w:val="00AE01B2"/>
    <w:rsid w:val="00AE027D"/>
    <w:rsid w:val="00AE027E"/>
    <w:rsid w:val="00AE03CD"/>
    <w:rsid w:val="00AE05F9"/>
    <w:rsid w:val="00AE0678"/>
    <w:rsid w:val="00AE078D"/>
    <w:rsid w:val="00AE0855"/>
    <w:rsid w:val="00AE09DA"/>
    <w:rsid w:val="00AE0B0B"/>
    <w:rsid w:val="00AE1173"/>
    <w:rsid w:val="00AE1269"/>
    <w:rsid w:val="00AE12AC"/>
    <w:rsid w:val="00AE1459"/>
    <w:rsid w:val="00AE15C7"/>
    <w:rsid w:val="00AE16B5"/>
    <w:rsid w:val="00AE16DD"/>
    <w:rsid w:val="00AE17E2"/>
    <w:rsid w:val="00AE1822"/>
    <w:rsid w:val="00AE1A75"/>
    <w:rsid w:val="00AE1ADF"/>
    <w:rsid w:val="00AE1B2C"/>
    <w:rsid w:val="00AE1CAF"/>
    <w:rsid w:val="00AE1E70"/>
    <w:rsid w:val="00AE1E83"/>
    <w:rsid w:val="00AE2276"/>
    <w:rsid w:val="00AE2558"/>
    <w:rsid w:val="00AE256E"/>
    <w:rsid w:val="00AE2875"/>
    <w:rsid w:val="00AE295C"/>
    <w:rsid w:val="00AE2B39"/>
    <w:rsid w:val="00AE2BFA"/>
    <w:rsid w:val="00AE2DFD"/>
    <w:rsid w:val="00AE2EA2"/>
    <w:rsid w:val="00AE2F1B"/>
    <w:rsid w:val="00AE31A4"/>
    <w:rsid w:val="00AE321D"/>
    <w:rsid w:val="00AE337D"/>
    <w:rsid w:val="00AE33D7"/>
    <w:rsid w:val="00AE341B"/>
    <w:rsid w:val="00AE3477"/>
    <w:rsid w:val="00AE3919"/>
    <w:rsid w:val="00AE3A97"/>
    <w:rsid w:val="00AE3BB7"/>
    <w:rsid w:val="00AE3E03"/>
    <w:rsid w:val="00AE3F16"/>
    <w:rsid w:val="00AE441F"/>
    <w:rsid w:val="00AE45DC"/>
    <w:rsid w:val="00AE4675"/>
    <w:rsid w:val="00AE4705"/>
    <w:rsid w:val="00AE47FF"/>
    <w:rsid w:val="00AE4C48"/>
    <w:rsid w:val="00AE4E37"/>
    <w:rsid w:val="00AE4E54"/>
    <w:rsid w:val="00AE4E9B"/>
    <w:rsid w:val="00AE5007"/>
    <w:rsid w:val="00AE5734"/>
    <w:rsid w:val="00AE5B8B"/>
    <w:rsid w:val="00AE6337"/>
    <w:rsid w:val="00AE6AE8"/>
    <w:rsid w:val="00AE6C50"/>
    <w:rsid w:val="00AE6E12"/>
    <w:rsid w:val="00AE6F43"/>
    <w:rsid w:val="00AE6FF4"/>
    <w:rsid w:val="00AE70E3"/>
    <w:rsid w:val="00AE7154"/>
    <w:rsid w:val="00AE71B1"/>
    <w:rsid w:val="00AE7612"/>
    <w:rsid w:val="00AE78BA"/>
    <w:rsid w:val="00AE7964"/>
    <w:rsid w:val="00AE7B3C"/>
    <w:rsid w:val="00AE7B6C"/>
    <w:rsid w:val="00AE7B80"/>
    <w:rsid w:val="00AE7C94"/>
    <w:rsid w:val="00AF064E"/>
    <w:rsid w:val="00AF06F0"/>
    <w:rsid w:val="00AF0769"/>
    <w:rsid w:val="00AF07FC"/>
    <w:rsid w:val="00AF0AC2"/>
    <w:rsid w:val="00AF0BA2"/>
    <w:rsid w:val="00AF0C09"/>
    <w:rsid w:val="00AF0C3A"/>
    <w:rsid w:val="00AF0CB7"/>
    <w:rsid w:val="00AF0E28"/>
    <w:rsid w:val="00AF0E94"/>
    <w:rsid w:val="00AF0EB0"/>
    <w:rsid w:val="00AF0FE1"/>
    <w:rsid w:val="00AF1329"/>
    <w:rsid w:val="00AF13AB"/>
    <w:rsid w:val="00AF1428"/>
    <w:rsid w:val="00AF15C8"/>
    <w:rsid w:val="00AF1668"/>
    <w:rsid w:val="00AF1C1F"/>
    <w:rsid w:val="00AF1EC3"/>
    <w:rsid w:val="00AF20CF"/>
    <w:rsid w:val="00AF20DF"/>
    <w:rsid w:val="00AF20FD"/>
    <w:rsid w:val="00AF257A"/>
    <w:rsid w:val="00AF2799"/>
    <w:rsid w:val="00AF281B"/>
    <w:rsid w:val="00AF2944"/>
    <w:rsid w:val="00AF2AC6"/>
    <w:rsid w:val="00AF2BE5"/>
    <w:rsid w:val="00AF2DA8"/>
    <w:rsid w:val="00AF2F09"/>
    <w:rsid w:val="00AF2F5A"/>
    <w:rsid w:val="00AF3307"/>
    <w:rsid w:val="00AF330E"/>
    <w:rsid w:val="00AF34A8"/>
    <w:rsid w:val="00AF386D"/>
    <w:rsid w:val="00AF3B9A"/>
    <w:rsid w:val="00AF3F39"/>
    <w:rsid w:val="00AF3F9B"/>
    <w:rsid w:val="00AF4173"/>
    <w:rsid w:val="00AF4420"/>
    <w:rsid w:val="00AF4BBD"/>
    <w:rsid w:val="00AF4C53"/>
    <w:rsid w:val="00AF4D88"/>
    <w:rsid w:val="00AF4FD1"/>
    <w:rsid w:val="00AF4FDD"/>
    <w:rsid w:val="00AF5084"/>
    <w:rsid w:val="00AF50D4"/>
    <w:rsid w:val="00AF51A6"/>
    <w:rsid w:val="00AF5448"/>
    <w:rsid w:val="00AF5753"/>
    <w:rsid w:val="00AF57FE"/>
    <w:rsid w:val="00AF59C7"/>
    <w:rsid w:val="00AF59DB"/>
    <w:rsid w:val="00AF5C30"/>
    <w:rsid w:val="00AF5C54"/>
    <w:rsid w:val="00AF5CA4"/>
    <w:rsid w:val="00AF5EE5"/>
    <w:rsid w:val="00AF61F2"/>
    <w:rsid w:val="00AF62D5"/>
    <w:rsid w:val="00AF6587"/>
    <w:rsid w:val="00AF6663"/>
    <w:rsid w:val="00AF6740"/>
    <w:rsid w:val="00AF68BB"/>
    <w:rsid w:val="00AF6AA9"/>
    <w:rsid w:val="00AF6D3B"/>
    <w:rsid w:val="00AF6E8B"/>
    <w:rsid w:val="00AF6F70"/>
    <w:rsid w:val="00AF7626"/>
    <w:rsid w:val="00AF7721"/>
    <w:rsid w:val="00AF7830"/>
    <w:rsid w:val="00AF7C77"/>
    <w:rsid w:val="00AF7CA6"/>
    <w:rsid w:val="00AF7ED9"/>
    <w:rsid w:val="00AF7FDA"/>
    <w:rsid w:val="00B00303"/>
    <w:rsid w:val="00B00364"/>
    <w:rsid w:val="00B0056D"/>
    <w:rsid w:val="00B0058D"/>
    <w:rsid w:val="00B0093F"/>
    <w:rsid w:val="00B00F36"/>
    <w:rsid w:val="00B0141B"/>
    <w:rsid w:val="00B018B7"/>
    <w:rsid w:val="00B01C94"/>
    <w:rsid w:val="00B020B7"/>
    <w:rsid w:val="00B020C5"/>
    <w:rsid w:val="00B0213C"/>
    <w:rsid w:val="00B0216F"/>
    <w:rsid w:val="00B025E7"/>
    <w:rsid w:val="00B02712"/>
    <w:rsid w:val="00B02DA9"/>
    <w:rsid w:val="00B02F8B"/>
    <w:rsid w:val="00B03043"/>
    <w:rsid w:val="00B031B0"/>
    <w:rsid w:val="00B03495"/>
    <w:rsid w:val="00B035FA"/>
    <w:rsid w:val="00B0368D"/>
    <w:rsid w:val="00B036BC"/>
    <w:rsid w:val="00B03E7A"/>
    <w:rsid w:val="00B03F4E"/>
    <w:rsid w:val="00B04130"/>
    <w:rsid w:val="00B044E9"/>
    <w:rsid w:val="00B047C0"/>
    <w:rsid w:val="00B047F8"/>
    <w:rsid w:val="00B0480A"/>
    <w:rsid w:val="00B0485B"/>
    <w:rsid w:val="00B04CA0"/>
    <w:rsid w:val="00B04CD4"/>
    <w:rsid w:val="00B04E06"/>
    <w:rsid w:val="00B04F77"/>
    <w:rsid w:val="00B05013"/>
    <w:rsid w:val="00B05024"/>
    <w:rsid w:val="00B051EB"/>
    <w:rsid w:val="00B05508"/>
    <w:rsid w:val="00B0556B"/>
    <w:rsid w:val="00B05725"/>
    <w:rsid w:val="00B058B4"/>
    <w:rsid w:val="00B05C98"/>
    <w:rsid w:val="00B05CD6"/>
    <w:rsid w:val="00B05D70"/>
    <w:rsid w:val="00B0607B"/>
    <w:rsid w:val="00B061A6"/>
    <w:rsid w:val="00B063A0"/>
    <w:rsid w:val="00B06AC8"/>
    <w:rsid w:val="00B06B53"/>
    <w:rsid w:val="00B06B8C"/>
    <w:rsid w:val="00B06C26"/>
    <w:rsid w:val="00B06DDD"/>
    <w:rsid w:val="00B06EB9"/>
    <w:rsid w:val="00B06F08"/>
    <w:rsid w:val="00B070DD"/>
    <w:rsid w:val="00B07121"/>
    <w:rsid w:val="00B07168"/>
    <w:rsid w:val="00B071BF"/>
    <w:rsid w:val="00B07374"/>
    <w:rsid w:val="00B077C2"/>
    <w:rsid w:val="00B07835"/>
    <w:rsid w:val="00B07CA7"/>
    <w:rsid w:val="00B07CB2"/>
    <w:rsid w:val="00B07D39"/>
    <w:rsid w:val="00B07E04"/>
    <w:rsid w:val="00B07FAC"/>
    <w:rsid w:val="00B10020"/>
    <w:rsid w:val="00B10494"/>
    <w:rsid w:val="00B105C4"/>
    <w:rsid w:val="00B1070D"/>
    <w:rsid w:val="00B10B90"/>
    <w:rsid w:val="00B10BDB"/>
    <w:rsid w:val="00B10CC9"/>
    <w:rsid w:val="00B11577"/>
    <w:rsid w:val="00B120EE"/>
    <w:rsid w:val="00B123B1"/>
    <w:rsid w:val="00B1279A"/>
    <w:rsid w:val="00B12816"/>
    <w:rsid w:val="00B12A0D"/>
    <w:rsid w:val="00B12A1C"/>
    <w:rsid w:val="00B12C09"/>
    <w:rsid w:val="00B12DD6"/>
    <w:rsid w:val="00B12F58"/>
    <w:rsid w:val="00B132AC"/>
    <w:rsid w:val="00B132E6"/>
    <w:rsid w:val="00B135A2"/>
    <w:rsid w:val="00B13716"/>
    <w:rsid w:val="00B139F6"/>
    <w:rsid w:val="00B13CE0"/>
    <w:rsid w:val="00B13DA5"/>
    <w:rsid w:val="00B13F05"/>
    <w:rsid w:val="00B13FA4"/>
    <w:rsid w:val="00B141C3"/>
    <w:rsid w:val="00B142A7"/>
    <w:rsid w:val="00B1445F"/>
    <w:rsid w:val="00B145B5"/>
    <w:rsid w:val="00B147E0"/>
    <w:rsid w:val="00B14E93"/>
    <w:rsid w:val="00B1513F"/>
    <w:rsid w:val="00B151D9"/>
    <w:rsid w:val="00B152FD"/>
    <w:rsid w:val="00B15322"/>
    <w:rsid w:val="00B15957"/>
    <w:rsid w:val="00B159B2"/>
    <w:rsid w:val="00B15A1E"/>
    <w:rsid w:val="00B15C2A"/>
    <w:rsid w:val="00B15CA7"/>
    <w:rsid w:val="00B15FC6"/>
    <w:rsid w:val="00B15FCF"/>
    <w:rsid w:val="00B160ED"/>
    <w:rsid w:val="00B163E0"/>
    <w:rsid w:val="00B164D2"/>
    <w:rsid w:val="00B168F3"/>
    <w:rsid w:val="00B16C82"/>
    <w:rsid w:val="00B16FD6"/>
    <w:rsid w:val="00B17201"/>
    <w:rsid w:val="00B1723E"/>
    <w:rsid w:val="00B17348"/>
    <w:rsid w:val="00B175F4"/>
    <w:rsid w:val="00B17BFC"/>
    <w:rsid w:val="00B17CBA"/>
    <w:rsid w:val="00B17F8A"/>
    <w:rsid w:val="00B17F98"/>
    <w:rsid w:val="00B17FE2"/>
    <w:rsid w:val="00B202B2"/>
    <w:rsid w:val="00B2030C"/>
    <w:rsid w:val="00B2046C"/>
    <w:rsid w:val="00B205B2"/>
    <w:rsid w:val="00B207CC"/>
    <w:rsid w:val="00B20877"/>
    <w:rsid w:val="00B208E3"/>
    <w:rsid w:val="00B20ACE"/>
    <w:rsid w:val="00B20BA3"/>
    <w:rsid w:val="00B20CAF"/>
    <w:rsid w:val="00B20FD6"/>
    <w:rsid w:val="00B2155B"/>
    <w:rsid w:val="00B216D6"/>
    <w:rsid w:val="00B21733"/>
    <w:rsid w:val="00B217F1"/>
    <w:rsid w:val="00B21D44"/>
    <w:rsid w:val="00B21DAC"/>
    <w:rsid w:val="00B22070"/>
    <w:rsid w:val="00B220C4"/>
    <w:rsid w:val="00B221CC"/>
    <w:rsid w:val="00B2225B"/>
    <w:rsid w:val="00B2260B"/>
    <w:rsid w:val="00B227A8"/>
    <w:rsid w:val="00B22856"/>
    <w:rsid w:val="00B2285C"/>
    <w:rsid w:val="00B22B00"/>
    <w:rsid w:val="00B22EEE"/>
    <w:rsid w:val="00B230D9"/>
    <w:rsid w:val="00B2317C"/>
    <w:rsid w:val="00B23368"/>
    <w:rsid w:val="00B233B7"/>
    <w:rsid w:val="00B2356C"/>
    <w:rsid w:val="00B23615"/>
    <w:rsid w:val="00B23662"/>
    <w:rsid w:val="00B2371A"/>
    <w:rsid w:val="00B2372F"/>
    <w:rsid w:val="00B2374F"/>
    <w:rsid w:val="00B23CB9"/>
    <w:rsid w:val="00B23F9E"/>
    <w:rsid w:val="00B242DB"/>
    <w:rsid w:val="00B2430D"/>
    <w:rsid w:val="00B2452A"/>
    <w:rsid w:val="00B24575"/>
    <w:rsid w:val="00B24617"/>
    <w:rsid w:val="00B24845"/>
    <w:rsid w:val="00B24AB1"/>
    <w:rsid w:val="00B24ADB"/>
    <w:rsid w:val="00B24AE7"/>
    <w:rsid w:val="00B24D76"/>
    <w:rsid w:val="00B24F15"/>
    <w:rsid w:val="00B24F4B"/>
    <w:rsid w:val="00B2536E"/>
    <w:rsid w:val="00B256D1"/>
    <w:rsid w:val="00B25805"/>
    <w:rsid w:val="00B25842"/>
    <w:rsid w:val="00B26009"/>
    <w:rsid w:val="00B2602A"/>
    <w:rsid w:val="00B260E4"/>
    <w:rsid w:val="00B26157"/>
    <w:rsid w:val="00B2619C"/>
    <w:rsid w:val="00B261F0"/>
    <w:rsid w:val="00B26790"/>
    <w:rsid w:val="00B26817"/>
    <w:rsid w:val="00B2696B"/>
    <w:rsid w:val="00B26B77"/>
    <w:rsid w:val="00B26C1E"/>
    <w:rsid w:val="00B26D00"/>
    <w:rsid w:val="00B26D3E"/>
    <w:rsid w:val="00B278FB"/>
    <w:rsid w:val="00B27EE5"/>
    <w:rsid w:val="00B27FA8"/>
    <w:rsid w:val="00B30010"/>
    <w:rsid w:val="00B3010D"/>
    <w:rsid w:val="00B30170"/>
    <w:rsid w:val="00B3034A"/>
    <w:rsid w:val="00B30857"/>
    <w:rsid w:val="00B308DF"/>
    <w:rsid w:val="00B309D0"/>
    <w:rsid w:val="00B30AF7"/>
    <w:rsid w:val="00B30C72"/>
    <w:rsid w:val="00B314DF"/>
    <w:rsid w:val="00B31932"/>
    <w:rsid w:val="00B3197F"/>
    <w:rsid w:val="00B31B97"/>
    <w:rsid w:val="00B31ECE"/>
    <w:rsid w:val="00B32195"/>
    <w:rsid w:val="00B32245"/>
    <w:rsid w:val="00B324A2"/>
    <w:rsid w:val="00B32548"/>
    <w:rsid w:val="00B3280F"/>
    <w:rsid w:val="00B32843"/>
    <w:rsid w:val="00B32A3F"/>
    <w:rsid w:val="00B32A93"/>
    <w:rsid w:val="00B32E0F"/>
    <w:rsid w:val="00B32FAB"/>
    <w:rsid w:val="00B330E5"/>
    <w:rsid w:val="00B336E0"/>
    <w:rsid w:val="00B336EA"/>
    <w:rsid w:val="00B339F9"/>
    <w:rsid w:val="00B33B4B"/>
    <w:rsid w:val="00B33B60"/>
    <w:rsid w:val="00B33F3B"/>
    <w:rsid w:val="00B33F73"/>
    <w:rsid w:val="00B3427A"/>
    <w:rsid w:val="00B34670"/>
    <w:rsid w:val="00B3468B"/>
    <w:rsid w:val="00B34796"/>
    <w:rsid w:val="00B349E4"/>
    <w:rsid w:val="00B34A14"/>
    <w:rsid w:val="00B34AD7"/>
    <w:rsid w:val="00B34BB6"/>
    <w:rsid w:val="00B34C38"/>
    <w:rsid w:val="00B3552F"/>
    <w:rsid w:val="00B3555B"/>
    <w:rsid w:val="00B3570E"/>
    <w:rsid w:val="00B35C82"/>
    <w:rsid w:val="00B35CBE"/>
    <w:rsid w:val="00B35D5D"/>
    <w:rsid w:val="00B35D6D"/>
    <w:rsid w:val="00B35D8F"/>
    <w:rsid w:val="00B35E82"/>
    <w:rsid w:val="00B35E9F"/>
    <w:rsid w:val="00B360C8"/>
    <w:rsid w:val="00B36169"/>
    <w:rsid w:val="00B36470"/>
    <w:rsid w:val="00B36948"/>
    <w:rsid w:val="00B36DE2"/>
    <w:rsid w:val="00B36E68"/>
    <w:rsid w:val="00B36ECC"/>
    <w:rsid w:val="00B3700D"/>
    <w:rsid w:val="00B370FD"/>
    <w:rsid w:val="00B372D1"/>
    <w:rsid w:val="00B37A02"/>
    <w:rsid w:val="00B37BAB"/>
    <w:rsid w:val="00B37DE7"/>
    <w:rsid w:val="00B37DF2"/>
    <w:rsid w:val="00B37ED7"/>
    <w:rsid w:val="00B40294"/>
    <w:rsid w:val="00B40558"/>
    <w:rsid w:val="00B40A05"/>
    <w:rsid w:val="00B40D79"/>
    <w:rsid w:val="00B40EAF"/>
    <w:rsid w:val="00B40F62"/>
    <w:rsid w:val="00B41082"/>
    <w:rsid w:val="00B41219"/>
    <w:rsid w:val="00B413A6"/>
    <w:rsid w:val="00B4154D"/>
    <w:rsid w:val="00B4168C"/>
    <w:rsid w:val="00B4173F"/>
    <w:rsid w:val="00B41A64"/>
    <w:rsid w:val="00B41A98"/>
    <w:rsid w:val="00B41AD9"/>
    <w:rsid w:val="00B41BAA"/>
    <w:rsid w:val="00B41C17"/>
    <w:rsid w:val="00B41E6C"/>
    <w:rsid w:val="00B41E85"/>
    <w:rsid w:val="00B42104"/>
    <w:rsid w:val="00B422B7"/>
    <w:rsid w:val="00B42644"/>
    <w:rsid w:val="00B42A65"/>
    <w:rsid w:val="00B42C26"/>
    <w:rsid w:val="00B433DF"/>
    <w:rsid w:val="00B435C1"/>
    <w:rsid w:val="00B43898"/>
    <w:rsid w:val="00B43B8C"/>
    <w:rsid w:val="00B43EED"/>
    <w:rsid w:val="00B44057"/>
    <w:rsid w:val="00B442D8"/>
    <w:rsid w:val="00B44397"/>
    <w:rsid w:val="00B4465D"/>
    <w:rsid w:val="00B447FD"/>
    <w:rsid w:val="00B44B1A"/>
    <w:rsid w:val="00B44BFF"/>
    <w:rsid w:val="00B44EFF"/>
    <w:rsid w:val="00B4509B"/>
    <w:rsid w:val="00B451B5"/>
    <w:rsid w:val="00B451DD"/>
    <w:rsid w:val="00B45268"/>
    <w:rsid w:val="00B453CC"/>
    <w:rsid w:val="00B45561"/>
    <w:rsid w:val="00B45996"/>
    <w:rsid w:val="00B459B5"/>
    <w:rsid w:val="00B45F5B"/>
    <w:rsid w:val="00B46546"/>
    <w:rsid w:val="00B4664E"/>
    <w:rsid w:val="00B46793"/>
    <w:rsid w:val="00B46CCE"/>
    <w:rsid w:val="00B46DDD"/>
    <w:rsid w:val="00B46DE4"/>
    <w:rsid w:val="00B46E8B"/>
    <w:rsid w:val="00B47064"/>
    <w:rsid w:val="00B4730B"/>
    <w:rsid w:val="00B4732B"/>
    <w:rsid w:val="00B47533"/>
    <w:rsid w:val="00B4755C"/>
    <w:rsid w:val="00B476E7"/>
    <w:rsid w:val="00B47909"/>
    <w:rsid w:val="00B47A87"/>
    <w:rsid w:val="00B47C4B"/>
    <w:rsid w:val="00B47CB0"/>
    <w:rsid w:val="00B5014E"/>
    <w:rsid w:val="00B501B0"/>
    <w:rsid w:val="00B50575"/>
    <w:rsid w:val="00B5094A"/>
    <w:rsid w:val="00B509E1"/>
    <w:rsid w:val="00B50D60"/>
    <w:rsid w:val="00B50EA9"/>
    <w:rsid w:val="00B5102E"/>
    <w:rsid w:val="00B512AE"/>
    <w:rsid w:val="00B513E7"/>
    <w:rsid w:val="00B51494"/>
    <w:rsid w:val="00B514D2"/>
    <w:rsid w:val="00B51775"/>
    <w:rsid w:val="00B51835"/>
    <w:rsid w:val="00B51C76"/>
    <w:rsid w:val="00B51D52"/>
    <w:rsid w:val="00B5203C"/>
    <w:rsid w:val="00B5215C"/>
    <w:rsid w:val="00B5222E"/>
    <w:rsid w:val="00B52376"/>
    <w:rsid w:val="00B52508"/>
    <w:rsid w:val="00B529D3"/>
    <w:rsid w:val="00B52C57"/>
    <w:rsid w:val="00B53016"/>
    <w:rsid w:val="00B530A0"/>
    <w:rsid w:val="00B53301"/>
    <w:rsid w:val="00B535FA"/>
    <w:rsid w:val="00B53A16"/>
    <w:rsid w:val="00B53A75"/>
    <w:rsid w:val="00B53AF9"/>
    <w:rsid w:val="00B53E17"/>
    <w:rsid w:val="00B53E18"/>
    <w:rsid w:val="00B53F34"/>
    <w:rsid w:val="00B54051"/>
    <w:rsid w:val="00B541A0"/>
    <w:rsid w:val="00B54381"/>
    <w:rsid w:val="00B543A2"/>
    <w:rsid w:val="00B545DB"/>
    <w:rsid w:val="00B547A2"/>
    <w:rsid w:val="00B54985"/>
    <w:rsid w:val="00B54A47"/>
    <w:rsid w:val="00B54AE8"/>
    <w:rsid w:val="00B54B82"/>
    <w:rsid w:val="00B54BC4"/>
    <w:rsid w:val="00B54CBB"/>
    <w:rsid w:val="00B54DCB"/>
    <w:rsid w:val="00B54E68"/>
    <w:rsid w:val="00B54EE7"/>
    <w:rsid w:val="00B55283"/>
    <w:rsid w:val="00B5543A"/>
    <w:rsid w:val="00B55869"/>
    <w:rsid w:val="00B558EA"/>
    <w:rsid w:val="00B55D0D"/>
    <w:rsid w:val="00B55D13"/>
    <w:rsid w:val="00B55D85"/>
    <w:rsid w:val="00B55E0C"/>
    <w:rsid w:val="00B55FB6"/>
    <w:rsid w:val="00B5630F"/>
    <w:rsid w:val="00B56418"/>
    <w:rsid w:val="00B5694A"/>
    <w:rsid w:val="00B56B5C"/>
    <w:rsid w:val="00B56F76"/>
    <w:rsid w:val="00B57428"/>
    <w:rsid w:val="00B57983"/>
    <w:rsid w:val="00B57F43"/>
    <w:rsid w:val="00B57FB0"/>
    <w:rsid w:val="00B60069"/>
    <w:rsid w:val="00B601EE"/>
    <w:rsid w:val="00B60AB5"/>
    <w:rsid w:val="00B60FE7"/>
    <w:rsid w:val="00B611D2"/>
    <w:rsid w:val="00B612D5"/>
    <w:rsid w:val="00B61626"/>
    <w:rsid w:val="00B61704"/>
    <w:rsid w:val="00B619A1"/>
    <w:rsid w:val="00B61A6F"/>
    <w:rsid w:val="00B61A7F"/>
    <w:rsid w:val="00B61C66"/>
    <w:rsid w:val="00B61C96"/>
    <w:rsid w:val="00B61CFF"/>
    <w:rsid w:val="00B61D95"/>
    <w:rsid w:val="00B61FB5"/>
    <w:rsid w:val="00B621A8"/>
    <w:rsid w:val="00B62499"/>
    <w:rsid w:val="00B62556"/>
    <w:rsid w:val="00B62845"/>
    <w:rsid w:val="00B629FF"/>
    <w:rsid w:val="00B62FFD"/>
    <w:rsid w:val="00B6321C"/>
    <w:rsid w:val="00B632D4"/>
    <w:rsid w:val="00B63837"/>
    <w:rsid w:val="00B63B5D"/>
    <w:rsid w:val="00B63DBC"/>
    <w:rsid w:val="00B63F63"/>
    <w:rsid w:val="00B64799"/>
    <w:rsid w:val="00B64B13"/>
    <w:rsid w:val="00B64E0E"/>
    <w:rsid w:val="00B64F83"/>
    <w:rsid w:val="00B64FF1"/>
    <w:rsid w:val="00B65148"/>
    <w:rsid w:val="00B653DC"/>
    <w:rsid w:val="00B6561F"/>
    <w:rsid w:val="00B65881"/>
    <w:rsid w:val="00B65C01"/>
    <w:rsid w:val="00B65C7E"/>
    <w:rsid w:val="00B65FC5"/>
    <w:rsid w:val="00B65FD9"/>
    <w:rsid w:val="00B66382"/>
    <w:rsid w:val="00B66451"/>
    <w:rsid w:val="00B66872"/>
    <w:rsid w:val="00B66F22"/>
    <w:rsid w:val="00B670EC"/>
    <w:rsid w:val="00B674A2"/>
    <w:rsid w:val="00B676C0"/>
    <w:rsid w:val="00B67850"/>
    <w:rsid w:val="00B67AB6"/>
    <w:rsid w:val="00B67B20"/>
    <w:rsid w:val="00B67BBF"/>
    <w:rsid w:val="00B67D44"/>
    <w:rsid w:val="00B67DF2"/>
    <w:rsid w:val="00B67F70"/>
    <w:rsid w:val="00B70084"/>
    <w:rsid w:val="00B70A1E"/>
    <w:rsid w:val="00B70D05"/>
    <w:rsid w:val="00B70FE4"/>
    <w:rsid w:val="00B71068"/>
    <w:rsid w:val="00B71203"/>
    <w:rsid w:val="00B71270"/>
    <w:rsid w:val="00B71371"/>
    <w:rsid w:val="00B715B3"/>
    <w:rsid w:val="00B716E8"/>
    <w:rsid w:val="00B71898"/>
    <w:rsid w:val="00B718BE"/>
    <w:rsid w:val="00B71CE3"/>
    <w:rsid w:val="00B7217C"/>
    <w:rsid w:val="00B722F7"/>
    <w:rsid w:val="00B724FE"/>
    <w:rsid w:val="00B72503"/>
    <w:rsid w:val="00B72700"/>
    <w:rsid w:val="00B72E1A"/>
    <w:rsid w:val="00B72E58"/>
    <w:rsid w:val="00B7342F"/>
    <w:rsid w:val="00B735C6"/>
    <w:rsid w:val="00B73687"/>
    <w:rsid w:val="00B737A7"/>
    <w:rsid w:val="00B737BB"/>
    <w:rsid w:val="00B737D1"/>
    <w:rsid w:val="00B738AA"/>
    <w:rsid w:val="00B738DD"/>
    <w:rsid w:val="00B73B60"/>
    <w:rsid w:val="00B73D08"/>
    <w:rsid w:val="00B73EC9"/>
    <w:rsid w:val="00B744BA"/>
    <w:rsid w:val="00B74560"/>
    <w:rsid w:val="00B747FD"/>
    <w:rsid w:val="00B74E10"/>
    <w:rsid w:val="00B753D9"/>
    <w:rsid w:val="00B7557E"/>
    <w:rsid w:val="00B7563B"/>
    <w:rsid w:val="00B75734"/>
    <w:rsid w:val="00B75862"/>
    <w:rsid w:val="00B7593F"/>
    <w:rsid w:val="00B75A13"/>
    <w:rsid w:val="00B75A17"/>
    <w:rsid w:val="00B75AB2"/>
    <w:rsid w:val="00B75B6A"/>
    <w:rsid w:val="00B75B74"/>
    <w:rsid w:val="00B75E1A"/>
    <w:rsid w:val="00B76141"/>
    <w:rsid w:val="00B76533"/>
    <w:rsid w:val="00B766BE"/>
    <w:rsid w:val="00B766D2"/>
    <w:rsid w:val="00B76B0A"/>
    <w:rsid w:val="00B76D3C"/>
    <w:rsid w:val="00B7700B"/>
    <w:rsid w:val="00B77024"/>
    <w:rsid w:val="00B770DF"/>
    <w:rsid w:val="00B7748B"/>
    <w:rsid w:val="00B77543"/>
    <w:rsid w:val="00B777BB"/>
    <w:rsid w:val="00B7781D"/>
    <w:rsid w:val="00B77C61"/>
    <w:rsid w:val="00B803EE"/>
    <w:rsid w:val="00B805BF"/>
    <w:rsid w:val="00B8099E"/>
    <w:rsid w:val="00B80C1D"/>
    <w:rsid w:val="00B81074"/>
    <w:rsid w:val="00B812D3"/>
    <w:rsid w:val="00B81837"/>
    <w:rsid w:val="00B81EE0"/>
    <w:rsid w:val="00B81FCC"/>
    <w:rsid w:val="00B8216A"/>
    <w:rsid w:val="00B82275"/>
    <w:rsid w:val="00B822E6"/>
    <w:rsid w:val="00B8264F"/>
    <w:rsid w:val="00B8280F"/>
    <w:rsid w:val="00B8281A"/>
    <w:rsid w:val="00B829C2"/>
    <w:rsid w:val="00B82B33"/>
    <w:rsid w:val="00B82F96"/>
    <w:rsid w:val="00B8301E"/>
    <w:rsid w:val="00B83109"/>
    <w:rsid w:val="00B83142"/>
    <w:rsid w:val="00B83534"/>
    <w:rsid w:val="00B83620"/>
    <w:rsid w:val="00B8362F"/>
    <w:rsid w:val="00B83661"/>
    <w:rsid w:val="00B83698"/>
    <w:rsid w:val="00B8376C"/>
    <w:rsid w:val="00B83B17"/>
    <w:rsid w:val="00B83D4B"/>
    <w:rsid w:val="00B83DF9"/>
    <w:rsid w:val="00B84288"/>
    <w:rsid w:val="00B8428D"/>
    <w:rsid w:val="00B842BD"/>
    <w:rsid w:val="00B842FF"/>
    <w:rsid w:val="00B847BE"/>
    <w:rsid w:val="00B84B55"/>
    <w:rsid w:val="00B84D18"/>
    <w:rsid w:val="00B84F1B"/>
    <w:rsid w:val="00B84FC0"/>
    <w:rsid w:val="00B8503E"/>
    <w:rsid w:val="00B850B6"/>
    <w:rsid w:val="00B8525C"/>
    <w:rsid w:val="00B8579B"/>
    <w:rsid w:val="00B85850"/>
    <w:rsid w:val="00B859BC"/>
    <w:rsid w:val="00B85C6E"/>
    <w:rsid w:val="00B85CED"/>
    <w:rsid w:val="00B85DD3"/>
    <w:rsid w:val="00B85E7F"/>
    <w:rsid w:val="00B85EAF"/>
    <w:rsid w:val="00B86207"/>
    <w:rsid w:val="00B868B0"/>
    <w:rsid w:val="00B8692E"/>
    <w:rsid w:val="00B86B5A"/>
    <w:rsid w:val="00B86BAF"/>
    <w:rsid w:val="00B8700E"/>
    <w:rsid w:val="00B87582"/>
    <w:rsid w:val="00B875E2"/>
    <w:rsid w:val="00B8763F"/>
    <w:rsid w:val="00B87654"/>
    <w:rsid w:val="00B87722"/>
    <w:rsid w:val="00B879A9"/>
    <w:rsid w:val="00B87A2D"/>
    <w:rsid w:val="00B87D77"/>
    <w:rsid w:val="00B87EE3"/>
    <w:rsid w:val="00B90AE2"/>
    <w:rsid w:val="00B90B10"/>
    <w:rsid w:val="00B90BCB"/>
    <w:rsid w:val="00B90C8E"/>
    <w:rsid w:val="00B91123"/>
    <w:rsid w:val="00B911C1"/>
    <w:rsid w:val="00B9152C"/>
    <w:rsid w:val="00B91575"/>
    <w:rsid w:val="00B918C6"/>
    <w:rsid w:val="00B919E2"/>
    <w:rsid w:val="00B91A70"/>
    <w:rsid w:val="00B91A8C"/>
    <w:rsid w:val="00B91D5F"/>
    <w:rsid w:val="00B91FEC"/>
    <w:rsid w:val="00B921A5"/>
    <w:rsid w:val="00B921E2"/>
    <w:rsid w:val="00B92424"/>
    <w:rsid w:val="00B92504"/>
    <w:rsid w:val="00B927EC"/>
    <w:rsid w:val="00B92A4E"/>
    <w:rsid w:val="00B92A6B"/>
    <w:rsid w:val="00B92B34"/>
    <w:rsid w:val="00B92C30"/>
    <w:rsid w:val="00B92CE7"/>
    <w:rsid w:val="00B92D9D"/>
    <w:rsid w:val="00B9333A"/>
    <w:rsid w:val="00B935C8"/>
    <w:rsid w:val="00B935ED"/>
    <w:rsid w:val="00B93854"/>
    <w:rsid w:val="00B93A83"/>
    <w:rsid w:val="00B93BBF"/>
    <w:rsid w:val="00B93CB5"/>
    <w:rsid w:val="00B93D3A"/>
    <w:rsid w:val="00B93EBB"/>
    <w:rsid w:val="00B9403B"/>
    <w:rsid w:val="00B94238"/>
    <w:rsid w:val="00B94641"/>
    <w:rsid w:val="00B948E9"/>
    <w:rsid w:val="00B94982"/>
    <w:rsid w:val="00B949F5"/>
    <w:rsid w:val="00B94A10"/>
    <w:rsid w:val="00B94B06"/>
    <w:rsid w:val="00B94B82"/>
    <w:rsid w:val="00B94C28"/>
    <w:rsid w:val="00B950E4"/>
    <w:rsid w:val="00B953CA"/>
    <w:rsid w:val="00B95490"/>
    <w:rsid w:val="00B95735"/>
    <w:rsid w:val="00B95E57"/>
    <w:rsid w:val="00B95F68"/>
    <w:rsid w:val="00B95F6D"/>
    <w:rsid w:val="00B96186"/>
    <w:rsid w:val="00B9631D"/>
    <w:rsid w:val="00B964DB"/>
    <w:rsid w:val="00B96532"/>
    <w:rsid w:val="00B965A6"/>
    <w:rsid w:val="00B96E9F"/>
    <w:rsid w:val="00B971ED"/>
    <w:rsid w:val="00B9759E"/>
    <w:rsid w:val="00B97655"/>
    <w:rsid w:val="00B976DA"/>
    <w:rsid w:val="00B976F3"/>
    <w:rsid w:val="00B978CA"/>
    <w:rsid w:val="00B97B4B"/>
    <w:rsid w:val="00B97BCC"/>
    <w:rsid w:val="00B97D89"/>
    <w:rsid w:val="00BA01CF"/>
    <w:rsid w:val="00BA03C3"/>
    <w:rsid w:val="00BA0C29"/>
    <w:rsid w:val="00BA0DDE"/>
    <w:rsid w:val="00BA0F46"/>
    <w:rsid w:val="00BA100D"/>
    <w:rsid w:val="00BA10F0"/>
    <w:rsid w:val="00BA118D"/>
    <w:rsid w:val="00BA1436"/>
    <w:rsid w:val="00BA1CFF"/>
    <w:rsid w:val="00BA1FEA"/>
    <w:rsid w:val="00BA20F0"/>
    <w:rsid w:val="00BA21F8"/>
    <w:rsid w:val="00BA23E6"/>
    <w:rsid w:val="00BA25DB"/>
    <w:rsid w:val="00BA26EB"/>
    <w:rsid w:val="00BA2868"/>
    <w:rsid w:val="00BA3199"/>
    <w:rsid w:val="00BA329A"/>
    <w:rsid w:val="00BA366D"/>
    <w:rsid w:val="00BA3671"/>
    <w:rsid w:val="00BA36E7"/>
    <w:rsid w:val="00BA37C2"/>
    <w:rsid w:val="00BA3828"/>
    <w:rsid w:val="00BA391F"/>
    <w:rsid w:val="00BA3969"/>
    <w:rsid w:val="00BA4010"/>
    <w:rsid w:val="00BA403F"/>
    <w:rsid w:val="00BA41F1"/>
    <w:rsid w:val="00BA4818"/>
    <w:rsid w:val="00BA4A29"/>
    <w:rsid w:val="00BA4A65"/>
    <w:rsid w:val="00BA4C09"/>
    <w:rsid w:val="00BA4C78"/>
    <w:rsid w:val="00BA4FB7"/>
    <w:rsid w:val="00BA56B3"/>
    <w:rsid w:val="00BA580C"/>
    <w:rsid w:val="00BA5B17"/>
    <w:rsid w:val="00BA5C74"/>
    <w:rsid w:val="00BA5CD1"/>
    <w:rsid w:val="00BA601C"/>
    <w:rsid w:val="00BA60D9"/>
    <w:rsid w:val="00BA614A"/>
    <w:rsid w:val="00BA6192"/>
    <w:rsid w:val="00BA704E"/>
    <w:rsid w:val="00BA70C6"/>
    <w:rsid w:val="00BA7314"/>
    <w:rsid w:val="00BA737F"/>
    <w:rsid w:val="00BA771C"/>
    <w:rsid w:val="00BA7A7F"/>
    <w:rsid w:val="00BA7B05"/>
    <w:rsid w:val="00BA7B57"/>
    <w:rsid w:val="00BA7DC3"/>
    <w:rsid w:val="00BB0110"/>
    <w:rsid w:val="00BB0274"/>
    <w:rsid w:val="00BB042C"/>
    <w:rsid w:val="00BB0620"/>
    <w:rsid w:val="00BB0682"/>
    <w:rsid w:val="00BB0A98"/>
    <w:rsid w:val="00BB0ADD"/>
    <w:rsid w:val="00BB0C20"/>
    <w:rsid w:val="00BB1253"/>
    <w:rsid w:val="00BB14EC"/>
    <w:rsid w:val="00BB1965"/>
    <w:rsid w:val="00BB1A50"/>
    <w:rsid w:val="00BB1B17"/>
    <w:rsid w:val="00BB1ED7"/>
    <w:rsid w:val="00BB203B"/>
    <w:rsid w:val="00BB21FD"/>
    <w:rsid w:val="00BB2323"/>
    <w:rsid w:val="00BB2640"/>
    <w:rsid w:val="00BB2B67"/>
    <w:rsid w:val="00BB2B99"/>
    <w:rsid w:val="00BB2C74"/>
    <w:rsid w:val="00BB2C96"/>
    <w:rsid w:val="00BB2CD3"/>
    <w:rsid w:val="00BB3170"/>
    <w:rsid w:val="00BB3572"/>
    <w:rsid w:val="00BB387F"/>
    <w:rsid w:val="00BB38D7"/>
    <w:rsid w:val="00BB39B7"/>
    <w:rsid w:val="00BB3BE8"/>
    <w:rsid w:val="00BB3FB5"/>
    <w:rsid w:val="00BB4385"/>
    <w:rsid w:val="00BB46CA"/>
    <w:rsid w:val="00BB48FB"/>
    <w:rsid w:val="00BB4DEE"/>
    <w:rsid w:val="00BB5064"/>
    <w:rsid w:val="00BB50F6"/>
    <w:rsid w:val="00BB5421"/>
    <w:rsid w:val="00BB5724"/>
    <w:rsid w:val="00BB5C39"/>
    <w:rsid w:val="00BB5CAA"/>
    <w:rsid w:val="00BB5D7A"/>
    <w:rsid w:val="00BB5DFE"/>
    <w:rsid w:val="00BB5F37"/>
    <w:rsid w:val="00BB5FA9"/>
    <w:rsid w:val="00BB6051"/>
    <w:rsid w:val="00BB63C6"/>
    <w:rsid w:val="00BB63F4"/>
    <w:rsid w:val="00BB65C4"/>
    <w:rsid w:val="00BB66BF"/>
    <w:rsid w:val="00BB6712"/>
    <w:rsid w:val="00BB6C3C"/>
    <w:rsid w:val="00BB6D95"/>
    <w:rsid w:val="00BB7048"/>
    <w:rsid w:val="00BB7180"/>
    <w:rsid w:val="00BB7458"/>
    <w:rsid w:val="00BB75D5"/>
    <w:rsid w:val="00BB7ACD"/>
    <w:rsid w:val="00BB7DF4"/>
    <w:rsid w:val="00BB7F6D"/>
    <w:rsid w:val="00BB7FBB"/>
    <w:rsid w:val="00BC00D3"/>
    <w:rsid w:val="00BC0174"/>
    <w:rsid w:val="00BC0401"/>
    <w:rsid w:val="00BC0432"/>
    <w:rsid w:val="00BC0433"/>
    <w:rsid w:val="00BC0453"/>
    <w:rsid w:val="00BC062E"/>
    <w:rsid w:val="00BC0698"/>
    <w:rsid w:val="00BC0830"/>
    <w:rsid w:val="00BC096D"/>
    <w:rsid w:val="00BC0F6D"/>
    <w:rsid w:val="00BC10BA"/>
    <w:rsid w:val="00BC1389"/>
    <w:rsid w:val="00BC166F"/>
    <w:rsid w:val="00BC1E8B"/>
    <w:rsid w:val="00BC23D8"/>
    <w:rsid w:val="00BC25FA"/>
    <w:rsid w:val="00BC2621"/>
    <w:rsid w:val="00BC2694"/>
    <w:rsid w:val="00BC2CC6"/>
    <w:rsid w:val="00BC2DF9"/>
    <w:rsid w:val="00BC2E5A"/>
    <w:rsid w:val="00BC2EF4"/>
    <w:rsid w:val="00BC319D"/>
    <w:rsid w:val="00BC3420"/>
    <w:rsid w:val="00BC3596"/>
    <w:rsid w:val="00BC36B6"/>
    <w:rsid w:val="00BC3777"/>
    <w:rsid w:val="00BC3A38"/>
    <w:rsid w:val="00BC3A40"/>
    <w:rsid w:val="00BC4380"/>
    <w:rsid w:val="00BC456F"/>
    <w:rsid w:val="00BC4736"/>
    <w:rsid w:val="00BC4AD9"/>
    <w:rsid w:val="00BC5007"/>
    <w:rsid w:val="00BC53CA"/>
    <w:rsid w:val="00BC5581"/>
    <w:rsid w:val="00BC5600"/>
    <w:rsid w:val="00BC5894"/>
    <w:rsid w:val="00BC5AFD"/>
    <w:rsid w:val="00BC5D10"/>
    <w:rsid w:val="00BC60F1"/>
    <w:rsid w:val="00BC63A9"/>
    <w:rsid w:val="00BC678C"/>
    <w:rsid w:val="00BC69AB"/>
    <w:rsid w:val="00BC6A26"/>
    <w:rsid w:val="00BC6B81"/>
    <w:rsid w:val="00BC6F8B"/>
    <w:rsid w:val="00BC7831"/>
    <w:rsid w:val="00BC7B82"/>
    <w:rsid w:val="00BC7B85"/>
    <w:rsid w:val="00BC7D99"/>
    <w:rsid w:val="00BC7EE4"/>
    <w:rsid w:val="00BD00C8"/>
    <w:rsid w:val="00BD0262"/>
    <w:rsid w:val="00BD0435"/>
    <w:rsid w:val="00BD07D4"/>
    <w:rsid w:val="00BD0927"/>
    <w:rsid w:val="00BD0E4B"/>
    <w:rsid w:val="00BD0F55"/>
    <w:rsid w:val="00BD0FE4"/>
    <w:rsid w:val="00BD1409"/>
    <w:rsid w:val="00BD159B"/>
    <w:rsid w:val="00BD1651"/>
    <w:rsid w:val="00BD191E"/>
    <w:rsid w:val="00BD1ADC"/>
    <w:rsid w:val="00BD1E70"/>
    <w:rsid w:val="00BD20D8"/>
    <w:rsid w:val="00BD23D0"/>
    <w:rsid w:val="00BD23F9"/>
    <w:rsid w:val="00BD270A"/>
    <w:rsid w:val="00BD2A6F"/>
    <w:rsid w:val="00BD2ACD"/>
    <w:rsid w:val="00BD2B20"/>
    <w:rsid w:val="00BD2E2E"/>
    <w:rsid w:val="00BD2EF2"/>
    <w:rsid w:val="00BD360C"/>
    <w:rsid w:val="00BD3662"/>
    <w:rsid w:val="00BD3D96"/>
    <w:rsid w:val="00BD3F4A"/>
    <w:rsid w:val="00BD4204"/>
    <w:rsid w:val="00BD4240"/>
    <w:rsid w:val="00BD44EA"/>
    <w:rsid w:val="00BD4619"/>
    <w:rsid w:val="00BD46BC"/>
    <w:rsid w:val="00BD4799"/>
    <w:rsid w:val="00BD482C"/>
    <w:rsid w:val="00BD489A"/>
    <w:rsid w:val="00BD48D6"/>
    <w:rsid w:val="00BD4CE6"/>
    <w:rsid w:val="00BD4D02"/>
    <w:rsid w:val="00BD4D1A"/>
    <w:rsid w:val="00BD4F5C"/>
    <w:rsid w:val="00BD53C1"/>
    <w:rsid w:val="00BD5777"/>
    <w:rsid w:val="00BD5790"/>
    <w:rsid w:val="00BD595B"/>
    <w:rsid w:val="00BD59F7"/>
    <w:rsid w:val="00BD5A97"/>
    <w:rsid w:val="00BD5AC2"/>
    <w:rsid w:val="00BD5B0B"/>
    <w:rsid w:val="00BD5B8B"/>
    <w:rsid w:val="00BD5DD1"/>
    <w:rsid w:val="00BD6043"/>
    <w:rsid w:val="00BD608D"/>
    <w:rsid w:val="00BD66D1"/>
    <w:rsid w:val="00BD676C"/>
    <w:rsid w:val="00BD69A8"/>
    <w:rsid w:val="00BD6C4D"/>
    <w:rsid w:val="00BD6CE0"/>
    <w:rsid w:val="00BD6D15"/>
    <w:rsid w:val="00BD6D98"/>
    <w:rsid w:val="00BD6EAC"/>
    <w:rsid w:val="00BD733F"/>
    <w:rsid w:val="00BD74C8"/>
    <w:rsid w:val="00BD7683"/>
    <w:rsid w:val="00BD7827"/>
    <w:rsid w:val="00BD7A63"/>
    <w:rsid w:val="00BD7C5A"/>
    <w:rsid w:val="00BD7F62"/>
    <w:rsid w:val="00BE000E"/>
    <w:rsid w:val="00BE0341"/>
    <w:rsid w:val="00BE077E"/>
    <w:rsid w:val="00BE08A1"/>
    <w:rsid w:val="00BE08B8"/>
    <w:rsid w:val="00BE08EC"/>
    <w:rsid w:val="00BE09E9"/>
    <w:rsid w:val="00BE0A54"/>
    <w:rsid w:val="00BE0A8D"/>
    <w:rsid w:val="00BE0CEF"/>
    <w:rsid w:val="00BE0D41"/>
    <w:rsid w:val="00BE0EBE"/>
    <w:rsid w:val="00BE0F54"/>
    <w:rsid w:val="00BE0FA5"/>
    <w:rsid w:val="00BE0FF7"/>
    <w:rsid w:val="00BE1414"/>
    <w:rsid w:val="00BE1690"/>
    <w:rsid w:val="00BE1B0D"/>
    <w:rsid w:val="00BE1B19"/>
    <w:rsid w:val="00BE1E14"/>
    <w:rsid w:val="00BE22F6"/>
    <w:rsid w:val="00BE252C"/>
    <w:rsid w:val="00BE2809"/>
    <w:rsid w:val="00BE29BD"/>
    <w:rsid w:val="00BE2A3D"/>
    <w:rsid w:val="00BE2B19"/>
    <w:rsid w:val="00BE2B63"/>
    <w:rsid w:val="00BE3843"/>
    <w:rsid w:val="00BE3D02"/>
    <w:rsid w:val="00BE3FE4"/>
    <w:rsid w:val="00BE4276"/>
    <w:rsid w:val="00BE4447"/>
    <w:rsid w:val="00BE44FB"/>
    <w:rsid w:val="00BE4785"/>
    <w:rsid w:val="00BE4806"/>
    <w:rsid w:val="00BE4C3A"/>
    <w:rsid w:val="00BE4CF1"/>
    <w:rsid w:val="00BE4D21"/>
    <w:rsid w:val="00BE4DA0"/>
    <w:rsid w:val="00BE4E46"/>
    <w:rsid w:val="00BE507C"/>
    <w:rsid w:val="00BE50CE"/>
    <w:rsid w:val="00BE517B"/>
    <w:rsid w:val="00BE58C3"/>
    <w:rsid w:val="00BE5980"/>
    <w:rsid w:val="00BE59A9"/>
    <w:rsid w:val="00BE5BA7"/>
    <w:rsid w:val="00BE5D1D"/>
    <w:rsid w:val="00BE64E6"/>
    <w:rsid w:val="00BE66FF"/>
    <w:rsid w:val="00BE7752"/>
    <w:rsid w:val="00BE78C0"/>
    <w:rsid w:val="00BE79D8"/>
    <w:rsid w:val="00BE7A9E"/>
    <w:rsid w:val="00BF03C3"/>
    <w:rsid w:val="00BF0503"/>
    <w:rsid w:val="00BF07C9"/>
    <w:rsid w:val="00BF097A"/>
    <w:rsid w:val="00BF0D11"/>
    <w:rsid w:val="00BF0D34"/>
    <w:rsid w:val="00BF0D5C"/>
    <w:rsid w:val="00BF0D7C"/>
    <w:rsid w:val="00BF11C4"/>
    <w:rsid w:val="00BF13BA"/>
    <w:rsid w:val="00BF13E6"/>
    <w:rsid w:val="00BF1487"/>
    <w:rsid w:val="00BF15EC"/>
    <w:rsid w:val="00BF1677"/>
    <w:rsid w:val="00BF169B"/>
    <w:rsid w:val="00BF198B"/>
    <w:rsid w:val="00BF1BB7"/>
    <w:rsid w:val="00BF1CB6"/>
    <w:rsid w:val="00BF1CC5"/>
    <w:rsid w:val="00BF1CD0"/>
    <w:rsid w:val="00BF1DAF"/>
    <w:rsid w:val="00BF1F53"/>
    <w:rsid w:val="00BF21B0"/>
    <w:rsid w:val="00BF2392"/>
    <w:rsid w:val="00BF23C1"/>
    <w:rsid w:val="00BF25C9"/>
    <w:rsid w:val="00BF26EB"/>
    <w:rsid w:val="00BF2C06"/>
    <w:rsid w:val="00BF3160"/>
    <w:rsid w:val="00BF3404"/>
    <w:rsid w:val="00BF34DD"/>
    <w:rsid w:val="00BF392A"/>
    <w:rsid w:val="00BF39F2"/>
    <w:rsid w:val="00BF4230"/>
    <w:rsid w:val="00BF46B5"/>
    <w:rsid w:val="00BF46FB"/>
    <w:rsid w:val="00BF4B9B"/>
    <w:rsid w:val="00BF4EB3"/>
    <w:rsid w:val="00BF5040"/>
    <w:rsid w:val="00BF5352"/>
    <w:rsid w:val="00BF5776"/>
    <w:rsid w:val="00BF5876"/>
    <w:rsid w:val="00BF5984"/>
    <w:rsid w:val="00BF5A94"/>
    <w:rsid w:val="00BF5C53"/>
    <w:rsid w:val="00BF61F0"/>
    <w:rsid w:val="00BF62C7"/>
    <w:rsid w:val="00BF6497"/>
    <w:rsid w:val="00BF66C7"/>
    <w:rsid w:val="00BF6825"/>
    <w:rsid w:val="00BF6957"/>
    <w:rsid w:val="00BF6D51"/>
    <w:rsid w:val="00BF6F00"/>
    <w:rsid w:val="00BF73EE"/>
    <w:rsid w:val="00BF767D"/>
    <w:rsid w:val="00BF7BD1"/>
    <w:rsid w:val="00BF7C71"/>
    <w:rsid w:val="00BF7E38"/>
    <w:rsid w:val="00C00037"/>
    <w:rsid w:val="00C00204"/>
    <w:rsid w:val="00C0020B"/>
    <w:rsid w:val="00C00652"/>
    <w:rsid w:val="00C008C7"/>
    <w:rsid w:val="00C008E9"/>
    <w:rsid w:val="00C00907"/>
    <w:rsid w:val="00C009A7"/>
    <w:rsid w:val="00C00BE6"/>
    <w:rsid w:val="00C010B4"/>
    <w:rsid w:val="00C01490"/>
    <w:rsid w:val="00C01593"/>
    <w:rsid w:val="00C0178D"/>
    <w:rsid w:val="00C017F0"/>
    <w:rsid w:val="00C01980"/>
    <w:rsid w:val="00C01AA7"/>
    <w:rsid w:val="00C01B26"/>
    <w:rsid w:val="00C01C8E"/>
    <w:rsid w:val="00C01C92"/>
    <w:rsid w:val="00C02077"/>
    <w:rsid w:val="00C024A4"/>
    <w:rsid w:val="00C024AB"/>
    <w:rsid w:val="00C024B2"/>
    <w:rsid w:val="00C0257E"/>
    <w:rsid w:val="00C0265B"/>
    <w:rsid w:val="00C02ACB"/>
    <w:rsid w:val="00C02CF0"/>
    <w:rsid w:val="00C02EDC"/>
    <w:rsid w:val="00C034B8"/>
    <w:rsid w:val="00C03540"/>
    <w:rsid w:val="00C0373D"/>
    <w:rsid w:val="00C037F6"/>
    <w:rsid w:val="00C03A17"/>
    <w:rsid w:val="00C04248"/>
    <w:rsid w:val="00C04323"/>
    <w:rsid w:val="00C044B3"/>
    <w:rsid w:val="00C0450A"/>
    <w:rsid w:val="00C04712"/>
    <w:rsid w:val="00C04AD8"/>
    <w:rsid w:val="00C04BD2"/>
    <w:rsid w:val="00C04CFA"/>
    <w:rsid w:val="00C04F90"/>
    <w:rsid w:val="00C05044"/>
    <w:rsid w:val="00C05592"/>
    <w:rsid w:val="00C05656"/>
    <w:rsid w:val="00C05D3D"/>
    <w:rsid w:val="00C0609D"/>
    <w:rsid w:val="00C06436"/>
    <w:rsid w:val="00C0656D"/>
    <w:rsid w:val="00C06750"/>
    <w:rsid w:val="00C06AD2"/>
    <w:rsid w:val="00C06B3E"/>
    <w:rsid w:val="00C06D73"/>
    <w:rsid w:val="00C06F59"/>
    <w:rsid w:val="00C06FAC"/>
    <w:rsid w:val="00C07034"/>
    <w:rsid w:val="00C071A5"/>
    <w:rsid w:val="00C07252"/>
    <w:rsid w:val="00C07585"/>
    <w:rsid w:val="00C075C3"/>
    <w:rsid w:val="00C07ACA"/>
    <w:rsid w:val="00C07E87"/>
    <w:rsid w:val="00C07EEF"/>
    <w:rsid w:val="00C10A20"/>
    <w:rsid w:val="00C10C74"/>
    <w:rsid w:val="00C1111F"/>
    <w:rsid w:val="00C1114C"/>
    <w:rsid w:val="00C1127A"/>
    <w:rsid w:val="00C115AB"/>
    <w:rsid w:val="00C11A04"/>
    <w:rsid w:val="00C11A34"/>
    <w:rsid w:val="00C11AF3"/>
    <w:rsid w:val="00C11C9A"/>
    <w:rsid w:val="00C11EE5"/>
    <w:rsid w:val="00C12023"/>
    <w:rsid w:val="00C124CA"/>
    <w:rsid w:val="00C125F3"/>
    <w:rsid w:val="00C1291E"/>
    <w:rsid w:val="00C12E75"/>
    <w:rsid w:val="00C1318B"/>
    <w:rsid w:val="00C132C5"/>
    <w:rsid w:val="00C134EA"/>
    <w:rsid w:val="00C1358F"/>
    <w:rsid w:val="00C13867"/>
    <w:rsid w:val="00C138B1"/>
    <w:rsid w:val="00C13A52"/>
    <w:rsid w:val="00C141B4"/>
    <w:rsid w:val="00C14332"/>
    <w:rsid w:val="00C143D1"/>
    <w:rsid w:val="00C14719"/>
    <w:rsid w:val="00C14A4F"/>
    <w:rsid w:val="00C14B48"/>
    <w:rsid w:val="00C14C37"/>
    <w:rsid w:val="00C14C5D"/>
    <w:rsid w:val="00C14D21"/>
    <w:rsid w:val="00C14EDC"/>
    <w:rsid w:val="00C14EF3"/>
    <w:rsid w:val="00C14F91"/>
    <w:rsid w:val="00C15017"/>
    <w:rsid w:val="00C15353"/>
    <w:rsid w:val="00C15816"/>
    <w:rsid w:val="00C158C1"/>
    <w:rsid w:val="00C15C9C"/>
    <w:rsid w:val="00C15E42"/>
    <w:rsid w:val="00C16206"/>
    <w:rsid w:val="00C16808"/>
    <w:rsid w:val="00C16B70"/>
    <w:rsid w:val="00C16BCB"/>
    <w:rsid w:val="00C16C45"/>
    <w:rsid w:val="00C172CB"/>
    <w:rsid w:val="00C177F3"/>
    <w:rsid w:val="00C179E9"/>
    <w:rsid w:val="00C17D48"/>
    <w:rsid w:val="00C17E5C"/>
    <w:rsid w:val="00C17F3F"/>
    <w:rsid w:val="00C17F74"/>
    <w:rsid w:val="00C202F0"/>
    <w:rsid w:val="00C20554"/>
    <w:rsid w:val="00C206FB"/>
    <w:rsid w:val="00C20A9A"/>
    <w:rsid w:val="00C20B26"/>
    <w:rsid w:val="00C20C4C"/>
    <w:rsid w:val="00C20CA1"/>
    <w:rsid w:val="00C20DB8"/>
    <w:rsid w:val="00C20DE6"/>
    <w:rsid w:val="00C20EFC"/>
    <w:rsid w:val="00C21007"/>
    <w:rsid w:val="00C21569"/>
    <w:rsid w:val="00C216DE"/>
    <w:rsid w:val="00C21909"/>
    <w:rsid w:val="00C21B07"/>
    <w:rsid w:val="00C21B37"/>
    <w:rsid w:val="00C21C28"/>
    <w:rsid w:val="00C21FB0"/>
    <w:rsid w:val="00C22172"/>
    <w:rsid w:val="00C221A7"/>
    <w:rsid w:val="00C22464"/>
    <w:rsid w:val="00C22528"/>
    <w:rsid w:val="00C22690"/>
    <w:rsid w:val="00C228D8"/>
    <w:rsid w:val="00C229AD"/>
    <w:rsid w:val="00C229EC"/>
    <w:rsid w:val="00C22ABC"/>
    <w:rsid w:val="00C230DB"/>
    <w:rsid w:val="00C23275"/>
    <w:rsid w:val="00C232DC"/>
    <w:rsid w:val="00C23317"/>
    <w:rsid w:val="00C2365F"/>
    <w:rsid w:val="00C239BA"/>
    <w:rsid w:val="00C239F4"/>
    <w:rsid w:val="00C23ADE"/>
    <w:rsid w:val="00C23FDB"/>
    <w:rsid w:val="00C2430D"/>
    <w:rsid w:val="00C245AC"/>
    <w:rsid w:val="00C246DE"/>
    <w:rsid w:val="00C249C7"/>
    <w:rsid w:val="00C24DA6"/>
    <w:rsid w:val="00C24F22"/>
    <w:rsid w:val="00C24FB5"/>
    <w:rsid w:val="00C256C5"/>
    <w:rsid w:val="00C257C1"/>
    <w:rsid w:val="00C257DD"/>
    <w:rsid w:val="00C25874"/>
    <w:rsid w:val="00C25998"/>
    <w:rsid w:val="00C25DE7"/>
    <w:rsid w:val="00C261A7"/>
    <w:rsid w:val="00C2649D"/>
    <w:rsid w:val="00C2658A"/>
    <w:rsid w:val="00C26B6D"/>
    <w:rsid w:val="00C26B8C"/>
    <w:rsid w:val="00C26D88"/>
    <w:rsid w:val="00C26ECE"/>
    <w:rsid w:val="00C26EE8"/>
    <w:rsid w:val="00C26F0D"/>
    <w:rsid w:val="00C26F45"/>
    <w:rsid w:val="00C2705F"/>
    <w:rsid w:val="00C27A54"/>
    <w:rsid w:val="00C27CB2"/>
    <w:rsid w:val="00C27E41"/>
    <w:rsid w:val="00C27EEB"/>
    <w:rsid w:val="00C30249"/>
    <w:rsid w:val="00C302CE"/>
    <w:rsid w:val="00C305DC"/>
    <w:rsid w:val="00C30639"/>
    <w:rsid w:val="00C30855"/>
    <w:rsid w:val="00C30902"/>
    <w:rsid w:val="00C30947"/>
    <w:rsid w:val="00C30C51"/>
    <w:rsid w:val="00C310BB"/>
    <w:rsid w:val="00C31223"/>
    <w:rsid w:val="00C312D9"/>
    <w:rsid w:val="00C31462"/>
    <w:rsid w:val="00C316A7"/>
    <w:rsid w:val="00C31722"/>
    <w:rsid w:val="00C31A5C"/>
    <w:rsid w:val="00C31B71"/>
    <w:rsid w:val="00C320CE"/>
    <w:rsid w:val="00C32156"/>
    <w:rsid w:val="00C321C3"/>
    <w:rsid w:val="00C32279"/>
    <w:rsid w:val="00C325D4"/>
    <w:rsid w:val="00C32673"/>
    <w:rsid w:val="00C326C7"/>
    <w:rsid w:val="00C32C5E"/>
    <w:rsid w:val="00C32C73"/>
    <w:rsid w:val="00C32F89"/>
    <w:rsid w:val="00C33107"/>
    <w:rsid w:val="00C3331D"/>
    <w:rsid w:val="00C333A0"/>
    <w:rsid w:val="00C3388C"/>
    <w:rsid w:val="00C338E8"/>
    <w:rsid w:val="00C339EA"/>
    <w:rsid w:val="00C33B09"/>
    <w:rsid w:val="00C33B8F"/>
    <w:rsid w:val="00C34168"/>
    <w:rsid w:val="00C343D3"/>
    <w:rsid w:val="00C3489B"/>
    <w:rsid w:val="00C34AA0"/>
    <w:rsid w:val="00C34B03"/>
    <w:rsid w:val="00C350D5"/>
    <w:rsid w:val="00C350E7"/>
    <w:rsid w:val="00C3522C"/>
    <w:rsid w:val="00C35480"/>
    <w:rsid w:val="00C355EB"/>
    <w:rsid w:val="00C35803"/>
    <w:rsid w:val="00C35833"/>
    <w:rsid w:val="00C35AA3"/>
    <w:rsid w:val="00C35DB7"/>
    <w:rsid w:val="00C36094"/>
    <w:rsid w:val="00C361BB"/>
    <w:rsid w:val="00C36564"/>
    <w:rsid w:val="00C36675"/>
    <w:rsid w:val="00C367D9"/>
    <w:rsid w:val="00C369A9"/>
    <w:rsid w:val="00C36AF2"/>
    <w:rsid w:val="00C36B6C"/>
    <w:rsid w:val="00C36CB5"/>
    <w:rsid w:val="00C36CF0"/>
    <w:rsid w:val="00C370C7"/>
    <w:rsid w:val="00C37226"/>
    <w:rsid w:val="00C37626"/>
    <w:rsid w:val="00C37E75"/>
    <w:rsid w:val="00C4025C"/>
    <w:rsid w:val="00C403D4"/>
    <w:rsid w:val="00C406EB"/>
    <w:rsid w:val="00C40EDF"/>
    <w:rsid w:val="00C41058"/>
    <w:rsid w:val="00C4161C"/>
    <w:rsid w:val="00C41865"/>
    <w:rsid w:val="00C41C4D"/>
    <w:rsid w:val="00C41CE9"/>
    <w:rsid w:val="00C423E5"/>
    <w:rsid w:val="00C42866"/>
    <w:rsid w:val="00C42867"/>
    <w:rsid w:val="00C42895"/>
    <w:rsid w:val="00C42AD4"/>
    <w:rsid w:val="00C42C04"/>
    <w:rsid w:val="00C4307F"/>
    <w:rsid w:val="00C4321F"/>
    <w:rsid w:val="00C4322C"/>
    <w:rsid w:val="00C433D7"/>
    <w:rsid w:val="00C4360F"/>
    <w:rsid w:val="00C437EF"/>
    <w:rsid w:val="00C438DB"/>
    <w:rsid w:val="00C43B83"/>
    <w:rsid w:val="00C4417C"/>
    <w:rsid w:val="00C44409"/>
    <w:rsid w:val="00C44862"/>
    <w:rsid w:val="00C448F3"/>
    <w:rsid w:val="00C4492C"/>
    <w:rsid w:val="00C4493E"/>
    <w:rsid w:val="00C44A53"/>
    <w:rsid w:val="00C44AC4"/>
    <w:rsid w:val="00C44AFE"/>
    <w:rsid w:val="00C44F4C"/>
    <w:rsid w:val="00C458EB"/>
    <w:rsid w:val="00C46385"/>
    <w:rsid w:val="00C46438"/>
    <w:rsid w:val="00C46697"/>
    <w:rsid w:val="00C4669D"/>
    <w:rsid w:val="00C46731"/>
    <w:rsid w:val="00C46B4F"/>
    <w:rsid w:val="00C46D2D"/>
    <w:rsid w:val="00C471A5"/>
    <w:rsid w:val="00C47719"/>
    <w:rsid w:val="00C4786C"/>
    <w:rsid w:val="00C479AB"/>
    <w:rsid w:val="00C500F1"/>
    <w:rsid w:val="00C5033C"/>
    <w:rsid w:val="00C50353"/>
    <w:rsid w:val="00C503F0"/>
    <w:rsid w:val="00C5053D"/>
    <w:rsid w:val="00C506BF"/>
    <w:rsid w:val="00C507BB"/>
    <w:rsid w:val="00C5097F"/>
    <w:rsid w:val="00C50D47"/>
    <w:rsid w:val="00C50E0D"/>
    <w:rsid w:val="00C50F0B"/>
    <w:rsid w:val="00C50F5E"/>
    <w:rsid w:val="00C514AE"/>
    <w:rsid w:val="00C514BA"/>
    <w:rsid w:val="00C51601"/>
    <w:rsid w:val="00C51922"/>
    <w:rsid w:val="00C519AC"/>
    <w:rsid w:val="00C51BB1"/>
    <w:rsid w:val="00C51CF1"/>
    <w:rsid w:val="00C51D4C"/>
    <w:rsid w:val="00C51D50"/>
    <w:rsid w:val="00C51DAE"/>
    <w:rsid w:val="00C51FE2"/>
    <w:rsid w:val="00C520B2"/>
    <w:rsid w:val="00C5222D"/>
    <w:rsid w:val="00C52630"/>
    <w:rsid w:val="00C52691"/>
    <w:rsid w:val="00C52C73"/>
    <w:rsid w:val="00C530F5"/>
    <w:rsid w:val="00C53502"/>
    <w:rsid w:val="00C53641"/>
    <w:rsid w:val="00C536FC"/>
    <w:rsid w:val="00C53826"/>
    <w:rsid w:val="00C53856"/>
    <w:rsid w:val="00C53A41"/>
    <w:rsid w:val="00C53C89"/>
    <w:rsid w:val="00C53E47"/>
    <w:rsid w:val="00C54297"/>
    <w:rsid w:val="00C542AF"/>
    <w:rsid w:val="00C54404"/>
    <w:rsid w:val="00C54445"/>
    <w:rsid w:val="00C546A2"/>
    <w:rsid w:val="00C54B6D"/>
    <w:rsid w:val="00C54CE1"/>
    <w:rsid w:val="00C54D1A"/>
    <w:rsid w:val="00C54D61"/>
    <w:rsid w:val="00C54D78"/>
    <w:rsid w:val="00C54E07"/>
    <w:rsid w:val="00C550AE"/>
    <w:rsid w:val="00C5516C"/>
    <w:rsid w:val="00C55266"/>
    <w:rsid w:val="00C55284"/>
    <w:rsid w:val="00C5557A"/>
    <w:rsid w:val="00C558EB"/>
    <w:rsid w:val="00C559D1"/>
    <w:rsid w:val="00C559FA"/>
    <w:rsid w:val="00C55BEB"/>
    <w:rsid w:val="00C55E08"/>
    <w:rsid w:val="00C560C2"/>
    <w:rsid w:val="00C56172"/>
    <w:rsid w:val="00C5635A"/>
    <w:rsid w:val="00C566C8"/>
    <w:rsid w:val="00C56B9E"/>
    <w:rsid w:val="00C5708A"/>
    <w:rsid w:val="00C575AC"/>
    <w:rsid w:val="00C575D2"/>
    <w:rsid w:val="00C57819"/>
    <w:rsid w:val="00C579F4"/>
    <w:rsid w:val="00C57B22"/>
    <w:rsid w:val="00C57C3A"/>
    <w:rsid w:val="00C57D50"/>
    <w:rsid w:val="00C57D9C"/>
    <w:rsid w:val="00C6006E"/>
    <w:rsid w:val="00C603AE"/>
    <w:rsid w:val="00C604B4"/>
    <w:rsid w:val="00C605FA"/>
    <w:rsid w:val="00C606C9"/>
    <w:rsid w:val="00C60A8F"/>
    <w:rsid w:val="00C60D60"/>
    <w:rsid w:val="00C60D99"/>
    <w:rsid w:val="00C60DE5"/>
    <w:rsid w:val="00C60E22"/>
    <w:rsid w:val="00C60F23"/>
    <w:rsid w:val="00C60FD7"/>
    <w:rsid w:val="00C61029"/>
    <w:rsid w:val="00C61114"/>
    <w:rsid w:val="00C61421"/>
    <w:rsid w:val="00C6149A"/>
    <w:rsid w:val="00C614C9"/>
    <w:rsid w:val="00C61719"/>
    <w:rsid w:val="00C61D5E"/>
    <w:rsid w:val="00C61EC7"/>
    <w:rsid w:val="00C620FB"/>
    <w:rsid w:val="00C62132"/>
    <w:rsid w:val="00C62149"/>
    <w:rsid w:val="00C628AE"/>
    <w:rsid w:val="00C62936"/>
    <w:rsid w:val="00C62D09"/>
    <w:rsid w:val="00C62E47"/>
    <w:rsid w:val="00C62E9C"/>
    <w:rsid w:val="00C630F2"/>
    <w:rsid w:val="00C630F6"/>
    <w:rsid w:val="00C63709"/>
    <w:rsid w:val="00C63A8F"/>
    <w:rsid w:val="00C63DDC"/>
    <w:rsid w:val="00C64379"/>
    <w:rsid w:val="00C64436"/>
    <w:rsid w:val="00C644D5"/>
    <w:rsid w:val="00C64573"/>
    <w:rsid w:val="00C6468F"/>
    <w:rsid w:val="00C64722"/>
    <w:rsid w:val="00C6486A"/>
    <w:rsid w:val="00C64ACA"/>
    <w:rsid w:val="00C64C5B"/>
    <w:rsid w:val="00C64D2D"/>
    <w:rsid w:val="00C64DF5"/>
    <w:rsid w:val="00C65228"/>
    <w:rsid w:val="00C6540C"/>
    <w:rsid w:val="00C65638"/>
    <w:rsid w:val="00C65BC7"/>
    <w:rsid w:val="00C65EA3"/>
    <w:rsid w:val="00C65FB7"/>
    <w:rsid w:val="00C65FBB"/>
    <w:rsid w:val="00C6615A"/>
    <w:rsid w:val="00C66169"/>
    <w:rsid w:val="00C66677"/>
    <w:rsid w:val="00C666E4"/>
    <w:rsid w:val="00C66A79"/>
    <w:rsid w:val="00C66B75"/>
    <w:rsid w:val="00C66DB2"/>
    <w:rsid w:val="00C66EE5"/>
    <w:rsid w:val="00C670B7"/>
    <w:rsid w:val="00C672EF"/>
    <w:rsid w:val="00C676C8"/>
    <w:rsid w:val="00C67779"/>
    <w:rsid w:val="00C6778C"/>
    <w:rsid w:val="00C679E1"/>
    <w:rsid w:val="00C67A64"/>
    <w:rsid w:val="00C67BAC"/>
    <w:rsid w:val="00C67E5C"/>
    <w:rsid w:val="00C70D91"/>
    <w:rsid w:val="00C70EF7"/>
    <w:rsid w:val="00C710C7"/>
    <w:rsid w:val="00C71209"/>
    <w:rsid w:val="00C712F7"/>
    <w:rsid w:val="00C71321"/>
    <w:rsid w:val="00C714CF"/>
    <w:rsid w:val="00C716FD"/>
    <w:rsid w:val="00C7176F"/>
    <w:rsid w:val="00C71CDA"/>
    <w:rsid w:val="00C71FA5"/>
    <w:rsid w:val="00C725CB"/>
    <w:rsid w:val="00C72FEC"/>
    <w:rsid w:val="00C73317"/>
    <w:rsid w:val="00C73408"/>
    <w:rsid w:val="00C73429"/>
    <w:rsid w:val="00C73947"/>
    <w:rsid w:val="00C73B53"/>
    <w:rsid w:val="00C73C31"/>
    <w:rsid w:val="00C73F3C"/>
    <w:rsid w:val="00C73FAC"/>
    <w:rsid w:val="00C74849"/>
    <w:rsid w:val="00C748A4"/>
    <w:rsid w:val="00C74967"/>
    <w:rsid w:val="00C74F85"/>
    <w:rsid w:val="00C75057"/>
    <w:rsid w:val="00C750A8"/>
    <w:rsid w:val="00C750E3"/>
    <w:rsid w:val="00C75161"/>
    <w:rsid w:val="00C7526D"/>
    <w:rsid w:val="00C75517"/>
    <w:rsid w:val="00C755B3"/>
    <w:rsid w:val="00C75A12"/>
    <w:rsid w:val="00C75A50"/>
    <w:rsid w:val="00C75CC6"/>
    <w:rsid w:val="00C75F97"/>
    <w:rsid w:val="00C7626E"/>
    <w:rsid w:val="00C76279"/>
    <w:rsid w:val="00C763A6"/>
    <w:rsid w:val="00C76425"/>
    <w:rsid w:val="00C768AC"/>
    <w:rsid w:val="00C76A9A"/>
    <w:rsid w:val="00C76DB0"/>
    <w:rsid w:val="00C76DB9"/>
    <w:rsid w:val="00C76DD5"/>
    <w:rsid w:val="00C76ED5"/>
    <w:rsid w:val="00C76FC0"/>
    <w:rsid w:val="00C7707E"/>
    <w:rsid w:val="00C771B1"/>
    <w:rsid w:val="00C7768C"/>
    <w:rsid w:val="00C778C5"/>
    <w:rsid w:val="00C77A0E"/>
    <w:rsid w:val="00C77C69"/>
    <w:rsid w:val="00C800AB"/>
    <w:rsid w:val="00C80188"/>
    <w:rsid w:val="00C80428"/>
    <w:rsid w:val="00C806FF"/>
    <w:rsid w:val="00C80813"/>
    <w:rsid w:val="00C80C3A"/>
    <w:rsid w:val="00C80EEE"/>
    <w:rsid w:val="00C810CF"/>
    <w:rsid w:val="00C8116E"/>
    <w:rsid w:val="00C812D1"/>
    <w:rsid w:val="00C81356"/>
    <w:rsid w:val="00C81368"/>
    <w:rsid w:val="00C8140C"/>
    <w:rsid w:val="00C814FC"/>
    <w:rsid w:val="00C81D88"/>
    <w:rsid w:val="00C81D8D"/>
    <w:rsid w:val="00C81DDC"/>
    <w:rsid w:val="00C81E06"/>
    <w:rsid w:val="00C823C4"/>
    <w:rsid w:val="00C8248D"/>
    <w:rsid w:val="00C8259D"/>
    <w:rsid w:val="00C827C4"/>
    <w:rsid w:val="00C828B3"/>
    <w:rsid w:val="00C82931"/>
    <w:rsid w:val="00C82ED8"/>
    <w:rsid w:val="00C82FE6"/>
    <w:rsid w:val="00C83079"/>
    <w:rsid w:val="00C830A4"/>
    <w:rsid w:val="00C83256"/>
    <w:rsid w:val="00C832E5"/>
    <w:rsid w:val="00C83569"/>
    <w:rsid w:val="00C838EF"/>
    <w:rsid w:val="00C838F3"/>
    <w:rsid w:val="00C83B69"/>
    <w:rsid w:val="00C83D0C"/>
    <w:rsid w:val="00C84132"/>
    <w:rsid w:val="00C84368"/>
    <w:rsid w:val="00C843B7"/>
    <w:rsid w:val="00C843EF"/>
    <w:rsid w:val="00C84902"/>
    <w:rsid w:val="00C84D42"/>
    <w:rsid w:val="00C84F3A"/>
    <w:rsid w:val="00C85190"/>
    <w:rsid w:val="00C85528"/>
    <w:rsid w:val="00C855A5"/>
    <w:rsid w:val="00C855D6"/>
    <w:rsid w:val="00C8560F"/>
    <w:rsid w:val="00C85CAF"/>
    <w:rsid w:val="00C85ED7"/>
    <w:rsid w:val="00C862FC"/>
    <w:rsid w:val="00C86331"/>
    <w:rsid w:val="00C864E6"/>
    <w:rsid w:val="00C86780"/>
    <w:rsid w:val="00C867BC"/>
    <w:rsid w:val="00C86E13"/>
    <w:rsid w:val="00C871EC"/>
    <w:rsid w:val="00C87521"/>
    <w:rsid w:val="00C8752B"/>
    <w:rsid w:val="00C87591"/>
    <w:rsid w:val="00C875DE"/>
    <w:rsid w:val="00C87769"/>
    <w:rsid w:val="00C87954"/>
    <w:rsid w:val="00C87AC6"/>
    <w:rsid w:val="00C87BCF"/>
    <w:rsid w:val="00C87E34"/>
    <w:rsid w:val="00C87E57"/>
    <w:rsid w:val="00C87E9F"/>
    <w:rsid w:val="00C87F36"/>
    <w:rsid w:val="00C90226"/>
    <w:rsid w:val="00C90264"/>
    <w:rsid w:val="00C905D4"/>
    <w:rsid w:val="00C90650"/>
    <w:rsid w:val="00C906A1"/>
    <w:rsid w:val="00C90786"/>
    <w:rsid w:val="00C909AC"/>
    <w:rsid w:val="00C90B8B"/>
    <w:rsid w:val="00C90C5D"/>
    <w:rsid w:val="00C910B0"/>
    <w:rsid w:val="00C91575"/>
    <w:rsid w:val="00C91769"/>
    <w:rsid w:val="00C91983"/>
    <w:rsid w:val="00C91B0C"/>
    <w:rsid w:val="00C91E2C"/>
    <w:rsid w:val="00C922C1"/>
    <w:rsid w:val="00C9251E"/>
    <w:rsid w:val="00C926AA"/>
    <w:rsid w:val="00C927FE"/>
    <w:rsid w:val="00C92A88"/>
    <w:rsid w:val="00C92B81"/>
    <w:rsid w:val="00C92BC9"/>
    <w:rsid w:val="00C92D49"/>
    <w:rsid w:val="00C92DEE"/>
    <w:rsid w:val="00C92F19"/>
    <w:rsid w:val="00C92FF7"/>
    <w:rsid w:val="00C93035"/>
    <w:rsid w:val="00C9303D"/>
    <w:rsid w:val="00C930AD"/>
    <w:rsid w:val="00C933CF"/>
    <w:rsid w:val="00C934C5"/>
    <w:rsid w:val="00C9367F"/>
    <w:rsid w:val="00C936B9"/>
    <w:rsid w:val="00C93762"/>
    <w:rsid w:val="00C93817"/>
    <w:rsid w:val="00C93980"/>
    <w:rsid w:val="00C93B49"/>
    <w:rsid w:val="00C93C0D"/>
    <w:rsid w:val="00C93CEE"/>
    <w:rsid w:val="00C93DD5"/>
    <w:rsid w:val="00C93F40"/>
    <w:rsid w:val="00C9406F"/>
    <w:rsid w:val="00C941AF"/>
    <w:rsid w:val="00C946E8"/>
    <w:rsid w:val="00C94795"/>
    <w:rsid w:val="00C94DE2"/>
    <w:rsid w:val="00C94E25"/>
    <w:rsid w:val="00C94F7D"/>
    <w:rsid w:val="00C955D2"/>
    <w:rsid w:val="00C95782"/>
    <w:rsid w:val="00C95C97"/>
    <w:rsid w:val="00C96486"/>
    <w:rsid w:val="00C96499"/>
    <w:rsid w:val="00C96840"/>
    <w:rsid w:val="00C96A16"/>
    <w:rsid w:val="00C96A9F"/>
    <w:rsid w:val="00C96ABD"/>
    <w:rsid w:val="00C96BE0"/>
    <w:rsid w:val="00C96E43"/>
    <w:rsid w:val="00C96F9F"/>
    <w:rsid w:val="00C970B7"/>
    <w:rsid w:val="00C9718F"/>
    <w:rsid w:val="00C97547"/>
    <w:rsid w:val="00C9775E"/>
    <w:rsid w:val="00C978ED"/>
    <w:rsid w:val="00C9794C"/>
    <w:rsid w:val="00C9799C"/>
    <w:rsid w:val="00C97AFA"/>
    <w:rsid w:val="00C97B65"/>
    <w:rsid w:val="00C97BA6"/>
    <w:rsid w:val="00C97D78"/>
    <w:rsid w:val="00C97E6B"/>
    <w:rsid w:val="00C97EB1"/>
    <w:rsid w:val="00C97F6D"/>
    <w:rsid w:val="00CA08AB"/>
    <w:rsid w:val="00CA0AEE"/>
    <w:rsid w:val="00CA0B90"/>
    <w:rsid w:val="00CA0C1A"/>
    <w:rsid w:val="00CA0D7E"/>
    <w:rsid w:val="00CA0F4D"/>
    <w:rsid w:val="00CA1534"/>
    <w:rsid w:val="00CA1624"/>
    <w:rsid w:val="00CA1E52"/>
    <w:rsid w:val="00CA1EE4"/>
    <w:rsid w:val="00CA1F5D"/>
    <w:rsid w:val="00CA25F0"/>
    <w:rsid w:val="00CA286E"/>
    <w:rsid w:val="00CA2A1A"/>
    <w:rsid w:val="00CA2AFB"/>
    <w:rsid w:val="00CA2D6C"/>
    <w:rsid w:val="00CA3408"/>
    <w:rsid w:val="00CA37D3"/>
    <w:rsid w:val="00CA3858"/>
    <w:rsid w:val="00CA39B1"/>
    <w:rsid w:val="00CA3E68"/>
    <w:rsid w:val="00CA3F07"/>
    <w:rsid w:val="00CA4074"/>
    <w:rsid w:val="00CA427B"/>
    <w:rsid w:val="00CA4326"/>
    <w:rsid w:val="00CA43E3"/>
    <w:rsid w:val="00CA456A"/>
    <w:rsid w:val="00CA4747"/>
    <w:rsid w:val="00CA481A"/>
    <w:rsid w:val="00CA4AFA"/>
    <w:rsid w:val="00CA4BEF"/>
    <w:rsid w:val="00CA4DA6"/>
    <w:rsid w:val="00CA5181"/>
    <w:rsid w:val="00CA527F"/>
    <w:rsid w:val="00CA5369"/>
    <w:rsid w:val="00CA540A"/>
    <w:rsid w:val="00CA543D"/>
    <w:rsid w:val="00CA57A2"/>
    <w:rsid w:val="00CA5872"/>
    <w:rsid w:val="00CA5A28"/>
    <w:rsid w:val="00CA5AD9"/>
    <w:rsid w:val="00CA5B07"/>
    <w:rsid w:val="00CA5BA4"/>
    <w:rsid w:val="00CA5E2D"/>
    <w:rsid w:val="00CA5E86"/>
    <w:rsid w:val="00CA5F4F"/>
    <w:rsid w:val="00CA5F7B"/>
    <w:rsid w:val="00CA610B"/>
    <w:rsid w:val="00CA6177"/>
    <w:rsid w:val="00CA6268"/>
    <w:rsid w:val="00CA6579"/>
    <w:rsid w:val="00CA65B5"/>
    <w:rsid w:val="00CA673C"/>
    <w:rsid w:val="00CA6B26"/>
    <w:rsid w:val="00CA7023"/>
    <w:rsid w:val="00CA7032"/>
    <w:rsid w:val="00CA736B"/>
    <w:rsid w:val="00CA7443"/>
    <w:rsid w:val="00CA75B3"/>
    <w:rsid w:val="00CA7617"/>
    <w:rsid w:val="00CA774C"/>
    <w:rsid w:val="00CA77B4"/>
    <w:rsid w:val="00CA7BF0"/>
    <w:rsid w:val="00CA7EF9"/>
    <w:rsid w:val="00CB0264"/>
    <w:rsid w:val="00CB032F"/>
    <w:rsid w:val="00CB033F"/>
    <w:rsid w:val="00CB039F"/>
    <w:rsid w:val="00CB0845"/>
    <w:rsid w:val="00CB0925"/>
    <w:rsid w:val="00CB09A7"/>
    <w:rsid w:val="00CB0BD4"/>
    <w:rsid w:val="00CB0CEE"/>
    <w:rsid w:val="00CB0EC8"/>
    <w:rsid w:val="00CB0FD6"/>
    <w:rsid w:val="00CB11C0"/>
    <w:rsid w:val="00CB124A"/>
    <w:rsid w:val="00CB1331"/>
    <w:rsid w:val="00CB15B7"/>
    <w:rsid w:val="00CB1ABC"/>
    <w:rsid w:val="00CB1F6C"/>
    <w:rsid w:val="00CB202E"/>
    <w:rsid w:val="00CB20BF"/>
    <w:rsid w:val="00CB21A1"/>
    <w:rsid w:val="00CB2265"/>
    <w:rsid w:val="00CB230C"/>
    <w:rsid w:val="00CB2378"/>
    <w:rsid w:val="00CB275E"/>
    <w:rsid w:val="00CB2910"/>
    <w:rsid w:val="00CB2953"/>
    <w:rsid w:val="00CB2984"/>
    <w:rsid w:val="00CB2CF8"/>
    <w:rsid w:val="00CB2D1B"/>
    <w:rsid w:val="00CB2DB3"/>
    <w:rsid w:val="00CB2DBB"/>
    <w:rsid w:val="00CB2E6B"/>
    <w:rsid w:val="00CB2EA7"/>
    <w:rsid w:val="00CB3423"/>
    <w:rsid w:val="00CB3425"/>
    <w:rsid w:val="00CB36CF"/>
    <w:rsid w:val="00CB3AF2"/>
    <w:rsid w:val="00CB409D"/>
    <w:rsid w:val="00CB40FD"/>
    <w:rsid w:val="00CB420B"/>
    <w:rsid w:val="00CB44B6"/>
    <w:rsid w:val="00CB45DD"/>
    <w:rsid w:val="00CB4B8D"/>
    <w:rsid w:val="00CB4C13"/>
    <w:rsid w:val="00CB4C76"/>
    <w:rsid w:val="00CB4D21"/>
    <w:rsid w:val="00CB4DB7"/>
    <w:rsid w:val="00CB4FE7"/>
    <w:rsid w:val="00CB5079"/>
    <w:rsid w:val="00CB512D"/>
    <w:rsid w:val="00CB57DC"/>
    <w:rsid w:val="00CB58D9"/>
    <w:rsid w:val="00CB5971"/>
    <w:rsid w:val="00CB5D0A"/>
    <w:rsid w:val="00CB5D0D"/>
    <w:rsid w:val="00CB5EDE"/>
    <w:rsid w:val="00CB6247"/>
    <w:rsid w:val="00CB6620"/>
    <w:rsid w:val="00CB67E7"/>
    <w:rsid w:val="00CB68A3"/>
    <w:rsid w:val="00CB68AD"/>
    <w:rsid w:val="00CB6B90"/>
    <w:rsid w:val="00CB6C62"/>
    <w:rsid w:val="00CB6F74"/>
    <w:rsid w:val="00CB72D8"/>
    <w:rsid w:val="00CB72F6"/>
    <w:rsid w:val="00CB7367"/>
    <w:rsid w:val="00CB73B7"/>
    <w:rsid w:val="00CB7475"/>
    <w:rsid w:val="00CB747B"/>
    <w:rsid w:val="00CB759D"/>
    <w:rsid w:val="00CB7844"/>
    <w:rsid w:val="00CB78BE"/>
    <w:rsid w:val="00CB7912"/>
    <w:rsid w:val="00CB79C1"/>
    <w:rsid w:val="00CB7DAB"/>
    <w:rsid w:val="00CB7E7C"/>
    <w:rsid w:val="00CB7F0A"/>
    <w:rsid w:val="00CC0047"/>
    <w:rsid w:val="00CC01B7"/>
    <w:rsid w:val="00CC021C"/>
    <w:rsid w:val="00CC039F"/>
    <w:rsid w:val="00CC03D3"/>
    <w:rsid w:val="00CC0728"/>
    <w:rsid w:val="00CC07F7"/>
    <w:rsid w:val="00CC09B5"/>
    <w:rsid w:val="00CC0C85"/>
    <w:rsid w:val="00CC0FAD"/>
    <w:rsid w:val="00CC1145"/>
    <w:rsid w:val="00CC12E7"/>
    <w:rsid w:val="00CC13B8"/>
    <w:rsid w:val="00CC175B"/>
    <w:rsid w:val="00CC1A2E"/>
    <w:rsid w:val="00CC1AC0"/>
    <w:rsid w:val="00CC1B3E"/>
    <w:rsid w:val="00CC1C1C"/>
    <w:rsid w:val="00CC1C4B"/>
    <w:rsid w:val="00CC1EA2"/>
    <w:rsid w:val="00CC1EF6"/>
    <w:rsid w:val="00CC1FF2"/>
    <w:rsid w:val="00CC2360"/>
    <w:rsid w:val="00CC24B9"/>
    <w:rsid w:val="00CC2BB4"/>
    <w:rsid w:val="00CC2DB8"/>
    <w:rsid w:val="00CC3073"/>
    <w:rsid w:val="00CC30BA"/>
    <w:rsid w:val="00CC3276"/>
    <w:rsid w:val="00CC32F8"/>
    <w:rsid w:val="00CC354B"/>
    <w:rsid w:val="00CC3673"/>
    <w:rsid w:val="00CC3CA0"/>
    <w:rsid w:val="00CC3F9D"/>
    <w:rsid w:val="00CC3FB5"/>
    <w:rsid w:val="00CC404E"/>
    <w:rsid w:val="00CC406D"/>
    <w:rsid w:val="00CC4229"/>
    <w:rsid w:val="00CC4364"/>
    <w:rsid w:val="00CC4619"/>
    <w:rsid w:val="00CC46A7"/>
    <w:rsid w:val="00CC4B09"/>
    <w:rsid w:val="00CC4CDD"/>
    <w:rsid w:val="00CC4E53"/>
    <w:rsid w:val="00CC50D7"/>
    <w:rsid w:val="00CC5191"/>
    <w:rsid w:val="00CC549F"/>
    <w:rsid w:val="00CC58CD"/>
    <w:rsid w:val="00CC59ED"/>
    <w:rsid w:val="00CC5A42"/>
    <w:rsid w:val="00CC5D1E"/>
    <w:rsid w:val="00CC5E05"/>
    <w:rsid w:val="00CC6038"/>
    <w:rsid w:val="00CC6218"/>
    <w:rsid w:val="00CC6472"/>
    <w:rsid w:val="00CC654F"/>
    <w:rsid w:val="00CC69A4"/>
    <w:rsid w:val="00CC6B8A"/>
    <w:rsid w:val="00CC6BBF"/>
    <w:rsid w:val="00CC6FED"/>
    <w:rsid w:val="00CC72AB"/>
    <w:rsid w:val="00CC7458"/>
    <w:rsid w:val="00CC752B"/>
    <w:rsid w:val="00CC75B3"/>
    <w:rsid w:val="00CC7833"/>
    <w:rsid w:val="00CC786A"/>
    <w:rsid w:val="00CC7AFF"/>
    <w:rsid w:val="00CC7CAA"/>
    <w:rsid w:val="00CC7CEA"/>
    <w:rsid w:val="00CC7DFE"/>
    <w:rsid w:val="00CC7E9F"/>
    <w:rsid w:val="00CD0059"/>
    <w:rsid w:val="00CD00DE"/>
    <w:rsid w:val="00CD0130"/>
    <w:rsid w:val="00CD01C6"/>
    <w:rsid w:val="00CD01F3"/>
    <w:rsid w:val="00CD02BB"/>
    <w:rsid w:val="00CD0866"/>
    <w:rsid w:val="00CD0D08"/>
    <w:rsid w:val="00CD0EAB"/>
    <w:rsid w:val="00CD1265"/>
    <w:rsid w:val="00CD13D8"/>
    <w:rsid w:val="00CD1415"/>
    <w:rsid w:val="00CD14BC"/>
    <w:rsid w:val="00CD1721"/>
    <w:rsid w:val="00CD184B"/>
    <w:rsid w:val="00CD199E"/>
    <w:rsid w:val="00CD1E83"/>
    <w:rsid w:val="00CD24C7"/>
    <w:rsid w:val="00CD2C49"/>
    <w:rsid w:val="00CD2F8F"/>
    <w:rsid w:val="00CD305F"/>
    <w:rsid w:val="00CD30BF"/>
    <w:rsid w:val="00CD320C"/>
    <w:rsid w:val="00CD3443"/>
    <w:rsid w:val="00CD35F2"/>
    <w:rsid w:val="00CD3654"/>
    <w:rsid w:val="00CD36A0"/>
    <w:rsid w:val="00CD3AFC"/>
    <w:rsid w:val="00CD3C16"/>
    <w:rsid w:val="00CD3E77"/>
    <w:rsid w:val="00CD411A"/>
    <w:rsid w:val="00CD445B"/>
    <w:rsid w:val="00CD4823"/>
    <w:rsid w:val="00CD4901"/>
    <w:rsid w:val="00CD4AF3"/>
    <w:rsid w:val="00CD4D44"/>
    <w:rsid w:val="00CD4D78"/>
    <w:rsid w:val="00CD56D4"/>
    <w:rsid w:val="00CD59E6"/>
    <w:rsid w:val="00CD5C4A"/>
    <w:rsid w:val="00CD5C60"/>
    <w:rsid w:val="00CD5E33"/>
    <w:rsid w:val="00CD5E3D"/>
    <w:rsid w:val="00CD643B"/>
    <w:rsid w:val="00CD676B"/>
    <w:rsid w:val="00CD67BF"/>
    <w:rsid w:val="00CD6A02"/>
    <w:rsid w:val="00CD6AE8"/>
    <w:rsid w:val="00CD6B5D"/>
    <w:rsid w:val="00CD6BE0"/>
    <w:rsid w:val="00CD6BE9"/>
    <w:rsid w:val="00CD6CFF"/>
    <w:rsid w:val="00CD6D0E"/>
    <w:rsid w:val="00CD6F17"/>
    <w:rsid w:val="00CD70D3"/>
    <w:rsid w:val="00CD7156"/>
    <w:rsid w:val="00CD7160"/>
    <w:rsid w:val="00CD7413"/>
    <w:rsid w:val="00CD7510"/>
    <w:rsid w:val="00CD75C4"/>
    <w:rsid w:val="00CD7690"/>
    <w:rsid w:val="00CD78F1"/>
    <w:rsid w:val="00CD79B2"/>
    <w:rsid w:val="00CD7C58"/>
    <w:rsid w:val="00CD7E98"/>
    <w:rsid w:val="00CD7F35"/>
    <w:rsid w:val="00CE0133"/>
    <w:rsid w:val="00CE0245"/>
    <w:rsid w:val="00CE0355"/>
    <w:rsid w:val="00CE0560"/>
    <w:rsid w:val="00CE0801"/>
    <w:rsid w:val="00CE0A19"/>
    <w:rsid w:val="00CE0B3F"/>
    <w:rsid w:val="00CE0BC0"/>
    <w:rsid w:val="00CE0CEA"/>
    <w:rsid w:val="00CE0D30"/>
    <w:rsid w:val="00CE0D97"/>
    <w:rsid w:val="00CE0F27"/>
    <w:rsid w:val="00CE0FEF"/>
    <w:rsid w:val="00CE10B8"/>
    <w:rsid w:val="00CE17AF"/>
    <w:rsid w:val="00CE1A16"/>
    <w:rsid w:val="00CE1C58"/>
    <w:rsid w:val="00CE1D2B"/>
    <w:rsid w:val="00CE1DA3"/>
    <w:rsid w:val="00CE2033"/>
    <w:rsid w:val="00CE2040"/>
    <w:rsid w:val="00CE2199"/>
    <w:rsid w:val="00CE24BC"/>
    <w:rsid w:val="00CE263D"/>
    <w:rsid w:val="00CE294F"/>
    <w:rsid w:val="00CE2BD7"/>
    <w:rsid w:val="00CE2CAB"/>
    <w:rsid w:val="00CE2E01"/>
    <w:rsid w:val="00CE32D6"/>
    <w:rsid w:val="00CE33C5"/>
    <w:rsid w:val="00CE3401"/>
    <w:rsid w:val="00CE3572"/>
    <w:rsid w:val="00CE3895"/>
    <w:rsid w:val="00CE39C9"/>
    <w:rsid w:val="00CE41FA"/>
    <w:rsid w:val="00CE4248"/>
    <w:rsid w:val="00CE4428"/>
    <w:rsid w:val="00CE460A"/>
    <w:rsid w:val="00CE4681"/>
    <w:rsid w:val="00CE46C6"/>
    <w:rsid w:val="00CE47F7"/>
    <w:rsid w:val="00CE4844"/>
    <w:rsid w:val="00CE48D9"/>
    <w:rsid w:val="00CE49F5"/>
    <w:rsid w:val="00CE4A19"/>
    <w:rsid w:val="00CE4B5B"/>
    <w:rsid w:val="00CE50C3"/>
    <w:rsid w:val="00CE511D"/>
    <w:rsid w:val="00CE586C"/>
    <w:rsid w:val="00CE58F3"/>
    <w:rsid w:val="00CE5F83"/>
    <w:rsid w:val="00CE6132"/>
    <w:rsid w:val="00CE62CF"/>
    <w:rsid w:val="00CE6920"/>
    <w:rsid w:val="00CE6A1E"/>
    <w:rsid w:val="00CE6A3F"/>
    <w:rsid w:val="00CE6AEE"/>
    <w:rsid w:val="00CE6EEF"/>
    <w:rsid w:val="00CE6F2E"/>
    <w:rsid w:val="00CE6F4E"/>
    <w:rsid w:val="00CE7134"/>
    <w:rsid w:val="00CE7242"/>
    <w:rsid w:val="00CE7AC1"/>
    <w:rsid w:val="00CE7C06"/>
    <w:rsid w:val="00CE7D32"/>
    <w:rsid w:val="00CF0048"/>
    <w:rsid w:val="00CF0111"/>
    <w:rsid w:val="00CF02FC"/>
    <w:rsid w:val="00CF06F6"/>
    <w:rsid w:val="00CF06FE"/>
    <w:rsid w:val="00CF0771"/>
    <w:rsid w:val="00CF0851"/>
    <w:rsid w:val="00CF0B6B"/>
    <w:rsid w:val="00CF0BA0"/>
    <w:rsid w:val="00CF0DBF"/>
    <w:rsid w:val="00CF1041"/>
    <w:rsid w:val="00CF1068"/>
    <w:rsid w:val="00CF12D1"/>
    <w:rsid w:val="00CF132B"/>
    <w:rsid w:val="00CF1921"/>
    <w:rsid w:val="00CF1A07"/>
    <w:rsid w:val="00CF1AE2"/>
    <w:rsid w:val="00CF1C05"/>
    <w:rsid w:val="00CF1CF8"/>
    <w:rsid w:val="00CF1D64"/>
    <w:rsid w:val="00CF2048"/>
    <w:rsid w:val="00CF2156"/>
    <w:rsid w:val="00CF21A7"/>
    <w:rsid w:val="00CF236D"/>
    <w:rsid w:val="00CF279F"/>
    <w:rsid w:val="00CF27D3"/>
    <w:rsid w:val="00CF28A1"/>
    <w:rsid w:val="00CF2A73"/>
    <w:rsid w:val="00CF2CCF"/>
    <w:rsid w:val="00CF2EB7"/>
    <w:rsid w:val="00CF2F2F"/>
    <w:rsid w:val="00CF3152"/>
    <w:rsid w:val="00CF349C"/>
    <w:rsid w:val="00CF34DB"/>
    <w:rsid w:val="00CF3509"/>
    <w:rsid w:val="00CF3792"/>
    <w:rsid w:val="00CF37E4"/>
    <w:rsid w:val="00CF3972"/>
    <w:rsid w:val="00CF3AB5"/>
    <w:rsid w:val="00CF3AF4"/>
    <w:rsid w:val="00CF4151"/>
    <w:rsid w:val="00CF419D"/>
    <w:rsid w:val="00CF4345"/>
    <w:rsid w:val="00CF446E"/>
    <w:rsid w:val="00CF452B"/>
    <w:rsid w:val="00CF4931"/>
    <w:rsid w:val="00CF4AB4"/>
    <w:rsid w:val="00CF4B4B"/>
    <w:rsid w:val="00CF4D44"/>
    <w:rsid w:val="00CF5173"/>
    <w:rsid w:val="00CF5292"/>
    <w:rsid w:val="00CF552E"/>
    <w:rsid w:val="00CF5574"/>
    <w:rsid w:val="00CF558F"/>
    <w:rsid w:val="00CF5888"/>
    <w:rsid w:val="00CF58A1"/>
    <w:rsid w:val="00CF59A9"/>
    <w:rsid w:val="00CF5D8E"/>
    <w:rsid w:val="00CF5E30"/>
    <w:rsid w:val="00CF5FFB"/>
    <w:rsid w:val="00CF6019"/>
    <w:rsid w:val="00CF626B"/>
    <w:rsid w:val="00CF6360"/>
    <w:rsid w:val="00CF63E1"/>
    <w:rsid w:val="00CF65C1"/>
    <w:rsid w:val="00CF6815"/>
    <w:rsid w:val="00CF69D5"/>
    <w:rsid w:val="00CF6B95"/>
    <w:rsid w:val="00CF70A2"/>
    <w:rsid w:val="00CF7463"/>
    <w:rsid w:val="00CF765E"/>
    <w:rsid w:val="00CF7A09"/>
    <w:rsid w:val="00CF7A7C"/>
    <w:rsid w:val="00CF7AE6"/>
    <w:rsid w:val="00CF7B55"/>
    <w:rsid w:val="00CF7E84"/>
    <w:rsid w:val="00D0007C"/>
    <w:rsid w:val="00D0052D"/>
    <w:rsid w:val="00D00574"/>
    <w:rsid w:val="00D0060A"/>
    <w:rsid w:val="00D00839"/>
    <w:rsid w:val="00D008D2"/>
    <w:rsid w:val="00D00989"/>
    <w:rsid w:val="00D009F4"/>
    <w:rsid w:val="00D00A9D"/>
    <w:rsid w:val="00D00AAA"/>
    <w:rsid w:val="00D00DDA"/>
    <w:rsid w:val="00D0152F"/>
    <w:rsid w:val="00D0155B"/>
    <w:rsid w:val="00D01754"/>
    <w:rsid w:val="00D01782"/>
    <w:rsid w:val="00D019E9"/>
    <w:rsid w:val="00D01B3D"/>
    <w:rsid w:val="00D01B51"/>
    <w:rsid w:val="00D01C4C"/>
    <w:rsid w:val="00D01F33"/>
    <w:rsid w:val="00D02329"/>
    <w:rsid w:val="00D02355"/>
    <w:rsid w:val="00D02649"/>
    <w:rsid w:val="00D029E7"/>
    <w:rsid w:val="00D02A60"/>
    <w:rsid w:val="00D02AB4"/>
    <w:rsid w:val="00D02DDC"/>
    <w:rsid w:val="00D03045"/>
    <w:rsid w:val="00D03284"/>
    <w:rsid w:val="00D0352F"/>
    <w:rsid w:val="00D03B04"/>
    <w:rsid w:val="00D03C84"/>
    <w:rsid w:val="00D03E37"/>
    <w:rsid w:val="00D04013"/>
    <w:rsid w:val="00D040F4"/>
    <w:rsid w:val="00D0414B"/>
    <w:rsid w:val="00D04182"/>
    <w:rsid w:val="00D042BF"/>
    <w:rsid w:val="00D04503"/>
    <w:rsid w:val="00D04641"/>
    <w:rsid w:val="00D047EE"/>
    <w:rsid w:val="00D04836"/>
    <w:rsid w:val="00D048EC"/>
    <w:rsid w:val="00D04D2F"/>
    <w:rsid w:val="00D04ED6"/>
    <w:rsid w:val="00D04EF5"/>
    <w:rsid w:val="00D053D3"/>
    <w:rsid w:val="00D055ED"/>
    <w:rsid w:val="00D055F8"/>
    <w:rsid w:val="00D058FC"/>
    <w:rsid w:val="00D05C5A"/>
    <w:rsid w:val="00D05D43"/>
    <w:rsid w:val="00D05DF7"/>
    <w:rsid w:val="00D05E6C"/>
    <w:rsid w:val="00D05EEE"/>
    <w:rsid w:val="00D060CB"/>
    <w:rsid w:val="00D0640B"/>
    <w:rsid w:val="00D0649D"/>
    <w:rsid w:val="00D064FF"/>
    <w:rsid w:val="00D06A3E"/>
    <w:rsid w:val="00D06AC4"/>
    <w:rsid w:val="00D06C9E"/>
    <w:rsid w:val="00D06D3D"/>
    <w:rsid w:val="00D071F2"/>
    <w:rsid w:val="00D073E2"/>
    <w:rsid w:val="00D07556"/>
    <w:rsid w:val="00D0759D"/>
    <w:rsid w:val="00D0760F"/>
    <w:rsid w:val="00D078B2"/>
    <w:rsid w:val="00D07A0D"/>
    <w:rsid w:val="00D07AF6"/>
    <w:rsid w:val="00D1016B"/>
    <w:rsid w:val="00D10232"/>
    <w:rsid w:val="00D10557"/>
    <w:rsid w:val="00D1097A"/>
    <w:rsid w:val="00D109FF"/>
    <w:rsid w:val="00D10DAB"/>
    <w:rsid w:val="00D11146"/>
    <w:rsid w:val="00D115E8"/>
    <w:rsid w:val="00D11724"/>
    <w:rsid w:val="00D118B7"/>
    <w:rsid w:val="00D118DF"/>
    <w:rsid w:val="00D118F2"/>
    <w:rsid w:val="00D11909"/>
    <w:rsid w:val="00D11A02"/>
    <w:rsid w:val="00D11FDC"/>
    <w:rsid w:val="00D12008"/>
    <w:rsid w:val="00D12159"/>
    <w:rsid w:val="00D12249"/>
    <w:rsid w:val="00D123F5"/>
    <w:rsid w:val="00D1277E"/>
    <w:rsid w:val="00D127E6"/>
    <w:rsid w:val="00D12ABE"/>
    <w:rsid w:val="00D12C06"/>
    <w:rsid w:val="00D12C53"/>
    <w:rsid w:val="00D12E20"/>
    <w:rsid w:val="00D12EC8"/>
    <w:rsid w:val="00D13686"/>
    <w:rsid w:val="00D136DA"/>
    <w:rsid w:val="00D1388B"/>
    <w:rsid w:val="00D13D72"/>
    <w:rsid w:val="00D13E2F"/>
    <w:rsid w:val="00D1404B"/>
    <w:rsid w:val="00D1409E"/>
    <w:rsid w:val="00D14182"/>
    <w:rsid w:val="00D1439E"/>
    <w:rsid w:val="00D143C9"/>
    <w:rsid w:val="00D14672"/>
    <w:rsid w:val="00D1473F"/>
    <w:rsid w:val="00D14959"/>
    <w:rsid w:val="00D14DB9"/>
    <w:rsid w:val="00D14E4F"/>
    <w:rsid w:val="00D150AC"/>
    <w:rsid w:val="00D15330"/>
    <w:rsid w:val="00D15370"/>
    <w:rsid w:val="00D154ED"/>
    <w:rsid w:val="00D155F1"/>
    <w:rsid w:val="00D156B5"/>
    <w:rsid w:val="00D158BF"/>
    <w:rsid w:val="00D15BC1"/>
    <w:rsid w:val="00D15BFB"/>
    <w:rsid w:val="00D16065"/>
    <w:rsid w:val="00D160A7"/>
    <w:rsid w:val="00D160CE"/>
    <w:rsid w:val="00D16254"/>
    <w:rsid w:val="00D1635B"/>
    <w:rsid w:val="00D16847"/>
    <w:rsid w:val="00D1686A"/>
    <w:rsid w:val="00D16A9F"/>
    <w:rsid w:val="00D16D0F"/>
    <w:rsid w:val="00D16E33"/>
    <w:rsid w:val="00D17212"/>
    <w:rsid w:val="00D17864"/>
    <w:rsid w:val="00D17CBE"/>
    <w:rsid w:val="00D17D28"/>
    <w:rsid w:val="00D17DEB"/>
    <w:rsid w:val="00D2011A"/>
    <w:rsid w:val="00D2032B"/>
    <w:rsid w:val="00D20632"/>
    <w:rsid w:val="00D2069A"/>
    <w:rsid w:val="00D206C9"/>
    <w:rsid w:val="00D20760"/>
    <w:rsid w:val="00D2091C"/>
    <w:rsid w:val="00D20943"/>
    <w:rsid w:val="00D214EA"/>
    <w:rsid w:val="00D215A3"/>
    <w:rsid w:val="00D21730"/>
    <w:rsid w:val="00D21901"/>
    <w:rsid w:val="00D21948"/>
    <w:rsid w:val="00D21BDC"/>
    <w:rsid w:val="00D21D38"/>
    <w:rsid w:val="00D22482"/>
    <w:rsid w:val="00D225B1"/>
    <w:rsid w:val="00D22772"/>
    <w:rsid w:val="00D22821"/>
    <w:rsid w:val="00D22890"/>
    <w:rsid w:val="00D228BA"/>
    <w:rsid w:val="00D22B47"/>
    <w:rsid w:val="00D22C9A"/>
    <w:rsid w:val="00D22CD5"/>
    <w:rsid w:val="00D23002"/>
    <w:rsid w:val="00D23052"/>
    <w:rsid w:val="00D2307A"/>
    <w:rsid w:val="00D2319D"/>
    <w:rsid w:val="00D2323D"/>
    <w:rsid w:val="00D23429"/>
    <w:rsid w:val="00D2389A"/>
    <w:rsid w:val="00D23B7A"/>
    <w:rsid w:val="00D23CA1"/>
    <w:rsid w:val="00D23EF5"/>
    <w:rsid w:val="00D241E7"/>
    <w:rsid w:val="00D2436B"/>
    <w:rsid w:val="00D24422"/>
    <w:rsid w:val="00D24B72"/>
    <w:rsid w:val="00D24C75"/>
    <w:rsid w:val="00D24DBC"/>
    <w:rsid w:val="00D253D4"/>
    <w:rsid w:val="00D25563"/>
    <w:rsid w:val="00D25620"/>
    <w:rsid w:val="00D256A5"/>
    <w:rsid w:val="00D258C7"/>
    <w:rsid w:val="00D25C9D"/>
    <w:rsid w:val="00D25CFF"/>
    <w:rsid w:val="00D25F71"/>
    <w:rsid w:val="00D260C4"/>
    <w:rsid w:val="00D2613A"/>
    <w:rsid w:val="00D266C2"/>
    <w:rsid w:val="00D2682C"/>
    <w:rsid w:val="00D26847"/>
    <w:rsid w:val="00D26A6A"/>
    <w:rsid w:val="00D26F0A"/>
    <w:rsid w:val="00D26F4A"/>
    <w:rsid w:val="00D27169"/>
    <w:rsid w:val="00D27277"/>
    <w:rsid w:val="00D274AB"/>
    <w:rsid w:val="00D2764E"/>
    <w:rsid w:val="00D27C2F"/>
    <w:rsid w:val="00D301B7"/>
    <w:rsid w:val="00D306F5"/>
    <w:rsid w:val="00D30C7D"/>
    <w:rsid w:val="00D30F8D"/>
    <w:rsid w:val="00D314AC"/>
    <w:rsid w:val="00D3154B"/>
    <w:rsid w:val="00D31713"/>
    <w:rsid w:val="00D319FF"/>
    <w:rsid w:val="00D31B16"/>
    <w:rsid w:val="00D31BD8"/>
    <w:rsid w:val="00D31DC0"/>
    <w:rsid w:val="00D31E7C"/>
    <w:rsid w:val="00D31EA3"/>
    <w:rsid w:val="00D31ED5"/>
    <w:rsid w:val="00D3201D"/>
    <w:rsid w:val="00D32134"/>
    <w:rsid w:val="00D32700"/>
    <w:rsid w:val="00D32C60"/>
    <w:rsid w:val="00D32CE6"/>
    <w:rsid w:val="00D330A7"/>
    <w:rsid w:val="00D33277"/>
    <w:rsid w:val="00D33385"/>
    <w:rsid w:val="00D333F4"/>
    <w:rsid w:val="00D33491"/>
    <w:rsid w:val="00D334A2"/>
    <w:rsid w:val="00D334AF"/>
    <w:rsid w:val="00D33814"/>
    <w:rsid w:val="00D33997"/>
    <w:rsid w:val="00D33D03"/>
    <w:rsid w:val="00D33D6C"/>
    <w:rsid w:val="00D34609"/>
    <w:rsid w:val="00D346AB"/>
    <w:rsid w:val="00D34973"/>
    <w:rsid w:val="00D34C14"/>
    <w:rsid w:val="00D34E06"/>
    <w:rsid w:val="00D350F3"/>
    <w:rsid w:val="00D351FD"/>
    <w:rsid w:val="00D3523C"/>
    <w:rsid w:val="00D354FB"/>
    <w:rsid w:val="00D35724"/>
    <w:rsid w:val="00D359B2"/>
    <w:rsid w:val="00D35C6F"/>
    <w:rsid w:val="00D35FE0"/>
    <w:rsid w:val="00D367BC"/>
    <w:rsid w:val="00D36D6E"/>
    <w:rsid w:val="00D371BB"/>
    <w:rsid w:val="00D373A2"/>
    <w:rsid w:val="00D375ED"/>
    <w:rsid w:val="00D379B1"/>
    <w:rsid w:val="00D37BCC"/>
    <w:rsid w:val="00D40123"/>
    <w:rsid w:val="00D402F0"/>
    <w:rsid w:val="00D4032B"/>
    <w:rsid w:val="00D403FD"/>
    <w:rsid w:val="00D4047B"/>
    <w:rsid w:val="00D405D4"/>
    <w:rsid w:val="00D4062C"/>
    <w:rsid w:val="00D40B40"/>
    <w:rsid w:val="00D411ED"/>
    <w:rsid w:val="00D411F0"/>
    <w:rsid w:val="00D4140C"/>
    <w:rsid w:val="00D4149B"/>
    <w:rsid w:val="00D41577"/>
    <w:rsid w:val="00D41934"/>
    <w:rsid w:val="00D41B5F"/>
    <w:rsid w:val="00D41DD8"/>
    <w:rsid w:val="00D41F90"/>
    <w:rsid w:val="00D42041"/>
    <w:rsid w:val="00D42605"/>
    <w:rsid w:val="00D42654"/>
    <w:rsid w:val="00D42825"/>
    <w:rsid w:val="00D431E5"/>
    <w:rsid w:val="00D43241"/>
    <w:rsid w:val="00D435AF"/>
    <w:rsid w:val="00D43718"/>
    <w:rsid w:val="00D43907"/>
    <w:rsid w:val="00D439E1"/>
    <w:rsid w:val="00D43DA2"/>
    <w:rsid w:val="00D4415C"/>
    <w:rsid w:val="00D44226"/>
    <w:rsid w:val="00D44422"/>
    <w:rsid w:val="00D4442A"/>
    <w:rsid w:val="00D444F7"/>
    <w:rsid w:val="00D446EC"/>
    <w:rsid w:val="00D44AD2"/>
    <w:rsid w:val="00D44EE0"/>
    <w:rsid w:val="00D45085"/>
    <w:rsid w:val="00D451BA"/>
    <w:rsid w:val="00D45423"/>
    <w:rsid w:val="00D456CD"/>
    <w:rsid w:val="00D458BD"/>
    <w:rsid w:val="00D45C0A"/>
    <w:rsid w:val="00D45D77"/>
    <w:rsid w:val="00D462AE"/>
    <w:rsid w:val="00D46446"/>
    <w:rsid w:val="00D46680"/>
    <w:rsid w:val="00D466EF"/>
    <w:rsid w:val="00D4677C"/>
    <w:rsid w:val="00D467AC"/>
    <w:rsid w:val="00D46838"/>
    <w:rsid w:val="00D469E8"/>
    <w:rsid w:val="00D46AD5"/>
    <w:rsid w:val="00D46B6D"/>
    <w:rsid w:val="00D46E1E"/>
    <w:rsid w:val="00D46E7B"/>
    <w:rsid w:val="00D4749D"/>
    <w:rsid w:val="00D47597"/>
    <w:rsid w:val="00D4789C"/>
    <w:rsid w:val="00D47BC0"/>
    <w:rsid w:val="00D47BE9"/>
    <w:rsid w:val="00D47E35"/>
    <w:rsid w:val="00D47EE6"/>
    <w:rsid w:val="00D47FCF"/>
    <w:rsid w:val="00D5005D"/>
    <w:rsid w:val="00D50178"/>
    <w:rsid w:val="00D50416"/>
    <w:rsid w:val="00D50514"/>
    <w:rsid w:val="00D505AA"/>
    <w:rsid w:val="00D508CB"/>
    <w:rsid w:val="00D50D9B"/>
    <w:rsid w:val="00D50EC6"/>
    <w:rsid w:val="00D51342"/>
    <w:rsid w:val="00D513AA"/>
    <w:rsid w:val="00D513BD"/>
    <w:rsid w:val="00D51A22"/>
    <w:rsid w:val="00D51A94"/>
    <w:rsid w:val="00D51A9F"/>
    <w:rsid w:val="00D51AA1"/>
    <w:rsid w:val="00D51BF0"/>
    <w:rsid w:val="00D51F75"/>
    <w:rsid w:val="00D52105"/>
    <w:rsid w:val="00D52376"/>
    <w:rsid w:val="00D52C38"/>
    <w:rsid w:val="00D53277"/>
    <w:rsid w:val="00D53435"/>
    <w:rsid w:val="00D535AA"/>
    <w:rsid w:val="00D53AA7"/>
    <w:rsid w:val="00D53B84"/>
    <w:rsid w:val="00D53B98"/>
    <w:rsid w:val="00D53C45"/>
    <w:rsid w:val="00D54029"/>
    <w:rsid w:val="00D54635"/>
    <w:rsid w:val="00D546D6"/>
    <w:rsid w:val="00D5488B"/>
    <w:rsid w:val="00D54D8C"/>
    <w:rsid w:val="00D54E25"/>
    <w:rsid w:val="00D54F4F"/>
    <w:rsid w:val="00D551E7"/>
    <w:rsid w:val="00D5534D"/>
    <w:rsid w:val="00D555DA"/>
    <w:rsid w:val="00D55942"/>
    <w:rsid w:val="00D55AA1"/>
    <w:rsid w:val="00D55B0B"/>
    <w:rsid w:val="00D55E47"/>
    <w:rsid w:val="00D56267"/>
    <w:rsid w:val="00D565C3"/>
    <w:rsid w:val="00D565E8"/>
    <w:rsid w:val="00D567B4"/>
    <w:rsid w:val="00D56A4E"/>
    <w:rsid w:val="00D56C36"/>
    <w:rsid w:val="00D56E01"/>
    <w:rsid w:val="00D56E26"/>
    <w:rsid w:val="00D575B4"/>
    <w:rsid w:val="00D57685"/>
    <w:rsid w:val="00D57696"/>
    <w:rsid w:val="00D576F7"/>
    <w:rsid w:val="00D57747"/>
    <w:rsid w:val="00D577C5"/>
    <w:rsid w:val="00D57813"/>
    <w:rsid w:val="00D5798D"/>
    <w:rsid w:val="00D57CB6"/>
    <w:rsid w:val="00D57EC0"/>
    <w:rsid w:val="00D57FF5"/>
    <w:rsid w:val="00D60324"/>
    <w:rsid w:val="00D60357"/>
    <w:rsid w:val="00D60526"/>
    <w:rsid w:val="00D606A6"/>
    <w:rsid w:val="00D60751"/>
    <w:rsid w:val="00D6097B"/>
    <w:rsid w:val="00D60D92"/>
    <w:rsid w:val="00D60F1D"/>
    <w:rsid w:val="00D61118"/>
    <w:rsid w:val="00D6115F"/>
    <w:rsid w:val="00D611E7"/>
    <w:rsid w:val="00D61250"/>
    <w:rsid w:val="00D613E1"/>
    <w:rsid w:val="00D61442"/>
    <w:rsid w:val="00D617BE"/>
    <w:rsid w:val="00D61A4C"/>
    <w:rsid w:val="00D61BA7"/>
    <w:rsid w:val="00D61BB3"/>
    <w:rsid w:val="00D61E97"/>
    <w:rsid w:val="00D61EE1"/>
    <w:rsid w:val="00D6224D"/>
    <w:rsid w:val="00D6232E"/>
    <w:rsid w:val="00D62446"/>
    <w:rsid w:val="00D6258D"/>
    <w:rsid w:val="00D62927"/>
    <w:rsid w:val="00D62AB2"/>
    <w:rsid w:val="00D62BBD"/>
    <w:rsid w:val="00D62FCE"/>
    <w:rsid w:val="00D63244"/>
    <w:rsid w:val="00D635E1"/>
    <w:rsid w:val="00D63B52"/>
    <w:rsid w:val="00D63C0F"/>
    <w:rsid w:val="00D6437C"/>
    <w:rsid w:val="00D647C2"/>
    <w:rsid w:val="00D647E9"/>
    <w:rsid w:val="00D6498D"/>
    <w:rsid w:val="00D64A21"/>
    <w:rsid w:val="00D64A4A"/>
    <w:rsid w:val="00D64B34"/>
    <w:rsid w:val="00D64C2A"/>
    <w:rsid w:val="00D64F6C"/>
    <w:rsid w:val="00D64F76"/>
    <w:rsid w:val="00D65036"/>
    <w:rsid w:val="00D65061"/>
    <w:rsid w:val="00D653C9"/>
    <w:rsid w:val="00D65842"/>
    <w:rsid w:val="00D65CA4"/>
    <w:rsid w:val="00D65CAB"/>
    <w:rsid w:val="00D65E00"/>
    <w:rsid w:val="00D65E03"/>
    <w:rsid w:val="00D660D9"/>
    <w:rsid w:val="00D66209"/>
    <w:rsid w:val="00D663AB"/>
    <w:rsid w:val="00D6660B"/>
    <w:rsid w:val="00D668BA"/>
    <w:rsid w:val="00D66905"/>
    <w:rsid w:val="00D66B88"/>
    <w:rsid w:val="00D66C85"/>
    <w:rsid w:val="00D66CDC"/>
    <w:rsid w:val="00D670EF"/>
    <w:rsid w:val="00D672ED"/>
    <w:rsid w:val="00D67566"/>
    <w:rsid w:val="00D6757F"/>
    <w:rsid w:val="00D67620"/>
    <w:rsid w:val="00D6763C"/>
    <w:rsid w:val="00D67657"/>
    <w:rsid w:val="00D676FE"/>
    <w:rsid w:val="00D67710"/>
    <w:rsid w:val="00D67952"/>
    <w:rsid w:val="00D67E6B"/>
    <w:rsid w:val="00D702C2"/>
    <w:rsid w:val="00D703E2"/>
    <w:rsid w:val="00D7041D"/>
    <w:rsid w:val="00D705DE"/>
    <w:rsid w:val="00D7071E"/>
    <w:rsid w:val="00D70872"/>
    <w:rsid w:val="00D70ECA"/>
    <w:rsid w:val="00D70F3E"/>
    <w:rsid w:val="00D71908"/>
    <w:rsid w:val="00D7193E"/>
    <w:rsid w:val="00D719A5"/>
    <w:rsid w:val="00D71E8F"/>
    <w:rsid w:val="00D72101"/>
    <w:rsid w:val="00D72135"/>
    <w:rsid w:val="00D7218C"/>
    <w:rsid w:val="00D727EC"/>
    <w:rsid w:val="00D72922"/>
    <w:rsid w:val="00D729CA"/>
    <w:rsid w:val="00D72A04"/>
    <w:rsid w:val="00D7306B"/>
    <w:rsid w:val="00D730AA"/>
    <w:rsid w:val="00D7328D"/>
    <w:rsid w:val="00D7340C"/>
    <w:rsid w:val="00D73421"/>
    <w:rsid w:val="00D73425"/>
    <w:rsid w:val="00D735A9"/>
    <w:rsid w:val="00D73617"/>
    <w:rsid w:val="00D73867"/>
    <w:rsid w:val="00D7392A"/>
    <w:rsid w:val="00D73A30"/>
    <w:rsid w:val="00D73A6E"/>
    <w:rsid w:val="00D73B1C"/>
    <w:rsid w:val="00D73B66"/>
    <w:rsid w:val="00D73B87"/>
    <w:rsid w:val="00D73C68"/>
    <w:rsid w:val="00D73DA1"/>
    <w:rsid w:val="00D7415B"/>
    <w:rsid w:val="00D7430C"/>
    <w:rsid w:val="00D744C5"/>
    <w:rsid w:val="00D74796"/>
    <w:rsid w:val="00D74936"/>
    <w:rsid w:val="00D74CCA"/>
    <w:rsid w:val="00D74CCF"/>
    <w:rsid w:val="00D74DF2"/>
    <w:rsid w:val="00D75119"/>
    <w:rsid w:val="00D75599"/>
    <w:rsid w:val="00D763A1"/>
    <w:rsid w:val="00D763D2"/>
    <w:rsid w:val="00D76417"/>
    <w:rsid w:val="00D76469"/>
    <w:rsid w:val="00D764D3"/>
    <w:rsid w:val="00D7651A"/>
    <w:rsid w:val="00D7691A"/>
    <w:rsid w:val="00D769EF"/>
    <w:rsid w:val="00D76DAC"/>
    <w:rsid w:val="00D7726C"/>
    <w:rsid w:val="00D77337"/>
    <w:rsid w:val="00D77350"/>
    <w:rsid w:val="00D7736F"/>
    <w:rsid w:val="00D7745F"/>
    <w:rsid w:val="00D7760D"/>
    <w:rsid w:val="00D777D2"/>
    <w:rsid w:val="00D77A1B"/>
    <w:rsid w:val="00D77AAA"/>
    <w:rsid w:val="00D77AE2"/>
    <w:rsid w:val="00D77B16"/>
    <w:rsid w:val="00D77C50"/>
    <w:rsid w:val="00D77D9A"/>
    <w:rsid w:val="00D77EFA"/>
    <w:rsid w:val="00D77F7F"/>
    <w:rsid w:val="00D804E3"/>
    <w:rsid w:val="00D80619"/>
    <w:rsid w:val="00D807BF"/>
    <w:rsid w:val="00D807D7"/>
    <w:rsid w:val="00D8098B"/>
    <w:rsid w:val="00D80F80"/>
    <w:rsid w:val="00D813A8"/>
    <w:rsid w:val="00D8145E"/>
    <w:rsid w:val="00D81732"/>
    <w:rsid w:val="00D81B26"/>
    <w:rsid w:val="00D81D13"/>
    <w:rsid w:val="00D81E1B"/>
    <w:rsid w:val="00D82027"/>
    <w:rsid w:val="00D8207C"/>
    <w:rsid w:val="00D821E8"/>
    <w:rsid w:val="00D82847"/>
    <w:rsid w:val="00D82AC5"/>
    <w:rsid w:val="00D82B40"/>
    <w:rsid w:val="00D82EE9"/>
    <w:rsid w:val="00D82FC1"/>
    <w:rsid w:val="00D839FA"/>
    <w:rsid w:val="00D83E1E"/>
    <w:rsid w:val="00D840CB"/>
    <w:rsid w:val="00D84329"/>
    <w:rsid w:val="00D844FF"/>
    <w:rsid w:val="00D84606"/>
    <w:rsid w:val="00D8479F"/>
    <w:rsid w:val="00D848EB"/>
    <w:rsid w:val="00D84AA5"/>
    <w:rsid w:val="00D84BAD"/>
    <w:rsid w:val="00D84D29"/>
    <w:rsid w:val="00D84EAA"/>
    <w:rsid w:val="00D850FE"/>
    <w:rsid w:val="00D85193"/>
    <w:rsid w:val="00D85333"/>
    <w:rsid w:val="00D85387"/>
    <w:rsid w:val="00D85732"/>
    <w:rsid w:val="00D858AF"/>
    <w:rsid w:val="00D863EF"/>
    <w:rsid w:val="00D86D57"/>
    <w:rsid w:val="00D86DF2"/>
    <w:rsid w:val="00D87266"/>
    <w:rsid w:val="00D877C8"/>
    <w:rsid w:val="00D8798C"/>
    <w:rsid w:val="00D879D2"/>
    <w:rsid w:val="00D87AD4"/>
    <w:rsid w:val="00D87AE4"/>
    <w:rsid w:val="00D87C82"/>
    <w:rsid w:val="00D87CBB"/>
    <w:rsid w:val="00D901DB"/>
    <w:rsid w:val="00D904C2"/>
    <w:rsid w:val="00D906E7"/>
    <w:rsid w:val="00D909EB"/>
    <w:rsid w:val="00D90ECF"/>
    <w:rsid w:val="00D910FE"/>
    <w:rsid w:val="00D91687"/>
    <w:rsid w:val="00D917B8"/>
    <w:rsid w:val="00D91A30"/>
    <w:rsid w:val="00D91B1F"/>
    <w:rsid w:val="00D91CE9"/>
    <w:rsid w:val="00D920BA"/>
    <w:rsid w:val="00D9212B"/>
    <w:rsid w:val="00D922B9"/>
    <w:rsid w:val="00D924B9"/>
    <w:rsid w:val="00D92574"/>
    <w:rsid w:val="00D925A5"/>
    <w:rsid w:val="00D925C2"/>
    <w:rsid w:val="00D926B4"/>
    <w:rsid w:val="00D9298E"/>
    <w:rsid w:val="00D92B9B"/>
    <w:rsid w:val="00D92CE4"/>
    <w:rsid w:val="00D92FC6"/>
    <w:rsid w:val="00D93060"/>
    <w:rsid w:val="00D936E9"/>
    <w:rsid w:val="00D9375F"/>
    <w:rsid w:val="00D939C5"/>
    <w:rsid w:val="00D93BD1"/>
    <w:rsid w:val="00D93EFF"/>
    <w:rsid w:val="00D9413C"/>
    <w:rsid w:val="00D94473"/>
    <w:rsid w:val="00D94676"/>
    <w:rsid w:val="00D946DE"/>
    <w:rsid w:val="00D94BE6"/>
    <w:rsid w:val="00D94C89"/>
    <w:rsid w:val="00D94D4E"/>
    <w:rsid w:val="00D9502C"/>
    <w:rsid w:val="00D950ED"/>
    <w:rsid w:val="00D95142"/>
    <w:rsid w:val="00D95179"/>
    <w:rsid w:val="00D956CB"/>
    <w:rsid w:val="00D956EB"/>
    <w:rsid w:val="00D95816"/>
    <w:rsid w:val="00D9584A"/>
    <w:rsid w:val="00D95856"/>
    <w:rsid w:val="00D95A3F"/>
    <w:rsid w:val="00D95AAC"/>
    <w:rsid w:val="00D95B1B"/>
    <w:rsid w:val="00D95C13"/>
    <w:rsid w:val="00D95D4E"/>
    <w:rsid w:val="00D95DCC"/>
    <w:rsid w:val="00D95E88"/>
    <w:rsid w:val="00D95F8F"/>
    <w:rsid w:val="00D95FC7"/>
    <w:rsid w:val="00D96050"/>
    <w:rsid w:val="00D96098"/>
    <w:rsid w:val="00D96A99"/>
    <w:rsid w:val="00D96B3A"/>
    <w:rsid w:val="00D96D17"/>
    <w:rsid w:val="00D970C1"/>
    <w:rsid w:val="00D971C0"/>
    <w:rsid w:val="00D974FB"/>
    <w:rsid w:val="00D97658"/>
    <w:rsid w:val="00D9770A"/>
    <w:rsid w:val="00D978B9"/>
    <w:rsid w:val="00D97A2D"/>
    <w:rsid w:val="00DA04DE"/>
    <w:rsid w:val="00DA07F8"/>
    <w:rsid w:val="00DA098A"/>
    <w:rsid w:val="00DA0E5E"/>
    <w:rsid w:val="00DA1109"/>
    <w:rsid w:val="00DA11A5"/>
    <w:rsid w:val="00DA141F"/>
    <w:rsid w:val="00DA16A9"/>
    <w:rsid w:val="00DA1795"/>
    <w:rsid w:val="00DA1986"/>
    <w:rsid w:val="00DA1987"/>
    <w:rsid w:val="00DA1BB9"/>
    <w:rsid w:val="00DA1C3E"/>
    <w:rsid w:val="00DA1E83"/>
    <w:rsid w:val="00DA2029"/>
    <w:rsid w:val="00DA24CF"/>
    <w:rsid w:val="00DA25AC"/>
    <w:rsid w:val="00DA279E"/>
    <w:rsid w:val="00DA2A6D"/>
    <w:rsid w:val="00DA2AE9"/>
    <w:rsid w:val="00DA2BCE"/>
    <w:rsid w:val="00DA2C27"/>
    <w:rsid w:val="00DA2CD7"/>
    <w:rsid w:val="00DA2DA1"/>
    <w:rsid w:val="00DA2EAA"/>
    <w:rsid w:val="00DA2EC4"/>
    <w:rsid w:val="00DA2F39"/>
    <w:rsid w:val="00DA3001"/>
    <w:rsid w:val="00DA3044"/>
    <w:rsid w:val="00DA3366"/>
    <w:rsid w:val="00DA3425"/>
    <w:rsid w:val="00DA37F9"/>
    <w:rsid w:val="00DA3EE5"/>
    <w:rsid w:val="00DA3FD4"/>
    <w:rsid w:val="00DA4001"/>
    <w:rsid w:val="00DA4956"/>
    <w:rsid w:val="00DA4B24"/>
    <w:rsid w:val="00DA505A"/>
    <w:rsid w:val="00DA516B"/>
    <w:rsid w:val="00DA5481"/>
    <w:rsid w:val="00DA5482"/>
    <w:rsid w:val="00DA54CD"/>
    <w:rsid w:val="00DA5517"/>
    <w:rsid w:val="00DA5844"/>
    <w:rsid w:val="00DA586F"/>
    <w:rsid w:val="00DA5993"/>
    <w:rsid w:val="00DA60E4"/>
    <w:rsid w:val="00DA61A8"/>
    <w:rsid w:val="00DA62A4"/>
    <w:rsid w:val="00DA6691"/>
    <w:rsid w:val="00DA69F3"/>
    <w:rsid w:val="00DA6A35"/>
    <w:rsid w:val="00DA6A8C"/>
    <w:rsid w:val="00DA6C3F"/>
    <w:rsid w:val="00DA6CDE"/>
    <w:rsid w:val="00DA6EEB"/>
    <w:rsid w:val="00DA6F12"/>
    <w:rsid w:val="00DA70A4"/>
    <w:rsid w:val="00DA715F"/>
    <w:rsid w:val="00DA7887"/>
    <w:rsid w:val="00DA7F5A"/>
    <w:rsid w:val="00DA7F5B"/>
    <w:rsid w:val="00DA7FE8"/>
    <w:rsid w:val="00DA7FEC"/>
    <w:rsid w:val="00DB0076"/>
    <w:rsid w:val="00DB0182"/>
    <w:rsid w:val="00DB0234"/>
    <w:rsid w:val="00DB0278"/>
    <w:rsid w:val="00DB05FB"/>
    <w:rsid w:val="00DB0802"/>
    <w:rsid w:val="00DB0D9C"/>
    <w:rsid w:val="00DB0F40"/>
    <w:rsid w:val="00DB1175"/>
    <w:rsid w:val="00DB12C8"/>
    <w:rsid w:val="00DB1D99"/>
    <w:rsid w:val="00DB1E9E"/>
    <w:rsid w:val="00DB20C0"/>
    <w:rsid w:val="00DB20E2"/>
    <w:rsid w:val="00DB24F6"/>
    <w:rsid w:val="00DB25FF"/>
    <w:rsid w:val="00DB2987"/>
    <w:rsid w:val="00DB2C26"/>
    <w:rsid w:val="00DB2F40"/>
    <w:rsid w:val="00DB3445"/>
    <w:rsid w:val="00DB3D19"/>
    <w:rsid w:val="00DB3DBC"/>
    <w:rsid w:val="00DB3FA0"/>
    <w:rsid w:val="00DB40BD"/>
    <w:rsid w:val="00DB419A"/>
    <w:rsid w:val="00DB42E4"/>
    <w:rsid w:val="00DB431B"/>
    <w:rsid w:val="00DB469C"/>
    <w:rsid w:val="00DB46D5"/>
    <w:rsid w:val="00DB4909"/>
    <w:rsid w:val="00DB4A16"/>
    <w:rsid w:val="00DB4AB9"/>
    <w:rsid w:val="00DB4BE4"/>
    <w:rsid w:val="00DB4CD8"/>
    <w:rsid w:val="00DB4D05"/>
    <w:rsid w:val="00DB4D59"/>
    <w:rsid w:val="00DB4E08"/>
    <w:rsid w:val="00DB4F8D"/>
    <w:rsid w:val="00DB5152"/>
    <w:rsid w:val="00DB58D6"/>
    <w:rsid w:val="00DB596A"/>
    <w:rsid w:val="00DB5CA4"/>
    <w:rsid w:val="00DB5E82"/>
    <w:rsid w:val="00DB5F9B"/>
    <w:rsid w:val="00DB62EE"/>
    <w:rsid w:val="00DB65B0"/>
    <w:rsid w:val="00DB66B6"/>
    <w:rsid w:val="00DB6D96"/>
    <w:rsid w:val="00DB6E3F"/>
    <w:rsid w:val="00DB6F44"/>
    <w:rsid w:val="00DB71DA"/>
    <w:rsid w:val="00DB7263"/>
    <w:rsid w:val="00DB7392"/>
    <w:rsid w:val="00DB7647"/>
    <w:rsid w:val="00DB7691"/>
    <w:rsid w:val="00DB7697"/>
    <w:rsid w:val="00DB77B6"/>
    <w:rsid w:val="00DB7816"/>
    <w:rsid w:val="00DB7D4E"/>
    <w:rsid w:val="00DB7E14"/>
    <w:rsid w:val="00DC003B"/>
    <w:rsid w:val="00DC00A3"/>
    <w:rsid w:val="00DC0244"/>
    <w:rsid w:val="00DC0406"/>
    <w:rsid w:val="00DC056D"/>
    <w:rsid w:val="00DC08E9"/>
    <w:rsid w:val="00DC0E3E"/>
    <w:rsid w:val="00DC0E9E"/>
    <w:rsid w:val="00DC1048"/>
    <w:rsid w:val="00DC1277"/>
    <w:rsid w:val="00DC1462"/>
    <w:rsid w:val="00DC18CE"/>
    <w:rsid w:val="00DC1CD9"/>
    <w:rsid w:val="00DC1D6F"/>
    <w:rsid w:val="00DC2254"/>
    <w:rsid w:val="00DC2286"/>
    <w:rsid w:val="00DC2811"/>
    <w:rsid w:val="00DC2893"/>
    <w:rsid w:val="00DC2930"/>
    <w:rsid w:val="00DC2BCB"/>
    <w:rsid w:val="00DC2FDD"/>
    <w:rsid w:val="00DC3112"/>
    <w:rsid w:val="00DC34FA"/>
    <w:rsid w:val="00DC35A4"/>
    <w:rsid w:val="00DC36D0"/>
    <w:rsid w:val="00DC373E"/>
    <w:rsid w:val="00DC3859"/>
    <w:rsid w:val="00DC399D"/>
    <w:rsid w:val="00DC39ED"/>
    <w:rsid w:val="00DC3B53"/>
    <w:rsid w:val="00DC3CF3"/>
    <w:rsid w:val="00DC4040"/>
    <w:rsid w:val="00DC4405"/>
    <w:rsid w:val="00DC45D9"/>
    <w:rsid w:val="00DC45E2"/>
    <w:rsid w:val="00DC493C"/>
    <w:rsid w:val="00DC4AC0"/>
    <w:rsid w:val="00DC4E26"/>
    <w:rsid w:val="00DC4FBF"/>
    <w:rsid w:val="00DC508C"/>
    <w:rsid w:val="00DC5110"/>
    <w:rsid w:val="00DC5146"/>
    <w:rsid w:val="00DC58D0"/>
    <w:rsid w:val="00DC5B5D"/>
    <w:rsid w:val="00DC5D4D"/>
    <w:rsid w:val="00DC607A"/>
    <w:rsid w:val="00DC628C"/>
    <w:rsid w:val="00DC6940"/>
    <w:rsid w:val="00DC6CA3"/>
    <w:rsid w:val="00DC71E6"/>
    <w:rsid w:val="00DC727A"/>
    <w:rsid w:val="00DC7820"/>
    <w:rsid w:val="00DC7961"/>
    <w:rsid w:val="00DC7BAE"/>
    <w:rsid w:val="00DC7BD4"/>
    <w:rsid w:val="00DC7E29"/>
    <w:rsid w:val="00DC7FCF"/>
    <w:rsid w:val="00DD00F8"/>
    <w:rsid w:val="00DD016F"/>
    <w:rsid w:val="00DD062C"/>
    <w:rsid w:val="00DD08B8"/>
    <w:rsid w:val="00DD0AC3"/>
    <w:rsid w:val="00DD0AF0"/>
    <w:rsid w:val="00DD11EF"/>
    <w:rsid w:val="00DD11F7"/>
    <w:rsid w:val="00DD14C2"/>
    <w:rsid w:val="00DD14F2"/>
    <w:rsid w:val="00DD14FE"/>
    <w:rsid w:val="00DD1643"/>
    <w:rsid w:val="00DD1869"/>
    <w:rsid w:val="00DD1AD5"/>
    <w:rsid w:val="00DD1F34"/>
    <w:rsid w:val="00DD2114"/>
    <w:rsid w:val="00DD22CE"/>
    <w:rsid w:val="00DD2537"/>
    <w:rsid w:val="00DD27C7"/>
    <w:rsid w:val="00DD2A9D"/>
    <w:rsid w:val="00DD2A9F"/>
    <w:rsid w:val="00DD2CCA"/>
    <w:rsid w:val="00DD2D5E"/>
    <w:rsid w:val="00DD31A5"/>
    <w:rsid w:val="00DD3222"/>
    <w:rsid w:val="00DD32A1"/>
    <w:rsid w:val="00DD34C1"/>
    <w:rsid w:val="00DD3560"/>
    <w:rsid w:val="00DD35A5"/>
    <w:rsid w:val="00DD3665"/>
    <w:rsid w:val="00DD36BE"/>
    <w:rsid w:val="00DD3874"/>
    <w:rsid w:val="00DD3A8C"/>
    <w:rsid w:val="00DD3D39"/>
    <w:rsid w:val="00DD3EA8"/>
    <w:rsid w:val="00DD3F34"/>
    <w:rsid w:val="00DD3F59"/>
    <w:rsid w:val="00DD4070"/>
    <w:rsid w:val="00DD4154"/>
    <w:rsid w:val="00DD4307"/>
    <w:rsid w:val="00DD4429"/>
    <w:rsid w:val="00DD4641"/>
    <w:rsid w:val="00DD46CB"/>
    <w:rsid w:val="00DD4A11"/>
    <w:rsid w:val="00DD4C47"/>
    <w:rsid w:val="00DD4CE3"/>
    <w:rsid w:val="00DD4E09"/>
    <w:rsid w:val="00DD52E3"/>
    <w:rsid w:val="00DD5391"/>
    <w:rsid w:val="00DD5445"/>
    <w:rsid w:val="00DD5475"/>
    <w:rsid w:val="00DD54C5"/>
    <w:rsid w:val="00DD5686"/>
    <w:rsid w:val="00DD574A"/>
    <w:rsid w:val="00DD5D68"/>
    <w:rsid w:val="00DD60B4"/>
    <w:rsid w:val="00DD620A"/>
    <w:rsid w:val="00DD62A8"/>
    <w:rsid w:val="00DD644F"/>
    <w:rsid w:val="00DD658E"/>
    <w:rsid w:val="00DD67DB"/>
    <w:rsid w:val="00DD6AF5"/>
    <w:rsid w:val="00DD70A7"/>
    <w:rsid w:val="00DD7298"/>
    <w:rsid w:val="00DD7561"/>
    <w:rsid w:val="00DD7700"/>
    <w:rsid w:val="00DD770C"/>
    <w:rsid w:val="00DD7931"/>
    <w:rsid w:val="00DD798D"/>
    <w:rsid w:val="00DD79B9"/>
    <w:rsid w:val="00DD7A88"/>
    <w:rsid w:val="00DD7B20"/>
    <w:rsid w:val="00DD7BAA"/>
    <w:rsid w:val="00DD7C02"/>
    <w:rsid w:val="00DD7E79"/>
    <w:rsid w:val="00DD7F30"/>
    <w:rsid w:val="00DE033E"/>
    <w:rsid w:val="00DE03D1"/>
    <w:rsid w:val="00DE0645"/>
    <w:rsid w:val="00DE082B"/>
    <w:rsid w:val="00DE08D0"/>
    <w:rsid w:val="00DE0A7A"/>
    <w:rsid w:val="00DE0DCA"/>
    <w:rsid w:val="00DE10CC"/>
    <w:rsid w:val="00DE152A"/>
    <w:rsid w:val="00DE1574"/>
    <w:rsid w:val="00DE16D1"/>
    <w:rsid w:val="00DE1F44"/>
    <w:rsid w:val="00DE20E2"/>
    <w:rsid w:val="00DE21BF"/>
    <w:rsid w:val="00DE23B2"/>
    <w:rsid w:val="00DE24C9"/>
    <w:rsid w:val="00DE25C4"/>
    <w:rsid w:val="00DE2686"/>
    <w:rsid w:val="00DE29DA"/>
    <w:rsid w:val="00DE29FE"/>
    <w:rsid w:val="00DE2CA7"/>
    <w:rsid w:val="00DE2E27"/>
    <w:rsid w:val="00DE30B7"/>
    <w:rsid w:val="00DE31AD"/>
    <w:rsid w:val="00DE3209"/>
    <w:rsid w:val="00DE34E5"/>
    <w:rsid w:val="00DE356E"/>
    <w:rsid w:val="00DE3C73"/>
    <w:rsid w:val="00DE3E16"/>
    <w:rsid w:val="00DE40E0"/>
    <w:rsid w:val="00DE4384"/>
    <w:rsid w:val="00DE4387"/>
    <w:rsid w:val="00DE43B5"/>
    <w:rsid w:val="00DE44F1"/>
    <w:rsid w:val="00DE46A5"/>
    <w:rsid w:val="00DE46B0"/>
    <w:rsid w:val="00DE473C"/>
    <w:rsid w:val="00DE475B"/>
    <w:rsid w:val="00DE4AC5"/>
    <w:rsid w:val="00DE4AF9"/>
    <w:rsid w:val="00DE4DA7"/>
    <w:rsid w:val="00DE4E07"/>
    <w:rsid w:val="00DE4F23"/>
    <w:rsid w:val="00DE5005"/>
    <w:rsid w:val="00DE5119"/>
    <w:rsid w:val="00DE518E"/>
    <w:rsid w:val="00DE53B0"/>
    <w:rsid w:val="00DE54BB"/>
    <w:rsid w:val="00DE5525"/>
    <w:rsid w:val="00DE5529"/>
    <w:rsid w:val="00DE576A"/>
    <w:rsid w:val="00DE5927"/>
    <w:rsid w:val="00DE6008"/>
    <w:rsid w:val="00DE609C"/>
    <w:rsid w:val="00DE6164"/>
    <w:rsid w:val="00DE6374"/>
    <w:rsid w:val="00DE63D6"/>
    <w:rsid w:val="00DE640F"/>
    <w:rsid w:val="00DE6497"/>
    <w:rsid w:val="00DE659D"/>
    <w:rsid w:val="00DE6B43"/>
    <w:rsid w:val="00DE6BB8"/>
    <w:rsid w:val="00DE6FDC"/>
    <w:rsid w:val="00DE71B4"/>
    <w:rsid w:val="00DE72AF"/>
    <w:rsid w:val="00DE73AA"/>
    <w:rsid w:val="00DE742E"/>
    <w:rsid w:val="00DE74D5"/>
    <w:rsid w:val="00DE74E0"/>
    <w:rsid w:val="00DE7873"/>
    <w:rsid w:val="00DE7DB0"/>
    <w:rsid w:val="00DF02D6"/>
    <w:rsid w:val="00DF0607"/>
    <w:rsid w:val="00DF0666"/>
    <w:rsid w:val="00DF0670"/>
    <w:rsid w:val="00DF08EC"/>
    <w:rsid w:val="00DF0984"/>
    <w:rsid w:val="00DF0F47"/>
    <w:rsid w:val="00DF10BD"/>
    <w:rsid w:val="00DF112D"/>
    <w:rsid w:val="00DF11C7"/>
    <w:rsid w:val="00DF134A"/>
    <w:rsid w:val="00DF1A0C"/>
    <w:rsid w:val="00DF1CEB"/>
    <w:rsid w:val="00DF20B7"/>
    <w:rsid w:val="00DF21F5"/>
    <w:rsid w:val="00DF2371"/>
    <w:rsid w:val="00DF23AD"/>
    <w:rsid w:val="00DF253E"/>
    <w:rsid w:val="00DF2543"/>
    <w:rsid w:val="00DF2674"/>
    <w:rsid w:val="00DF268F"/>
    <w:rsid w:val="00DF27B4"/>
    <w:rsid w:val="00DF2876"/>
    <w:rsid w:val="00DF2906"/>
    <w:rsid w:val="00DF2A87"/>
    <w:rsid w:val="00DF2D6B"/>
    <w:rsid w:val="00DF31D2"/>
    <w:rsid w:val="00DF32E3"/>
    <w:rsid w:val="00DF3455"/>
    <w:rsid w:val="00DF3579"/>
    <w:rsid w:val="00DF4093"/>
    <w:rsid w:val="00DF43B3"/>
    <w:rsid w:val="00DF43E3"/>
    <w:rsid w:val="00DF4413"/>
    <w:rsid w:val="00DF4A92"/>
    <w:rsid w:val="00DF4B77"/>
    <w:rsid w:val="00DF50E3"/>
    <w:rsid w:val="00DF53C4"/>
    <w:rsid w:val="00DF541B"/>
    <w:rsid w:val="00DF54C9"/>
    <w:rsid w:val="00DF5630"/>
    <w:rsid w:val="00DF5B81"/>
    <w:rsid w:val="00DF5CB6"/>
    <w:rsid w:val="00DF5EBE"/>
    <w:rsid w:val="00DF636C"/>
    <w:rsid w:val="00DF63A4"/>
    <w:rsid w:val="00DF6CD7"/>
    <w:rsid w:val="00DF6DF5"/>
    <w:rsid w:val="00DF6E9A"/>
    <w:rsid w:val="00DF78FC"/>
    <w:rsid w:val="00DF7DDC"/>
    <w:rsid w:val="00DF7E96"/>
    <w:rsid w:val="00DF7F40"/>
    <w:rsid w:val="00E0012F"/>
    <w:rsid w:val="00E003DA"/>
    <w:rsid w:val="00E00496"/>
    <w:rsid w:val="00E00732"/>
    <w:rsid w:val="00E008E7"/>
    <w:rsid w:val="00E009E8"/>
    <w:rsid w:val="00E00ACE"/>
    <w:rsid w:val="00E00C28"/>
    <w:rsid w:val="00E00CEA"/>
    <w:rsid w:val="00E00D1F"/>
    <w:rsid w:val="00E0120E"/>
    <w:rsid w:val="00E01381"/>
    <w:rsid w:val="00E0138E"/>
    <w:rsid w:val="00E0144E"/>
    <w:rsid w:val="00E015F6"/>
    <w:rsid w:val="00E0181F"/>
    <w:rsid w:val="00E0195F"/>
    <w:rsid w:val="00E02601"/>
    <w:rsid w:val="00E02626"/>
    <w:rsid w:val="00E0286E"/>
    <w:rsid w:val="00E029AD"/>
    <w:rsid w:val="00E03225"/>
    <w:rsid w:val="00E0322A"/>
    <w:rsid w:val="00E03A66"/>
    <w:rsid w:val="00E03D57"/>
    <w:rsid w:val="00E0404B"/>
    <w:rsid w:val="00E0409B"/>
    <w:rsid w:val="00E04142"/>
    <w:rsid w:val="00E04170"/>
    <w:rsid w:val="00E0418F"/>
    <w:rsid w:val="00E044D5"/>
    <w:rsid w:val="00E046EB"/>
    <w:rsid w:val="00E04935"/>
    <w:rsid w:val="00E049CC"/>
    <w:rsid w:val="00E052DF"/>
    <w:rsid w:val="00E054CF"/>
    <w:rsid w:val="00E0550B"/>
    <w:rsid w:val="00E05530"/>
    <w:rsid w:val="00E056F0"/>
    <w:rsid w:val="00E059D0"/>
    <w:rsid w:val="00E05AEF"/>
    <w:rsid w:val="00E05B61"/>
    <w:rsid w:val="00E05DE3"/>
    <w:rsid w:val="00E06180"/>
    <w:rsid w:val="00E06484"/>
    <w:rsid w:val="00E06519"/>
    <w:rsid w:val="00E06AF0"/>
    <w:rsid w:val="00E06D48"/>
    <w:rsid w:val="00E06D9C"/>
    <w:rsid w:val="00E07065"/>
    <w:rsid w:val="00E0724F"/>
    <w:rsid w:val="00E07A3E"/>
    <w:rsid w:val="00E07DA4"/>
    <w:rsid w:val="00E10027"/>
    <w:rsid w:val="00E10070"/>
    <w:rsid w:val="00E1080D"/>
    <w:rsid w:val="00E109EF"/>
    <w:rsid w:val="00E10B2A"/>
    <w:rsid w:val="00E1109A"/>
    <w:rsid w:val="00E112AC"/>
    <w:rsid w:val="00E11337"/>
    <w:rsid w:val="00E11797"/>
    <w:rsid w:val="00E11849"/>
    <w:rsid w:val="00E1191A"/>
    <w:rsid w:val="00E11D32"/>
    <w:rsid w:val="00E11DB8"/>
    <w:rsid w:val="00E11E28"/>
    <w:rsid w:val="00E11ECB"/>
    <w:rsid w:val="00E12279"/>
    <w:rsid w:val="00E122E6"/>
    <w:rsid w:val="00E12724"/>
    <w:rsid w:val="00E12D65"/>
    <w:rsid w:val="00E12E56"/>
    <w:rsid w:val="00E12E74"/>
    <w:rsid w:val="00E12E97"/>
    <w:rsid w:val="00E12FB9"/>
    <w:rsid w:val="00E131B2"/>
    <w:rsid w:val="00E13212"/>
    <w:rsid w:val="00E13436"/>
    <w:rsid w:val="00E13502"/>
    <w:rsid w:val="00E13653"/>
    <w:rsid w:val="00E1382D"/>
    <w:rsid w:val="00E13EF9"/>
    <w:rsid w:val="00E13F2B"/>
    <w:rsid w:val="00E140F0"/>
    <w:rsid w:val="00E14346"/>
    <w:rsid w:val="00E144B6"/>
    <w:rsid w:val="00E1462F"/>
    <w:rsid w:val="00E14741"/>
    <w:rsid w:val="00E14794"/>
    <w:rsid w:val="00E147AA"/>
    <w:rsid w:val="00E15245"/>
    <w:rsid w:val="00E154DD"/>
    <w:rsid w:val="00E1552F"/>
    <w:rsid w:val="00E15669"/>
    <w:rsid w:val="00E156AF"/>
    <w:rsid w:val="00E15925"/>
    <w:rsid w:val="00E15A0D"/>
    <w:rsid w:val="00E15A12"/>
    <w:rsid w:val="00E15ABB"/>
    <w:rsid w:val="00E15E8C"/>
    <w:rsid w:val="00E15EFC"/>
    <w:rsid w:val="00E16277"/>
    <w:rsid w:val="00E16678"/>
    <w:rsid w:val="00E1682B"/>
    <w:rsid w:val="00E168B8"/>
    <w:rsid w:val="00E16C53"/>
    <w:rsid w:val="00E16D09"/>
    <w:rsid w:val="00E16DCE"/>
    <w:rsid w:val="00E170C4"/>
    <w:rsid w:val="00E171EE"/>
    <w:rsid w:val="00E1745D"/>
    <w:rsid w:val="00E17710"/>
    <w:rsid w:val="00E17795"/>
    <w:rsid w:val="00E20591"/>
    <w:rsid w:val="00E2062A"/>
    <w:rsid w:val="00E207EE"/>
    <w:rsid w:val="00E209B2"/>
    <w:rsid w:val="00E209CD"/>
    <w:rsid w:val="00E20A83"/>
    <w:rsid w:val="00E20C0A"/>
    <w:rsid w:val="00E20D84"/>
    <w:rsid w:val="00E20ED0"/>
    <w:rsid w:val="00E21E78"/>
    <w:rsid w:val="00E21F6B"/>
    <w:rsid w:val="00E21FB6"/>
    <w:rsid w:val="00E22201"/>
    <w:rsid w:val="00E2232B"/>
    <w:rsid w:val="00E227D8"/>
    <w:rsid w:val="00E22A5C"/>
    <w:rsid w:val="00E22ABB"/>
    <w:rsid w:val="00E22B17"/>
    <w:rsid w:val="00E22BB9"/>
    <w:rsid w:val="00E22CA0"/>
    <w:rsid w:val="00E230FE"/>
    <w:rsid w:val="00E236A0"/>
    <w:rsid w:val="00E23893"/>
    <w:rsid w:val="00E23B64"/>
    <w:rsid w:val="00E23FA6"/>
    <w:rsid w:val="00E242F1"/>
    <w:rsid w:val="00E24347"/>
    <w:rsid w:val="00E24673"/>
    <w:rsid w:val="00E24853"/>
    <w:rsid w:val="00E249C2"/>
    <w:rsid w:val="00E24DD0"/>
    <w:rsid w:val="00E24EDF"/>
    <w:rsid w:val="00E2500D"/>
    <w:rsid w:val="00E25013"/>
    <w:rsid w:val="00E25077"/>
    <w:rsid w:val="00E253B5"/>
    <w:rsid w:val="00E25600"/>
    <w:rsid w:val="00E25870"/>
    <w:rsid w:val="00E25F33"/>
    <w:rsid w:val="00E2603A"/>
    <w:rsid w:val="00E262D4"/>
    <w:rsid w:val="00E266C3"/>
    <w:rsid w:val="00E26707"/>
    <w:rsid w:val="00E268C7"/>
    <w:rsid w:val="00E268C8"/>
    <w:rsid w:val="00E2699E"/>
    <w:rsid w:val="00E26A27"/>
    <w:rsid w:val="00E26A6C"/>
    <w:rsid w:val="00E26E63"/>
    <w:rsid w:val="00E27046"/>
    <w:rsid w:val="00E27186"/>
    <w:rsid w:val="00E27357"/>
    <w:rsid w:val="00E275C3"/>
    <w:rsid w:val="00E27655"/>
    <w:rsid w:val="00E278A4"/>
    <w:rsid w:val="00E30331"/>
    <w:rsid w:val="00E306AA"/>
    <w:rsid w:val="00E306F1"/>
    <w:rsid w:val="00E30726"/>
    <w:rsid w:val="00E30C63"/>
    <w:rsid w:val="00E30C96"/>
    <w:rsid w:val="00E30E34"/>
    <w:rsid w:val="00E30EDC"/>
    <w:rsid w:val="00E310CF"/>
    <w:rsid w:val="00E310E6"/>
    <w:rsid w:val="00E311BF"/>
    <w:rsid w:val="00E3120A"/>
    <w:rsid w:val="00E315E5"/>
    <w:rsid w:val="00E3178D"/>
    <w:rsid w:val="00E3194E"/>
    <w:rsid w:val="00E3195B"/>
    <w:rsid w:val="00E319BE"/>
    <w:rsid w:val="00E31E54"/>
    <w:rsid w:val="00E31F1C"/>
    <w:rsid w:val="00E3226E"/>
    <w:rsid w:val="00E324E0"/>
    <w:rsid w:val="00E32639"/>
    <w:rsid w:val="00E32A4A"/>
    <w:rsid w:val="00E3303B"/>
    <w:rsid w:val="00E3304C"/>
    <w:rsid w:val="00E33055"/>
    <w:rsid w:val="00E3313F"/>
    <w:rsid w:val="00E33150"/>
    <w:rsid w:val="00E336AE"/>
    <w:rsid w:val="00E33AEB"/>
    <w:rsid w:val="00E33EB9"/>
    <w:rsid w:val="00E34033"/>
    <w:rsid w:val="00E340B1"/>
    <w:rsid w:val="00E34134"/>
    <w:rsid w:val="00E34202"/>
    <w:rsid w:val="00E34216"/>
    <w:rsid w:val="00E342D3"/>
    <w:rsid w:val="00E342ED"/>
    <w:rsid w:val="00E343C3"/>
    <w:rsid w:val="00E346EC"/>
    <w:rsid w:val="00E349FB"/>
    <w:rsid w:val="00E34A24"/>
    <w:rsid w:val="00E34A43"/>
    <w:rsid w:val="00E35077"/>
    <w:rsid w:val="00E35078"/>
    <w:rsid w:val="00E35404"/>
    <w:rsid w:val="00E35410"/>
    <w:rsid w:val="00E354DF"/>
    <w:rsid w:val="00E358B7"/>
    <w:rsid w:val="00E35B3D"/>
    <w:rsid w:val="00E35B4C"/>
    <w:rsid w:val="00E36250"/>
    <w:rsid w:val="00E362D1"/>
    <w:rsid w:val="00E3632B"/>
    <w:rsid w:val="00E36B07"/>
    <w:rsid w:val="00E36CDD"/>
    <w:rsid w:val="00E36D16"/>
    <w:rsid w:val="00E36D56"/>
    <w:rsid w:val="00E370C6"/>
    <w:rsid w:val="00E370DB"/>
    <w:rsid w:val="00E37156"/>
    <w:rsid w:val="00E371D9"/>
    <w:rsid w:val="00E372FB"/>
    <w:rsid w:val="00E374EF"/>
    <w:rsid w:val="00E3795F"/>
    <w:rsid w:val="00E37A03"/>
    <w:rsid w:val="00E37BF5"/>
    <w:rsid w:val="00E37FB7"/>
    <w:rsid w:val="00E40581"/>
    <w:rsid w:val="00E4061B"/>
    <w:rsid w:val="00E40839"/>
    <w:rsid w:val="00E40870"/>
    <w:rsid w:val="00E40DEC"/>
    <w:rsid w:val="00E40E26"/>
    <w:rsid w:val="00E4113E"/>
    <w:rsid w:val="00E4132D"/>
    <w:rsid w:val="00E414D6"/>
    <w:rsid w:val="00E41533"/>
    <w:rsid w:val="00E41678"/>
    <w:rsid w:val="00E41C99"/>
    <w:rsid w:val="00E420C0"/>
    <w:rsid w:val="00E42A7E"/>
    <w:rsid w:val="00E42C0C"/>
    <w:rsid w:val="00E42C18"/>
    <w:rsid w:val="00E42DB6"/>
    <w:rsid w:val="00E432B9"/>
    <w:rsid w:val="00E4331B"/>
    <w:rsid w:val="00E43348"/>
    <w:rsid w:val="00E43460"/>
    <w:rsid w:val="00E4375B"/>
    <w:rsid w:val="00E43A5A"/>
    <w:rsid w:val="00E43AB1"/>
    <w:rsid w:val="00E43C83"/>
    <w:rsid w:val="00E43DFE"/>
    <w:rsid w:val="00E44108"/>
    <w:rsid w:val="00E442F2"/>
    <w:rsid w:val="00E44502"/>
    <w:rsid w:val="00E44986"/>
    <w:rsid w:val="00E44D5A"/>
    <w:rsid w:val="00E451A6"/>
    <w:rsid w:val="00E45425"/>
    <w:rsid w:val="00E45544"/>
    <w:rsid w:val="00E456CC"/>
    <w:rsid w:val="00E456D6"/>
    <w:rsid w:val="00E4574F"/>
    <w:rsid w:val="00E458B9"/>
    <w:rsid w:val="00E4590B"/>
    <w:rsid w:val="00E45A7B"/>
    <w:rsid w:val="00E45D01"/>
    <w:rsid w:val="00E45D44"/>
    <w:rsid w:val="00E45DF8"/>
    <w:rsid w:val="00E45F46"/>
    <w:rsid w:val="00E465A7"/>
    <w:rsid w:val="00E4665D"/>
    <w:rsid w:val="00E4674C"/>
    <w:rsid w:val="00E468B4"/>
    <w:rsid w:val="00E46D91"/>
    <w:rsid w:val="00E46E05"/>
    <w:rsid w:val="00E47068"/>
    <w:rsid w:val="00E47075"/>
    <w:rsid w:val="00E471D6"/>
    <w:rsid w:val="00E473AD"/>
    <w:rsid w:val="00E475C0"/>
    <w:rsid w:val="00E47966"/>
    <w:rsid w:val="00E47A07"/>
    <w:rsid w:val="00E501EC"/>
    <w:rsid w:val="00E503EA"/>
    <w:rsid w:val="00E50972"/>
    <w:rsid w:val="00E50AE7"/>
    <w:rsid w:val="00E50B7E"/>
    <w:rsid w:val="00E50C9F"/>
    <w:rsid w:val="00E50E3F"/>
    <w:rsid w:val="00E50F73"/>
    <w:rsid w:val="00E51297"/>
    <w:rsid w:val="00E518CA"/>
    <w:rsid w:val="00E51AF0"/>
    <w:rsid w:val="00E51C7D"/>
    <w:rsid w:val="00E52221"/>
    <w:rsid w:val="00E52467"/>
    <w:rsid w:val="00E5274D"/>
    <w:rsid w:val="00E52916"/>
    <w:rsid w:val="00E52CF8"/>
    <w:rsid w:val="00E5336D"/>
    <w:rsid w:val="00E536B9"/>
    <w:rsid w:val="00E5378E"/>
    <w:rsid w:val="00E53AEC"/>
    <w:rsid w:val="00E53D7C"/>
    <w:rsid w:val="00E54287"/>
    <w:rsid w:val="00E544B5"/>
    <w:rsid w:val="00E54511"/>
    <w:rsid w:val="00E545C9"/>
    <w:rsid w:val="00E545D5"/>
    <w:rsid w:val="00E545DB"/>
    <w:rsid w:val="00E5464D"/>
    <w:rsid w:val="00E5489F"/>
    <w:rsid w:val="00E54C14"/>
    <w:rsid w:val="00E54C71"/>
    <w:rsid w:val="00E54F01"/>
    <w:rsid w:val="00E5519C"/>
    <w:rsid w:val="00E552FD"/>
    <w:rsid w:val="00E55440"/>
    <w:rsid w:val="00E55584"/>
    <w:rsid w:val="00E555D3"/>
    <w:rsid w:val="00E556CD"/>
    <w:rsid w:val="00E55842"/>
    <w:rsid w:val="00E55C0B"/>
    <w:rsid w:val="00E5606A"/>
    <w:rsid w:val="00E56196"/>
    <w:rsid w:val="00E5665E"/>
    <w:rsid w:val="00E56CE0"/>
    <w:rsid w:val="00E56E88"/>
    <w:rsid w:val="00E56E98"/>
    <w:rsid w:val="00E572E8"/>
    <w:rsid w:val="00E575E8"/>
    <w:rsid w:val="00E57859"/>
    <w:rsid w:val="00E578BC"/>
    <w:rsid w:val="00E6019B"/>
    <w:rsid w:val="00E60270"/>
    <w:rsid w:val="00E602C7"/>
    <w:rsid w:val="00E60460"/>
    <w:rsid w:val="00E606D1"/>
    <w:rsid w:val="00E608F6"/>
    <w:rsid w:val="00E60B34"/>
    <w:rsid w:val="00E60E56"/>
    <w:rsid w:val="00E60E95"/>
    <w:rsid w:val="00E60F3D"/>
    <w:rsid w:val="00E610FB"/>
    <w:rsid w:val="00E611DA"/>
    <w:rsid w:val="00E61291"/>
    <w:rsid w:val="00E6164E"/>
    <w:rsid w:val="00E619C4"/>
    <w:rsid w:val="00E61D8F"/>
    <w:rsid w:val="00E61DAC"/>
    <w:rsid w:val="00E61EA6"/>
    <w:rsid w:val="00E61F99"/>
    <w:rsid w:val="00E62043"/>
    <w:rsid w:val="00E622A2"/>
    <w:rsid w:val="00E62428"/>
    <w:rsid w:val="00E62546"/>
    <w:rsid w:val="00E6272E"/>
    <w:rsid w:val="00E62757"/>
    <w:rsid w:val="00E62768"/>
    <w:rsid w:val="00E629CC"/>
    <w:rsid w:val="00E62B8E"/>
    <w:rsid w:val="00E62D6A"/>
    <w:rsid w:val="00E62F75"/>
    <w:rsid w:val="00E632B0"/>
    <w:rsid w:val="00E6364D"/>
    <w:rsid w:val="00E63DB6"/>
    <w:rsid w:val="00E63DBE"/>
    <w:rsid w:val="00E63EFF"/>
    <w:rsid w:val="00E63F3D"/>
    <w:rsid w:val="00E640FF"/>
    <w:rsid w:val="00E64154"/>
    <w:rsid w:val="00E642C6"/>
    <w:rsid w:val="00E64466"/>
    <w:rsid w:val="00E64705"/>
    <w:rsid w:val="00E64B9C"/>
    <w:rsid w:val="00E64BAA"/>
    <w:rsid w:val="00E64BCC"/>
    <w:rsid w:val="00E64D87"/>
    <w:rsid w:val="00E64E17"/>
    <w:rsid w:val="00E651B2"/>
    <w:rsid w:val="00E65610"/>
    <w:rsid w:val="00E65834"/>
    <w:rsid w:val="00E658C1"/>
    <w:rsid w:val="00E65927"/>
    <w:rsid w:val="00E65977"/>
    <w:rsid w:val="00E659D0"/>
    <w:rsid w:val="00E65E8C"/>
    <w:rsid w:val="00E65F16"/>
    <w:rsid w:val="00E664E2"/>
    <w:rsid w:val="00E66E5C"/>
    <w:rsid w:val="00E66FB8"/>
    <w:rsid w:val="00E674B0"/>
    <w:rsid w:val="00E67537"/>
    <w:rsid w:val="00E67560"/>
    <w:rsid w:val="00E67748"/>
    <w:rsid w:val="00E677D5"/>
    <w:rsid w:val="00E678B1"/>
    <w:rsid w:val="00E67BF0"/>
    <w:rsid w:val="00E70497"/>
    <w:rsid w:val="00E7094E"/>
    <w:rsid w:val="00E70968"/>
    <w:rsid w:val="00E709C2"/>
    <w:rsid w:val="00E70DA0"/>
    <w:rsid w:val="00E70DE0"/>
    <w:rsid w:val="00E70DF7"/>
    <w:rsid w:val="00E70EF8"/>
    <w:rsid w:val="00E70F25"/>
    <w:rsid w:val="00E710EA"/>
    <w:rsid w:val="00E71236"/>
    <w:rsid w:val="00E714CE"/>
    <w:rsid w:val="00E7156C"/>
    <w:rsid w:val="00E71679"/>
    <w:rsid w:val="00E71AC8"/>
    <w:rsid w:val="00E71C0C"/>
    <w:rsid w:val="00E72239"/>
    <w:rsid w:val="00E72C6C"/>
    <w:rsid w:val="00E72CEB"/>
    <w:rsid w:val="00E72DF2"/>
    <w:rsid w:val="00E72EEE"/>
    <w:rsid w:val="00E73196"/>
    <w:rsid w:val="00E73670"/>
    <w:rsid w:val="00E738EE"/>
    <w:rsid w:val="00E739A7"/>
    <w:rsid w:val="00E73B84"/>
    <w:rsid w:val="00E73C97"/>
    <w:rsid w:val="00E73E7F"/>
    <w:rsid w:val="00E7439E"/>
    <w:rsid w:val="00E74411"/>
    <w:rsid w:val="00E74498"/>
    <w:rsid w:val="00E7457B"/>
    <w:rsid w:val="00E7469E"/>
    <w:rsid w:val="00E747C3"/>
    <w:rsid w:val="00E749D6"/>
    <w:rsid w:val="00E74C17"/>
    <w:rsid w:val="00E74C6D"/>
    <w:rsid w:val="00E74F2D"/>
    <w:rsid w:val="00E75097"/>
    <w:rsid w:val="00E75159"/>
    <w:rsid w:val="00E757E3"/>
    <w:rsid w:val="00E75940"/>
    <w:rsid w:val="00E75942"/>
    <w:rsid w:val="00E75DC4"/>
    <w:rsid w:val="00E75FE3"/>
    <w:rsid w:val="00E76075"/>
    <w:rsid w:val="00E76337"/>
    <w:rsid w:val="00E763EE"/>
    <w:rsid w:val="00E7640A"/>
    <w:rsid w:val="00E764AB"/>
    <w:rsid w:val="00E7665F"/>
    <w:rsid w:val="00E768A7"/>
    <w:rsid w:val="00E76AD7"/>
    <w:rsid w:val="00E76D8C"/>
    <w:rsid w:val="00E76E7B"/>
    <w:rsid w:val="00E7730C"/>
    <w:rsid w:val="00E77341"/>
    <w:rsid w:val="00E773B8"/>
    <w:rsid w:val="00E7770A"/>
    <w:rsid w:val="00E777AC"/>
    <w:rsid w:val="00E77ADD"/>
    <w:rsid w:val="00E77C50"/>
    <w:rsid w:val="00E77E17"/>
    <w:rsid w:val="00E800A6"/>
    <w:rsid w:val="00E801F7"/>
    <w:rsid w:val="00E8040C"/>
    <w:rsid w:val="00E80556"/>
    <w:rsid w:val="00E809B8"/>
    <w:rsid w:val="00E80B21"/>
    <w:rsid w:val="00E80E6B"/>
    <w:rsid w:val="00E80F6D"/>
    <w:rsid w:val="00E81173"/>
    <w:rsid w:val="00E81476"/>
    <w:rsid w:val="00E81677"/>
    <w:rsid w:val="00E81729"/>
    <w:rsid w:val="00E81929"/>
    <w:rsid w:val="00E8192B"/>
    <w:rsid w:val="00E8197B"/>
    <w:rsid w:val="00E81BB9"/>
    <w:rsid w:val="00E81BF5"/>
    <w:rsid w:val="00E81D07"/>
    <w:rsid w:val="00E821B8"/>
    <w:rsid w:val="00E829C0"/>
    <w:rsid w:val="00E82B0E"/>
    <w:rsid w:val="00E82BB9"/>
    <w:rsid w:val="00E82E67"/>
    <w:rsid w:val="00E82F02"/>
    <w:rsid w:val="00E832BE"/>
    <w:rsid w:val="00E83303"/>
    <w:rsid w:val="00E8343A"/>
    <w:rsid w:val="00E83558"/>
    <w:rsid w:val="00E83827"/>
    <w:rsid w:val="00E83879"/>
    <w:rsid w:val="00E83A31"/>
    <w:rsid w:val="00E83C4B"/>
    <w:rsid w:val="00E83D78"/>
    <w:rsid w:val="00E84C78"/>
    <w:rsid w:val="00E84E73"/>
    <w:rsid w:val="00E85155"/>
    <w:rsid w:val="00E85289"/>
    <w:rsid w:val="00E855A4"/>
    <w:rsid w:val="00E85944"/>
    <w:rsid w:val="00E8596B"/>
    <w:rsid w:val="00E85D20"/>
    <w:rsid w:val="00E85FD2"/>
    <w:rsid w:val="00E863EC"/>
    <w:rsid w:val="00E864A6"/>
    <w:rsid w:val="00E8668C"/>
    <w:rsid w:val="00E86760"/>
    <w:rsid w:val="00E8694B"/>
    <w:rsid w:val="00E869FD"/>
    <w:rsid w:val="00E86D5B"/>
    <w:rsid w:val="00E86E24"/>
    <w:rsid w:val="00E86E97"/>
    <w:rsid w:val="00E87020"/>
    <w:rsid w:val="00E871FA"/>
    <w:rsid w:val="00E87496"/>
    <w:rsid w:val="00E8755F"/>
    <w:rsid w:val="00E875C1"/>
    <w:rsid w:val="00E8796D"/>
    <w:rsid w:val="00E87A7F"/>
    <w:rsid w:val="00E87C09"/>
    <w:rsid w:val="00E87DEE"/>
    <w:rsid w:val="00E87E31"/>
    <w:rsid w:val="00E87EB6"/>
    <w:rsid w:val="00E87F31"/>
    <w:rsid w:val="00E9009B"/>
    <w:rsid w:val="00E90185"/>
    <w:rsid w:val="00E9028A"/>
    <w:rsid w:val="00E90842"/>
    <w:rsid w:val="00E9098D"/>
    <w:rsid w:val="00E90B64"/>
    <w:rsid w:val="00E90B7D"/>
    <w:rsid w:val="00E90D1D"/>
    <w:rsid w:val="00E90D35"/>
    <w:rsid w:val="00E90DA7"/>
    <w:rsid w:val="00E91184"/>
    <w:rsid w:val="00E911B3"/>
    <w:rsid w:val="00E91399"/>
    <w:rsid w:val="00E91DB1"/>
    <w:rsid w:val="00E91EFE"/>
    <w:rsid w:val="00E91F1D"/>
    <w:rsid w:val="00E91F53"/>
    <w:rsid w:val="00E91FD5"/>
    <w:rsid w:val="00E9219B"/>
    <w:rsid w:val="00E92335"/>
    <w:rsid w:val="00E9245C"/>
    <w:rsid w:val="00E924BF"/>
    <w:rsid w:val="00E92589"/>
    <w:rsid w:val="00E92689"/>
    <w:rsid w:val="00E9268D"/>
    <w:rsid w:val="00E92794"/>
    <w:rsid w:val="00E927D1"/>
    <w:rsid w:val="00E927F3"/>
    <w:rsid w:val="00E92FB9"/>
    <w:rsid w:val="00E930CB"/>
    <w:rsid w:val="00E93367"/>
    <w:rsid w:val="00E935D5"/>
    <w:rsid w:val="00E93648"/>
    <w:rsid w:val="00E936A1"/>
    <w:rsid w:val="00E93892"/>
    <w:rsid w:val="00E93925"/>
    <w:rsid w:val="00E93C9A"/>
    <w:rsid w:val="00E93CF2"/>
    <w:rsid w:val="00E93DC0"/>
    <w:rsid w:val="00E93FAA"/>
    <w:rsid w:val="00E94023"/>
    <w:rsid w:val="00E9412E"/>
    <w:rsid w:val="00E945BF"/>
    <w:rsid w:val="00E9481C"/>
    <w:rsid w:val="00E94A6D"/>
    <w:rsid w:val="00E94B81"/>
    <w:rsid w:val="00E94D42"/>
    <w:rsid w:val="00E94E0E"/>
    <w:rsid w:val="00E95044"/>
    <w:rsid w:val="00E95591"/>
    <w:rsid w:val="00E956FA"/>
    <w:rsid w:val="00E9581B"/>
    <w:rsid w:val="00E95886"/>
    <w:rsid w:val="00E95B62"/>
    <w:rsid w:val="00E95D40"/>
    <w:rsid w:val="00E95DFC"/>
    <w:rsid w:val="00E95FD2"/>
    <w:rsid w:val="00E96025"/>
    <w:rsid w:val="00E962BD"/>
    <w:rsid w:val="00E9637C"/>
    <w:rsid w:val="00E9643B"/>
    <w:rsid w:val="00E9658D"/>
    <w:rsid w:val="00E9663D"/>
    <w:rsid w:val="00E9677B"/>
    <w:rsid w:val="00E967EE"/>
    <w:rsid w:val="00E96B7D"/>
    <w:rsid w:val="00E96D5C"/>
    <w:rsid w:val="00E96E1F"/>
    <w:rsid w:val="00E9732F"/>
    <w:rsid w:val="00E9752E"/>
    <w:rsid w:val="00E97869"/>
    <w:rsid w:val="00E97A39"/>
    <w:rsid w:val="00E97C0F"/>
    <w:rsid w:val="00E97C89"/>
    <w:rsid w:val="00EA020A"/>
    <w:rsid w:val="00EA0245"/>
    <w:rsid w:val="00EA0350"/>
    <w:rsid w:val="00EA04B4"/>
    <w:rsid w:val="00EA05DF"/>
    <w:rsid w:val="00EA05E7"/>
    <w:rsid w:val="00EA060D"/>
    <w:rsid w:val="00EA08D6"/>
    <w:rsid w:val="00EA09FC"/>
    <w:rsid w:val="00EA0D17"/>
    <w:rsid w:val="00EA11E8"/>
    <w:rsid w:val="00EA122A"/>
    <w:rsid w:val="00EA14FF"/>
    <w:rsid w:val="00EA156D"/>
    <w:rsid w:val="00EA1594"/>
    <w:rsid w:val="00EA1595"/>
    <w:rsid w:val="00EA1656"/>
    <w:rsid w:val="00EA16EC"/>
    <w:rsid w:val="00EA1839"/>
    <w:rsid w:val="00EA1916"/>
    <w:rsid w:val="00EA1A91"/>
    <w:rsid w:val="00EA1C0D"/>
    <w:rsid w:val="00EA20DF"/>
    <w:rsid w:val="00EA2199"/>
    <w:rsid w:val="00EA246D"/>
    <w:rsid w:val="00EA25C4"/>
    <w:rsid w:val="00EA26C7"/>
    <w:rsid w:val="00EA294D"/>
    <w:rsid w:val="00EA2A1E"/>
    <w:rsid w:val="00EA2B76"/>
    <w:rsid w:val="00EA2CFD"/>
    <w:rsid w:val="00EA2F11"/>
    <w:rsid w:val="00EA2F87"/>
    <w:rsid w:val="00EA318A"/>
    <w:rsid w:val="00EA318F"/>
    <w:rsid w:val="00EA32E1"/>
    <w:rsid w:val="00EA346D"/>
    <w:rsid w:val="00EA355C"/>
    <w:rsid w:val="00EA355F"/>
    <w:rsid w:val="00EA35D4"/>
    <w:rsid w:val="00EA3615"/>
    <w:rsid w:val="00EA3AEF"/>
    <w:rsid w:val="00EA3B5F"/>
    <w:rsid w:val="00EA3B84"/>
    <w:rsid w:val="00EA3C45"/>
    <w:rsid w:val="00EA3D81"/>
    <w:rsid w:val="00EA3DD7"/>
    <w:rsid w:val="00EA3EB0"/>
    <w:rsid w:val="00EA3F57"/>
    <w:rsid w:val="00EA4374"/>
    <w:rsid w:val="00EA44D2"/>
    <w:rsid w:val="00EA4570"/>
    <w:rsid w:val="00EA45DA"/>
    <w:rsid w:val="00EA491C"/>
    <w:rsid w:val="00EA49CF"/>
    <w:rsid w:val="00EA4B83"/>
    <w:rsid w:val="00EA4D8E"/>
    <w:rsid w:val="00EA4E5F"/>
    <w:rsid w:val="00EA4E8A"/>
    <w:rsid w:val="00EA5220"/>
    <w:rsid w:val="00EA5283"/>
    <w:rsid w:val="00EA5321"/>
    <w:rsid w:val="00EA565E"/>
    <w:rsid w:val="00EA59BC"/>
    <w:rsid w:val="00EA5B60"/>
    <w:rsid w:val="00EA60EA"/>
    <w:rsid w:val="00EA67DF"/>
    <w:rsid w:val="00EA6C06"/>
    <w:rsid w:val="00EA6C8E"/>
    <w:rsid w:val="00EA6E20"/>
    <w:rsid w:val="00EA70A9"/>
    <w:rsid w:val="00EA74A1"/>
    <w:rsid w:val="00EA7828"/>
    <w:rsid w:val="00EA7B6F"/>
    <w:rsid w:val="00EA7C68"/>
    <w:rsid w:val="00EA7DEF"/>
    <w:rsid w:val="00EA7EBB"/>
    <w:rsid w:val="00EB00AF"/>
    <w:rsid w:val="00EB00C3"/>
    <w:rsid w:val="00EB043D"/>
    <w:rsid w:val="00EB062B"/>
    <w:rsid w:val="00EB067E"/>
    <w:rsid w:val="00EB07AD"/>
    <w:rsid w:val="00EB0823"/>
    <w:rsid w:val="00EB08CE"/>
    <w:rsid w:val="00EB0C48"/>
    <w:rsid w:val="00EB0D2D"/>
    <w:rsid w:val="00EB12A7"/>
    <w:rsid w:val="00EB131B"/>
    <w:rsid w:val="00EB1552"/>
    <w:rsid w:val="00EB15C9"/>
    <w:rsid w:val="00EB1706"/>
    <w:rsid w:val="00EB1F4B"/>
    <w:rsid w:val="00EB2668"/>
    <w:rsid w:val="00EB267E"/>
    <w:rsid w:val="00EB26BF"/>
    <w:rsid w:val="00EB279F"/>
    <w:rsid w:val="00EB291A"/>
    <w:rsid w:val="00EB2A9D"/>
    <w:rsid w:val="00EB2B6E"/>
    <w:rsid w:val="00EB2D3D"/>
    <w:rsid w:val="00EB2FF6"/>
    <w:rsid w:val="00EB3888"/>
    <w:rsid w:val="00EB396D"/>
    <w:rsid w:val="00EB39AC"/>
    <w:rsid w:val="00EB400B"/>
    <w:rsid w:val="00EB409B"/>
    <w:rsid w:val="00EB40A9"/>
    <w:rsid w:val="00EB41DB"/>
    <w:rsid w:val="00EB41EA"/>
    <w:rsid w:val="00EB44FD"/>
    <w:rsid w:val="00EB4883"/>
    <w:rsid w:val="00EB48AD"/>
    <w:rsid w:val="00EB4ACC"/>
    <w:rsid w:val="00EB4AD4"/>
    <w:rsid w:val="00EB4B28"/>
    <w:rsid w:val="00EB4C6C"/>
    <w:rsid w:val="00EB4D8D"/>
    <w:rsid w:val="00EB4DDC"/>
    <w:rsid w:val="00EB4EF6"/>
    <w:rsid w:val="00EB4EFD"/>
    <w:rsid w:val="00EB5569"/>
    <w:rsid w:val="00EB580D"/>
    <w:rsid w:val="00EB5916"/>
    <w:rsid w:val="00EB5961"/>
    <w:rsid w:val="00EB5D29"/>
    <w:rsid w:val="00EB5FC6"/>
    <w:rsid w:val="00EB6061"/>
    <w:rsid w:val="00EB609E"/>
    <w:rsid w:val="00EB60BE"/>
    <w:rsid w:val="00EB6122"/>
    <w:rsid w:val="00EB614A"/>
    <w:rsid w:val="00EB62A9"/>
    <w:rsid w:val="00EB62C1"/>
    <w:rsid w:val="00EB6374"/>
    <w:rsid w:val="00EB66F8"/>
    <w:rsid w:val="00EB6772"/>
    <w:rsid w:val="00EB679F"/>
    <w:rsid w:val="00EB682B"/>
    <w:rsid w:val="00EB6AA5"/>
    <w:rsid w:val="00EB6AD1"/>
    <w:rsid w:val="00EB6C48"/>
    <w:rsid w:val="00EB6C71"/>
    <w:rsid w:val="00EB6F74"/>
    <w:rsid w:val="00EB70E0"/>
    <w:rsid w:val="00EB713D"/>
    <w:rsid w:val="00EB73A8"/>
    <w:rsid w:val="00EB786A"/>
    <w:rsid w:val="00EB7AB1"/>
    <w:rsid w:val="00EB7B0D"/>
    <w:rsid w:val="00EB7CF9"/>
    <w:rsid w:val="00EB7E0F"/>
    <w:rsid w:val="00EB7F8D"/>
    <w:rsid w:val="00EC0068"/>
    <w:rsid w:val="00EC0083"/>
    <w:rsid w:val="00EC017F"/>
    <w:rsid w:val="00EC0319"/>
    <w:rsid w:val="00EC03A5"/>
    <w:rsid w:val="00EC045E"/>
    <w:rsid w:val="00EC053C"/>
    <w:rsid w:val="00EC06C4"/>
    <w:rsid w:val="00EC0BF4"/>
    <w:rsid w:val="00EC0EF7"/>
    <w:rsid w:val="00EC0F5A"/>
    <w:rsid w:val="00EC1024"/>
    <w:rsid w:val="00EC15E9"/>
    <w:rsid w:val="00EC23E5"/>
    <w:rsid w:val="00EC25D3"/>
    <w:rsid w:val="00EC2613"/>
    <w:rsid w:val="00EC264C"/>
    <w:rsid w:val="00EC28A7"/>
    <w:rsid w:val="00EC28EF"/>
    <w:rsid w:val="00EC29BD"/>
    <w:rsid w:val="00EC2C48"/>
    <w:rsid w:val="00EC2D40"/>
    <w:rsid w:val="00EC2ECF"/>
    <w:rsid w:val="00EC2F74"/>
    <w:rsid w:val="00EC30BC"/>
    <w:rsid w:val="00EC347C"/>
    <w:rsid w:val="00EC3570"/>
    <w:rsid w:val="00EC3718"/>
    <w:rsid w:val="00EC3724"/>
    <w:rsid w:val="00EC37DC"/>
    <w:rsid w:val="00EC3ADC"/>
    <w:rsid w:val="00EC44CE"/>
    <w:rsid w:val="00EC45CC"/>
    <w:rsid w:val="00EC4606"/>
    <w:rsid w:val="00EC4651"/>
    <w:rsid w:val="00EC472E"/>
    <w:rsid w:val="00EC476E"/>
    <w:rsid w:val="00EC49BA"/>
    <w:rsid w:val="00EC4A99"/>
    <w:rsid w:val="00EC4C3C"/>
    <w:rsid w:val="00EC4D41"/>
    <w:rsid w:val="00EC4E73"/>
    <w:rsid w:val="00EC4ED0"/>
    <w:rsid w:val="00EC516F"/>
    <w:rsid w:val="00EC52E0"/>
    <w:rsid w:val="00EC59F1"/>
    <w:rsid w:val="00EC5D16"/>
    <w:rsid w:val="00EC606E"/>
    <w:rsid w:val="00EC6212"/>
    <w:rsid w:val="00EC6670"/>
    <w:rsid w:val="00EC6722"/>
    <w:rsid w:val="00EC6899"/>
    <w:rsid w:val="00EC6B22"/>
    <w:rsid w:val="00EC6B5A"/>
    <w:rsid w:val="00EC6E62"/>
    <w:rsid w:val="00EC6EEE"/>
    <w:rsid w:val="00EC7759"/>
    <w:rsid w:val="00EC7833"/>
    <w:rsid w:val="00EC7A5B"/>
    <w:rsid w:val="00EC7DF7"/>
    <w:rsid w:val="00EC7F07"/>
    <w:rsid w:val="00ED031D"/>
    <w:rsid w:val="00ED0378"/>
    <w:rsid w:val="00ED0B94"/>
    <w:rsid w:val="00ED0ED8"/>
    <w:rsid w:val="00ED0FFF"/>
    <w:rsid w:val="00ED118D"/>
    <w:rsid w:val="00ED14A2"/>
    <w:rsid w:val="00ED1591"/>
    <w:rsid w:val="00ED17ED"/>
    <w:rsid w:val="00ED1932"/>
    <w:rsid w:val="00ED19CA"/>
    <w:rsid w:val="00ED1D15"/>
    <w:rsid w:val="00ED1DC9"/>
    <w:rsid w:val="00ED1E68"/>
    <w:rsid w:val="00ED1EFC"/>
    <w:rsid w:val="00ED1F01"/>
    <w:rsid w:val="00ED2051"/>
    <w:rsid w:val="00ED21DF"/>
    <w:rsid w:val="00ED24AA"/>
    <w:rsid w:val="00ED24B5"/>
    <w:rsid w:val="00ED2593"/>
    <w:rsid w:val="00ED2800"/>
    <w:rsid w:val="00ED3022"/>
    <w:rsid w:val="00ED31F7"/>
    <w:rsid w:val="00ED3270"/>
    <w:rsid w:val="00ED3600"/>
    <w:rsid w:val="00ED379A"/>
    <w:rsid w:val="00ED3841"/>
    <w:rsid w:val="00ED4098"/>
    <w:rsid w:val="00ED4145"/>
    <w:rsid w:val="00ED44C8"/>
    <w:rsid w:val="00ED4BB1"/>
    <w:rsid w:val="00ED50B2"/>
    <w:rsid w:val="00ED50F6"/>
    <w:rsid w:val="00ED52D9"/>
    <w:rsid w:val="00ED5393"/>
    <w:rsid w:val="00ED5706"/>
    <w:rsid w:val="00ED5712"/>
    <w:rsid w:val="00ED571F"/>
    <w:rsid w:val="00ED5936"/>
    <w:rsid w:val="00ED5964"/>
    <w:rsid w:val="00ED5D72"/>
    <w:rsid w:val="00ED5F51"/>
    <w:rsid w:val="00ED6550"/>
    <w:rsid w:val="00ED6F59"/>
    <w:rsid w:val="00ED702D"/>
    <w:rsid w:val="00ED71C3"/>
    <w:rsid w:val="00ED733C"/>
    <w:rsid w:val="00ED73CD"/>
    <w:rsid w:val="00ED74B4"/>
    <w:rsid w:val="00ED75EB"/>
    <w:rsid w:val="00ED76D9"/>
    <w:rsid w:val="00EE012A"/>
    <w:rsid w:val="00EE03F3"/>
    <w:rsid w:val="00EE04DA"/>
    <w:rsid w:val="00EE083C"/>
    <w:rsid w:val="00EE0CEA"/>
    <w:rsid w:val="00EE0EC0"/>
    <w:rsid w:val="00EE14F1"/>
    <w:rsid w:val="00EE15F1"/>
    <w:rsid w:val="00EE161B"/>
    <w:rsid w:val="00EE16CC"/>
    <w:rsid w:val="00EE1746"/>
    <w:rsid w:val="00EE17C4"/>
    <w:rsid w:val="00EE1988"/>
    <w:rsid w:val="00EE19AD"/>
    <w:rsid w:val="00EE1A95"/>
    <w:rsid w:val="00EE1CC7"/>
    <w:rsid w:val="00EE2152"/>
    <w:rsid w:val="00EE23F0"/>
    <w:rsid w:val="00EE23F7"/>
    <w:rsid w:val="00EE2457"/>
    <w:rsid w:val="00EE2581"/>
    <w:rsid w:val="00EE284A"/>
    <w:rsid w:val="00EE2947"/>
    <w:rsid w:val="00EE297F"/>
    <w:rsid w:val="00EE2FB1"/>
    <w:rsid w:val="00EE2FDC"/>
    <w:rsid w:val="00EE30E5"/>
    <w:rsid w:val="00EE39A2"/>
    <w:rsid w:val="00EE39D8"/>
    <w:rsid w:val="00EE3BDF"/>
    <w:rsid w:val="00EE4597"/>
    <w:rsid w:val="00EE4706"/>
    <w:rsid w:val="00EE4774"/>
    <w:rsid w:val="00EE480C"/>
    <w:rsid w:val="00EE48C3"/>
    <w:rsid w:val="00EE49A4"/>
    <w:rsid w:val="00EE4A0A"/>
    <w:rsid w:val="00EE5060"/>
    <w:rsid w:val="00EE517F"/>
    <w:rsid w:val="00EE5670"/>
    <w:rsid w:val="00EE58BF"/>
    <w:rsid w:val="00EE5931"/>
    <w:rsid w:val="00EE5B40"/>
    <w:rsid w:val="00EE5BE4"/>
    <w:rsid w:val="00EE5D75"/>
    <w:rsid w:val="00EE6228"/>
    <w:rsid w:val="00EE63F7"/>
    <w:rsid w:val="00EE645A"/>
    <w:rsid w:val="00EE6599"/>
    <w:rsid w:val="00EE6A8A"/>
    <w:rsid w:val="00EE6B17"/>
    <w:rsid w:val="00EE6EBC"/>
    <w:rsid w:val="00EE6ED7"/>
    <w:rsid w:val="00EE6EFC"/>
    <w:rsid w:val="00EE6F0F"/>
    <w:rsid w:val="00EE6FE3"/>
    <w:rsid w:val="00EE7017"/>
    <w:rsid w:val="00EE7069"/>
    <w:rsid w:val="00EE7189"/>
    <w:rsid w:val="00EE7791"/>
    <w:rsid w:val="00EE7E24"/>
    <w:rsid w:val="00EF00A7"/>
    <w:rsid w:val="00EF03E3"/>
    <w:rsid w:val="00EF042E"/>
    <w:rsid w:val="00EF0673"/>
    <w:rsid w:val="00EF077E"/>
    <w:rsid w:val="00EF0A81"/>
    <w:rsid w:val="00EF0E0F"/>
    <w:rsid w:val="00EF0E68"/>
    <w:rsid w:val="00EF0EB2"/>
    <w:rsid w:val="00EF10F9"/>
    <w:rsid w:val="00EF18EA"/>
    <w:rsid w:val="00EF1940"/>
    <w:rsid w:val="00EF1B4F"/>
    <w:rsid w:val="00EF1E4A"/>
    <w:rsid w:val="00EF1FF6"/>
    <w:rsid w:val="00EF2495"/>
    <w:rsid w:val="00EF283D"/>
    <w:rsid w:val="00EF28A4"/>
    <w:rsid w:val="00EF29E5"/>
    <w:rsid w:val="00EF2A47"/>
    <w:rsid w:val="00EF31C7"/>
    <w:rsid w:val="00EF32A8"/>
    <w:rsid w:val="00EF345B"/>
    <w:rsid w:val="00EF352D"/>
    <w:rsid w:val="00EF38E0"/>
    <w:rsid w:val="00EF39F2"/>
    <w:rsid w:val="00EF3AB3"/>
    <w:rsid w:val="00EF3B16"/>
    <w:rsid w:val="00EF3B61"/>
    <w:rsid w:val="00EF3B98"/>
    <w:rsid w:val="00EF3C01"/>
    <w:rsid w:val="00EF3C28"/>
    <w:rsid w:val="00EF3D90"/>
    <w:rsid w:val="00EF4302"/>
    <w:rsid w:val="00EF48CC"/>
    <w:rsid w:val="00EF4901"/>
    <w:rsid w:val="00EF4F44"/>
    <w:rsid w:val="00EF54DD"/>
    <w:rsid w:val="00EF55E9"/>
    <w:rsid w:val="00EF57D4"/>
    <w:rsid w:val="00EF57EA"/>
    <w:rsid w:val="00EF5942"/>
    <w:rsid w:val="00EF5B3F"/>
    <w:rsid w:val="00EF5BEE"/>
    <w:rsid w:val="00EF5CA9"/>
    <w:rsid w:val="00EF5EF5"/>
    <w:rsid w:val="00EF6029"/>
    <w:rsid w:val="00EF61CF"/>
    <w:rsid w:val="00EF6514"/>
    <w:rsid w:val="00EF65A6"/>
    <w:rsid w:val="00EF68B7"/>
    <w:rsid w:val="00EF68CA"/>
    <w:rsid w:val="00EF6A6D"/>
    <w:rsid w:val="00EF6AEA"/>
    <w:rsid w:val="00EF6C36"/>
    <w:rsid w:val="00EF6E60"/>
    <w:rsid w:val="00EF6E80"/>
    <w:rsid w:val="00EF6F43"/>
    <w:rsid w:val="00EF7443"/>
    <w:rsid w:val="00EF753A"/>
    <w:rsid w:val="00EF75A0"/>
    <w:rsid w:val="00EF76D2"/>
    <w:rsid w:val="00EF77E0"/>
    <w:rsid w:val="00EF77F4"/>
    <w:rsid w:val="00EF784E"/>
    <w:rsid w:val="00EF79A6"/>
    <w:rsid w:val="00EF7A00"/>
    <w:rsid w:val="00EF7B3E"/>
    <w:rsid w:val="00EF7C14"/>
    <w:rsid w:val="00EF7ED0"/>
    <w:rsid w:val="00F00073"/>
    <w:rsid w:val="00F0012E"/>
    <w:rsid w:val="00F003C3"/>
    <w:rsid w:val="00F003F6"/>
    <w:rsid w:val="00F0053D"/>
    <w:rsid w:val="00F00A5F"/>
    <w:rsid w:val="00F00B4E"/>
    <w:rsid w:val="00F00CB8"/>
    <w:rsid w:val="00F01071"/>
    <w:rsid w:val="00F010F0"/>
    <w:rsid w:val="00F011FA"/>
    <w:rsid w:val="00F012AE"/>
    <w:rsid w:val="00F0140C"/>
    <w:rsid w:val="00F01FD1"/>
    <w:rsid w:val="00F02027"/>
    <w:rsid w:val="00F02A99"/>
    <w:rsid w:val="00F02D03"/>
    <w:rsid w:val="00F030F1"/>
    <w:rsid w:val="00F03388"/>
    <w:rsid w:val="00F03409"/>
    <w:rsid w:val="00F03449"/>
    <w:rsid w:val="00F034A3"/>
    <w:rsid w:val="00F03552"/>
    <w:rsid w:val="00F035CF"/>
    <w:rsid w:val="00F037AC"/>
    <w:rsid w:val="00F03A55"/>
    <w:rsid w:val="00F03C67"/>
    <w:rsid w:val="00F03D6C"/>
    <w:rsid w:val="00F03EEA"/>
    <w:rsid w:val="00F0410E"/>
    <w:rsid w:val="00F04357"/>
    <w:rsid w:val="00F044D0"/>
    <w:rsid w:val="00F04939"/>
    <w:rsid w:val="00F04A10"/>
    <w:rsid w:val="00F04C68"/>
    <w:rsid w:val="00F04E7A"/>
    <w:rsid w:val="00F04F57"/>
    <w:rsid w:val="00F053C1"/>
    <w:rsid w:val="00F0546C"/>
    <w:rsid w:val="00F05523"/>
    <w:rsid w:val="00F057E0"/>
    <w:rsid w:val="00F05A6F"/>
    <w:rsid w:val="00F05B57"/>
    <w:rsid w:val="00F05EE2"/>
    <w:rsid w:val="00F05FE2"/>
    <w:rsid w:val="00F06288"/>
    <w:rsid w:val="00F06348"/>
    <w:rsid w:val="00F0644E"/>
    <w:rsid w:val="00F06513"/>
    <w:rsid w:val="00F0658C"/>
    <w:rsid w:val="00F065C8"/>
    <w:rsid w:val="00F06A1F"/>
    <w:rsid w:val="00F06A71"/>
    <w:rsid w:val="00F06E43"/>
    <w:rsid w:val="00F07272"/>
    <w:rsid w:val="00F072AD"/>
    <w:rsid w:val="00F07372"/>
    <w:rsid w:val="00F074C2"/>
    <w:rsid w:val="00F0755D"/>
    <w:rsid w:val="00F0776F"/>
    <w:rsid w:val="00F077F3"/>
    <w:rsid w:val="00F07AAC"/>
    <w:rsid w:val="00F07AF3"/>
    <w:rsid w:val="00F07F5D"/>
    <w:rsid w:val="00F1051F"/>
    <w:rsid w:val="00F10537"/>
    <w:rsid w:val="00F10715"/>
    <w:rsid w:val="00F10813"/>
    <w:rsid w:val="00F1092B"/>
    <w:rsid w:val="00F10CD8"/>
    <w:rsid w:val="00F10D2C"/>
    <w:rsid w:val="00F113B4"/>
    <w:rsid w:val="00F1149B"/>
    <w:rsid w:val="00F11B3C"/>
    <w:rsid w:val="00F11B45"/>
    <w:rsid w:val="00F12056"/>
    <w:rsid w:val="00F12518"/>
    <w:rsid w:val="00F12560"/>
    <w:rsid w:val="00F125CF"/>
    <w:rsid w:val="00F12627"/>
    <w:rsid w:val="00F12660"/>
    <w:rsid w:val="00F12A17"/>
    <w:rsid w:val="00F12AEA"/>
    <w:rsid w:val="00F12C40"/>
    <w:rsid w:val="00F12C96"/>
    <w:rsid w:val="00F12DA7"/>
    <w:rsid w:val="00F12DE0"/>
    <w:rsid w:val="00F12ECE"/>
    <w:rsid w:val="00F13144"/>
    <w:rsid w:val="00F131DE"/>
    <w:rsid w:val="00F134A6"/>
    <w:rsid w:val="00F13558"/>
    <w:rsid w:val="00F136A3"/>
    <w:rsid w:val="00F136BF"/>
    <w:rsid w:val="00F1395F"/>
    <w:rsid w:val="00F13B2D"/>
    <w:rsid w:val="00F13F0A"/>
    <w:rsid w:val="00F143C3"/>
    <w:rsid w:val="00F144CE"/>
    <w:rsid w:val="00F14816"/>
    <w:rsid w:val="00F1486D"/>
    <w:rsid w:val="00F149C3"/>
    <w:rsid w:val="00F14BD3"/>
    <w:rsid w:val="00F14BE6"/>
    <w:rsid w:val="00F14E4A"/>
    <w:rsid w:val="00F14F79"/>
    <w:rsid w:val="00F15086"/>
    <w:rsid w:val="00F153B8"/>
    <w:rsid w:val="00F15430"/>
    <w:rsid w:val="00F156EA"/>
    <w:rsid w:val="00F1582A"/>
    <w:rsid w:val="00F15B92"/>
    <w:rsid w:val="00F15BF1"/>
    <w:rsid w:val="00F15C8B"/>
    <w:rsid w:val="00F15CC9"/>
    <w:rsid w:val="00F15D18"/>
    <w:rsid w:val="00F15E46"/>
    <w:rsid w:val="00F1640C"/>
    <w:rsid w:val="00F164D1"/>
    <w:rsid w:val="00F1658D"/>
    <w:rsid w:val="00F16858"/>
    <w:rsid w:val="00F168A9"/>
    <w:rsid w:val="00F168D1"/>
    <w:rsid w:val="00F16D04"/>
    <w:rsid w:val="00F16D11"/>
    <w:rsid w:val="00F170D0"/>
    <w:rsid w:val="00F1737F"/>
    <w:rsid w:val="00F175CB"/>
    <w:rsid w:val="00F175D5"/>
    <w:rsid w:val="00F17685"/>
    <w:rsid w:val="00F17849"/>
    <w:rsid w:val="00F17909"/>
    <w:rsid w:val="00F17CBC"/>
    <w:rsid w:val="00F17CEE"/>
    <w:rsid w:val="00F17DD2"/>
    <w:rsid w:val="00F17E7E"/>
    <w:rsid w:val="00F20169"/>
    <w:rsid w:val="00F2058F"/>
    <w:rsid w:val="00F205B7"/>
    <w:rsid w:val="00F205E4"/>
    <w:rsid w:val="00F207F8"/>
    <w:rsid w:val="00F208CA"/>
    <w:rsid w:val="00F210E7"/>
    <w:rsid w:val="00F210EB"/>
    <w:rsid w:val="00F2122D"/>
    <w:rsid w:val="00F21409"/>
    <w:rsid w:val="00F2140C"/>
    <w:rsid w:val="00F216EC"/>
    <w:rsid w:val="00F21B53"/>
    <w:rsid w:val="00F21D8D"/>
    <w:rsid w:val="00F21EDD"/>
    <w:rsid w:val="00F222AC"/>
    <w:rsid w:val="00F2243C"/>
    <w:rsid w:val="00F22500"/>
    <w:rsid w:val="00F22631"/>
    <w:rsid w:val="00F2283F"/>
    <w:rsid w:val="00F22AE8"/>
    <w:rsid w:val="00F22B8E"/>
    <w:rsid w:val="00F22BD0"/>
    <w:rsid w:val="00F22C0A"/>
    <w:rsid w:val="00F22C3B"/>
    <w:rsid w:val="00F23261"/>
    <w:rsid w:val="00F2370D"/>
    <w:rsid w:val="00F239E3"/>
    <w:rsid w:val="00F23A45"/>
    <w:rsid w:val="00F23BC8"/>
    <w:rsid w:val="00F23C86"/>
    <w:rsid w:val="00F23FCD"/>
    <w:rsid w:val="00F24026"/>
    <w:rsid w:val="00F24348"/>
    <w:rsid w:val="00F24617"/>
    <w:rsid w:val="00F24722"/>
    <w:rsid w:val="00F2474C"/>
    <w:rsid w:val="00F24814"/>
    <w:rsid w:val="00F248A9"/>
    <w:rsid w:val="00F24C20"/>
    <w:rsid w:val="00F24D73"/>
    <w:rsid w:val="00F24E9E"/>
    <w:rsid w:val="00F24F33"/>
    <w:rsid w:val="00F24F83"/>
    <w:rsid w:val="00F25133"/>
    <w:rsid w:val="00F253B6"/>
    <w:rsid w:val="00F257D1"/>
    <w:rsid w:val="00F259B1"/>
    <w:rsid w:val="00F25CB6"/>
    <w:rsid w:val="00F25F57"/>
    <w:rsid w:val="00F260C8"/>
    <w:rsid w:val="00F262BD"/>
    <w:rsid w:val="00F2650F"/>
    <w:rsid w:val="00F2666B"/>
    <w:rsid w:val="00F2668D"/>
    <w:rsid w:val="00F26868"/>
    <w:rsid w:val="00F26A72"/>
    <w:rsid w:val="00F26A94"/>
    <w:rsid w:val="00F26D18"/>
    <w:rsid w:val="00F26D79"/>
    <w:rsid w:val="00F26EF5"/>
    <w:rsid w:val="00F27108"/>
    <w:rsid w:val="00F27AF3"/>
    <w:rsid w:val="00F27C63"/>
    <w:rsid w:val="00F27E42"/>
    <w:rsid w:val="00F27EDD"/>
    <w:rsid w:val="00F300A7"/>
    <w:rsid w:val="00F30276"/>
    <w:rsid w:val="00F304E4"/>
    <w:rsid w:val="00F30529"/>
    <w:rsid w:val="00F305DE"/>
    <w:rsid w:val="00F30604"/>
    <w:rsid w:val="00F3087E"/>
    <w:rsid w:val="00F30897"/>
    <w:rsid w:val="00F3092E"/>
    <w:rsid w:val="00F30B13"/>
    <w:rsid w:val="00F31040"/>
    <w:rsid w:val="00F3117F"/>
    <w:rsid w:val="00F314CC"/>
    <w:rsid w:val="00F31663"/>
    <w:rsid w:val="00F31DA1"/>
    <w:rsid w:val="00F31E7A"/>
    <w:rsid w:val="00F3220D"/>
    <w:rsid w:val="00F322A2"/>
    <w:rsid w:val="00F32511"/>
    <w:rsid w:val="00F3279F"/>
    <w:rsid w:val="00F328DE"/>
    <w:rsid w:val="00F3294D"/>
    <w:rsid w:val="00F32F9E"/>
    <w:rsid w:val="00F330A8"/>
    <w:rsid w:val="00F33245"/>
    <w:rsid w:val="00F33453"/>
    <w:rsid w:val="00F335F5"/>
    <w:rsid w:val="00F33662"/>
    <w:rsid w:val="00F33B8D"/>
    <w:rsid w:val="00F33C18"/>
    <w:rsid w:val="00F33D2E"/>
    <w:rsid w:val="00F33E97"/>
    <w:rsid w:val="00F33F77"/>
    <w:rsid w:val="00F34018"/>
    <w:rsid w:val="00F340A4"/>
    <w:rsid w:val="00F341BD"/>
    <w:rsid w:val="00F343C8"/>
    <w:rsid w:val="00F3451A"/>
    <w:rsid w:val="00F348FD"/>
    <w:rsid w:val="00F34936"/>
    <w:rsid w:val="00F3497C"/>
    <w:rsid w:val="00F34FB8"/>
    <w:rsid w:val="00F350B0"/>
    <w:rsid w:val="00F352C7"/>
    <w:rsid w:val="00F3541B"/>
    <w:rsid w:val="00F354B2"/>
    <w:rsid w:val="00F355FA"/>
    <w:rsid w:val="00F35783"/>
    <w:rsid w:val="00F3580E"/>
    <w:rsid w:val="00F359E1"/>
    <w:rsid w:val="00F35FAA"/>
    <w:rsid w:val="00F3638A"/>
    <w:rsid w:val="00F363C4"/>
    <w:rsid w:val="00F36566"/>
    <w:rsid w:val="00F36634"/>
    <w:rsid w:val="00F3669E"/>
    <w:rsid w:val="00F369D3"/>
    <w:rsid w:val="00F36AE7"/>
    <w:rsid w:val="00F36B1E"/>
    <w:rsid w:val="00F36DCE"/>
    <w:rsid w:val="00F36F5F"/>
    <w:rsid w:val="00F36F76"/>
    <w:rsid w:val="00F36FC1"/>
    <w:rsid w:val="00F370DE"/>
    <w:rsid w:val="00F372EC"/>
    <w:rsid w:val="00F37759"/>
    <w:rsid w:val="00F3783F"/>
    <w:rsid w:val="00F37B87"/>
    <w:rsid w:val="00F37B99"/>
    <w:rsid w:val="00F37E2C"/>
    <w:rsid w:val="00F37EB5"/>
    <w:rsid w:val="00F4007C"/>
    <w:rsid w:val="00F4010E"/>
    <w:rsid w:val="00F401BD"/>
    <w:rsid w:val="00F402DF"/>
    <w:rsid w:val="00F40304"/>
    <w:rsid w:val="00F40381"/>
    <w:rsid w:val="00F4057A"/>
    <w:rsid w:val="00F4067D"/>
    <w:rsid w:val="00F40728"/>
    <w:rsid w:val="00F40959"/>
    <w:rsid w:val="00F40B5F"/>
    <w:rsid w:val="00F40BB9"/>
    <w:rsid w:val="00F40EF8"/>
    <w:rsid w:val="00F41038"/>
    <w:rsid w:val="00F41200"/>
    <w:rsid w:val="00F412A8"/>
    <w:rsid w:val="00F4150A"/>
    <w:rsid w:val="00F41760"/>
    <w:rsid w:val="00F41773"/>
    <w:rsid w:val="00F4186F"/>
    <w:rsid w:val="00F41953"/>
    <w:rsid w:val="00F41C11"/>
    <w:rsid w:val="00F41D53"/>
    <w:rsid w:val="00F41D74"/>
    <w:rsid w:val="00F41FD1"/>
    <w:rsid w:val="00F420F3"/>
    <w:rsid w:val="00F421CD"/>
    <w:rsid w:val="00F42336"/>
    <w:rsid w:val="00F4234B"/>
    <w:rsid w:val="00F424EF"/>
    <w:rsid w:val="00F42CE5"/>
    <w:rsid w:val="00F42D81"/>
    <w:rsid w:val="00F4357B"/>
    <w:rsid w:val="00F43589"/>
    <w:rsid w:val="00F435C3"/>
    <w:rsid w:val="00F435F0"/>
    <w:rsid w:val="00F43681"/>
    <w:rsid w:val="00F43949"/>
    <w:rsid w:val="00F43B69"/>
    <w:rsid w:val="00F43BB8"/>
    <w:rsid w:val="00F43CCF"/>
    <w:rsid w:val="00F43D32"/>
    <w:rsid w:val="00F440ED"/>
    <w:rsid w:val="00F442A7"/>
    <w:rsid w:val="00F442D6"/>
    <w:rsid w:val="00F443DE"/>
    <w:rsid w:val="00F44773"/>
    <w:rsid w:val="00F448D9"/>
    <w:rsid w:val="00F44D3D"/>
    <w:rsid w:val="00F453CC"/>
    <w:rsid w:val="00F45472"/>
    <w:rsid w:val="00F45518"/>
    <w:rsid w:val="00F45AA9"/>
    <w:rsid w:val="00F45DB0"/>
    <w:rsid w:val="00F45E51"/>
    <w:rsid w:val="00F45FC7"/>
    <w:rsid w:val="00F460AE"/>
    <w:rsid w:val="00F462F8"/>
    <w:rsid w:val="00F463A3"/>
    <w:rsid w:val="00F46423"/>
    <w:rsid w:val="00F46F0A"/>
    <w:rsid w:val="00F46F36"/>
    <w:rsid w:val="00F47254"/>
    <w:rsid w:val="00F47419"/>
    <w:rsid w:val="00F47511"/>
    <w:rsid w:val="00F475CA"/>
    <w:rsid w:val="00F47619"/>
    <w:rsid w:val="00F47E6A"/>
    <w:rsid w:val="00F503C1"/>
    <w:rsid w:val="00F50522"/>
    <w:rsid w:val="00F50543"/>
    <w:rsid w:val="00F50DBF"/>
    <w:rsid w:val="00F50E1D"/>
    <w:rsid w:val="00F510E5"/>
    <w:rsid w:val="00F51287"/>
    <w:rsid w:val="00F51593"/>
    <w:rsid w:val="00F51669"/>
    <w:rsid w:val="00F519C4"/>
    <w:rsid w:val="00F519D7"/>
    <w:rsid w:val="00F51A08"/>
    <w:rsid w:val="00F51FC0"/>
    <w:rsid w:val="00F5212F"/>
    <w:rsid w:val="00F52270"/>
    <w:rsid w:val="00F52492"/>
    <w:rsid w:val="00F52557"/>
    <w:rsid w:val="00F52719"/>
    <w:rsid w:val="00F5278B"/>
    <w:rsid w:val="00F528C4"/>
    <w:rsid w:val="00F52940"/>
    <w:rsid w:val="00F5298D"/>
    <w:rsid w:val="00F52B2F"/>
    <w:rsid w:val="00F52C65"/>
    <w:rsid w:val="00F52CC9"/>
    <w:rsid w:val="00F52D07"/>
    <w:rsid w:val="00F52D3C"/>
    <w:rsid w:val="00F52EA3"/>
    <w:rsid w:val="00F52F21"/>
    <w:rsid w:val="00F532C7"/>
    <w:rsid w:val="00F537C4"/>
    <w:rsid w:val="00F5387F"/>
    <w:rsid w:val="00F53A12"/>
    <w:rsid w:val="00F5400D"/>
    <w:rsid w:val="00F54242"/>
    <w:rsid w:val="00F544D3"/>
    <w:rsid w:val="00F546C6"/>
    <w:rsid w:val="00F54871"/>
    <w:rsid w:val="00F54F7C"/>
    <w:rsid w:val="00F55A00"/>
    <w:rsid w:val="00F55F55"/>
    <w:rsid w:val="00F55FC6"/>
    <w:rsid w:val="00F56501"/>
    <w:rsid w:val="00F56595"/>
    <w:rsid w:val="00F566BB"/>
    <w:rsid w:val="00F568A5"/>
    <w:rsid w:val="00F56D67"/>
    <w:rsid w:val="00F56F1D"/>
    <w:rsid w:val="00F57456"/>
    <w:rsid w:val="00F57469"/>
    <w:rsid w:val="00F574A9"/>
    <w:rsid w:val="00F5760D"/>
    <w:rsid w:val="00F576AB"/>
    <w:rsid w:val="00F5771C"/>
    <w:rsid w:val="00F5785B"/>
    <w:rsid w:val="00F57A10"/>
    <w:rsid w:val="00F57B67"/>
    <w:rsid w:val="00F57BE9"/>
    <w:rsid w:val="00F57DFF"/>
    <w:rsid w:val="00F60018"/>
    <w:rsid w:val="00F602A3"/>
    <w:rsid w:val="00F603E7"/>
    <w:rsid w:val="00F606CD"/>
    <w:rsid w:val="00F60864"/>
    <w:rsid w:val="00F60964"/>
    <w:rsid w:val="00F60BCA"/>
    <w:rsid w:val="00F61052"/>
    <w:rsid w:val="00F61074"/>
    <w:rsid w:val="00F61109"/>
    <w:rsid w:val="00F61331"/>
    <w:rsid w:val="00F614B9"/>
    <w:rsid w:val="00F61559"/>
    <w:rsid w:val="00F61CCA"/>
    <w:rsid w:val="00F62063"/>
    <w:rsid w:val="00F620B3"/>
    <w:rsid w:val="00F620EF"/>
    <w:rsid w:val="00F62788"/>
    <w:rsid w:val="00F627A6"/>
    <w:rsid w:val="00F6295C"/>
    <w:rsid w:val="00F62B57"/>
    <w:rsid w:val="00F62C38"/>
    <w:rsid w:val="00F62C86"/>
    <w:rsid w:val="00F62D8C"/>
    <w:rsid w:val="00F62E58"/>
    <w:rsid w:val="00F62F83"/>
    <w:rsid w:val="00F62FF5"/>
    <w:rsid w:val="00F63201"/>
    <w:rsid w:val="00F63206"/>
    <w:rsid w:val="00F63264"/>
    <w:rsid w:val="00F632C7"/>
    <w:rsid w:val="00F634B1"/>
    <w:rsid w:val="00F634C0"/>
    <w:rsid w:val="00F63662"/>
    <w:rsid w:val="00F63A88"/>
    <w:rsid w:val="00F63BD0"/>
    <w:rsid w:val="00F63DAF"/>
    <w:rsid w:val="00F63DF3"/>
    <w:rsid w:val="00F63ECF"/>
    <w:rsid w:val="00F64044"/>
    <w:rsid w:val="00F64138"/>
    <w:rsid w:val="00F64194"/>
    <w:rsid w:val="00F642C1"/>
    <w:rsid w:val="00F6456A"/>
    <w:rsid w:val="00F645DB"/>
    <w:rsid w:val="00F6460B"/>
    <w:rsid w:val="00F64F9B"/>
    <w:rsid w:val="00F65271"/>
    <w:rsid w:val="00F6535C"/>
    <w:rsid w:val="00F653B0"/>
    <w:rsid w:val="00F65409"/>
    <w:rsid w:val="00F6574D"/>
    <w:rsid w:val="00F65917"/>
    <w:rsid w:val="00F659B7"/>
    <w:rsid w:val="00F65A80"/>
    <w:rsid w:val="00F65FD3"/>
    <w:rsid w:val="00F6605E"/>
    <w:rsid w:val="00F66149"/>
    <w:rsid w:val="00F661A6"/>
    <w:rsid w:val="00F663B2"/>
    <w:rsid w:val="00F665C3"/>
    <w:rsid w:val="00F66B81"/>
    <w:rsid w:val="00F66BF6"/>
    <w:rsid w:val="00F66DE3"/>
    <w:rsid w:val="00F67390"/>
    <w:rsid w:val="00F673F9"/>
    <w:rsid w:val="00F6770A"/>
    <w:rsid w:val="00F67842"/>
    <w:rsid w:val="00F67923"/>
    <w:rsid w:val="00F67A2D"/>
    <w:rsid w:val="00F67B55"/>
    <w:rsid w:val="00F67C14"/>
    <w:rsid w:val="00F67C58"/>
    <w:rsid w:val="00F67EC7"/>
    <w:rsid w:val="00F7025B"/>
    <w:rsid w:val="00F702BD"/>
    <w:rsid w:val="00F70A9C"/>
    <w:rsid w:val="00F70B0B"/>
    <w:rsid w:val="00F70CFA"/>
    <w:rsid w:val="00F711EC"/>
    <w:rsid w:val="00F71290"/>
    <w:rsid w:val="00F719CF"/>
    <w:rsid w:val="00F71C79"/>
    <w:rsid w:val="00F71D3A"/>
    <w:rsid w:val="00F720CD"/>
    <w:rsid w:val="00F72364"/>
    <w:rsid w:val="00F723A3"/>
    <w:rsid w:val="00F72408"/>
    <w:rsid w:val="00F728AF"/>
    <w:rsid w:val="00F72AE9"/>
    <w:rsid w:val="00F72CCB"/>
    <w:rsid w:val="00F72F91"/>
    <w:rsid w:val="00F73032"/>
    <w:rsid w:val="00F73256"/>
    <w:rsid w:val="00F73397"/>
    <w:rsid w:val="00F7373C"/>
    <w:rsid w:val="00F73DC3"/>
    <w:rsid w:val="00F73E3D"/>
    <w:rsid w:val="00F73F0D"/>
    <w:rsid w:val="00F741CB"/>
    <w:rsid w:val="00F74407"/>
    <w:rsid w:val="00F7479D"/>
    <w:rsid w:val="00F74897"/>
    <w:rsid w:val="00F749EE"/>
    <w:rsid w:val="00F74CDF"/>
    <w:rsid w:val="00F75556"/>
    <w:rsid w:val="00F755B4"/>
    <w:rsid w:val="00F75852"/>
    <w:rsid w:val="00F75AA4"/>
    <w:rsid w:val="00F75CE5"/>
    <w:rsid w:val="00F75EC2"/>
    <w:rsid w:val="00F7625A"/>
    <w:rsid w:val="00F7672D"/>
    <w:rsid w:val="00F76ABF"/>
    <w:rsid w:val="00F76AD7"/>
    <w:rsid w:val="00F76C56"/>
    <w:rsid w:val="00F76FE6"/>
    <w:rsid w:val="00F773DD"/>
    <w:rsid w:val="00F773F4"/>
    <w:rsid w:val="00F77425"/>
    <w:rsid w:val="00F77700"/>
    <w:rsid w:val="00F77A69"/>
    <w:rsid w:val="00F77D5A"/>
    <w:rsid w:val="00F77ECD"/>
    <w:rsid w:val="00F77FCB"/>
    <w:rsid w:val="00F8039B"/>
    <w:rsid w:val="00F807E1"/>
    <w:rsid w:val="00F807F8"/>
    <w:rsid w:val="00F8088F"/>
    <w:rsid w:val="00F809EF"/>
    <w:rsid w:val="00F80B1E"/>
    <w:rsid w:val="00F80C7E"/>
    <w:rsid w:val="00F80D64"/>
    <w:rsid w:val="00F80F73"/>
    <w:rsid w:val="00F8136D"/>
    <w:rsid w:val="00F813BA"/>
    <w:rsid w:val="00F816CA"/>
    <w:rsid w:val="00F819CA"/>
    <w:rsid w:val="00F81ABD"/>
    <w:rsid w:val="00F8226A"/>
    <w:rsid w:val="00F822D4"/>
    <w:rsid w:val="00F8251C"/>
    <w:rsid w:val="00F8256A"/>
    <w:rsid w:val="00F82734"/>
    <w:rsid w:val="00F82975"/>
    <w:rsid w:val="00F82BC4"/>
    <w:rsid w:val="00F82D97"/>
    <w:rsid w:val="00F82EFF"/>
    <w:rsid w:val="00F830A1"/>
    <w:rsid w:val="00F830C8"/>
    <w:rsid w:val="00F8317A"/>
    <w:rsid w:val="00F83200"/>
    <w:rsid w:val="00F8331F"/>
    <w:rsid w:val="00F83339"/>
    <w:rsid w:val="00F83663"/>
    <w:rsid w:val="00F836CD"/>
    <w:rsid w:val="00F83B7F"/>
    <w:rsid w:val="00F83D75"/>
    <w:rsid w:val="00F8460B"/>
    <w:rsid w:val="00F84653"/>
    <w:rsid w:val="00F846E3"/>
    <w:rsid w:val="00F8478D"/>
    <w:rsid w:val="00F848FC"/>
    <w:rsid w:val="00F84A7A"/>
    <w:rsid w:val="00F84DAC"/>
    <w:rsid w:val="00F84DFD"/>
    <w:rsid w:val="00F84E6C"/>
    <w:rsid w:val="00F84F19"/>
    <w:rsid w:val="00F850C5"/>
    <w:rsid w:val="00F8529A"/>
    <w:rsid w:val="00F85328"/>
    <w:rsid w:val="00F855A2"/>
    <w:rsid w:val="00F856C0"/>
    <w:rsid w:val="00F85747"/>
    <w:rsid w:val="00F857E3"/>
    <w:rsid w:val="00F85BF7"/>
    <w:rsid w:val="00F85DAE"/>
    <w:rsid w:val="00F85FC5"/>
    <w:rsid w:val="00F86021"/>
    <w:rsid w:val="00F86108"/>
    <w:rsid w:val="00F861F3"/>
    <w:rsid w:val="00F8627B"/>
    <w:rsid w:val="00F865A2"/>
    <w:rsid w:val="00F865FB"/>
    <w:rsid w:val="00F868A2"/>
    <w:rsid w:val="00F86EAF"/>
    <w:rsid w:val="00F871ED"/>
    <w:rsid w:val="00F8743E"/>
    <w:rsid w:val="00F875DC"/>
    <w:rsid w:val="00F87929"/>
    <w:rsid w:val="00F879C0"/>
    <w:rsid w:val="00F87AB0"/>
    <w:rsid w:val="00F87C83"/>
    <w:rsid w:val="00F87FCA"/>
    <w:rsid w:val="00F90089"/>
    <w:rsid w:val="00F908D3"/>
    <w:rsid w:val="00F90998"/>
    <w:rsid w:val="00F90C4D"/>
    <w:rsid w:val="00F910AF"/>
    <w:rsid w:val="00F910C1"/>
    <w:rsid w:val="00F91909"/>
    <w:rsid w:val="00F919D7"/>
    <w:rsid w:val="00F91C01"/>
    <w:rsid w:val="00F91D2C"/>
    <w:rsid w:val="00F91D9C"/>
    <w:rsid w:val="00F91E5C"/>
    <w:rsid w:val="00F91EDD"/>
    <w:rsid w:val="00F91F10"/>
    <w:rsid w:val="00F920BA"/>
    <w:rsid w:val="00F925BD"/>
    <w:rsid w:val="00F9266C"/>
    <w:rsid w:val="00F927A1"/>
    <w:rsid w:val="00F9282A"/>
    <w:rsid w:val="00F9298E"/>
    <w:rsid w:val="00F92A20"/>
    <w:rsid w:val="00F92B56"/>
    <w:rsid w:val="00F92DCD"/>
    <w:rsid w:val="00F92E54"/>
    <w:rsid w:val="00F9313E"/>
    <w:rsid w:val="00F9327D"/>
    <w:rsid w:val="00F93413"/>
    <w:rsid w:val="00F935E5"/>
    <w:rsid w:val="00F9363A"/>
    <w:rsid w:val="00F9368C"/>
    <w:rsid w:val="00F936A8"/>
    <w:rsid w:val="00F93E2C"/>
    <w:rsid w:val="00F93FA9"/>
    <w:rsid w:val="00F94138"/>
    <w:rsid w:val="00F94287"/>
    <w:rsid w:val="00F942E8"/>
    <w:rsid w:val="00F94383"/>
    <w:rsid w:val="00F943BD"/>
    <w:rsid w:val="00F9443B"/>
    <w:rsid w:val="00F947FF"/>
    <w:rsid w:val="00F94C28"/>
    <w:rsid w:val="00F952B7"/>
    <w:rsid w:val="00F9549E"/>
    <w:rsid w:val="00F95747"/>
    <w:rsid w:val="00F9575E"/>
    <w:rsid w:val="00F959CB"/>
    <w:rsid w:val="00F95BA0"/>
    <w:rsid w:val="00F95C8F"/>
    <w:rsid w:val="00F95F78"/>
    <w:rsid w:val="00F9610A"/>
    <w:rsid w:val="00F96159"/>
    <w:rsid w:val="00F9653E"/>
    <w:rsid w:val="00F9679C"/>
    <w:rsid w:val="00F96821"/>
    <w:rsid w:val="00F968E0"/>
    <w:rsid w:val="00F96BAD"/>
    <w:rsid w:val="00F96C22"/>
    <w:rsid w:val="00F96E3C"/>
    <w:rsid w:val="00F96F36"/>
    <w:rsid w:val="00F970E2"/>
    <w:rsid w:val="00F97425"/>
    <w:rsid w:val="00F97A14"/>
    <w:rsid w:val="00F97AAE"/>
    <w:rsid w:val="00F97D4D"/>
    <w:rsid w:val="00FA02C2"/>
    <w:rsid w:val="00FA0364"/>
    <w:rsid w:val="00FA05D5"/>
    <w:rsid w:val="00FA0760"/>
    <w:rsid w:val="00FA08A3"/>
    <w:rsid w:val="00FA0A14"/>
    <w:rsid w:val="00FA0A59"/>
    <w:rsid w:val="00FA0DAC"/>
    <w:rsid w:val="00FA1032"/>
    <w:rsid w:val="00FA1043"/>
    <w:rsid w:val="00FA1086"/>
    <w:rsid w:val="00FA1416"/>
    <w:rsid w:val="00FA15D7"/>
    <w:rsid w:val="00FA1D27"/>
    <w:rsid w:val="00FA1F09"/>
    <w:rsid w:val="00FA1FB5"/>
    <w:rsid w:val="00FA200F"/>
    <w:rsid w:val="00FA2298"/>
    <w:rsid w:val="00FA22F5"/>
    <w:rsid w:val="00FA2659"/>
    <w:rsid w:val="00FA275C"/>
    <w:rsid w:val="00FA279F"/>
    <w:rsid w:val="00FA292B"/>
    <w:rsid w:val="00FA2964"/>
    <w:rsid w:val="00FA29CF"/>
    <w:rsid w:val="00FA2BEE"/>
    <w:rsid w:val="00FA2C02"/>
    <w:rsid w:val="00FA2D4C"/>
    <w:rsid w:val="00FA2D6E"/>
    <w:rsid w:val="00FA302A"/>
    <w:rsid w:val="00FA3073"/>
    <w:rsid w:val="00FA3200"/>
    <w:rsid w:val="00FA3325"/>
    <w:rsid w:val="00FA3428"/>
    <w:rsid w:val="00FA34C8"/>
    <w:rsid w:val="00FA34E5"/>
    <w:rsid w:val="00FA3658"/>
    <w:rsid w:val="00FA371F"/>
    <w:rsid w:val="00FA37F2"/>
    <w:rsid w:val="00FA3ABA"/>
    <w:rsid w:val="00FA3FC8"/>
    <w:rsid w:val="00FA3FFE"/>
    <w:rsid w:val="00FA40CF"/>
    <w:rsid w:val="00FA4223"/>
    <w:rsid w:val="00FA4477"/>
    <w:rsid w:val="00FA455F"/>
    <w:rsid w:val="00FA4975"/>
    <w:rsid w:val="00FA49D7"/>
    <w:rsid w:val="00FA4A31"/>
    <w:rsid w:val="00FA4A3D"/>
    <w:rsid w:val="00FA4A73"/>
    <w:rsid w:val="00FA4BD2"/>
    <w:rsid w:val="00FA4CAC"/>
    <w:rsid w:val="00FA4F9C"/>
    <w:rsid w:val="00FA502E"/>
    <w:rsid w:val="00FA526D"/>
    <w:rsid w:val="00FA5431"/>
    <w:rsid w:val="00FA549D"/>
    <w:rsid w:val="00FA578B"/>
    <w:rsid w:val="00FA586E"/>
    <w:rsid w:val="00FA599E"/>
    <w:rsid w:val="00FA5CD1"/>
    <w:rsid w:val="00FA5EB3"/>
    <w:rsid w:val="00FA6199"/>
    <w:rsid w:val="00FA64E1"/>
    <w:rsid w:val="00FA679C"/>
    <w:rsid w:val="00FA6908"/>
    <w:rsid w:val="00FA694B"/>
    <w:rsid w:val="00FA6B8A"/>
    <w:rsid w:val="00FA6BC9"/>
    <w:rsid w:val="00FA6E11"/>
    <w:rsid w:val="00FA6E66"/>
    <w:rsid w:val="00FA70E1"/>
    <w:rsid w:val="00FA70F6"/>
    <w:rsid w:val="00FA71A7"/>
    <w:rsid w:val="00FA71E4"/>
    <w:rsid w:val="00FA724B"/>
    <w:rsid w:val="00FA739F"/>
    <w:rsid w:val="00FA73E3"/>
    <w:rsid w:val="00FA7520"/>
    <w:rsid w:val="00FA7930"/>
    <w:rsid w:val="00FB0168"/>
    <w:rsid w:val="00FB0540"/>
    <w:rsid w:val="00FB0C68"/>
    <w:rsid w:val="00FB0E84"/>
    <w:rsid w:val="00FB0ED1"/>
    <w:rsid w:val="00FB1516"/>
    <w:rsid w:val="00FB1CD9"/>
    <w:rsid w:val="00FB1E90"/>
    <w:rsid w:val="00FB21C4"/>
    <w:rsid w:val="00FB2225"/>
    <w:rsid w:val="00FB2405"/>
    <w:rsid w:val="00FB267A"/>
    <w:rsid w:val="00FB26B0"/>
    <w:rsid w:val="00FB27DA"/>
    <w:rsid w:val="00FB2A8A"/>
    <w:rsid w:val="00FB2E77"/>
    <w:rsid w:val="00FB356C"/>
    <w:rsid w:val="00FB36B6"/>
    <w:rsid w:val="00FB3759"/>
    <w:rsid w:val="00FB3784"/>
    <w:rsid w:val="00FB37A8"/>
    <w:rsid w:val="00FB39DD"/>
    <w:rsid w:val="00FB3A11"/>
    <w:rsid w:val="00FB3B2B"/>
    <w:rsid w:val="00FB3BE8"/>
    <w:rsid w:val="00FB3C3E"/>
    <w:rsid w:val="00FB3C81"/>
    <w:rsid w:val="00FB3EC9"/>
    <w:rsid w:val="00FB4418"/>
    <w:rsid w:val="00FB459D"/>
    <w:rsid w:val="00FB465C"/>
    <w:rsid w:val="00FB46C6"/>
    <w:rsid w:val="00FB4937"/>
    <w:rsid w:val="00FB4D6A"/>
    <w:rsid w:val="00FB546E"/>
    <w:rsid w:val="00FB58E8"/>
    <w:rsid w:val="00FB5BC9"/>
    <w:rsid w:val="00FB5E28"/>
    <w:rsid w:val="00FB6324"/>
    <w:rsid w:val="00FB66D0"/>
    <w:rsid w:val="00FB687D"/>
    <w:rsid w:val="00FB6915"/>
    <w:rsid w:val="00FB6C02"/>
    <w:rsid w:val="00FB7D85"/>
    <w:rsid w:val="00FB7F59"/>
    <w:rsid w:val="00FC00B5"/>
    <w:rsid w:val="00FC0557"/>
    <w:rsid w:val="00FC0582"/>
    <w:rsid w:val="00FC0B35"/>
    <w:rsid w:val="00FC0C02"/>
    <w:rsid w:val="00FC0D17"/>
    <w:rsid w:val="00FC1235"/>
    <w:rsid w:val="00FC12F5"/>
    <w:rsid w:val="00FC13E4"/>
    <w:rsid w:val="00FC1410"/>
    <w:rsid w:val="00FC1511"/>
    <w:rsid w:val="00FC1593"/>
    <w:rsid w:val="00FC17CB"/>
    <w:rsid w:val="00FC190D"/>
    <w:rsid w:val="00FC1919"/>
    <w:rsid w:val="00FC1AB6"/>
    <w:rsid w:val="00FC1BE9"/>
    <w:rsid w:val="00FC1E6A"/>
    <w:rsid w:val="00FC1F0C"/>
    <w:rsid w:val="00FC2214"/>
    <w:rsid w:val="00FC23BD"/>
    <w:rsid w:val="00FC23BE"/>
    <w:rsid w:val="00FC23FB"/>
    <w:rsid w:val="00FC25CB"/>
    <w:rsid w:val="00FC2737"/>
    <w:rsid w:val="00FC2981"/>
    <w:rsid w:val="00FC2BCA"/>
    <w:rsid w:val="00FC2BCC"/>
    <w:rsid w:val="00FC2E03"/>
    <w:rsid w:val="00FC3126"/>
    <w:rsid w:val="00FC319A"/>
    <w:rsid w:val="00FC31F4"/>
    <w:rsid w:val="00FC3439"/>
    <w:rsid w:val="00FC367B"/>
    <w:rsid w:val="00FC3EB7"/>
    <w:rsid w:val="00FC40DC"/>
    <w:rsid w:val="00FC4271"/>
    <w:rsid w:val="00FC4285"/>
    <w:rsid w:val="00FC4507"/>
    <w:rsid w:val="00FC4B1D"/>
    <w:rsid w:val="00FC4BDF"/>
    <w:rsid w:val="00FC4D1E"/>
    <w:rsid w:val="00FC4EF4"/>
    <w:rsid w:val="00FC5455"/>
    <w:rsid w:val="00FC552B"/>
    <w:rsid w:val="00FC5C4C"/>
    <w:rsid w:val="00FC5CBF"/>
    <w:rsid w:val="00FC5E89"/>
    <w:rsid w:val="00FC6170"/>
    <w:rsid w:val="00FC64C2"/>
    <w:rsid w:val="00FC64F6"/>
    <w:rsid w:val="00FC676C"/>
    <w:rsid w:val="00FC68CA"/>
    <w:rsid w:val="00FC6983"/>
    <w:rsid w:val="00FC6C5A"/>
    <w:rsid w:val="00FC6CA0"/>
    <w:rsid w:val="00FC6E76"/>
    <w:rsid w:val="00FC6EB2"/>
    <w:rsid w:val="00FC6F50"/>
    <w:rsid w:val="00FC7202"/>
    <w:rsid w:val="00FC7409"/>
    <w:rsid w:val="00FC757A"/>
    <w:rsid w:val="00FC78B7"/>
    <w:rsid w:val="00FC79D5"/>
    <w:rsid w:val="00FC7D20"/>
    <w:rsid w:val="00FD0002"/>
    <w:rsid w:val="00FD01C2"/>
    <w:rsid w:val="00FD0799"/>
    <w:rsid w:val="00FD07C6"/>
    <w:rsid w:val="00FD091F"/>
    <w:rsid w:val="00FD0BA0"/>
    <w:rsid w:val="00FD0E0C"/>
    <w:rsid w:val="00FD112D"/>
    <w:rsid w:val="00FD1471"/>
    <w:rsid w:val="00FD15DA"/>
    <w:rsid w:val="00FD170A"/>
    <w:rsid w:val="00FD17FD"/>
    <w:rsid w:val="00FD1A67"/>
    <w:rsid w:val="00FD1AE1"/>
    <w:rsid w:val="00FD1F03"/>
    <w:rsid w:val="00FD200F"/>
    <w:rsid w:val="00FD20C3"/>
    <w:rsid w:val="00FD2492"/>
    <w:rsid w:val="00FD2970"/>
    <w:rsid w:val="00FD2D83"/>
    <w:rsid w:val="00FD3572"/>
    <w:rsid w:val="00FD3674"/>
    <w:rsid w:val="00FD38E9"/>
    <w:rsid w:val="00FD3CC6"/>
    <w:rsid w:val="00FD3E2F"/>
    <w:rsid w:val="00FD3FBD"/>
    <w:rsid w:val="00FD427F"/>
    <w:rsid w:val="00FD4341"/>
    <w:rsid w:val="00FD4AC3"/>
    <w:rsid w:val="00FD4AC7"/>
    <w:rsid w:val="00FD5154"/>
    <w:rsid w:val="00FD520E"/>
    <w:rsid w:val="00FD5241"/>
    <w:rsid w:val="00FD52DD"/>
    <w:rsid w:val="00FD54DA"/>
    <w:rsid w:val="00FD5661"/>
    <w:rsid w:val="00FD56BA"/>
    <w:rsid w:val="00FD56D2"/>
    <w:rsid w:val="00FD590C"/>
    <w:rsid w:val="00FD5989"/>
    <w:rsid w:val="00FD5B85"/>
    <w:rsid w:val="00FD6063"/>
    <w:rsid w:val="00FD64AE"/>
    <w:rsid w:val="00FD6899"/>
    <w:rsid w:val="00FD6A43"/>
    <w:rsid w:val="00FD6A4A"/>
    <w:rsid w:val="00FD6AC1"/>
    <w:rsid w:val="00FD6B9F"/>
    <w:rsid w:val="00FD6CD9"/>
    <w:rsid w:val="00FD6DAB"/>
    <w:rsid w:val="00FD7067"/>
    <w:rsid w:val="00FD76F4"/>
    <w:rsid w:val="00FD77F3"/>
    <w:rsid w:val="00FD7C17"/>
    <w:rsid w:val="00FD7E04"/>
    <w:rsid w:val="00FE0328"/>
    <w:rsid w:val="00FE06AA"/>
    <w:rsid w:val="00FE0732"/>
    <w:rsid w:val="00FE0781"/>
    <w:rsid w:val="00FE0F07"/>
    <w:rsid w:val="00FE1130"/>
    <w:rsid w:val="00FE1616"/>
    <w:rsid w:val="00FE188F"/>
    <w:rsid w:val="00FE1B87"/>
    <w:rsid w:val="00FE1BE3"/>
    <w:rsid w:val="00FE1C35"/>
    <w:rsid w:val="00FE1D58"/>
    <w:rsid w:val="00FE1F81"/>
    <w:rsid w:val="00FE20A7"/>
    <w:rsid w:val="00FE210F"/>
    <w:rsid w:val="00FE2270"/>
    <w:rsid w:val="00FE235F"/>
    <w:rsid w:val="00FE239D"/>
    <w:rsid w:val="00FE243E"/>
    <w:rsid w:val="00FE2D94"/>
    <w:rsid w:val="00FE30C4"/>
    <w:rsid w:val="00FE33DF"/>
    <w:rsid w:val="00FE3881"/>
    <w:rsid w:val="00FE3AF0"/>
    <w:rsid w:val="00FE3C58"/>
    <w:rsid w:val="00FE3DAB"/>
    <w:rsid w:val="00FE3EB4"/>
    <w:rsid w:val="00FE3FD9"/>
    <w:rsid w:val="00FE4236"/>
    <w:rsid w:val="00FE4502"/>
    <w:rsid w:val="00FE49A1"/>
    <w:rsid w:val="00FE54B3"/>
    <w:rsid w:val="00FE57EA"/>
    <w:rsid w:val="00FE5898"/>
    <w:rsid w:val="00FE58DC"/>
    <w:rsid w:val="00FE5A3C"/>
    <w:rsid w:val="00FE5AC9"/>
    <w:rsid w:val="00FE5BFF"/>
    <w:rsid w:val="00FE5CEE"/>
    <w:rsid w:val="00FE5D41"/>
    <w:rsid w:val="00FE5EA0"/>
    <w:rsid w:val="00FE5FE4"/>
    <w:rsid w:val="00FE602F"/>
    <w:rsid w:val="00FE657D"/>
    <w:rsid w:val="00FE696F"/>
    <w:rsid w:val="00FE6B52"/>
    <w:rsid w:val="00FE71B8"/>
    <w:rsid w:val="00FE71BF"/>
    <w:rsid w:val="00FE72AE"/>
    <w:rsid w:val="00FE72DE"/>
    <w:rsid w:val="00FE76DC"/>
    <w:rsid w:val="00FE77D0"/>
    <w:rsid w:val="00FE7A1A"/>
    <w:rsid w:val="00FE7A57"/>
    <w:rsid w:val="00FE7DA6"/>
    <w:rsid w:val="00FE7E41"/>
    <w:rsid w:val="00FF0368"/>
    <w:rsid w:val="00FF0667"/>
    <w:rsid w:val="00FF06BB"/>
    <w:rsid w:val="00FF09E1"/>
    <w:rsid w:val="00FF0AA3"/>
    <w:rsid w:val="00FF0CE3"/>
    <w:rsid w:val="00FF0D49"/>
    <w:rsid w:val="00FF0D5F"/>
    <w:rsid w:val="00FF0DD8"/>
    <w:rsid w:val="00FF0E65"/>
    <w:rsid w:val="00FF0F6A"/>
    <w:rsid w:val="00FF10F3"/>
    <w:rsid w:val="00FF1294"/>
    <w:rsid w:val="00FF129D"/>
    <w:rsid w:val="00FF141A"/>
    <w:rsid w:val="00FF15FC"/>
    <w:rsid w:val="00FF174E"/>
    <w:rsid w:val="00FF1D8E"/>
    <w:rsid w:val="00FF1E46"/>
    <w:rsid w:val="00FF1EBA"/>
    <w:rsid w:val="00FF1FE2"/>
    <w:rsid w:val="00FF2073"/>
    <w:rsid w:val="00FF2154"/>
    <w:rsid w:val="00FF21A2"/>
    <w:rsid w:val="00FF21F0"/>
    <w:rsid w:val="00FF22E0"/>
    <w:rsid w:val="00FF2344"/>
    <w:rsid w:val="00FF2349"/>
    <w:rsid w:val="00FF2579"/>
    <w:rsid w:val="00FF26A8"/>
    <w:rsid w:val="00FF28AE"/>
    <w:rsid w:val="00FF29A1"/>
    <w:rsid w:val="00FF2D23"/>
    <w:rsid w:val="00FF3166"/>
    <w:rsid w:val="00FF31D8"/>
    <w:rsid w:val="00FF3390"/>
    <w:rsid w:val="00FF33F7"/>
    <w:rsid w:val="00FF3409"/>
    <w:rsid w:val="00FF3798"/>
    <w:rsid w:val="00FF3A87"/>
    <w:rsid w:val="00FF3BB8"/>
    <w:rsid w:val="00FF3C02"/>
    <w:rsid w:val="00FF3CD0"/>
    <w:rsid w:val="00FF4012"/>
    <w:rsid w:val="00FF412E"/>
    <w:rsid w:val="00FF42C4"/>
    <w:rsid w:val="00FF4575"/>
    <w:rsid w:val="00FF483A"/>
    <w:rsid w:val="00FF48CB"/>
    <w:rsid w:val="00FF4987"/>
    <w:rsid w:val="00FF4A5B"/>
    <w:rsid w:val="00FF4D76"/>
    <w:rsid w:val="00FF4FA2"/>
    <w:rsid w:val="00FF501A"/>
    <w:rsid w:val="00FF559D"/>
    <w:rsid w:val="00FF5FB2"/>
    <w:rsid w:val="00FF6279"/>
    <w:rsid w:val="00FF632D"/>
    <w:rsid w:val="00FF6784"/>
    <w:rsid w:val="00FF6848"/>
    <w:rsid w:val="00FF6A60"/>
    <w:rsid w:val="00FF6AC1"/>
    <w:rsid w:val="00FF6CF8"/>
    <w:rsid w:val="00FF6D22"/>
    <w:rsid w:val="00FF6D62"/>
    <w:rsid w:val="00FF6DBE"/>
    <w:rsid w:val="00FF6F2A"/>
    <w:rsid w:val="00FF77AD"/>
    <w:rsid w:val="00FF77D3"/>
    <w:rsid w:val="00FF7849"/>
    <w:rsid w:val="00FF79D3"/>
    <w:rsid w:val="00FF7B1D"/>
    <w:rsid w:val="00FF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53C6C36E-D87A-4F5F-9BEE-F6043FBB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annotation text" w:uiPriority="99"/>
    <w:lsdException w:name="header" w:uiPriority="99"/>
    <w:lsdException w:name="footer" w:uiPriority="99"/>
    <w:lsdException w:name="caption" w:qFormat="1"/>
    <w:lsdException w:name="annotation reference" w:uiPriority="99"/>
    <w:lsdException w:name="Default Paragraph Font" w:uiPriority="1"/>
    <w:lsdException w:name="Subtitle" w:qFormat="1"/>
    <w:lsdException w:name="Hyperlink" w:uiPriority="99"/>
    <w:lsdException w:name="FollowedHyperlink" w:uiPriority="99"/>
    <w:lsdException w:name="Strong" w:uiPriority="22" w:qFormat="1"/>
    <w:lsdException w:name="Plain Text" w:uiPriority="99"/>
    <w:lsdException w:name="HTML Top of Form" w:uiPriority="99"/>
    <w:lsdException w:name="HTML Bottom of Form" w:uiPriority="99"/>
    <w:lsdException w:name="Normal (Web)" w:uiPriority="99"/>
    <w:lsdException w:name="HTML Preformatted"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5C4A"/>
    <w:pPr>
      <w:tabs>
        <w:tab w:val="left" w:pos="360"/>
        <w:tab w:val="left" w:pos="720"/>
        <w:tab w:val="left" w:pos="1080"/>
        <w:tab w:val="left" w:pos="1440"/>
      </w:tabs>
      <w:overflowPunct w:val="0"/>
      <w:autoSpaceDE w:val="0"/>
      <w:autoSpaceDN w:val="0"/>
      <w:adjustRightInd w:val="0"/>
      <w:spacing w:before="136"/>
      <w:textAlignment w:val="baseline"/>
    </w:pPr>
    <w:rPr>
      <w:sz w:val="22"/>
      <w:lang w:val="en-CA"/>
    </w:rPr>
  </w:style>
  <w:style w:type="paragraph" w:styleId="berschrift1">
    <w:name w:val="heading 1"/>
    <w:aliases w:val="Heading U,H1,H11,Œ©o‚µ 1,뙥,?co??E 1,h1,?c,?co?ƒÊ 1,?,Œ,Œ©,Œ...,Œ©oâµ 1,?co?ÄÊ 1,Î,Î©,Î...,o‚µ 1,Heading"/>
    <w:basedOn w:val="Standard"/>
    <w:next w:val="Standard"/>
    <w:link w:val="berschrift1Zchn"/>
    <w:uiPriority w:val="9"/>
    <w:qFormat/>
    <w:rsid w:val="001451C1"/>
    <w:pPr>
      <w:keepNext/>
      <w:numPr>
        <w:numId w:val="1"/>
      </w:numPr>
      <w:tabs>
        <w:tab w:val="clear" w:pos="360"/>
        <w:tab w:val="left" w:pos="432"/>
      </w:tabs>
      <w:spacing w:before="240" w:after="60"/>
      <w:outlineLvl w:val="0"/>
    </w:pPr>
    <w:rPr>
      <w:b/>
      <w:kern w:val="32"/>
      <w:sz w:val="32"/>
      <w:lang w:val="en-US"/>
    </w:rPr>
  </w:style>
  <w:style w:type="paragraph" w:styleId="berschrift2">
    <w:name w:val="heading 2"/>
    <w:aliases w:val="H2,H21,Œ©o‚µ 2,뙥2,?co??E 2,h2,?c1,?co?ƒÊ 2,?2,Œ1,Œ2,Œ©2,...,Œ©_o‚µ 2,Œ©1,Œ©oâµ 2,?co?ÄÊ 2,Î1,Î2,Î©2,Î©_oâµ 2,Î©1"/>
    <w:basedOn w:val="berschrift1"/>
    <w:next w:val="Standard"/>
    <w:link w:val="berschrift2Zchn"/>
    <w:qFormat/>
    <w:rsid w:val="001D1E04"/>
    <w:pPr>
      <w:numPr>
        <w:ilvl w:val="1"/>
      </w:numPr>
      <w:outlineLvl w:val="1"/>
    </w:pPr>
    <w:rPr>
      <w:i/>
      <w:kern w:val="0"/>
      <w:sz w:val="28"/>
      <w:lang w:val="x-none"/>
    </w:rPr>
  </w:style>
  <w:style w:type="paragraph" w:styleId="berschrift3">
    <w:name w:val="heading 3"/>
    <w:aliases w:val="H3,H31,h3"/>
    <w:basedOn w:val="Standard"/>
    <w:next w:val="Standard"/>
    <w:link w:val="berschrift3Zchn"/>
    <w:qFormat/>
    <w:rsid w:val="008B4F9A"/>
    <w:pPr>
      <w:keepNext/>
      <w:numPr>
        <w:ilvl w:val="2"/>
        <w:numId w:val="1"/>
      </w:numPr>
      <w:spacing w:before="240" w:after="60"/>
      <w:ind w:left="720"/>
      <w:outlineLvl w:val="2"/>
    </w:pPr>
    <w:rPr>
      <w:b/>
      <w:sz w:val="26"/>
      <w:lang w:eastAsia="de-DE"/>
    </w:rPr>
  </w:style>
  <w:style w:type="paragraph" w:styleId="berschrift4">
    <w:name w:val="heading 4"/>
    <w:aliases w:val="Heading 4 Char1,Heading 4 Char Char,H4,H41,h4,0.1.1.1 Titre 4 + Left:  0&quot;,First line:  0&quot;,0.1.1...,0.1.1.1 Titre 4"/>
    <w:basedOn w:val="Standard"/>
    <w:next w:val="Standard"/>
    <w:link w:val="berschrift4Zchn"/>
    <w:qFormat/>
    <w:rsid w:val="00DA5482"/>
    <w:pPr>
      <w:keepNext/>
      <w:numPr>
        <w:ilvl w:val="3"/>
        <w:numId w:val="1"/>
      </w:numPr>
      <w:spacing w:before="240" w:after="60"/>
      <w:ind w:left="864"/>
      <w:outlineLvl w:val="3"/>
    </w:pPr>
    <w:rPr>
      <w:b/>
      <w:sz w:val="26"/>
      <w:lang w:val="x-none" w:eastAsia="x-none"/>
    </w:rPr>
  </w:style>
  <w:style w:type="paragraph" w:styleId="berschrift5">
    <w:name w:val="heading 5"/>
    <w:aliases w:val="H5,H51,h5,Titre 5"/>
    <w:basedOn w:val="Standard"/>
    <w:next w:val="Standard"/>
    <w:link w:val="berschrift5Zchn"/>
    <w:qFormat/>
    <w:rsid w:val="00AB5B55"/>
    <w:pPr>
      <w:keepNext/>
      <w:spacing w:before="240" w:after="60"/>
      <w:outlineLvl w:val="4"/>
    </w:pPr>
    <w:rPr>
      <w:b/>
      <w:i/>
      <w:sz w:val="26"/>
      <w:lang w:val="en-US"/>
    </w:rPr>
  </w:style>
  <w:style w:type="paragraph" w:styleId="berschrift6">
    <w:name w:val="heading 6"/>
    <w:aliases w:val="h6,H6,H61"/>
    <w:basedOn w:val="Standard"/>
    <w:next w:val="Standard"/>
    <w:link w:val="berschrift6Zchn"/>
    <w:qFormat/>
    <w:rsid w:val="00AB5B55"/>
    <w:pPr>
      <w:keepNext/>
      <w:spacing w:before="240" w:after="60"/>
      <w:outlineLvl w:val="5"/>
    </w:pPr>
    <w:rPr>
      <w:b/>
      <w:lang w:val="en-US"/>
    </w:rPr>
  </w:style>
  <w:style w:type="paragraph" w:styleId="berschrift7">
    <w:name w:val="heading 7"/>
    <w:basedOn w:val="Standard"/>
    <w:next w:val="Standard"/>
    <w:link w:val="berschrift7Zchn"/>
    <w:qFormat/>
    <w:rsid w:val="000E00F3"/>
    <w:pPr>
      <w:keepNext/>
      <w:numPr>
        <w:ilvl w:val="6"/>
        <w:numId w:val="1"/>
      </w:numPr>
      <w:spacing w:before="240" w:after="60"/>
      <w:outlineLvl w:val="6"/>
    </w:pPr>
    <w:rPr>
      <w:sz w:val="24"/>
      <w:lang w:val="en-US"/>
    </w:rPr>
  </w:style>
  <w:style w:type="paragraph" w:styleId="berschrift8">
    <w:name w:val="heading 8"/>
    <w:basedOn w:val="Standard"/>
    <w:next w:val="Standard"/>
    <w:link w:val="berschrift8Zchn"/>
    <w:qFormat/>
    <w:rsid w:val="000E00F3"/>
    <w:pPr>
      <w:keepNext/>
      <w:numPr>
        <w:ilvl w:val="7"/>
        <w:numId w:val="1"/>
      </w:numPr>
      <w:tabs>
        <w:tab w:val="left" w:pos="1800"/>
      </w:tabs>
      <w:spacing w:before="240" w:after="60"/>
      <w:outlineLvl w:val="7"/>
    </w:pPr>
    <w:rPr>
      <w:i/>
      <w:sz w:val="24"/>
      <w:lang w:val="en-US"/>
    </w:rPr>
  </w:style>
  <w:style w:type="paragraph" w:styleId="berschrift9">
    <w:name w:val="heading 9"/>
    <w:basedOn w:val="Standard"/>
    <w:next w:val="Standard"/>
    <w:link w:val="berschrift9Zchn"/>
    <w:uiPriority w:val="9"/>
    <w:qFormat/>
    <w:rsid w:val="0043799B"/>
    <w:pPr>
      <w:keepNext/>
      <w:tabs>
        <w:tab w:val="left" w:pos="1800"/>
        <w:tab w:val="left" w:pos="2160"/>
        <w:tab w:val="left" w:pos="2520"/>
        <w:tab w:val="left" w:pos="2880"/>
      </w:tabs>
      <w:spacing w:before="240" w:after="60"/>
      <w:ind w:left="1440" w:hanging="1440"/>
      <w:outlineLvl w:val="8"/>
    </w:pPr>
    <w:rPr>
      <w:b/>
      <w:sz w:val="24"/>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 U Zchn,H1 Zchn,H11 Zchn,Œ©o‚µ 1 Zchn,뙥 Zchn,?co??E 1 Zchn,h1 Zchn,?c Zchn,?co?ƒÊ 1 Zchn,? Zchn,Œ Zchn,Œ© Zchn,Œ... Zchn,Œ©oâµ 1 Zchn,?co?ÄÊ 1 Zchn,Î Zchn,Î© Zchn,Î... Zchn,o‚µ 1 Zchn,Heading Zchn"/>
    <w:link w:val="berschrift1"/>
    <w:uiPriority w:val="9"/>
    <w:locked/>
    <w:rsid w:val="001451C1"/>
    <w:rPr>
      <w:b/>
      <w:kern w:val="32"/>
      <w:sz w:val="32"/>
    </w:rPr>
  </w:style>
  <w:style w:type="character" w:customStyle="1" w:styleId="berschrift2Zchn">
    <w:name w:val="Überschrift 2 Zchn"/>
    <w:aliases w:val="H2 Zchn,H21 Zchn,Œ©o‚µ 2 Zchn,뙥2 Zchn,?co??E 2 Zchn,h2 Zchn,?c1 Zchn,?co?ƒÊ 2 Zchn,?2 Zchn,Œ1 Zchn,Œ2 Zchn,Œ©2 Zchn,... Zchn,Œ©_o‚µ 2 Zchn,Œ©1 Zchn,Œ©oâµ 2 Zchn,?co?ÄÊ 2 Zchn,Î1 Zchn,Î2 Zchn,Î©2 Zchn,Î©_oâµ 2 Zchn,Î©1 Zchn"/>
    <w:link w:val="berschrift2"/>
    <w:locked/>
    <w:rsid w:val="001D1E04"/>
    <w:rPr>
      <w:b/>
      <w:i/>
      <w:sz w:val="28"/>
      <w:lang w:val="x-none"/>
    </w:rPr>
  </w:style>
  <w:style w:type="character" w:customStyle="1" w:styleId="berschrift3Zchn">
    <w:name w:val="Überschrift 3 Zchn"/>
    <w:aliases w:val="H3 Zchn,H31 Zchn,h3 Zchn"/>
    <w:link w:val="berschrift3"/>
    <w:locked/>
    <w:rsid w:val="008B4F9A"/>
    <w:rPr>
      <w:b/>
      <w:sz w:val="26"/>
      <w:lang w:val="en-CA" w:eastAsia="de-DE"/>
    </w:rPr>
  </w:style>
  <w:style w:type="character" w:customStyle="1" w:styleId="berschrift4Zchn">
    <w:name w:val="Überschrift 4 Zchn"/>
    <w:aliases w:val="Heading 4 Char1 Zchn,Heading 4 Char Char Zchn,H4 Zchn,H41 Zchn,h4 Zchn,0.1.1.1 Titre 4 + Left:  0&quot; Zchn,First line:  0&quot; Zchn,0.1.1... Zchn,0.1.1.1 Titre 4 Zchn"/>
    <w:link w:val="berschrift4"/>
    <w:locked/>
    <w:rsid w:val="00DA5482"/>
    <w:rPr>
      <w:b/>
      <w:sz w:val="26"/>
      <w:lang w:val="x-none" w:eastAsia="x-none"/>
    </w:rPr>
  </w:style>
  <w:style w:type="character" w:customStyle="1" w:styleId="berschrift5Zchn">
    <w:name w:val="Überschrift 5 Zchn"/>
    <w:aliases w:val="H5 Zchn,H51 Zchn,h5 Zchn,Titre 5 Zchn"/>
    <w:link w:val="berschrift5"/>
    <w:uiPriority w:val="9"/>
    <w:locked/>
    <w:rsid w:val="000E00F3"/>
    <w:rPr>
      <w:b/>
      <w:i/>
      <w:sz w:val="26"/>
      <w:lang w:val="en-US" w:eastAsia="en-US"/>
    </w:rPr>
  </w:style>
  <w:style w:type="character" w:customStyle="1" w:styleId="berschrift6Zchn">
    <w:name w:val="Überschrift 6 Zchn"/>
    <w:aliases w:val="h6 Zchn,H6 Zchn,H61 Zchn"/>
    <w:link w:val="berschrift6"/>
    <w:uiPriority w:val="9"/>
    <w:locked/>
    <w:rsid w:val="000E00F3"/>
    <w:rPr>
      <w:b/>
      <w:sz w:val="22"/>
      <w:lang w:val="en-US" w:eastAsia="en-US"/>
    </w:rPr>
  </w:style>
  <w:style w:type="character" w:customStyle="1" w:styleId="berschrift7Zchn">
    <w:name w:val="Überschrift 7 Zchn"/>
    <w:link w:val="berschrift7"/>
    <w:locked/>
    <w:rsid w:val="000E00F3"/>
    <w:rPr>
      <w:sz w:val="24"/>
    </w:rPr>
  </w:style>
  <w:style w:type="character" w:customStyle="1" w:styleId="berschrift8Zchn">
    <w:name w:val="Überschrift 8 Zchn"/>
    <w:link w:val="berschrift8"/>
    <w:locked/>
    <w:rsid w:val="000E00F3"/>
    <w:rPr>
      <w:i/>
      <w:sz w:val="24"/>
    </w:rPr>
  </w:style>
  <w:style w:type="character" w:customStyle="1" w:styleId="berschrift9Zchn">
    <w:name w:val="Überschrift 9 Zchn"/>
    <w:link w:val="berschrift9"/>
    <w:uiPriority w:val="9"/>
    <w:locked/>
    <w:rsid w:val="0043799B"/>
    <w:rPr>
      <w:b/>
      <w:sz w:val="24"/>
      <w:lang w:val="x-none"/>
    </w:rPr>
  </w:style>
  <w:style w:type="paragraph" w:styleId="Kopfzeile">
    <w:name w:val="header"/>
    <w:basedOn w:val="Standard"/>
    <w:link w:val="KopfzeileZchn"/>
    <w:uiPriority w:val="99"/>
    <w:pPr>
      <w:tabs>
        <w:tab w:val="center" w:pos="4320"/>
        <w:tab w:val="right" w:pos="8640"/>
      </w:tabs>
    </w:pPr>
    <w:rPr>
      <w:lang w:val="en-GB" w:eastAsia="x-none"/>
    </w:rPr>
  </w:style>
  <w:style w:type="character" w:customStyle="1" w:styleId="KopfzeileZchn">
    <w:name w:val="Kopfzeile Zchn"/>
    <w:link w:val="Kopfzeile"/>
    <w:uiPriority w:val="99"/>
    <w:locked/>
    <w:rPr>
      <w:sz w:val="22"/>
      <w:lang w:val="en-GB" w:eastAsia="x-none"/>
    </w:rPr>
  </w:style>
  <w:style w:type="paragraph" w:styleId="Fuzeile">
    <w:name w:val="footer"/>
    <w:basedOn w:val="Standard"/>
    <w:link w:val="FuzeileZchn"/>
    <w:uiPriority w:val="99"/>
    <w:pPr>
      <w:tabs>
        <w:tab w:val="center" w:pos="4320"/>
        <w:tab w:val="right" w:pos="8640"/>
      </w:tabs>
    </w:pPr>
    <w:rPr>
      <w:lang w:val="x-none"/>
    </w:rPr>
  </w:style>
  <w:style w:type="character" w:customStyle="1" w:styleId="FuzeileZchn">
    <w:name w:val="Fußzeile Zchn"/>
    <w:link w:val="Fuzeile"/>
    <w:uiPriority w:val="99"/>
    <w:locked/>
    <w:rsid w:val="00B86207"/>
    <w:rPr>
      <w:sz w:val="22"/>
      <w:lang w:val="x-none" w:eastAsia="en-US"/>
    </w:rPr>
  </w:style>
  <w:style w:type="character" w:styleId="Seitenzahl">
    <w:name w:val="page number"/>
    <w:basedOn w:val="Absatz-Standardschriftart"/>
  </w:style>
  <w:style w:type="character" w:styleId="Hyperlink">
    <w:name w:val="Hyperlink"/>
    <w:uiPriority w:val="99"/>
    <w:rsid w:val="0012580B"/>
    <w:rPr>
      <w:color w:val="0000FF"/>
      <w:u w:val="single"/>
    </w:rPr>
  </w:style>
  <w:style w:type="paragraph" w:styleId="Sprechblasentext">
    <w:name w:val="Balloon Text"/>
    <w:basedOn w:val="Standard"/>
    <w:link w:val="SprechblasentextZchn"/>
    <w:uiPriority w:val="99"/>
    <w:semiHidden/>
    <w:rsid w:val="009336F7"/>
    <w:rPr>
      <w:rFonts w:ascii="Tahoma" w:hAnsi="Tahoma"/>
      <w:sz w:val="16"/>
      <w:lang w:val="x-none"/>
    </w:rPr>
  </w:style>
  <w:style w:type="character" w:customStyle="1" w:styleId="SprechblasentextZchn">
    <w:name w:val="Sprechblasentext Zchn"/>
    <w:link w:val="Sprechblasentext"/>
    <w:uiPriority w:val="99"/>
    <w:semiHidden/>
    <w:locked/>
    <w:rsid w:val="00CC3276"/>
    <w:rPr>
      <w:rFonts w:ascii="Tahoma" w:hAnsi="Tahoma"/>
      <w:sz w:val="16"/>
      <w:lang w:val="x-none" w:eastAsia="en-US"/>
    </w:rPr>
  </w:style>
  <w:style w:type="character" w:styleId="BesuchterHyperlink">
    <w:name w:val="FollowedHyperlink"/>
    <w:uiPriority w:val="99"/>
    <w:rsid w:val="00797C85"/>
    <w:rPr>
      <w:color w:val="954F72"/>
      <w:u w:val="single"/>
    </w:rPr>
  </w:style>
  <w:style w:type="paragraph" w:styleId="Dokumentstruktur">
    <w:name w:val="Document Map"/>
    <w:basedOn w:val="Standard"/>
    <w:link w:val="DokumentstrukturZchn"/>
    <w:rsid w:val="009B0402"/>
    <w:rPr>
      <w:rFonts w:ascii="Tahoma" w:hAnsi="Tahoma"/>
      <w:sz w:val="16"/>
      <w:lang w:val="x-none"/>
    </w:rPr>
  </w:style>
  <w:style w:type="character" w:customStyle="1" w:styleId="DokumentstrukturZchn">
    <w:name w:val="Dokumentstruktur Zchn"/>
    <w:link w:val="Dokumentstruktur"/>
    <w:locked/>
    <w:rsid w:val="009B0402"/>
    <w:rPr>
      <w:rFonts w:ascii="Tahoma" w:hAnsi="Tahoma"/>
      <w:sz w:val="16"/>
      <w:lang w:val="x-none" w:eastAsia="en-US"/>
    </w:rPr>
  </w:style>
  <w:style w:type="paragraph" w:customStyle="1" w:styleId="CharChar2CharChar">
    <w:name w:val="Char Char2 Char Char"/>
    <w:basedOn w:val="Standard"/>
    <w:rsid w:val="0038048F"/>
    <w:pPr>
      <w:tabs>
        <w:tab w:val="clear" w:pos="360"/>
        <w:tab w:val="clear" w:pos="720"/>
        <w:tab w:val="clear" w:pos="1080"/>
        <w:tab w:val="clear" w:pos="1440"/>
      </w:tabs>
      <w:overflowPunct/>
      <w:autoSpaceDE/>
      <w:autoSpaceDN/>
      <w:adjustRightInd/>
      <w:spacing w:before="0" w:after="160" w:line="240" w:lineRule="exact"/>
      <w:textAlignment w:val="auto"/>
    </w:pPr>
    <w:rPr>
      <w:rFonts w:ascii="Verdana" w:eastAsia="FangSong_GB2312" w:hAnsi="Verdana"/>
      <w:bCs/>
      <w:color w:val="000000"/>
      <w:sz w:val="24"/>
      <w:lang w:val="en-US"/>
    </w:rPr>
  </w:style>
  <w:style w:type="paragraph" w:styleId="z-Formularbeginn">
    <w:name w:val="HTML Top of Form"/>
    <w:basedOn w:val="Standard"/>
    <w:next w:val="Standard"/>
    <w:link w:val="z-FormularbeginnZchn"/>
    <w:hidden/>
    <w:uiPriority w:val="99"/>
    <w:unhideWhenUsed/>
    <w:rsid w:val="00CC3276"/>
    <w:pPr>
      <w:pBdr>
        <w:bottom w:val="single" w:sz="6" w:space="1" w:color="auto"/>
      </w:pBdr>
      <w:tabs>
        <w:tab w:val="clear" w:pos="360"/>
        <w:tab w:val="clear" w:pos="720"/>
        <w:tab w:val="clear" w:pos="1080"/>
        <w:tab w:val="clear" w:pos="1440"/>
      </w:tabs>
      <w:overflowPunct/>
      <w:autoSpaceDE/>
      <w:autoSpaceDN/>
      <w:adjustRightInd/>
      <w:spacing w:before="0"/>
      <w:jc w:val="center"/>
      <w:textAlignment w:val="auto"/>
    </w:pPr>
    <w:rPr>
      <w:rFonts w:ascii="Arial" w:eastAsia="Malgun Gothic" w:hAnsi="Arial"/>
      <w:vanish/>
      <w:sz w:val="16"/>
      <w:lang w:val="x-none" w:eastAsia="x-none"/>
    </w:rPr>
  </w:style>
  <w:style w:type="character" w:customStyle="1" w:styleId="z-FormularbeginnZchn">
    <w:name w:val="z-Formularbeginn Zchn"/>
    <w:link w:val="z-Formularbeginn"/>
    <w:uiPriority w:val="99"/>
    <w:locked/>
    <w:rsid w:val="00CC3276"/>
    <w:rPr>
      <w:rFonts w:ascii="Arial" w:eastAsia="Malgun Gothic" w:hAnsi="Arial"/>
      <w:vanish/>
      <w:sz w:val="16"/>
    </w:rPr>
  </w:style>
  <w:style w:type="paragraph" w:styleId="z-Formularende">
    <w:name w:val="HTML Bottom of Form"/>
    <w:basedOn w:val="Standard"/>
    <w:next w:val="Standard"/>
    <w:link w:val="z-FormularendeZchn"/>
    <w:hidden/>
    <w:uiPriority w:val="99"/>
    <w:unhideWhenUsed/>
    <w:rsid w:val="00CC3276"/>
    <w:pPr>
      <w:pBdr>
        <w:top w:val="single" w:sz="6" w:space="1" w:color="auto"/>
      </w:pBdr>
      <w:tabs>
        <w:tab w:val="clear" w:pos="360"/>
        <w:tab w:val="clear" w:pos="720"/>
        <w:tab w:val="clear" w:pos="1080"/>
        <w:tab w:val="clear" w:pos="1440"/>
      </w:tabs>
      <w:overflowPunct/>
      <w:autoSpaceDE/>
      <w:autoSpaceDN/>
      <w:adjustRightInd/>
      <w:spacing w:before="0"/>
      <w:jc w:val="center"/>
      <w:textAlignment w:val="auto"/>
    </w:pPr>
    <w:rPr>
      <w:rFonts w:ascii="Arial" w:eastAsia="Malgun Gothic" w:hAnsi="Arial"/>
      <w:vanish/>
      <w:sz w:val="16"/>
      <w:lang w:val="x-none" w:eastAsia="x-none"/>
    </w:rPr>
  </w:style>
  <w:style w:type="character" w:customStyle="1" w:styleId="z-FormularendeZchn">
    <w:name w:val="z-Formularende Zchn"/>
    <w:link w:val="z-Formularende"/>
    <w:uiPriority w:val="99"/>
    <w:locked/>
    <w:rsid w:val="00CC3276"/>
    <w:rPr>
      <w:rFonts w:ascii="Arial" w:eastAsia="Malgun Gothic" w:hAnsi="Arial"/>
      <w:vanish/>
      <w:sz w:val="16"/>
    </w:rPr>
  </w:style>
  <w:style w:type="paragraph" w:styleId="Beschriftung">
    <w:name w:val="caption"/>
    <w:aliases w:val="fig and tbl,fighead2,fighead21,fighead22,fighead23,Table Caption1,fighead211,fighead24,Table Caption2,fighead25,fighead212,fighead26,Table Caption3,fighead27,fighead213,Table Caption4,fighead28,fighead214,fighead29,Figure"/>
    <w:basedOn w:val="Standard"/>
    <w:link w:val="BeschriftungZchn"/>
    <w:qFormat/>
    <w:rsid w:val="00B86207"/>
    <w:pPr>
      <w:widowControl w:val="0"/>
      <w:suppressLineNumbers/>
      <w:tabs>
        <w:tab w:val="clear" w:pos="360"/>
        <w:tab w:val="clear" w:pos="720"/>
        <w:tab w:val="clear" w:pos="1080"/>
        <w:tab w:val="clear" w:pos="1440"/>
      </w:tabs>
      <w:suppressAutoHyphens/>
      <w:overflowPunct/>
      <w:autoSpaceDE/>
      <w:autoSpaceDN/>
      <w:adjustRightInd/>
      <w:spacing w:before="120" w:after="120"/>
      <w:jc w:val="center"/>
      <w:textAlignment w:val="auto"/>
    </w:pPr>
    <w:rPr>
      <w:rFonts w:eastAsia="MS Mincho" w:cs="Tahoma"/>
      <w:b/>
      <w:iCs/>
      <w:kern w:val="1"/>
      <w:szCs w:val="24"/>
      <w:lang w:eastAsia="ar-SA"/>
    </w:rPr>
  </w:style>
  <w:style w:type="character" w:customStyle="1" w:styleId="BeschriftungZchn">
    <w:name w:val="Beschriftung Zchn"/>
    <w:aliases w:val="fig and tbl Zchn,fighead2 Zchn,fighead21 Zchn,fighead22 Zchn,fighead23 Zchn,Table Caption1 Zchn,fighead211 Zchn,fighead24 Zchn,Table Caption2 Zchn,fighead25 Zchn,fighead212 Zchn,fighead26 Zchn,Table Caption3 Zchn,fighead27 Zchn"/>
    <w:link w:val="Beschriftung"/>
    <w:locked/>
    <w:rsid w:val="0020492A"/>
    <w:rPr>
      <w:rFonts w:eastAsia="MS Mincho" w:cs="Tahoma"/>
      <w:b/>
      <w:iCs/>
      <w:kern w:val="1"/>
      <w:sz w:val="22"/>
      <w:szCs w:val="24"/>
      <w:lang w:val="en-CA" w:eastAsia="ar-SA"/>
    </w:rPr>
  </w:style>
  <w:style w:type="paragraph" w:customStyle="1" w:styleId="TableContents">
    <w:name w:val="Table Contents"/>
    <w:basedOn w:val="Standard"/>
    <w:rsid w:val="00B86207"/>
    <w:pPr>
      <w:suppressLineNumbers/>
      <w:suppressAutoHyphens/>
      <w:autoSpaceDN/>
      <w:adjustRightInd/>
    </w:pPr>
    <w:rPr>
      <w:kern w:val="1"/>
      <w:lang w:eastAsia="ar-SA"/>
    </w:rPr>
  </w:style>
  <w:style w:type="paragraph" w:customStyle="1" w:styleId="FarbigeSchattierung-Akzent11">
    <w:name w:val="Farbige Schattierung - Akzent 11"/>
    <w:hidden/>
    <w:uiPriority w:val="99"/>
    <w:semiHidden/>
    <w:rsid w:val="006C3902"/>
    <w:rPr>
      <w:sz w:val="22"/>
      <w:lang w:val="en-GB"/>
    </w:rPr>
  </w:style>
  <w:style w:type="table" w:styleId="Tabellenraster">
    <w:name w:val="Table Grid"/>
    <w:basedOn w:val="NormaleTabelle"/>
    <w:uiPriority w:val="59"/>
    <w:rsid w:val="0031049C"/>
    <w:pPr>
      <w:tabs>
        <w:tab w:val="left" w:pos="360"/>
        <w:tab w:val="left" w:pos="720"/>
        <w:tab w:val="left" w:pos="1080"/>
        <w:tab w:val="left" w:pos="1440"/>
      </w:tabs>
      <w:overflowPunct w:val="0"/>
      <w:autoSpaceDE w:val="0"/>
      <w:autoSpaceDN w:val="0"/>
      <w:adjustRightInd w:val="0"/>
      <w:spacing w:before="136"/>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rText">
    <w:name w:val="Plain Text"/>
    <w:basedOn w:val="Standard"/>
    <w:link w:val="NurTextZchn"/>
    <w:uiPriority w:val="99"/>
    <w:unhideWhenUsed/>
    <w:rsid w:val="00BC166F"/>
    <w:pPr>
      <w:tabs>
        <w:tab w:val="clear" w:pos="360"/>
        <w:tab w:val="clear" w:pos="720"/>
        <w:tab w:val="clear" w:pos="1080"/>
        <w:tab w:val="clear" w:pos="1440"/>
      </w:tabs>
      <w:overflowPunct/>
      <w:autoSpaceDE/>
      <w:autoSpaceDN/>
      <w:adjustRightInd/>
      <w:spacing w:before="0"/>
      <w:textAlignment w:val="auto"/>
    </w:pPr>
    <w:rPr>
      <w:rFonts w:ascii="Calibri" w:hAnsi="Calibri"/>
      <w:lang w:val="x-none" w:eastAsia="x-none"/>
    </w:rPr>
  </w:style>
  <w:style w:type="character" w:customStyle="1" w:styleId="NurTextZchn">
    <w:name w:val="Nur Text Zchn"/>
    <w:link w:val="NurText"/>
    <w:uiPriority w:val="99"/>
    <w:locked/>
    <w:rsid w:val="00BC166F"/>
    <w:rPr>
      <w:rFonts w:ascii="Calibri" w:eastAsia="Times New Roman" w:hAnsi="Calibri"/>
      <w:sz w:val="22"/>
    </w:rPr>
  </w:style>
  <w:style w:type="paragraph" w:customStyle="1" w:styleId="Default">
    <w:name w:val="Default"/>
    <w:rsid w:val="00C4307F"/>
    <w:pPr>
      <w:autoSpaceDE w:val="0"/>
      <w:autoSpaceDN w:val="0"/>
      <w:adjustRightInd w:val="0"/>
    </w:pPr>
    <w:rPr>
      <w:rFonts w:ascii="Arial" w:hAnsi="Arial" w:cs="Arial"/>
      <w:color w:val="000000"/>
      <w:sz w:val="24"/>
      <w:szCs w:val="24"/>
      <w:lang w:val="de-DE" w:eastAsia="de-DE"/>
    </w:rPr>
  </w:style>
  <w:style w:type="paragraph" w:styleId="berarbeitung">
    <w:name w:val="Revision"/>
    <w:hidden/>
    <w:uiPriority w:val="71"/>
    <w:rsid w:val="008D10D6"/>
    <w:rPr>
      <w:sz w:val="22"/>
      <w:lang w:val="en-CA"/>
    </w:rPr>
  </w:style>
  <w:style w:type="paragraph" w:styleId="Listenabsatz">
    <w:name w:val="List Paragraph"/>
    <w:basedOn w:val="Standard"/>
    <w:link w:val="ListenabsatzZchn"/>
    <w:uiPriority w:val="34"/>
    <w:qFormat/>
    <w:rsid w:val="001F3146"/>
    <w:pPr>
      <w:tabs>
        <w:tab w:val="clear" w:pos="360"/>
        <w:tab w:val="clear" w:pos="720"/>
        <w:tab w:val="clear" w:pos="1080"/>
        <w:tab w:val="clear" w:pos="1440"/>
      </w:tabs>
      <w:overflowPunct/>
      <w:autoSpaceDE/>
      <w:autoSpaceDN/>
      <w:adjustRightInd/>
      <w:spacing w:before="0" w:after="200" w:line="276" w:lineRule="auto"/>
      <w:ind w:left="720"/>
      <w:contextualSpacing/>
      <w:textAlignment w:val="auto"/>
    </w:pPr>
    <w:rPr>
      <w:rFonts w:ascii="Calibri" w:hAnsi="Calibri"/>
      <w:szCs w:val="22"/>
      <w:lang w:val="en-US" w:eastAsia="zh-CN"/>
    </w:rPr>
  </w:style>
  <w:style w:type="character" w:styleId="Kommentarzeichen">
    <w:name w:val="annotation reference"/>
    <w:uiPriority w:val="99"/>
    <w:rsid w:val="001F3146"/>
    <w:rPr>
      <w:sz w:val="16"/>
      <w:szCs w:val="16"/>
    </w:rPr>
  </w:style>
  <w:style w:type="paragraph" w:styleId="Kommentartext">
    <w:name w:val="annotation text"/>
    <w:basedOn w:val="Standard"/>
    <w:link w:val="KommentartextZchn"/>
    <w:uiPriority w:val="99"/>
    <w:rsid w:val="001F3146"/>
    <w:rPr>
      <w:sz w:val="20"/>
      <w:lang w:val="en-US"/>
    </w:rPr>
  </w:style>
  <w:style w:type="character" w:customStyle="1" w:styleId="KommentartextZchn">
    <w:name w:val="Kommentartext Zchn"/>
    <w:basedOn w:val="Absatz-Standardschriftart"/>
    <w:link w:val="Kommentartext"/>
    <w:uiPriority w:val="99"/>
    <w:rsid w:val="001F3146"/>
  </w:style>
  <w:style w:type="paragraph" w:styleId="Kommentarthema">
    <w:name w:val="annotation subject"/>
    <w:basedOn w:val="Kommentartext"/>
    <w:next w:val="Kommentartext"/>
    <w:link w:val="KommentarthemaZchn"/>
    <w:uiPriority w:val="99"/>
    <w:rsid w:val="001F3146"/>
    <w:rPr>
      <w:b/>
      <w:bCs/>
    </w:rPr>
  </w:style>
  <w:style w:type="character" w:customStyle="1" w:styleId="KommentarthemaZchn">
    <w:name w:val="Kommentarthema Zchn"/>
    <w:link w:val="Kommentarthema"/>
    <w:uiPriority w:val="99"/>
    <w:rsid w:val="001F3146"/>
    <w:rPr>
      <w:b/>
      <w:bCs/>
    </w:rPr>
  </w:style>
  <w:style w:type="paragraph" w:customStyle="1" w:styleId="tableheading">
    <w:name w:val="table heading"/>
    <w:basedOn w:val="Standard"/>
    <w:rsid w:val="008403CE"/>
    <w:pPr>
      <w:keepNext/>
      <w:keepLines/>
      <w:tabs>
        <w:tab w:val="clear" w:pos="360"/>
        <w:tab w:val="clear" w:pos="720"/>
        <w:tab w:val="clear" w:pos="1080"/>
        <w:tab w:val="clear" w:pos="1440"/>
      </w:tabs>
      <w:spacing w:before="0" w:after="60"/>
      <w:jc w:val="both"/>
    </w:pPr>
    <w:rPr>
      <w:rFonts w:eastAsia="Malgun Gothic"/>
      <w:b/>
      <w:bCs/>
      <w:sz w:val="20"/>
      <w:lang w:val="en-GB"/>
    </w:rPr>
  </w:style>
  <w:style w:type="paragraph" w:customStyle="1" w:styleId="tablecell">
    <w:name w:val="table cell"/>
    <w:basedOn w:val="Standard"/>
    <w:rsid w:val="008403CE"/>
    <w:pPr>
      <w:keepNext/>
      <w:keepLines/>
      <w:tabs>
        <w:tab w:val="clear" w:pos="360"/>
        <w:tab w:val="clear" w:pos="720"/>
        <w:tab w:val="clear" w:pos="1080"/>
        <w:tab w:val="clear" w:pos="1440"/>
      </w:tabs>
      <w:spacing w:before="0" w:after="60"/>
      <w:jc w:val="both"/>
    </w:pPr>
    <w:rPr>
      <w:rFonts w:eastAsia="Malgun Gothic"/>
      <w:sz w:val="20"/>
      <w:lang w:val="en-GB"/>
    </w:rPr>
  </w:style>
  <w:style w:type="paragraph" w:customStyle="1" w:styleId="tablesyntax">
    <w:name w:val="table syntax"/>
    <w:basedOn w:val="Standard"/>
    <w:link w:val="tablesyntaxChar"/>
    <w:rsid w:val="008403CE"/>
    <w:pPr>
      <w:keepNext/>
      <w:keepLines/>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0"/>
    </w:pPr>
    <w:rPr>
      <w:rFonts w:ascii="Times" w:eastAsia="Malgun Gothic" w:hAnsi="Times"/>
      <w:sz w:val="20"/>
      <w:lang w:val="en-GB"/>
    </w:rPr>
  </w:style>
  <w:style w:type="character" w:customStyle="1" w:styleId="tablesyntaxChar">
    <w:name w:val="table syntax Char"/>
    <w:link w:val="tablesyntax"/>
    <w:locked/>
    <w:rsid w:val="008403CE"/>
    <w:rPr>
      <w:rFonts w:ascii="Times" w:eastAsia="Malgun Gothic" w:hAnsi="Times"/>
      <w:lang w:val="en-GB"/>
    </w:rPr>
  </w:style>
  <w:style w:type="paragraph" w:styleId="Funotentext">
    <w:name w:val="footnote text"/>
    <w:basedOn w:val="Standard"/>
    <w:link w:val="FunotentextZchn"/>
    <w:rsid w:val="0050242A"/>
    <w:rPr>
      <w:sz w:val="20"/>
    </w:rPr>
  </w:style>
  <w:style w:type="character" w:customStyle="1" w:styleId="FunotentextZchn">
    <w:name w:val="Fußnotentext Zchn"/>
    <w:link w:val="Funotentext"/>
    <w:rsid w:val="0050242A"/>
    <w:rPr>
      <w:lang w:val="en-CA"/>
    </w:rPr>
  </w:style>
  <w:style w:type="character" w:styleId="Funotenzeichen">
    <w:name w:val="footnote reference"/>
    <w:rsid w:val="0050242A"/>
    <w:rPr>
      <w:vertAlign w:val="superscript"/>
    </w:rPr>
  </w:style>
  <w:style w:type="paragraph" w:styleId="StandardWeb">
    <w:name w:val="Normal (Web)"/>
    <w:basedOn w:val="Standard"/>
    <w:uiPriority w:val="99"/>
    <w:unhideWhenUsed/>
    <w:rsid w:val="002E5436"/>
    <w:pPr>
      <w:tabs>
        <w:tab w:val="clear" w:pos="360"/>
        <w:tab w:val="clear" w:pos="720"/>
        <w:tab w:val="clear" w:pos="1080"/>
        <w:tab w:val="clear" w:pos="1440"/>
      </w:tabs>
      <w:overflowPunct/>
      <w:autoSpaceDE/>
      <w:autoSpaceDN/>
      <w:adjustRightInd/>
      <w:spacing w:before="100" w:beforeAutospacing="1" w:after="100" w:afterAutospacing="1"/>
      <w:textAlignment w:val="auto"/>
    </w:pPr>
    <w:rPr>
      <w:rFonts w:eastAsia="Times New Roman"/>
      <w:sz w:val="24"/>
      <w:szCs w:val="24"/>
      <w:lang w:val="en-US" w:eastAsia="ko-KR"/>
    </w:rPr>
  </w:style>
  <w:style w:type="character" w:customStyle="1" w:styleId="apple-converted-space">
    <w:name w:val="apple-converted-space"/>
    <w:rsid w:val="003E6137"/>
  </w:style>
  <w:style w:type="character" w:customStyle="1" w:styleId="shorttext">
    <w:name w:val="short_text"/>
    <w:rsid w:val="00404CFD"/>
  </w:style>
  <w:style w:type="character" w:customStyle="1" w:styleId="gmail-apple-converted-space">
    <w:name w:val="gmail-apple-converted-space"/>
    <w:rsid w:val="00E371D9"/>
  </w:style>
  <w:style w:type="character" w:customStyle="1" w:styleId="gmail-msohyperlink">
    <w:name w:val="gmail-msohyperlink"/>
    <w:rsid w:val="00E371D9"/>
  </w:style>
  <w:style w:type="paragraph" w:customStyle="1" w:styleId="1">
    <w:name w:val="リスト段落1"/>
    <w:basedOn w:val="Standard"/>
    <w:uiPriority w:val="34"/>
    <w:qFormat/>
    <w:rsid w:val="00A130E5"/>
    <w:pPr>
      <w:ind w:leftChars="400" w:left="840"/>
    </w:pPr>
    <w:rPr>
      <w:rFonts w:eastAsia="MS Mincho"/>
      <w:lang w:val="en-US"/>
    </w:rPr>
  </w:style>
  <w:style w:type="table" w:customStyle="1" w:styleId="TableGrid1">
    <w:name w:val="Table Grid1"/>
    <w:basedOn w:val="NormaleTabelle"/>
    <w:next w:val="Tabellenraster"/>
    <w:rsid w:val="002B25BB"/>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FD1471"/>
    <w:rPr>
      <w:color w:val="2B579A"/>
      <w:shd w:val="clear" w:color="auto" w:fill="E6E6E6"/>
    </w:rPr>
  </w:style>
  <w:style w:type="character" w:customStyle="1" w:styleId="UnresolvedMention1">
    <w:name w:val="Unresolved Mention1"/>
    <w:uiPriority w:val="99"/>
    <w:semiHidden/>
    <w:unhideWhenUsed/>
    <w:rsid w:val="00EA45DA"/>
    <w:rPr>
      <w:color w:val="808080"/>
      <w:shd w:val="clear" w:color="auto" w:fill="E6E6E6"/>
    </w:rPr>
  </w:style>
  <w:style w:type="paragraph" w:styleId="Liste">
    <w:name w:val="List"/>
    <w:basedOn w:val="Standard"/>
    <w:rsid w:val="00556EEC"/>
    <w:pPr>
      <w:ind w:left="283" w:hanging="283"/>
      <w:contextualSpacing/>
    </w:pPr>
  </w:style>
  <w:style w:type="paragraph" w:styleId="Liste2">
    <w:name w:val="List 2"/>
    <w:basedOn w:val="Standard"/>
    <w:rsid w:val="00556EEC"/>
    <w:pPr>
      <w:ind w:left="566" w:hanging="283"/>
      <w:contextualSpacing/>
    </w:pPr>
  </w:style>
  <w:style w:type="paragraph" w:styleId="Liste3">
    <w:name w:val="List 3"/>
    <w:basedOn w:val="Standard"/>
    <w:rsid w:val="00556EEC"/>
    <w:pPr>
      <w:ind w:left="849" w:hanging="283"/>
      <w:contextualSpacing/>
    </w:pPr>
  </w:style>
  <w:style w:type="paragraph" w:styleId="Aufzhlungszeichen">
    <w:name w:val="List Bullet"/>
    <w:basedOn w:val="Standard"/>
    <w:rsid w:val="00556EEC"/>
    <w:pPr>
      <w:numPr>
        <w:numId w:val="19"/>
      </w:numPr>
      <w:tabs>
        <w:tab w:val="clear" w:pos="360"/>
      </w:tabs>
      <w:contextualSpacing/>
    </w:pPr>
  </w:style>
  <w:style w:type="paragraph" w:styleId="Aufzhlungszeichen2">
    <w:name w:val="List Bullet 2"/>
    <w:basedOn w:val="Standard"/>
    <w:rsid w:val="00556EEC"/>
    <w:pPr>
      <w:numPr>
        <w:numId w:val="20"/>
      </w:numPr>
      <w:contextualSpacing/>
    </w:pPr>
  </w:style>
  <w:style w:type="paragraph" w:styleId="Aufzhlungszeichen3">
    <w:name w:val="List Bullet 3"/>
    <w:basedOn w:val="Standard"/>
    <w:rsid w:val="00556EEC"/>
    <w:pPr>
      <w:numPr>
        <w:numId w:val="21"/>
      </w:numPr>
      <w:contextualSpacing/>
    </w:pPr>
  </w:style>
  <w:style w:type="paragraph" w:styleId="Aufzhlungszeichen4">
    <w:name w:val="List Bullet 4"/>
    <w:basedOn w:val="Standard"/>
    <w:rsid w:val="00556EEC"/>
    <w:pPr>
      <w:numPr>
        <w:numId w:val="22"/>
      </w:numPr>
      <w:contextualSpacing/>
    </w:pPr>
  </w:style>
  <w:style w:type="paragraph" w:styleId="Listenfortsetzung3">
    <w:name w:val="List Continue 3"/>
    <w:basedOn w:val="Standard"/>
    <w:rsid w:val="00556EEC"/>
    <w:pPr>
      <w:spacing w:after="120"/>
      <w:ind w:left="849"/>
      <w:contextualSpacing/>
    </w:pPr>
  </w:style>
  <w:style w:type="paragraph" w:styleId="Textkrper">
    <w:name w:val="Body Text"/>
    <w:basedOn w:val="Standard"/>
    <w:link w:val="TextkrperZchn"/>
    <w:rsid w:val="00556EEC"/>
    <w:pPr>
      <w:spacing w:after="120"/>
    </w:pPr>
  </w:style>
  <w:style w:type="character" w:customStyle="1" w:styleId="TextkrperZchn">
    <w:name w:val="Textkörper Zchn"/>
    <w:link w:val="Textkrper"/>
    <w:rsid w:val="00556EEC"/>
    <w:rPr>
      <w:sz w:val="22"/>
      <w:lang w:val="en-CA" w:eastAsia="en-US"/>
    </w:rPr>
  </w:style>
  <w:style w:type="paragraph" w:styleId="Textkrper-Zeileneinzug">
    <w:name w:val="Body Text Indent"/>
    <w:basedOn w:val="Standard"/>
    <w:link w:val="Textkrper-ZeileneinzugZchn"/>
    <w:rsid w:val="00556EEC"/>
    <w:pPr>
      <w:spacing w:after="120"/>
      <w:ind w:left="283"/>
    </w:pPr>
  </w:style>
  <w:style w:type="character" w:customStyle="1" w:styleId="Textkrper-ZeileneinzugZchn">
    <w:name w:val="Textkörper-Zeileneinzug Zchn"/>
    <w:link w:val="Textkrper-Zeileneinzug"/>
    <w:rsid w:val="00556EEC"/>
    <w:rPr>
      <w:sz w:val="22"/>
      <w:lang w:val="en-CA" w:eastAsia="en-US"/>
    </w:rPr>
  </w:style>
  <w:style w:type="paragraph" w:customStyle="1" w:styleId="Bezugszeile">
    <w:name w:val="Bezugszeile"/>
    <w:basedOn w:val="Textkrper"/>
    <w:rsid w:val="00556EEC"/>
  </w:style>
  <w:style w:type="paragraph" w:styleId="Standardeinzug">
    <w:name w:val="Normal Indent"/>
    <w:basedOn w:val="Standard"/>
    <w:rsid w:val="00556EEC"/>
    <w:pPr>
      <w:ind w:left="708"/>
    </w:pPr>
  </w:style>
  <w:style w:type="paragraph" w:styleId="Textkrper-Erstzeileneinzug">
    <w:name w:val="Body Text First Indent"/>
    <w:basedOn w:val="Textkrper"/>
    <w:link w:val="Textkrper-ErstzeileneinzugZchn"/>
    <w:rsid w:val="00556EEC"/>
    <w:pPr>
      <w:ind w:firstLine="210"/>
    </w:pPr>
  </w:style>
  <w:style w:type="character" w:customStyle="1" w:styleId="Textkrper-ErstzeileneinzugZchn">
    <w:name w:val="Textkörper-Erstzeileneinzug Zchn"/>
    <w:basedOn w:val="TextkrperZchn"/>
    <w:link w:val="Textkrper-Erstzeileneinzug"/>
    <w:rsid w:val="00556EEC"/>
    <w:rPr>
      <w:sz w:val="22"/>
      <w:lang w:val="en-CA" w:eastAsia="en-US"/>
    </w:rPr>
  </w:style>
  <w:style w:type="paragraph" w:styleId="Textkrper-Erstzeileneinzug2">
    <w:name w:val="Body Text First Indent 2"/>
    <w:basedOn w:val="Textkrper-Zeileneinzug"/>
    <w:link w:val="Textkrper-Erstzeileneinzug2Zchn"/>
    <w:rsid w:val="00556EEC"/>
    <w:pPr>
      <w:ind w:firstLine="210"/>
    </w:pPr>
  </w:style>
  <w:style w:type="character" w:customStyle="1" w:styleId="Textkrper-Erstzeileneinzug2Zchn">
    <w:name w:val="Textkörper-Erstzeileneinzug 2 Zchn"/>
    <w:basedOn w:val="Textkrper-ZeileneinzugZchn"/>
    <w:link w:val="Textkrper-Erstzeileneinzug2"/>
    <w:rsid w:val="00556EEC"/>
    <w:rPr>
      <w:sz w:val="22"/>
      <w:lang w:val="en-CA" w:eastAsia="en-US"/>
    </w:rPr>
  </w:style>
  <w:style w:type="character" w:customStyle="1" w:styleId="xbe">
    <w:name w:val="_xbe"/>
    <w:rsid w:val="00BB5F37"/>
  </w:style>
  <w:style w:type="character" w:styleId="Fett">
    <w:name w:val="Strong"/>
    <w:uiPriority w:val="22"/>
    <w:qFormat/>
    <w:rsid w:val="004B1ECD"/>
    <w:rPr>
      <w:b/>
      <w:bCs/>
    </w:rPr>
  </w:style>
  <w:style w:type="character" w:customStyle="1" w:styleId="ListenabsatzZchn">
    <w:name w:val="Listenabsatz Zchn"/>
    <w:link w:val="Listenabsatz"/>
    <w:uiPriority w:val="34"/>
    <w:rsid w:val="004B1ECD"/>
    <w:rPr>
      <w:rFonts w:ascii="Calibri" w:hAnsi="Calibri"/>
      <w:sz w:val="22"/>
      <w:szCs w:val="22"/>
      <w:lang w:eastAsia="zh-CN"/>
    </w:rPr>
  </w:style>
  <w:style w:type="paragraph" w:customStyle="1" w:styleId="References">
    <w:name w:val="References"/>
    <w:basedOn w:val="Standard"/>
    <w:rsid w:val="004B1ECD"/>
    <w:pPr>
      <w:numPr>
        <w:numId w:val="27"/>
      </w:numPr>
      <w:tabs>
        <w:tab w:val="clear" w:pos="360"/>
        <w:tab w:val="clear" w:pos="720"/>
        <w:tab w:val="clear" w:pos="1080"/>
        <w:tab w:val="clear" w:pos="1440"/>
      </w:tabs>
      <w:overflowPunct/>
      <w:autoSpaceDE/>
      <w:autoSpaceDN/>
      <w:adjustRightInd/>
      <w:spacing w:before="0"/>
      <w:textAlignment w:val="auto"/>
    </w:pPr>
    <w:rPr>
      <w:rFonts w:eastAsia="PMingLiU"/>
      <w:sz w:val="24"/>
      <w:szCs w:val="24"/>
      <w:lang w:val="en-US"/>
    </w:rPr>
  </w:style>
  <w:style w:type="character" w:styleId="Buchtitel">
    <w:name w:val="Book Title"/>
    <w:uiPriority w:val="33"/>
    <w:qFormat/>
    <w:rsid w:val="004B1ECD"/>
    <w:rPr>
      <w:b/>
      <w:bCs/>
      <w:i/>
      <w:iCs/>
      <w:spacing w:val="5"/>
    </w:rPr>
  </w:style>
  <w:style w:type="paragraph" w:customStyle="1" w:styleId="equation">
    <w:name w:val="equation"/>
    <w:basedOn w:val="Standard"/>
    <w:link w:val="equationChar"/>
    <w:qFormat/>
    <w:rsid w:val="004B1ECD"/>
    <w:pPr>
      <w:tabs>
        <w:tab w:val="clear" w:pos="360"/>
        <w:tab w:val="clear" w:pos="720"/>
        <w:tab w:val="clear" w:pos="1080"/>
        <w:tab w:val="clear" w:pos="1440"/>
        <w:tab w:val="center" w:pos="4320"/>
        <w:tab w:val="left" w:pos="9000"/>
        <w:tab w:val="left" w:pos="9360"/>
      </w:tabs>
      <w:overflowPunct/>
      <w:autoSpaceDE/>
      <w:autoSpaceDN/>
      <w:adjustRightInd/>
      <w:jc w:val="center"/>
      <w:textAlignment w:val="auto"/>
    </w:pPr>
    <w:rPr>
      <w:lang w:val="en-US"/>
    </w:rPr>
  </w:style>
  <w:style w:type="character" w:customStyle="1" w:styleId="equationChar">
    <w:name w:val="equation Char"/>
    <w:link w:val="equation"/>
    <w:rsid w:val="004B1ECD"/>
    <w:rPr>
      <w:sz w:val="22"/>
    </w:rPr>
  </w:style>
  <w:style w:type="paragraph" w:customStyle="1" w:styleId="Style1">
    <w:name w:val="Style1"/>
    <w:basedOn w:val="Standard"/>
    <w:rsid w:val="004B1ECD"/>
    <w:pPr>
      <w:numPr>
        <w:numId w:val="28"/>
      </w:numPr>
      <w:tabs>
        <w:tab w:val="clear" w:pos="360"/>
        <w:tab w:val="clear" w:pos="1080"/>
        <w:tab w:val="clear" w:pos="1440"/>
      </w:tabs>
      <w:overflowPunct/>
      <w:autoSpaceDE/>
      <w:autoSpaceDN/>
      <w:adjustRightInd/>
      <w:spacing w:before="100" w:beforeAutospacing="1" w:after="100" w:afterAutospacing="1"/>
      <w:jc w:val="both"/>
      <w:textAlignment w:val="auto"/>
    </w:pPr>
    <w:rPr>
      <w:rFonts w:ascii="Arial" w:eastAsia="MS Mincho" w:hAnsi="Arial"/>
      <w:sz w:val="24"/>
      <w:szCs w:val="24"/>
      <w:lang w:val="en-US"/>
    </w:rPr>
  </w:style>
  <w:style w:type="paragraph" w:customStyle="1" w:styleId="MPEGNormal">
    <w:name w:val="MPEG Normal"/>
    <w:basedOn w:val="Standard"/>
    <w:rsid w:val="004B1ECD"/>
    <w:pPr>
      <w:numPr>
        <w:numId w:val="29"/>
      </w:numPr>
      <w:tabs>
        <w:tab w:val="clear" w:pos="340"/>
        <w:tab w:val="clear" w:pos="720"/>
        <w:tab w:val="clear" w:pos="1080"/>
        <w:tab w:val="clear" w:pos="1440"/>
      </w:tabs>
      <w:overflowPunct/>
      <w:autoSpaceDE/>
      <w:autoSpaceDN/>
      <w:adjustRightInd/>
      <w:spacing w:before="100" w:beforeAutospacing="1" w:after="240" w:afterAutospacing="1"/>
      <w:ind w:left="0" w:firstLine="0"/>
      <w:jc w:val="both"/>
      <w:textAlignment w:val="auto"/>
    </w:pPr>
    <w:rPr>
      <w:rFonts w:ascii="Arial" w:eastAsia="MS Mincho" w:hAnsi="Arial"/>
      <w:sz w:val="24"/>
      <w:szCs w:val="24"/>
      <w:lang w:val="en-US"/>
    </w:rPr>
  </w:style>
  <w:style w:type="character" w:styleId="Platzhaltertext">
    <w:name w:val="Placeholder Text"/>
    <w:uiPriority w:val="67"/>
    <w:rsid w:val="004B1ECD"/>
    <w:rPr>
      <w:color w:val="808080"/>
    </w:rPr>
  </w:style>
  <w:style w:type="character" w:customStyle="1" w:styleId="UnresolvedMention10">
    <w:name w:val="Unresolved Mention1"/>
    <w:uiPriority w:val="99"/>
    <w:semiHidden/>
    <w:unhideWhenUsed/>
    <w:rsid w:val="004B1ECD"/>
    <w:rPr>
      <w:color w:val="605E5C"/>
      <w:shd w:val="clear" w:color="auto" w:fill="E1DFDD"/>
    </w:rPr>
  </w:style>
  <w:style w:type="paragraph" w:customStyle="1" w:styleId="11BodyText">
    <w:name w:val="11 BodyText"/>
    <w:basedOn w:val="Standard"/>
    <w:rsid w:val="006B3628"/>
    <w:pPr>
      <w:tabs>
        <w:tab w:val="clear" w:pos="360"/>
        <w:tab w:val="clear" w:pos="720"/>
        <w:tab w:val="clear" w:pos="1080"/>
        <w:tab w:val="clear" w:pos="1440"/>
      </w:tabs>
      <w:overflowPunct/>
      <w:autoSpaceDE/>
      <w:autoSpaceDN/>
      <w:adjustRightInd/>
      <w:spacing w:before="0" w:after="220"/>
      <w:ind w:left="1298"/>
      <w:textAlignment w:val="auto"/>
    </w:pPr>
    <w:rPr>
      <w:rFonts w:ascii="Arial" w:eastAsia="Times New Roman" w:hAnsi="Arial"/>
      <w:lang w:val="en-US"/>
    </w:rPr>
  </w:style>
  <w:style w:type="character" w:customStyle="1" w:styleId="UnresolvedMention2">
    <w:name w:val="Unresolved Mention2"/>
    <w:basedOn w:val="Absatz-Standardschriftart"/>
    <w:uiPriority w:val="99"/>
    <w:semiHidden/>
    <w:unhideWhenUsed/>
    <w:rsid w:val="00C01B26"/>
    <w:rPr>
      <w:color w:val="605E5C"/>
      <w:shd w:val="clear" w:color="auto" w:fill="E1DFDD"/>
    </w:rPr>
  </w:style>
  <w:style w:type="character" w:customStyle="1" w:styleId="UnresolvedMention3">
    <w:name w:val="Unresolved Mention3"/>
    <w:basedOn w:val="Absatz-Standardschriftart"/>
    <w:uiPriority w:val="99"/>
    <w:semiHidden/>
    <w:unhideWhenUsed/>
    <w:rsid w:val="00923CB1"/>
    <w:rPr>
      <w:color w:val="605E5C"/>
      <w:shd w:val="clear" w:color="auto" w:fill="E1DFDD"/>
    </w:rPr>
  </w:style>
  <w:style w:type="character" w:customStyle="1" w:styleId="UnresolvedMention4">
    <w:name w:val="Unresolved Mention4"/>
    <w:basedOn w:val="Absatz-Standardschriftart"/>
    <w:uiPriority w:val="99"/>
    <w:semiHidden/>
    <w:unhideWhenUsed/>
    <w:rsid w:val="0072728E"/>
    <w:rPr>
      <w:color w:val="605E5C"/>
      <w:shd w:val="clear" w:color="auto" w:fill="E1DFDD"/>
    </w:rPr>
  </w:style>
  <w:style w:type="character" w:customStyle="1" w:styleId="UnresolvedMention">
    <w:name w:val="Unresolved Mention"/>
    <w:basedOn w:val="Absatz-Standardschriftart"/>
    <w:uiPriority w:val="99"/>
    <w:semiHidden/>
    <w:unhideWhenUsed/>
    <w:rsid w:val="00292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5254">
      <w:bodyDiv w:val="1"/>
      <w:marLeft w:val="0"/>
      <w:marRight w:val="0"/>
      <w:marTop w:val="0"/>
      <w:marBottom w:val="0"/>
      <w:divBdr>
        <w:top w:val="none" w:sz="0" w:space="0" w:color="auto"/>
        <w:left w:val="none" w:sz="0" w:space="0" w:color="auto"/>
        <w:bottom w:val="none" w:sz="0" w:space="0" w:color="auto"/>
        <w:right w:val="none" w:sz="0" w:space="0" w:color="auto"/>
      </w:divBdr>
    </w:div>
    <w:div w:id="34546782">
      <w:bodyDiv w:val="1"/>
      <w:marLeft w:val="150"/>
      <w:marRight w:val="150"/>
      <w:marTop w:val="150"/>
      <w:marBottom w:val="150"/>
      <w:divBdr>
        <w:top w:val="none" w:sz="0" w:space="0" w:color="auto"/>
        <w:left w:val="none" w:sz="0" w:space="0" w:color="auto"/>
        <w:bottom w:val="none" w:sz="0" w:space="0" w:color="auto"/>
        <w:right w:val="none" w:sz="0" w:space="0" w:color="auto"/>
      </w:divBdr>
    </w:div>
    <w:div w:id="39792414">
      <w:bodyDiv w:val="1"/>
      <w:marLeft w:val="0"/>
      <w:marRight w:val="0"/>
      <w:marTop w:val="0"/>
      <w:marBottom w:val="0"/>
      <w:divBdr>
        <w:top w:val="none" w:sz="0" w:space="0" w:color="auto"/>
        <w:left w:val="none" w:sz="0" w:space="0" w:color="auto"/>
        <w:bottom w:val="none" w:sz="0" w:space="0" w:color="auto"/>
        <w:right w:val="none" w:sz="0" w:space="0" w:color="auto"/>
      </w:divBdr>
      <w:divsChild>
        <w:div w:id="109906081">
          <w:marLeft w:val="1166"/>
          <w:marRight w:val="0"/>
          <w:marTop w:val="86"/>
          <w:marBottom w:val="0"/>
          <w:divBdr>
            <w:top w:val="none" w:sz="0" w:space="0" w:color="auto"/>
            <w:left w:val="none" w:sz="0" w:space="0" w:color="auto"/>
            <w:bottom w:val="none" w:sz="0" w:space="0" w:color="auto"/>
            <w:right w:val="none" w:sz="0" w:space="0" w:color="auto"/>
          </w:divBdr>
        </w:div>
        <w:div w:id="1965505637">
          <w:marLeft w:val="1166"/>
          <w:marRight w:val="0"/>
          <w:marTop w:val="86"/>
          <w:marBottom w:val="0"/>
          <w:divBdr>
            <w:top w:val="none" w:sz="0" w:space="0" w:color="auto"/>
            <w:left w:val="none" w:sz="0" w:space="0" w:color="auto"/>
            <w:bottom w:val="none" w:sz="0" w:space="0" w:color="auto"/>
            <w:right w:val="none" w:sz="0" w:space="0" w:color="auto"/>
          </w:divBdr>
        </w:div>
      </w:divsChild>
    </w:div>
    <w:div w:id="59594702">
      <w:bodyDiv w:val="1"/>
      <w:marLeft w:val="0"/>
      <w:marRight w:val="0"/>
      <w:marTop w:val="0"/>
      <w:marBottom w:val="0"/>
      <w:divBdr>
        <w:top w:val="none" w:sz="0" w:space="0" w:color="auto"/>
        <w:left w:val="none" w:sz="0" w:space="0" w:color="auto"/>
        <w:bottom w:val="none" w:sz="0" w:space="0" w:color="auto"/>
        <w:right w:val="none" w:sz="0" w:space="0" w:color="auto"/>
      </w:divBdr>
      <w:divsChild>
        <w:div w:id="40831689">
          <w:marLeft w:val="1166"/>
          <w:marRight w:val="0"/>
          <w:marTop w:val="106"/>
          <w:marBottom w:val="0"/>
          <w:divBdr>
            <w:top w:val="none" w:sz="0" w:space="0" w:color="auto"/>
            <w:left w:val="none" w:sz="0" w:space="0" w:color="auto"/>
            <w:bottom w:val="none" w:sz="0" w:space="0" w:color="auto"/>
            <w:right w:val="none" w:sz="0" w:space="0" w:color="auto"/>
          </w:divBdr>
        </w:div>
        <w:div w:id="56708822">
          <w:marLeft w:val="1166"/>
          <w:marRight w:val="0"/>
          <w:marTop w:val="106"/>
          <w:marBottom w:val="0"/>
          <w:divBdr>
            <w:top w:val="none" w:sz="0" w:space="0" w:color="auto"/>
            <w:left w:val="none" w:sz="0" w:space="0" w:color="auto"/>
            <w:bottom w:val="none" w:sz="0" w:space="0" w:color="auto"/>
            <w:right w:val="none" w:sz="0" w:space="0" w:color="auto"/>
          </w:divBdr>
        </w:div>
        <w:div w:id="1000502562">
          <w:marLeft w:val="547"/>
          <w:marRight w:val="0"/>
          <w:marTop w:val="120"/>
          <w:marBottom w:val="0"/>
          <w:divBdr>
            <w:top w:val="none" w:sz="0" w:space="0" w:color="auto"/>
            <w:left w:val="none" w:sz="0" w:space="0" w:color="auto"/>
            <w:bottom w:val="none" w:sz="0" w:space="0" w:color="auto"/>
            <w:right w:val="none" w:sz="0" w:space="0" w:color="auto"/>
          </w:divBdr>
        </w:div>
        <w:div w:id="1417048559">
          <w:marLeft w:val="1166"/>
          <w:marRight w:val="0"/>
          <w:marTop w:val="106"/>
          <w:marBottom w:val="0"/>
          <w:divBdr>
            <w:top w:val="none" w:sz="0" w:space="0" w:color="auto"/>
            <w:left w:val="none" w:sz="0" w:space="0" w:color="auto"/>
            <w:bottom w:val="none" w:sz="0" w:space="0" w:color="auto"/>
            <w:right w:val="none" w:sz="0" w:space="0" w:color="auto"/>
          </w:divBdr>
        </w:div>
        <w:div w:id="1450705033">
          <w:marLeft w:val="1166"/>
          <w:marRight w:val="0"/>
          <w:marTop w:val="106"/>
          <w:marBottom w:val="0"/>
          <w:divBdr>
            <w:top w:val="none" w:sz="0" w:space="0" w:color="auto"/>
            <w:left w:val="none" w:sz="0" w:space="0" w:color="auto"/>
            <w:bottom w:val="none" w:sz="0" w:space="0" w:color="auto"/>
            <w:right w:val="none" w:sz="0" w:space="0" w:color="auto"/>
          </w:divBdr>
        </w:div>
      </w:divsChild>
    </w:div>
    <w:div w:id="60717250">
      <w:bodyDiv w:val="1"/>
      <w:marLeft w:val="0"/>
      <w:marRight w:val="0"/>
      <w:marTop w:val="0"/>
      <w:marBottom w:val="0"/>
      <w:divBdr>
        <w:top w:val="none" w:sz="0" w:space="0" w:color="auto"/>
        <w:left w:val="none" w:sz="0" w:space="0" w:color="auto"/>
        <w:bottom w:val="none" w:sz="0" w:space="0" w:color="auto"/>
        <w:right w:val="none" w:sz="0" w:space="0" w:color="auto"/>
      </w:divBdr>
    </w:div>
    <w:div w:id="63721824">
      <w:bodyDiv w:val="1"/>
      <w:marLeft w:val="0"/>
      <w:marRight w:val="0"/>
      <w:marTop w:val="0"/>
      <w:marBottom w:val="0"/>
      <w:divBdr>
        <w:top w:val="none" w:sz="0" w:space="0" w:color="auto"/>
        <w:left w:val="none" w:sz="0" w:space="0" w:color="auto"/>
        <w:bottom w:val="none" w:sz="0" w:space="0" w:color="auto"/>
        <w:right w:val="none" w:sz="0" w:space="0" w:color="auto"/>
      </w:divBdr>
    </w:div>
    <w:div w:id="73942948">
      <w:bodyDiv w:val="1"/>
      <w:marLeft w:val="150"/>
      <w:marRight w:val="150"/>
      <w:marTop w:val="150"/>
      <w:marBottom w:val="150"/>
      <w:divBdr>
        <w:top w:val="none" w:sz="0" w:space="0" w:color="auto"/>
        <w:left w:val="none" w:sz="0" w:space="0" w:color="auto"/>
        <w:bottom w:val="none" w:sz="0" w:space="0" w:color="auto"/>
        <w:right w:val="none" w:sz="0" w:space="0" w:color="auto"/>
      </w:divBdr>
    </w:div>
    <w:div w:id="78985894">
      <w:bodyDiv w:val="1"/>
      <w:marLeft w:val="0"/>
      <w:marRight w:val="0"/>
      <w:marTop w:val="0"/>
      <w:marBottom w:val="0"/>
      <w:divBdr>
        <w:top w:val="none" w:sz="0" w:space="0" w:color="auto"/>
        <w:left w:val="none" w:sz="0" w:space="0" w:color="auto"/>
        <w:bottom w:val="none" w:sz="0" w:space="0" w:color="auto"/>
        <w:right w:val="none" w:sz="0" w:space="0" w:color="auto"/>
      </w:divBdr>
    </w:div>
    <w:div w:id="81806380">
      <w:bodyDiv w:val="1"/>
      <w:marLeft w:val="150"/>
      <w:marRight w:val="150"/>
      <w:marTop w:val="150"/>
      <w:marBottom w:val="150"/>
      <w:divBdr>
        <w:top w:val="none" w:sz="0" w:space="0" w:color="auto"/>
        <w:left w:val="none" w:sz="0" w:space="0" w:color="auto"/>
        <w:bottom w:val="none" w:sz="0" w:space="0" w:color="auto"/>
        <w:right w:val="none" w:sz="0" w:space="0" w:color="auto"/>
      </w:divBdr>
    </w:div>
    <w:div w:id="86510326">
      <w:bodyDiv w:val="1"/>
      <w:marLeft w:val="0"/>
      <w:marRight w:val="0"/>
      <w:marTop w:val="0"/>
      <w:marBottom w:val="0"/>
      <w:divBdr>
        <w:top w:val="none" w:sz="0" w:space="0" w:color="auto"/>
        <w:left w:val="none" w:sz="0" w:space="0" w:color="auto"/>
        <w:bottom w:val="none" w:sz="0" w:space="0" w:color="auto"/>
        <w:right w:val="none" w:sz="0" w:space="0" w:color="auto"/>
      </w:divBdr>
    </w:div>
    <w:div w:id="151332132">
      <w:bodyDiv w:val="1"/>
      <w:marLeft w:val="0"/>
      <w:marRight w:val="0"/>
      <w:marTop w:val="0"/>
      <w:marBottom w:val="0"/>
      <w:divBdr>
        <w:top w:val="none" w:sz="0" w:space="0" w:color="auto"/>
        <w:left w:val="none" w:sz="0" w:space="0" w:color="auto"/>
        <w:bottom w:val="none" w:sz="0" w:space="0" w:color="auto"/>
        <w:right w:val="none" w:sz="0" w:space="0" w:color="auto"/>
      </w:divBdr>
    </w:div>
    <w:div w:id="152452387">
      <w:bodyDiv w:val="1"/>
      <w:marLeft w:val="0"/>
      <w:marRight w:val="0"/>
      <w:marTop w:val="0"/>
      <w:marBottom w:val="0"/>
      <w:divBdr>
        <w:top w:val="none" w:sz="0" w:space="0" w:color="auto"/>
        <w:left w:val="none" w:sz="0" w:space="0" w:color="auto"/>
        <w:bottom w:val="none" w:sz="0" w:space="0" w:color="auto"/>
        <w:right w:val="none" w:sz="0" w:space="0" w:color="auto"/>
      </w:divBdr>
    </w:div>
    <w:div w:id="167795133">
      <w:bodyDiv w:val="1"/>
      <w:marLeft w:val="150"/>
      <w:marRight w:val="150"/>
      <w:marTop w:val="150"/>
      <w:marBottom w:val="150"/>
      <w:divBdr>
        <w:top w:val="none" w:sz="0" w:space="0" w:color="auto"/>
        <w:left w:val="none" w:sz="0" w:space="0" w:color="auto"/>
        <w:bottom w:val="none" w:sz="0" w:space="0" w:color="auto"/>
        <w:right w:val="none" w:sz="0" w:space="0" w:color="auto"/>
      </w:divBdr>
    </w:div>
    <w:div w:id="171841998">
      <w:bodyDiv w:val="1"/>
      <w:marLeft w:val="0"/>
      <w:marRight w:val="0"/>
      <w:marTop w:val="0"/>
      <w:marBottom w:val="0"/>
      <w:divBdr>
        <w:top w:val="none" w:sz="0" w:space="0" w:color="auto"/>
        <w:left w:val="none" w:sz="0" w:space="0" w:color="auto"/>
        <w:bottom w:val="none" w:sz="0" w:space="0" w:color="auto"/>
        <w:right w:val="none" w:sz="0" w:space="0" w:color="auto"/>
      </w:divBdr>
    </w:div>
    <w:div w:id="171914147">
      <w:bodyDiv w:val="1"/>
      <w:marLeft w:val="0"/>
      <w:marRight w:val="0"/>
      <w:marTop w:val="0"/>
      <w:marBottom w:val="0"/>
      <w:divBdr>
        <w:top w:val="none" w:sz="0" w:space="0" w:color="auto"/>
        <w:left w:val="none" w:sz="0" w:space="0" w:color="auto"/>
        <w:bottom w:val="none" w:sz="0" w:space="0" w:color="auto"/>
        <w:right w:val="none" w:sz="0" w:space="0" w:color="auto"/>
      </w:divBdr>
    </w:div>
    <w:div w:id="182787557">
      <w:bodyDiv w:val="1"/>
      <w:marLeft w:val="0"/>
      <w:marRight w:val="0"/>
      <w:marTop w:val="0"/>
      <w:marBottom w:val="0"/>
      <w:divBdr>
        <w:top w:val="none" w:sz="0" w:space="0" w:color="auto"/>
        <w:left w:val="none" w:sz="0" w:space="0" w:color="auto"/>
        <w:bottom w:val="none" w:sz="0" w:space="0" w:color="auto"/>
        <w:right w:val="none" w:sz="0" w:space="0" w:color="auto"/>
      </w:divBdr>
    </w:div>
    <w:div w:id="185023302">
      <w:bodyDiv w:val="1"/>
      <w:marLeft w:val="0"/>
      <w:marRight w:val="0"/>
      <w:marTop w:val="0"/>
      <w:marBottom w:val="0"/>
      <w:divBdr>
        <w:top w:val="none" w:sz="0" w:space="0" w:color="auto"/>
        <w:left w:val="none" w:sz="0" w:space="0" w:color="auto"/>
        <w:bottom w:val="none" w:sz="0" w:space="0" w:color="auto"/>
        <w:right w:val="none" w:sz="0" w:space="0" w:color="auto"/>
      </w:divBdr>
      <w:divsChild>
        <w:div w:id="144325509">
          <w:marLeft w:val="274"/>
          <w:marRight w:val="0"/>
          <w:marTop w:val="150"/>
          <w:marBottom w:val="0"/>
          <w:divBdr>
            <w:top w:val="none" w:sz="0" w:space="0" w:color="auto"/>
            <w:left w:val="none" w:sz="0" w:space="0" w:color="auto"/>
            <w:bottom w:val="none" w:sz="0" w:space="0" w:color="auto"/>
            <w:right w:val="none" w:sz="0" w:space="0" w:color="auto"/>
          </w:divBdr>
        </w:div>
        <w:div w:id="1453473641">
          <w:marLeft w:val="806"/>
          <w:marRight w:val="0"/>
          <w:marTop w:val="75"/>
          <w:marBottom w:val="0"/>
          <w:divBdr>
            <w:top w:val="none" w:sz="0" w:space="0" w:color="auto"/>
            <w:left w:val="none" w:sz="0" w:space="0" w:color="auto"/>
            <w:bottom w:val="none" w:sz="0" w:space="0" w:color="auto"/>
            <w:right w:val="none" w:sz="0" w:space="0" w:color="auto"/>
          </w:divBdr>
        </w:div>
        <w:div w:id="1946575921">
          <w:marLeft w:val="806"/>
          <w:marRight w:val="0"/>
          <w:marTop w:val="75"/>
          <w:marBottom w:val="0"/>
          <w:divBdr>
            <w:top w:val="none" w:sz="0" w:space="0" w:color="auto"/>
            <w:left w:val="none" w:sz="0" w:space="0" w:color="auto"/>
            <w:bottom w:val="none" w:sz="0" w:space="0" w:color="auto"/>
            <w:right w:val="none" w:sz="0" w:space="0" w:color="auto"/>
          </w:divBdr>
        </w:div>
        <w:div w:id="565065203">
          <w:marLeft w:val="806"/>
          <w:marRight w:val="0"/>
          <w:marTop w:val="75"/>
          <w:marBottom w:val="0"/>
          <w:divBdr>
            <w:top w:val="none" w:sz="0" w:space="0" w:color="auto"/>
            <w:left w:val="none" w:sz="0" w:space="0" w:color="auto"/>
            <w:bottom w:val="none" w:sz="0" w:space="0" w:color="auto"/>
            <w:right w:val="none" w:sz="0" w:space="0" w:color="auto"/>
          </w:divBdr>
        </w:div>
        <w:div w:id="1336571833">
          <w:marLeft w:val="806"/>
          <w:marRight w:val="0"/>
          <w:marTop w:val="75"/>
          <w:marBottom w:val="0"/>
          <w:divBdr>
            <w:top w:val="none" w:sz="0" w:space="0" w:color="auto"/>
            <w:left w:val="none" w:sz="0" w:space="0" w:color="auto"/>
            <w:bottom w:val="none" w:sz="0" w:space="0" w:color="auto"/>
            <w:right w:val="none" w:sz="0" w:space="0" w:color="auto"/>
          </w:divBdr>
        </w:div>
        <w:div w:id="475072488">
          <w:marLeft w:val="806"/>
          <w:marRight w:val="0"/>
          <w:marTop w:val="75"/>
          <w:marBottom w:val="0"/>
          <w:divBdr>
            <w:top w:val="none" w:sz="0" w:space="0" w:color="auto"/>
            <w:left w:val="none" w:sz="0" w:space="0" w:color="auto"/>
            <w:bottom w:val="none" w:sz="0" w:space="0" w:color="auto"/>
            <w:right w:val="none" w:sz="0" w:space="0" w:color="auto"/>
          </w:divBdr>
        </w:div>
        <w:div w:id="1766536172">
          <w:marLeft w:val="806"/>
          <w:marRight w:val="0"/>
          <w:marTop w:val="75"/>
          <w:marBottom w:val="0"/>
          <w:divBdr>
            <w:top w:val="none" w:sz="0" w:space="0" w:color="auto"/>
            <w:left w:val="none" w:sz="0" w:space="0" w:color="auto"/>
            <w:bottom w:val="none" w:sz="0" w:space="0" w:color="auto"/>
            <w:right w:val="none" w:sz="0" w:space="0" w:color="auto"/>
          </w:divBdr>
        </w:div>
        <w:div w:id="1789663813">
          <w:marLeft w:val="274"/>
          <w:marRight w:val="0"/>
          <w:marTop w:val="150"/>
          <w:marBottom w:val="0"/>
          <w:divBdr>
            <w:top w:val="none" w:sz="0" w:space="0" w:color="auto"/>
            <w:left w:val="none" w:sz="0" w:space="0" w:color="auto"/>
            <w:bottom w:val="none" w:sz="0" w:space="0" w:color="auto"/>
            <w:right w:val="none" w:sz="0" w:space="0" w:color="auto"/>
          </w:divBdr>
        </w:div>
        <w:div w:id="1097362327">
          <w:marLeft w:val="806"/>
          <w:marRight w:val="0"/>
          <w:marTop w:val="75"/>
          <w:marBottom w:val="0"/>
          <w:divBdr>
            <w:top w:val="none" w:sz="0" w:space="0" w:color="auto"/>
            <w:left w:val="none" w:sz="0" w:space="0" w:color="auto"/>
            <w:bottom w:val="none" w:sz="0" w:space="0" w:color="auto"/>
            <w:right w:val="none" w:sz="0" w:space="0" w:color="auto"/>
          </w:divBdr>
        </w:div>
        <w:div w:id="1530339325">
          <w:marLeft w:val="806"/>
          <w:marRight w:val="0"/>
          <w:marTop w:val="75"/>
          <w:marBottom w:val="0"/>
          <w:divBdr>
            <w:top w:val="none" w:sz="0" w:space="0" w:color="auto"/>
            <w:left w:val="none" w:sz="0" w:space="0" w:color="auto"/>
            <w:bottom w:val="none" w:sz="0" w:space="0" w:color="auto"/>
            <w:right w:val="none" w:sz="0" w:space="0" w:color="auto"/>
          </w:divBdr>
        </w:div>
        <w:div w:id="464585915">
          <w:marLeft w:val="806"/>
          <w:marRight w:val="0"/>
          <w:marTop w:val="75"/>
          <w:marBottom w:val="0"/>
          <w:divBdr>
            <w:top w:val="none" w:sz="0" w:space="0" w:color="auto"/>
            <w:left w:val="none" w:sz="0" w:space="0" w:color="auto"/>
            <w:bottom w:val="none" w:sz="0" w:space="0" w:color="auto"/>
            <w:right w:val="none" w:sz="0" w:space="0" w:color="auto"/>
          </w:divBdr>
        </w:div>
        <w:div w:id="623343483">
          <w:marLeft w:val="806"/>
          <w:marRight w:val="0"/>
          <w:marTop w:val="75"/>
          <w:marBottom w:val="0"/>
          <w:divBdr>
            <w:top w:val="none" w:sz="0" w:space="0" w:color="auto"/>
            <w:left w:val="none" w:sz="0" w:space="0" w:color="auto"/>
            <w:bottom w:val="none" w:sz="0" w:space="0" w:color="auto"/>
            <w:right w:val="none" w:sz="0" w:space="0" w:color="auto"/>
          </w:divBdr>
        </w:div>
        <w:div w:id="1291476680">
          <w:marLeft w:val="274"/>
          <w:marRight w:val="0"/>
          <w:marTop w:val="150"/>
          <w:marBottom w:val="0"/>
          <w:divBdr>
            <w:top w:val="none" w:sz="0" w:space="0" w:color="auto"/>
            <w:left w:val="none" w:sz="0" w:space="0" w:color="auto"/>
            <w:bottom w:val="none" w:sz="0" w:space="0" w:color="auto"/>
            <w:right w:val="none" w:sz="0" w:space="0" w:color="auto"/>
          </w:divBdr>
        </w:div>
        <w:div w:id="1658604816">
          <w:marLeft w:val="274"/>
          <w:marRight w:val="0"/>
          <w:marTop w:val="150"/>
          <w:marBottom w:val="0"/>
          <w:divBdr>
            <w:top w:val="none" w:sz="0" w:space="0" w:color="auto"/>
            <w:left w:val="none" w:sz="0" w:space="0" w:color="auto"/>
            <w:bottom w:val="none" w:sz="0" w:space="0" w:color="auto"/>
            <w:right w:val="none" w:sz="0" w:space="0" w:color="auto"/>
          </w:divBdr>
        </w:div>
      </w:divsChild>
    </w:div>
    <w:div w:id="186721616">
      <w:bodyDiv w:val="1"/>
      <w:marLeft w:val="0"/>
      <w:marRight w:val="0"/>
      <w:marTop w:val="0"/>
      <w:marBottom w:val="0"/>
      <w:divBdr>
        <w:top w:val="none" w:sz="0" w:space="0" w:color="auto"/>
        <w:left w:val="none" w:sz="0" w:space="0" w:color="auto"/>
        <w:bottom w:val="none" w:sz="0" w:space="0" w:color="auto"/>
        <w:right w:val="none" w:sz="0" w:space="0" w:color="auto"/>
      </w:divBdr>
    </w:div>
    <w:div w:id="196352950">
      <w:bodyDiv w:val="1"/>
      <w:marLeft w:val="0"/>
      <w:marRight w:val="0"/>
      <w:marTop w:val="0"/>
      <w:marBottom w:val="0"/>
      <w:divBdr>
        <w:top w:val="none" w:sz="0" w:space="0" w:color="auto"/>
        <w:left w:val="none" w:sz="0" w:space="0" w:color="auto"/>
        <w:bottom w:val="none" w:sz="0" w:space="0" w:color="auto"/>
        <w:right w:val="none" w:sz="0" w:space="0" w:color="auto"/>
      </w:divBdr>
    </w:div>
    <w:div w:id="209414910">
      <w:bodyDiv w:val="1"/>
      <w:marLeft w:val="0"/>
      <w:marRight w:val="0"/>
      <w:marTop w:val="0"/>
      <w:marBottom w:val="0"/>
      <w:divBdr>
        <w:top w:val="none" w:sz="0" w:space="0" w:color="auto"/>
        <w:left w:val="none" w:sz="0" w:space="0" w:color="auto"/>
        <w:bottom w:val="none" w:sz="0" w:space="0" w:color="auto"/>
        <w:right w:val="none" w:sz="0" w:space="0" w:color="auto"/>
      </w:divBdr>
    </w:div>
    <w:div w:id="215816652">
      <w:bodyDiv w:val="1"/>
      <w:marLeft w:val="0"/>
      <w:marRight w:val="0"/>
      <w:marTop w:val="0"/>
      <w:marBottom w:val="0"/>
      <w:divBdr>
        <w:top w:val="none" w:sz="0" w:space="0" w:color="auto"/>
        <w:left w:val="none" w:sz="0" w:space="0" w:color="auto"/>
        <w:bottom w:val="none" w:sz="0" w:space="0" w:color="auto"/>
        <w:right w:val="none" w:sz="0" w:space="0" w:color="auto"/>
      </w:divBdr>
    </w:div>
    <w:div w:id="238563014">
      <w:bodyDiv w:val="1"/>
      <w:marLeft w:val="150"/>
      <w:marRight w:val="150"/>
      <w:marTop w:val="150"/>
      <w:marBottom w:val="150"/>
      <w:divBdr>
        <w:top w:val="none" w:sz="0" w:space="0" w:color="auto"/>
        <w:left w:val="none" w:sz="0" w:space="0" w:color="auto"/>
        <w:bottom w:val="none" w:sz="0" w:space="0" w:color="auto"/>
        <w:right w:val="none" w:sz="0" w:space="0" w:color="auto"/>
      </w:divBdr>
    </w:div>
    <w:div w:id="246110418">
      <w:bodyDiv w:val="1"/>
      <w:marLeft w:val="0"/>
      <w:marRight w:val="0"/>
      <w:marTop w:val="0"/>
      <w:marBottom w:val="0"/>
      <w:divBdr>
        <w:top w:val="none" w:sz="0" w:space="0" w:color="auto"/>
        <w:left w:val="none" w:sz="0" w:space="0" w:color="auto"/>
        <w:bottom w:val="none" w:sz="0" w:space="0" w:color="auto"/>
        <w:right w:val="none" w:sz="0" w:space="0" w:color="auto"/>
      </w:divBdr>
    </w:div>
    <w:div w:id="259147122">
      <w:bodyDiv w:val="1"/>
      <w:marLeft w:val="0"/>
      <w:marRight w:val="0"/>
      <w:marTop w:val="0"/>
      <w:marBottom w:val="0"/>
      <w:divBdr>
        <w:top w:val="none" w:sz="0" w:space="0" w:color="auto"/>
        <w:left w:val="none" w:sz="0" w:space="0" w:color="auto"/>
        <w:bottom w:val="none" w:sz="0" w:space="0" w:color="auto"/>
        <w:right w:val="none" w:sz="0" w:space="0" w:color="auto"/>
      </w:divBdr>
    </w:div>
    <w:div w:id="259528025">
      <w:bodyDiv w:val="1"/>
      <w:marLeft w:val="0"/>
      <w:marRight w:val="0"/>
      <w:marTop w:val="0"/>
      <w:marBottom w:val="0"/>
      <w:divBdr>
        <w:top w:val="none" w:sz="0" w:space="0" w:color="auto"/>
        <w:left w:val="none" w:sz="0" w:space="0" w:color="auto"/>
        <w:bottom w:val="none" w:sz="0" w:space="0" w:color="auto"/>
        <w:right w:val="none" w:sz="0" w:space="0" w:color="auto"/>
      </w:divBdr>
    </w:div>
    <w:div w:id="273171591">
      <w:bodyDiv w:val="1"/>
      <w:marLeft w:val="150"/>
      <w:marRight w:val="150"/>
      <w:marTop w:val="150"/>
      <w:marBottom w:val="150"/>
      <w:divBdr>
        <w:top w:val="none" w:sz="0" w:space="0" w:color="auto"/>
        <w:left w:val="none" w:sz="0" w:space="0" w:color="auto"/>
        <w:bottom w:val="none" w:sz="0" w:space="0" w:color="auto"/>
        <w:right w:val="none" w:sz="0" w:space="0" w:color="auto"/>
      </w:divBdr>
    </w:div>
    <w:div w:id="275062366">
      <w:bodyDiv w:val="1"/>
      <w:marLeft w:val="0"/>
      <w:marRight w:val="0"/>
      <w:marTop w:val="0"/>
      <w:marBottom w:val="0"/>
      <w:divBdr>
        <w:top w:val="none" w:sz="0" w:space="0" w:color="auto"/>
        <w:left w:val="none" w:sz="0" w:space="0" w:color="auto"/>
        <w:bottom w:val="none" w:sz="0" w:space="0" w:color="auto"/>
        <w:right w:val="none" w:sz="0" w:space="0" w:color="auto"/>
      </w:divBdr>
    </w:div>
    <w:div w:id="288517762">
      <w:bodyDiv w:val="1"/>
      <w:marLeft w:val="0"/>
      <w:marRight w:val="0"/>
      <w:marTop w:val="0"/>
      <w:marBottom w:val="0"/>
      <w:divBdr>
        <w:top w:val="none" w:sz="0" w:space="0" w:color="auto"/>
        <w:left w:val="none" w:sz="0" w:space="0" w:color="auto"/>
        <w:bottom w:val="none" w:sz="0" w:space="0" w:color="auto"/>
        <w:right w:val="none" w:sz="0" w:space="0" w:color="auto"/>
      </w:divBdr>
      <w:divsChild>
        <w:div w:id="203370932">
          <w:marLeft w:val="446"/>
          <w:marRight w:val="0"/>
          <w:marTop w:val="0"/>
          <w:marBottom w:val="0"/>
          <w:divBdr>
            <w:top w:val="none" w:sz="0" w:space="0" w:color="auto"/>
            <w:left w:val="none" w:sz="0" w:space="0" w:color="auto"/>
            <w:bottom w:val="none" w:sz="0" w:space="0" w:color="auto"/>
            <w:right w:val="none" w:sz="0" w:space="0" w:color="auto"/>
          </w:divBdr>
        </w:div>
        <w:div w:id="216626749">
          <w:marLeft w:val="446"/>
          <w:marRight w:val="0"/>
          <w:marTop w:val="0"/>
          <w:marBottom w:val="0"/>
          <w:divBdr>
            <w:top w:val="none" w:sz="0" w:space="0" w:color="auto"/>
            <w:left w:val="none" w:sz="0" w:space="0" w:color="auto"/>
            <w:bottom w:val="none" w:sz="0" w:space="0" w:color="auto"/>
            <w:right w:val="none" w:sz="0" w:space="0" w:color="auto"/>
          </w:divBdr>
        </w:div>
        <w:div w:id="228662975">
          <w:marLeft w:val="446"/>
          <w:marRight w:val="0"/>
          <w:marTop w:val="0"/>
          <w:marBottom w:val="0"/>
          <w:divBdr>
            <w:top w:val="none" w:sz="0" w:space="0" w:color="auto"/>
            <w:left w:val="none" w:sz="0" w:space="0" w:color="auto"/>
            <w:bottom w:val="none" w:sz="0" w:space="0" w:color="auto"/>
            <w:right w:val="none" w:sz="0" w:space="0" w:color="auto"/>
          </w:divBdr>
        </w:div>
        <w:div w:id="661738385">
          <w:marLeft w:val="446"/>
          <w:marRight w:val="0"/>
          <w:marTop w:val="0"/>
          <w:marBottom w:val="0"/>
          <w:divBdr>
            <w:top w:val="none" w:sz="0" w:space="0" w:color="auto"/>
            <w:left w:val="none" w:sz="0" w:space="0" w:color="auto"/>
            <w:bottom w:val="none" w:sz="0" w:space="0" w:color="auto"/>
            <w:right w:val="none" w:sz="0" w:space="0" w:color="auto"/>
          </w:divBdr>
        </w:div>
        <w:div w:id="726221756">
          <w:marLeft w:val="446"/>
          <w:marRight w:val="0"/>
          <w:marTop w:val="0"/>
          <w:marBottom w:val="0"/>
          <w:divBdr>
            <w:top w:val="none" w:sz="0" w:space="0" w:color="auto"/>
            <w:left w:val="none" w:sz="0" w:space="0" w:color="auto"/>
            <w:bottom w:val="none" w:sz="0" w:space="0" w:color="auto"/>
            <w:right w:val="none" w:sz="0" w:space="0" w:color="auto"/>
          </w:divBdr>
        </w:div>
        <w:div w:id="1094591262">
          <w:marLeft w:val="446"/>
          <w:marRight w:val="0"/>
          <w:marTop w:val="0"/>
          <w:marBottom w:val="0"/>
          <w:divBdr>
            <w:top w:val="none" w:sz="0" w:space="0" w:color="auto"/>
            <w:left w:val="none" w:sz="0" w:space="0" w:color="auto"/>
            <w:bottom w:val="none" w:sz="0" w:space="0" w:color="auto"/>
            <w:right w:val="none" w:sz="0" w:space="0" w:color="auto"/>
          </w:divBdr>
        </w:div>
        <w:div w:id="1114449088">
          <w:marLeft w:val="446"/>
          <w:marRight w:val="0"/>
          <w:marTop w:val="0"/>
          <w:marBottom w:val="0"/>
          <w:divBdr>
            <w:top w:val="none" w:sz="0" w:space="0" w:color="auto"/>
            <w:left w:val="none" w:sz="0" w:space="0" w:color="auto"/>
            <w:bottom w:val="none" w:sz="0" w:space="0" w:color="auto"/>
            <w:right w:val="none" w:sz="0" w:space="0" w:color="auto"/>
          </w:divBdr>
        </w:div>
        <w:div w:id="1239948027">
          <w:marLeft w:val="446"/>
          <w:marRight w:val="0"/>
          <w:marTop w:val="0"/>
          <w:marBottom w:val="0"/>
          <w:divBdr>
            <w:top w:val="none" w:sz="0" w:space="0" w:color="auto"/>
            <w:left w:val="none" w:sz="0" w:space="0" w:color="auto"/>
            <w:bottom w:val="none" w:sz="0" w:space="0" w:color="auto"/>
            <w:right w:val="none" w:sz="0" w:space="0" w:color="auto"/>
          </w:divBdr>
        </w:div>
        <w:div w:id="1260867344">
          <w:marLeft w:val="446"/>
          <w:marRight w:val="0"/>
          <w:marTop w:val="0"/>
          <w:marBottom w:val="0"/>
          <w:divBdr>
            <w:top w:val="none" w:sz="0" w:space="0" w:color="auto"/>
            <w:left w:val="none" w:sz="0" w:space="0" w:color="auto"/>
            <w:bottom w:val="none" w:sz="0" w:space="0" w:color="auto"/>
            <w:right w:val="none" w:sz="0" w:space="0" w:color="auto"/>
          </w:divBdr>
        </w:div>
        <w:div w:id="1480228171">
          <w:marLeft w:val="446"/>
          <w:marRight w:val="0"/>
          <w:marTop w:val="0"/>
          <w:marBottom w:val="0"/>
          <w:divBdr>
            <w:top w:val="none" w:sz="0" w:space="0" w:color="auto"/>
            <w:left w:val="none" w:sz="0" w:space="0" w:color="auto"/>
            <w:bottom w:val="none" w:sz="0" w:space="0" w:color="auto"/>
            <w:right w:val="none" w:sz="0" w:space="0" w:color="auto"/>
          </w:divBdr>
        </w:div>
        <w:div w:id="1609778289">
          <w:marLeft w:val="446"/>
          <w:marRight w:val="0"/>
          <w:marTop w:val="0"/>
          <w:marBottom w:val="0"/>
          <w:divBdr>
            <w:top w:val="none" w:sz="0" w:space="0" w:color="auto"/>
            <w:left w:val="none" w:sz="0" w:space="0" w:color="auto"/>
            <w:bottom w:val="none" w:sz="0" w:space="0" w:color="auto"/>
            <w:right w:val="none" w:sz="0" w:space="0" w:color="auto"/>
          </w:divBdr>
        </w:div>
        <w:div w:id="1795905895">
          <w:marLeft w:val="446"/>
          <w:marRight w:val="0"/>
          <w:marTop w:val="0"/>
          <w:marBottom w:val="0"/>
          <w:divBdr>
            <w:top w:val="none" w:sz="0" w:space="0" w:color="auto"/>
            <w:left w:val="none" w:sz="0" w:space="0" w:color="auto"/>
            <w:bottom w:val="none" w:sz="0" w:space="0" w:color="auto"/>
            <w:right w:val="none" w:sz="0" w:space="0" w:color="auto"/>
          </w:divBdr>
        </w:div>
        <w:div w:id="1851404399">
          <w:marLeft w:val="446"/>
          <w:marRight w:val="0"/>
          <w:marTop w:val="0"/>
          <w:marBottom w:val="0"/>
          <w:divBdr>
            <w:top w:val="none" w:sz="0" w:space="0" w:color="auto"/>
            <w:left w:val="none" w:sz="0" w:space="0" w:color="auto"/>
            <w:bottom w:val="none" w:sz="0" w:space="0" w:color="auto"/>
            <w:right w:val="none" w:sz="0" w:space="0" w:color="auto"/>
          </w:divBdr>
        </w:div>
        <w:div w:id="1947730313">
          <w:marLeft w:val="446"/>
          <w:marRight w:val="0"/>
          <w:marTop w:val="0"/>
          <w:marBottom w:val="0"/>
          <w:divBdr>
            <w:top w:val="none" w:sz="0" w:space="0" w:color="auto"/>
            <w:left w:val="none" w:sz="0" w:space="0" w:color="auto"/>
            <w:bottom w:val="none" w:sz="0" w:space="0" w:color="auto"/>
            <w:right w:val="none" w:sz="0" w:space="0" w:color="auto"/>
          </w:divBdr>
        </w:div>
        <w:div w:id="2067365722">
          <w:marLeft w:val="446"/>
          <w:marRight w:val="0"/>
          <w:marTop w:val="0"/>
          <w:marBottom w:val="0"/>
          <w:divBdr>
            <w:top w:val="none" w:sz="0" w:space="0" w:color="auto"/>
            <w:left w:val="none" w:sz="0" w:space="0" w:color="auto"/>
            <w:bottom w:val="none" w:sz="0" w:space="0" w:color="auto"/>
            <w:right w:val="none" w:sz="0" w:space="0" w:color="auto"/>
          </w:divBdr>
        </w:div>
      </w:divsChild>
    </w:div>
    <w:div w:id="311250457">
      <w:bodyDiv w:val="1"/>
      <w:marLeft w:val="0"/>
      <w:marRight w:val="0"/>
      <w:marTop w:val="0"/>
      <w:marBottom w:val="0"/>
      <w:divBdr>
        <w:top w:val="none" w:sz="0" w:space="0" w:color="auto"/>
        <w:left w:val="none" w:sz="0" w:space="0" w:color="auto"/>
        <w:bottom w:val="none" w:sz="0" w:space="0" w:color="auto"/>
        <w:right w:val="none" w:sz="0" w:space="0" w:color="auto"/>
      </w:divBdr>
    </w:div>
    <w:div w:id="320547443">
      <w:bodyDiv w:val="1"/>
      <w:marLeft w:val="0"/>
      <w:marRight w:val="0"/>
      <w:marTop w:val="0"/>
      <w:marBottom w:val="0"/>
      <w:divBdr>
        <w:top w:val="none" w:sz="0" w:space="0" w:color="auto"/>
        <w:left w:val="none" w:sz="0" w:space="0" w:color="auto"/>
        <w:bottom w:val="none" w:sz="0" w:space="0" w:color="auto"/>
        <w:right w:val="none" w:sz="0" w:space="0" w:color="auto"/>
      </w:divBdr>
      <w:divsChild>
        <w:div w:id="1728988945">
          <w:marLeft w:val="360"/>
          <w:marRight w:val="0"/>
          <w:marTop w:val="200"/>
          <w:marBottom w:val="0"/>
          <w:divBdr>
            <w:top w:val="none" w:sz="0" w:space="0" w:color="auto"/>
            <w:left w:val="none" w:sz="0" w:space="0" w:color="auto"/>
            <w:bottom w:val="none" w:sz="0" w:space="0" w:color="auto"/>
            <w:right w:val="none" w:sz="0" w:space="0" w:color="auto"/>
          </w:divBdr>
        </w:div>
        <w:div w:id="1939674678">
          <w:marLeft w:val="360"/>
          <w:marRight w:val="0"/>
          <w:marTop w:val="200"/>
          <w:marBottom w:val="0"/>
          <w:divBdr>
            <w:top w:val="none" w:sz="0" w:space="0" w:color="auto"/>
            <w:left w:val="none" w:sz="0" w:space="0" w:color="auto"/>
            <w:bottom w:val="none" w:sz="0" w:space="0" w:color="auto"/>
            <w:right w:val="none" w:sz="0" w:space="0" w:color="auto"/>
          </w:divBdr>
        </w:div>
      </w:divsChild>
    </w:div>
    <w:div w:id="334504230">
      <w:bodyDiv w:val="1"/>
      <w:marLeft w:val="0"/>
      <w:marRight w:val="0"/>
      <w:marTop w:val="0"/>
      <w:marBottom w:val="0"/>
      <w:divBdr>
        <w:top w:val="none" w:sz="0" w:space="0" w:color="auto"/>
        <w:left w:val="none" w:sz="0" w:space="0" w:color="auto"/>
        <w:bottom w:val="none" w:sz="0" w:space="0" w:color="auto"/>
        <w:right w:val="none" w:sz="0" w:space="0" w:color="auto"/>
      </w:divBdr>
    </w:div>
    <w:div w:id="361826938">
      <w:bodyDiv w:val="1"/>
      <w:marLeft w:val="0"/>
      <w:marRight w:val="0"/>
      <w:marTop w:val="0"/>
      <w:marBottom w:val="0"/>
      <w:divBdr>
        <w:top w:val="none" w:sz="0" w:space="0" w:color="auto"/>
        <w:left w:val="none" w:sz="0" w:space="0" w:color="auto"/>
        <w:bottom w:val="none" w:sz="0" w:space="0" w:color="auto"/>
        <w:right w:val="none" w:sz="0" w:space="0" w:color="auto"/>
      </w:divBdr>
    </w:div>
    <w:div w:id="373501496">
      <w:bodyDiv w:val="1"/>
      <w:marLeft w:val="0"/>
      <w:marRight w:val="0"/>
      <w:marTop w:val="0"/>
      <w:marBottom w:val="0"/>
      <w:divBdr>
        <w:top w:val="none" w:sz="0" w:space="0" w:color="auto"/>
        <w:left w:val="none" w:sz="0" w:space="0" w:color="auto"/>
        <w:bottom w:val="none" w:sz="0" w:space="0" w:color="auto"/>
        <w:right w:val="none" w:sz="0" w:space="0" w:color="auto"/>
      </w:divBdr>
      <w:divsChild>
        <w:div w:id="1226526825">
          <w:marLeft w:val="1080"/>
          <w:marRight w:val="0"/>
          <w:marTop w:val="100"/>
          <w:marBottom w:val="0"/>
          <w:divBdr>
            <w:top w:val="none" w:sz="0" w:space="0" w:color="auto"/>
            <w:left w:val="none" w:sz="0" w:space="0" w:color="auto"/>
            <w:bottom w:val="none" w:sz="0" w:space="0" w:color="auto"/>
            <w:right w:val="none" w:sz="0" w:space="0" w:color="auto"/>
          </w:divBdr>
        </w:div>
        <w:div w:id="1946229518">
          <w:marLeft w:val="1080"/>
          <w:marRight w:val="0"/>
          <w:marTop w:val="100"/>
          <w:marBottom w:val="0"/>
          <w:divBdr>
            <w:top w:val="none" w:sz="0" w:space="0" w:color="auto"/>
            <w:left w:val="none" w:sz="0" w:space="0" w:color="auto"/>
            <w:bottom w:val="none" w:sz="0" w:space="0" w:color="auto"/>
            <w:right w:val="none" w:sz="0" w:space="0" w:color="auto"/>
          </w:divBdr>
        </w:div>
        <w:div w:id="2062248951">
          <w:marLeft w:val="1080"/>
          <w:marRight w:val="0"/>
          <w:marTop w:val="100"/>
          <w:marBottom w:val="0"/>
          <w:divBdr>
            <w:top w:val="none" w:sz="0" w:space="0" w:color="auto"/>
            <w:left w:val="none" w:sz="0" w:space="0" w:color="auto"/>
            <w:bottom w:val="none" w:sz="0" w:space="0" w:color="auto"/>
            <w:right w:val="none" w:sz="0" w:space="0" w:color="auto"/>
          </w:divBdr>
        </w:div>
      </w:divsChild>
    </w:div>
    <w:div w:id="380372573">
      <w:bodyDiv w:val="1"/>
      <w:marLeft w:val="0"/>
      <w:marRight w:val="0"/>
      <w:marTop w:val="0"/>
      <w:marBottom w:val="0"/>
      <w:divBdr>
        <w:top w:val="none" w:sz="0" w:space="0" w:color="auto"/>
        <w:left w:val="none" w:sz="0" w:space="0" w:color="auto"/>
        <w:bottom w:val="none" w:sz="0" w:space="0" w:color="auto"/>
        <w:right w:val="none" w:sz="0" w:space="0" w:color="auto"/>
      </w:divBdr>
    </w:div>
    <w:div w:id="384110709">
      <w:marLeft w:val="0"/>
      <w:marRight w:val="0"/>
      <w:marTop w:val="0"/>
      <w:marBottom w:val="0"/>
      <w:divBdr>
        <w:top w:val="none" w:sz="0" w:space="0" w:color="auto"/>
        <w:left w:val="none" w:sz="0" w:space="0" w:color="auto"/>
        <w:bottom w:val="none" w:sz="0" w:space="0" w:color="auto"/>
        <w:right w:val="none" w:sz="0" w:space="0" w:color="auto"/>
      </w:divBdr>
    </w:div>
    <w:div w:id="384110711">
      <w:marLeft w:val="0"/>
      <w:marRight w:val="0"/>
      <w:marTop w:val="0"/>
      <w:marBottom w:val="0"/>
      <w:divBdr>
        <w:top w:val="none" w:sz="0" w:space="0" w:color="auto"/>
        <w:left w:val="none" w:sz="0" w:space="0" w:color="auto"/>
        <w:bottom w:val="none" w:sz="0" w:space="0" w:color="auto"/>
        <w:right w:val="none" w:sz="0" w:space="0" w:color="auto"/>
      </w:divBdr>
    </w:div>
    <w:div w:id="384110712">
      <w:marLeft w:val="0"/>
      <w:marRight w:val="0"/>
      <w:marTop w:val="0"/>
      <w:marBottom w:val="0"/>
      <w:divBdr>
        <w:top w:val="none" w:sz="0" w:space="0" w:color="auto"/>
        <w:left w:val="none" w:sz="0" w:space="0" w:color="auto"/>
        <w:bottom w:val="none" w:sz="0" w:space="0" w:color="auto"/>
        <w:right w:val="none" w:sz="0" w:space="0" w:color="auto"/>
      </w:divBdr>
    </w:div>
    <w:div w:id="384110714">
      <w:marLeft w:val="100"/>
      <w:marRight w:val="100"/>
      <w:marTop w:val="100"/>
      <w:marBottom w:val="100"/>
      <w:divBdr>
        <w:top w:val="none" w:sz="0" w:space="0" w:color="auto"/>
        <w:left w:val="none" w:sz="0" w:space="0" w:color="auto"/>
        <w:bottom w:val="none" w:sz="0" w:space="0" w:color="auto"/>
        <w:right w:val="none" w:sz="0" w:space="0" w:color="auto"/>
      </w:divBdr>
    </w:div>
    <w:div w:id="384110719">
      <w:marLeft w:val="0"/>
      <w:marRight w:val="0"/>
      <w:marTop w:val="0"/>
      <w:marBottom w:val="0"/>
      <w:divBdr>
        <w:top w:val="none" w:sz="0" w:space="0" w:color="auto"/>
        <w:left w:val="none" w:sz="0" w:space="0" w:color="auto"/>
        <w:bottom w:val="none" w:sz="0" w:space="0" w:color="auto"/>
        <w:right w:val="none" w:sz="0" w:space="0" w:color="auto"/>
      </w:divBdr>
    </w:div>
    <w:div w:id="384110721">
      <w:marLeft w:val="0"/>
      <w:marRight w:val="0"/>
      <w:marTop w:val="0"/>
      <w:marBottom w:val="0"/>
      <w:divBdr>
        <w:top w:val="none" w:sz="0" w:space="0" w:color="auto"/>
        <w:left w:val="none" w:sz="0" w:space="0" w:color="auto"/>
        <w:bottom w:val="none" w:sz="0" w:space="0" w:color="auto"/>
        <w:right w:val="none" w:sz="0" w:space="0" w:color="auto"/>
      </w:divBdr>
    </w:div>
    <w:div w:id="384110722">
      <w:marLeft w:val="0"/>
      <w:marRight w:val="0"/>
      <w:marTop w:val="0"/>
      <w:marBottom w:val="0"/>
      <w:divBdr>
        <w:top w:val="none" w:sz="0" w:space="0" w:color="auto"/>
        <w:left w:val="none" w:sz="0" w:space="0" w:color="auto"/>
        <w:bottom w:val="none" w:sz="0" w:space="0" w:color="auto"/>
        <w:right w:val="none" w:sz="0" w:space="0" w:color="auto"/>
      </w:divBdr>
    </w:div>
    <w:div w:id="384110723">
      <w:marLeft w:val="0"/>
      <w:marRight w:val="0"/>
      <w:marTop w:val="0"/>
      <w:marBottom w:val="0"/>
      <w:divBdr>
        <w:top w:val="none" w:sz="0" w:space="0" w:color="auto"/>
        <w:left w:val="none" w:sz="0" w:space="0" w:color="auto"/>
        <w:bottom w:val="none" w:sz="0" w:space="0" w:color="auto"/>
        <w:right w:val="none" w:sz="0" w:space="0" w:color="auto"/>
      </w:divBdr>
    </w:div>
    <w:div w:id="384110724">
      <w:marLeft w:val="0"/>
      <w:marRight w:val="0"/>
      <w:marTop w:val="0"/>
      <w:marBottom w:val="0"/>
      <w:divBdr>
        <w:top w:val="none" w:sz="0" w:space="0" w:color="auto"/>
        <w:left w:val="none" w:sz="0" w:space="0" w:color="auto"/>
        <w:bottom w:val="none" w:sz="0" w:space="0" w:color="auto"/>
        <w:right w:val="none" w:sz="0" w:space="0" w:color="auto"/>
      </w:divBdr>
    </w:div>
    <w:div w:id="384110725">
      <w:marLeft w:val="0"/>
      <w:marRight w:val="0"/>
      <w:marTop w:val="0"/>
      <w:marBottom w:val="0"/>
      <w:divBdr>
        <w:top w:val="none" w:sz="0" w:space="0" w:color="auto"/>
        <w:left w:val="none" w:sz="0" w:space="0" w:color="auto"/>
        <w:bottom w:val="none" w:sz="0" w:space="0" w:color="auto"/>
        <w:right w:val="none" w:sz="0" w:space="0" w:color="auto"/>
      </w:divBdr>
    </w:div>
    <w:div w:id="384110726">
      <w:marLeft w:val="0"/>
      <w:marRight w:val="0"/>
      <w:marTop w:val="0"/>
      <w:marBottom w:val="0"/>
      <w:divBdr>
        <w:top w:val="none" w:sz="0" w:space="0" w:color="auto"/>
        <w:left w:val="none" w:sz="0" w:space="0" w:color="auto"/>
        <w:bottom w:val="none" w:sz="0" w:space="0" w:color="auto"/>
        <w:right w:val="none" w:sz="0" w:space="0" w:color="auto"/>
      </w:divBdr>
    </w:div>
    <w:div w:id="384110730">
      <w:marLeft w:val="107"/>
      <w:marRight w:val="107"/>
      <w:marTop w:val="107"/>
      <w:marBottom w:val="107"/>
      <w:divBdr>
        <w:top w:val="none" w:sz="0" w:space="0" w:color="auto"/>
        <w:left w:val="none" w:sz="0" w:space="0" w:color="auto"/>
        <w:bottom w:val="none" w:sz="0" w:space="0" w:color="auto"/>
        <w:right w:val="none" w:sz="0" w:space="0" w:color="auto"/>
      </w:divBdr>
    </w:div>
    <w:div w:id="384110731">
      <w:marLeft w:val="0"/>
      <w:marRight w:val="0"/>
      <w:marTop w:val="0"/>
      <w:marBottom w:val="0"/>
      <w:divBdr>
        <w:top w:val="none" w:sz="0" w:space="0" w:color="auto"/>
        <w:left w:val="none" w:sz="0" w:space="0" w:color="auto"/>
        <w:bottom w:val="none" w:sz="0" w:space="0" w:color="auto"/>
        <w:right w:val="none" w:sz="0" w:space="0" w:color="auto"/>
      </w:divBdr>
    </w:div>
    <w:div w:id="384110732">
      <w:marLeft w:val="0"/>
      <w:marRight w:val="0"/>
      <w:marTop w:val="0"/>
      <w:marBottom w:val="0"/>
      <w:divBdr>
        <w:top w:val="none" w:sz="0" w:space="0" w:color="auto"/>
        <w:left w:val="none" w:sz="0" w:space="0" w:color="auto"/>
        <w:bottom w:val="none" w:sz="0" w:space="0" w:color="auto"/>
        <w:right w:val="none" w:sz="0" w:space="0" w:color="auto"/>
      </w:divBdr>
    </w:div>
    <w:div w:id="384110733">
      <w:marLeft w:val="0"/>
      <w:marRight w:val="0"/>
      <w:marTop w:val="0"/>
      <w:marBottom w:val="0"/>
      <w:divBdr>
        <w:top w:val="none" w:sz="0" w:space="0" w:color="auto"/>
        <w:left w:val="none" w:sz="0" w:space="0" w:color="auto"/>
        <w:bottom w:val="none" w:sz="0" w:space="0" w:color="auto"/>
        <w:right w:val="none" w:sz="0" w:space="0" w:color="auto"/>
      </w:divBdr>
    </w:div>
    <w:div w:id="384110735">
      <w:marLeft w:val="0"/>
      <w:marRight w:val="0"/>
      <w:marTop w:val="0"/>
      <w:marBottom w:val="0"/>
      <w:divBdr>
        <w:top w:val="none" w:sz="0" w:space="0" w:color="auto"/>
        <w:left w:val="none" w:sz="0" w:space="0" w:color="auto"/>
        <w:bottom w:val="none" w:sz="0" w:space="0" w:color="auto"/>
        <w:right w:val="none" w:sz="0" w:space="0" w:color="auto"/>
      </w:divBdr>
    </w:div>
    <w:div w:id="384110736">
      <w:marLeft w:val="0"/>
      <w:marRight w:val="0"/>
      <w:marTop w:val="0"/>
      <w:marBottom w:val="0"/>
      <w:divBdr>
        <w:top w:val="none" w:sz="0" w:space="0" w:color="auto"/>
        <w:left w:val="none" w:sz="0" w:space="0" w:color="auto"/>
        <w:bottom w:val="none" w:sz="0" w:space="0" w:color="auto"/>
        <w:right w:val="none" w:sz="0" w:space="0" w:color="auto"/>
      </w:divBdr>
    </w:div>
    <w:div w:id="384110737">
      <w:marLeft w:val="0"/>
      <w:marRight w:val="0"/>
      <w:marTop w:val="0"/>
      <w:marBottom w:val="0"/>
      <w:divBdr>
        <w:top w:val="none" w:sz="0" w:space="0" w:color="auto"/>
        <w:left w:val="none" w:sz="0" w:space="0" w:color="auto"/>
        <w:bottom w:val="none" w:sz="0" w:space="0" w:color="auto"/>
        <w:right w:val="none" w:sz="0" w:space="0" w:color="auto"/>
      </w:divBdr>
    </w:div>
    <w:div w:id="384110738">
      <w:marLeft w:val="0"/>
      <w:marRight w:val="0"/>
      <w:marTop w:val="0"/>
      <w:marBottom w:val="0"/>
      <w:divBdr>
        <w:top w:val="none" w:sz="0" w:space="0" w:color="auto"/>
        <w:left w:val="none" w:sz="0" w:space="0" w:color="auto"/>
        <w:bottom w:val="none" w:sz="0" w:space="0" w:color="auto"/>
        <w:right w:val="none" w:sz="0" w:space="0" w:color="auto"/>
      </w:divBdr>
    </w:div>
    <w:div w:id="384110740">
      <w:marLeft w:val="0"/>
      <w:marRight w:val="0"/>
      <w:marTop w:val="0"/>
      <w:marBottom w:val="0"/>
      <w:divBdr>
        <w:top w:val="none" w:sz="0" w:space="0" w:color="auto"/>
        <w:left w:val="none" w:sz="0" w:space="0" w:color="auto"/>
        <w:bottom w:val="none" w:sz="0" w:space="0" w:color="auto"/>
        <w:right w:val="none" w:sz="0" w:space="0" w:color="auto"/>
      </w:divBdr>
    </w:div>
    <w:div w:id="384110741">
      <w:marLeft w:val="0"/>
      <w:marRight w:val="0"/>
      <w:marTop w:val="0"/>
      <w:marBottom w:val="0"/>
      <w:divBdr>
        <w:top w:val="none" w:sz="0" w:space="0" w:color="auto"/>
        <w:left w:val="none" w:sz="0" w:space="0" w:color="auto"/>
        <w:bottom w:val="none" w:sz="0" w:space="0" w:color="auto"/>
        <w:right w:val="none" w:sz="0" w:space="0" w:color="auto"/>
      </w:divBdr>
    </w:div>
    <w:div w:id="384110742">
      <w:marLeft w:val="0"/>
      <w:marRight w:val="0"/>
      <w:marTop w:val="0"/>
      <w:marBottom w:val="0"/>
      <w:divBdr>
        <w:top w:val="none" w:sz="0" w:space="0" w:color="auto"/>
        <w:left w:val="none" w:sz="0" w:space="0" w:color="auto"/>
        <w:bottom w:val="none" w:sz="0" w:space="0" w:color="auto"/>
        <w:right w:val="none" w:sz="0" w:space="0" w:color="auto"/>
      </w:divBdr>
    </w:div>
    <w:div w:id="384110743">
      <w:marLeft w:val="0"/>
      <w:marRight w:val="0"/>
      <w:marTop w:val="0"/>
      <w:marBottom w:val="0"/>
      <w:divBdr>
        <w:top w:val="none" w:sz="0" w:space="0" w:color="auto"/>
        <w:left w:val="none" w:sz="0" w:space="0" w:color="auto"/>
        <w:bottom w:val="none" w:sz="0" w:space="0" w:color="auto"/>
        <w:right w:val="none" w:sz="0" w:space="0" w:color="auto"/>
      </w:divBdr>
    </w:div>
    <w:div w:id="384110744">
      <w:marLeft w:val="107"/>
      <w:marRight w:val="107"/>
      <w:marTop w:val="107"/>
      <w:marBottom w:val="107"/>
      <w:divBdr>
        <w:top w:val="none" w:sz="0" w:space="0" w:color="auto"/>
        <w:left w:val="none" w:sz="0" w:space="0" w:color="auto"/>
        <w:bottom w:val="none" w:sz="0" w:space="0" w:color="auto"/>
        <w:right w:val="none" w:sz="0" w:space="0" w:color="auto"/>
      </w:divBdr>
    </w:div>
    <w:div w:id="384110745">
      <w:marLeft w:val="0"/>
      <w:marRight w:val="0"/>
      <w:marTop w:val="0"/>
      <w:marBottom w:val="0"/>
      <w:divBdr>
        <w:top w:val="none" w:sz="0" w:space="0" w:color="auto"/>
        <w:left w:val="none" w:sz="0" w:space="0" w:color="auto"/>
        <w:bottom w:val="none" w:sz="0" w:space="0" w:color="auto"/>
        <w:right w:val="none" w:sz="0" w:space="0" w:color="auto"/>
      </w:divBdr>
    </w:div>
    <w:div w:id="384110746">
      <w:marLeft w:val="0"/>
      <w:marRight w:val="0"/>
      <w:marTop w:val="0"/>
      <w:marBottom w:val="0"/>
      <w:divBdr>
        <w:top w:val="none" w:sz="0" w:space="0" w:color="auto"/>
        <w:left w:val="none" w:sz="0" w:space="0" w:color="auto"/>
        <w:bottom w:val="none" w:sz="0" w:space="0" w:color="auto"/>
        <w:right w:val="none" w:sz="0" w:space="0" w:color="auto"/>
      </w:divBdr>
    </w:div>
    <w:div w:id="384110747">
      <w:marLeft w:val="115"/>
      <w:marRight w:val="115"/>
      <w:marTop w:val="115"/>
      <w:marBottom w:val="115"/>
      <w:divBdr>
        <w:top w:val="none" w:sz="0" w:space="0" w:color="auto"/>
        <w:left w:val="none" w:sz="0" w:space="0" w:color="auto"/>
        <w:bottom w:val="none" w:sz="0" w:space="0" w:color="auto"/>
        <w:right w:val="none" w:sz="0" w:space="0" w:color="auto"/>
      </w:divBdr>
    </w:div>
    <w:div w:id="384110749">
      <w:marLeft w:val="0"/>
      <w:marRight w:val="0"/>
      <w:marTop w:val="0"/>
      <w:marBottom w:val="0"/>
      <w:divBdr>
        <w:top w:val="none" w:sz="0" w:space="0" w:color="auto"/>
        <w:left w:val="none" w:sz="0" w:space="0" w:color="auto"/>
        <w:bottom w:val="none" w:sz="0" w:space="0" w:color="auto"/>
        <w:right w:val="none" w:sz="0" w:space="0" w:color="auto"/>
      </w:divBdr>
    </w:div>
    <w:div w:id="384110751">
      <w:marLeft w:val="0"/>
      <w:marRight w:val="0"/>
      <w:marTop w:val="0"/>
      <w:marBottom w:val="0"/>
      <w:divBdr>
        <w:top w:val="none" w:sz="0" w:space="0" w:color="auto"/>
        <w:left w:val="none" w:sz="0" w:space="0" w:color="auto"/>
        <w:bottom w:val="none" w:sz="0" w:space="0" w:color="auto"/>
        <w:right w:val="none" w:sz="0" w:space="0" w:color="auto"/>
      </w:divBdr>
    </w:div>
    <w:div w:id="384110752">
      <w:marLeft w:val="0"/>
      <w:marRight w:val="0"/>
      <w:marTop w:val="0"/>
      <w:marBottom w:val="0"/>
      <w:divBdr>
        <w:top w:val="none" w:sz="0" w:space="0" w:color="auto"/>
        <w:left w:val="none" w:sz="0" w:space="0" w:color="auto"/>
        <w:bottom w:val="none" w:sz="0" w:space="0" w:color="auto"/>
        <w:right w:val="none" w:sz="0" w:space="0" w:color="auto"/>
      </w:divBdr>
    </w:div>
    <w:div w:id="384110753">
      <w:marLeft w:val="0"/>
      <w:marRight w:val="0"/>
      <w:marTop w:val="0"/>
      <w:marBottom w:val="0"/>
      <w:divBdr>
        <w:top w:val="none" w:sz="0" w:space="0" w:color="auto"/>
        <w:left w:val="none" w:sz="0" w:space="0" w:color="auto"/>
        <w:bottom w:val="none" w:sz="0" w:space="0" w:color="auto"/>
        <w:right w:val="none" w:sz="0" w:space="0" w:color="auto"/>
      </w:divBdr>
      <w:divsChild>
        <w:div w:id="384110729">
          <w:marLeft w:val="547"/>
          <w:marRight w:val="0"/>
          <w:marTop w:val="154"/>
          <w:marBottom w:val="0"/>
          <w:divBdr>
            <w:top w:val="none" w:sz="0" w:space="0" w:color="auto"/>
            <w:left w:val="none" w:sz="0" w:space="0" w:color="auto"/>
            <w:bottom w:val="none" w:sz="0" w:space="0" w:color="auto"/>
            <w:right w:val="none" w:sz="0" w:space="0" w:color="auto"/>
          </w:divBdr>
        </w:div>
        <w:div w:id="384110765">
          <w:marLeft w:val="547"/>
          <w:marRight w:val="0"/>
          <w:marTop w:val="154"/>
          <w:marBottom w:val="0"/>
          <w:divBdr>
            <w:top w:val="none" w:sz="0" w:space="0" w:color="auto"/>
            <w:left w:val="none" w:sz="0" w:space="0" w:color="auto"/>
            <w:bottom w:val="none" w:sz="0" w:space="0" w:color="auto"/>
            <w:right w:val="none" w:sz="0" w:space="0" w:color="auto"/>
          </w:divBdr>
        </w:div>
        <w:div w:id="384110786">
          <w:marLeft w:val="547"/>
          <w:marRight w:val="0"/>
          <w:marTop w:val="154"/>
          <w:marBottom w:val="0"/>
          <w:divBdr>
            <w:top w:val="none" w:sz="0" w:space="0" w:color="auto"/>
            <w:left w:val="none" w:sz="0" w:space="0" w:color="auto"/>
            <w:bottom w:val="none" w:sz="0" w:space="0" w:color="auto"/>
            <w:right w:val="none" w:sz="0" w:space="0" w:color="auto"/>
          </w:divBdr>
        </w:div>
      </w:divsChild>
    </w:div>
    <w:div w:id="384110754">
      <w:marLeft w:val="0"/>
      <w:marRight w:val="0"/>
      <w:marTop w:val="0"/>
      <w:marBottom w:val="0"/>
      <w:divBdr>
        <w:top w:val="none" w:sz="0" w:space="0" w:color="auto"/>
        <w:left w:val="none" w:sz="0" w:space="0" w:color="auto"/>
        <w:bottom w:val="none" w:sz="0" w:space="0" w:color="auto"/>
        <w:right w:val="none" w:sz="0" w:space="0" w:color="auto"/>
      </w:divBdr>
    </w:div>
    <w:div w:id="384110756">
      <w:marLeft w:val="0"/>
      <w:marRight w:val="0"/>
      <w:marTop w:val="0"/>
      <w:marBottom w:val="0"/>
      <w:divBdr>
        <w:top w:val="none" w:sz="0" w:space="0" w:color="auto"/>
        <w:left w:val="none" w:sz="0" w:space="0" w:color="auto"/>
        <w:bottom w:val="none" w:sz="0" w:space="0" w:color="auto"/>
        <w:right w:val="none" w:sz="0" w:space="0" w:color="auto"/>
      </w:divBdr>
    </w:div>
    <w:div w:id="384110757">
      <w:marLeft w:val="0"/>
      <w:marRight w:val="0"/>
      <w:marTop w:val="0"/>
      <w:marBottom w:val="0"/>
      <w:divBdr>
        <w:top w:val="none" w:sz="0" w:space="0" w:color="auto"/>
        <w:left w:val="none" w:sz="0" w:space="0" w:color="auto"/>
        <w:bottom w:val="none" w:sz="0" w:space="0" w:color="auto"/>
        <w:right w:val="none" w:sz="0" w:space="0" w:color="auto"/>
      </w:divBdr>
    </w:div>
    <w:div w:id="384110758">
      <w:marLeft w:val="0"/>
      <w:marRight w:val="0"/>
      <w:marTop w:val="0"/>
      <w:marBottom w:val="0"/>
      <w:divBdr>
        <w:top w:val="none" w:sz="0" w:space="0" w:color="auto"/>
        <w:left w:val="none" w:sz="0" w:space="0" w:color="auto"/>
        <w:bottom w:val="none" w:sz="0" w:space="0" w:color="auto"/>
        <w:right w:val="none" w:sz="0" w:space="0" w:color="auto"/>
      </w:divBdr>
    </w:div>
    <w:div w:id="384110759">
      <w:marLeft w:val="0"/>
      <w:marRight w:val="0"/>
      <w:marTop w:val="0"/>
      <w:marBottom w:val="0"/>
      <w:divBdr>
        <w:top w:val="none" w:sz="0" w:space="0" w:color="auto"/>
        <w:left w:val="none" w:sz="0" w:space="0" w:color="auto"/>
        <w:bottom w:val="none" w:sz="0" w:space="0" w:color="auto"/>
        <w:right w:val="none" w:sz="0" w:space="0" w:color="auto"/>
      </w:divBdr>
    </w:div>
    <w:div w:id="384110761">
      <w:marLeft w:val="0"/>
      <w:marRight w:val="0"/>
      <w:marTop w:val="0"/>
      <w:marBottom w:val="0"/>
      <w:divBdr>
        <w:top w:val="none" w:sz="0" w:space="0" w:color="auto"/>
        <w:left w:val="none" w:sz="0" w:space="0" w:color="auto"/>
        <w:bottom w:val="none" w:sz="0" w:space="0" w:color="auto"/>
        <w:right w:val="none" w:sz="0" w:space="0" w:color="auto"/>
      </w:divBdr>
    </w:div>
    <w:div w:id="384110762">
      <w:marLeft w:val="0"/>
      <w:marRight w:val="0"/>
      <w:marTop w:val="0"/>
      <w:marBottom w:val="0"/>
      <w:divBdr>
        <w:top w:val="none" w:sz="0" w:space="0" w:color="auto"/>
        <w:left w:val="none" w:sz="0" w:space="0" w:color="auto"/>
        <w:bottom w:val="none" w:sz="0" w:space="0" w:color="auto"/>
        <w:right w:val="none" w:sz="0" w:space="0" w:color="auto"/>
      </w:divBdr>
    </w:div>
    <w:div w:id="384110763">
      <w:marLeft w:val="115"/>
      <w:marRight w:val="115"/>
      <w:marTop w:val="115"/>
      <w:marBottom w:val="115"/>
      <w:divBdr>
        <w:top w:val="none" w:sz="0" w:space="0" w:color="auto"/>
        <w:left w:val="none" w:sz="0" w:space="0" w:color="auto"/>
        <w:bottom w:val="none" w:sz="0" w:space="0" w:color="auto"/>
        <w:right w:val="none" w:sz="0" w:space="0" w:color="auto"/>
      </w:divBdr>
    </w:div>
    <w:div w:id="384110764">
      <w:marLeft w:val="0"/>
      <w:marRight w:val="0"/>
      <w:marTop w:val="0"/>
      <w:marBottom w:val="0"/>
      <w:divBdr>
        <w:top w:val="none" w:sz="0" w:space="0" w:color="auto"/>
        <w:left w:val="none" w:sz="0" w:space="0" w:color="auto"/>
        <w:bottom w:val="none" w:sz="0" w:space="0" w:color="auto"/>
        <w:right w:val="none" w:sz="0" w:space="0" w:color="auto"/>
      </w:divBdr>
      <w:divsChild>
        <w:div w:id="384110710">
          <w:marLeft w:val="907"/>
          <w:marRight w:val="0"/>
          <w:marTop w:val="86"/>
          <w:marBottom w:val="0"/>
          <w:divBdr>
            <w:top w:val="none" w:sz="0" w:space="0" w:color="auto"/>
            <w:left w:val="none" w:sz="0" w:space="0" w:color="auto"/>
            <w:bottom w:val="none" w:sz="0" w:space="0" w:color="auto"/>
            <w:right w:val="none" w:sz="0" w:space="0" w:color="auto"/>
          </w:divBdr>
        </w:div>
        <w:div w:id="384110715">
          <w:marLeft w:val="1339"/>
          <w:marRight w:val="0"/>
          <w:marTop w:val="58"/>
          <w:marBottom w:val="0"/>
          <w:divBdr>
            <w:top w:val="none" w:sz="0" w:space="0" w:color="auto"/>
            <w:left w:val="none" w:sz="0" w:space="0" w:color="auto"/>
            <w:bottom w:val="none" w:sz="0" w:space="0" w:color="auto"/>
            <w:right w:val="none" w:sz="0" w:space="0" w:color="auto"/>
          </w:divBdr>
        </w:div>
        <w:div w:id="384110716">
          <w:marLeft w:val="907"/>
          <w:marRight w:val="0"/>
          <w:marTop w:val="86"/>
          <w:marBottom w:val="0"/>
          <w:divBdr>
            <w:top w:val="none" w:sz="0" w:space="0" w:color="auto"/>
            <w:left w:val="none" w:sz="0" w:space="0" w:color="auto"/>
            <w:bottom w:val="none" w:sz="0" w:space="0" w:color="auto"/>
            <w:right w:val="none" w:sz="0" w:space="0" w:color="auto"/>
          </w:divBdr>
        </w:div>
        <w:div w:id="384110720">
          <w:marLeft w:val="1339"/>
          <w:marRight w:val="0"/>
          <w:marTop w:val="58"/>
          <w:marBottom w:val="0"/>
          <w:divBdr>
            <w:top w:val="none" w:sz="0" w:space="0" w:color="auto"/>
            <w:left w:val="none" w:sz="0" w:space="0" w:color="auto"/>
            <w:bottom w:val="none" w:sz="0" w:space="0" w:color="auto"/>
            <w:right w:val="none" w:sz="0" w:space="0" w:color="auto"/>
          </w:divBdr>
        </w:div>
        <w:div w:id="384110727">
          <w:marLeft w:val="907"/>
          <w:marRight w:val="0"/>
          <w:marTop w:val="86"/>
          <w:marBottom w:val="0"/>
          <w:divBdr>
            <w:top w:val="none" w:sz="0" w:space="0" w:color="auto"/>
            <w:left w:val="none" w:sz="0" w:space="0" w:color="auto"/>
            <w:bottom w:val="none" w:sz="0" w:space="0" w:color="auto"/>
            <w:right w:val="none" w:sz="0" w:space="0" w:color="auto"/>
          </w:divBdr>
        </w:div>
        <w:div w:id="384110728">
          <w:marLeft w:val="360"/>
          <w:marRight w:val="0"/>
          <w:marTop w:val="312"/>
          <w:marBottom w:val="0"/>
          <w:divBdr>
            <w:top w:val="none" w:sz="0" w:space="0" w:color="auto"/>
            <w:left w:val="none" w:sz="0" w:space="0" w:color="auto"/>
            <w:bottom w:val="none" w:sz="0" w:space="0" w:color="auto"/>
            <w:right w:val="none" w:sz="0" w:space="0" w:color="auto"/>
          </w:divBdr>
        </w:div>
        <w:div w:id="384110739">
          <w:marLeft w:val="907"/>
          <w:marRight w:val="0"/>
          <w:marTop w:val="86"/>
          <w:marBottom w:val="0"/>
          <w:divBdr>
            <w:top w:val="none" w:sz="0" w:space="0" w:color="auto"/>
            <w:left w:val="none" w:sz="0" w:space="0" w:color="auto"/>
            <w:bottom w:val="none" w:sz="0" w:space="0" w:color="auto"/>
            <w:right w:val="none" w:sz="0" w:space="0" w:color="auto"/>
          </w:divBdr>
        </w:div>
        <w:div w:id="384110755">
          <w:marLeft w:val="907"/>
          <w:marRight w:val="0"/>
          <w:marTop w:val="86"/>
          <w:marBottom w:val="0"/>
          <w:divBdr>
            <w:top w:val="none" w:sz="0" w:space="0" w:color="auto"/>
            <w:left w:val="none" w:sz="0" w:space="0" w:color="auto"/>
            <w:bottom w:val="none" w:sz="0" w:space="0" w:color="auto"/>
            <w:right w:val="none" w:sz="0" w:space="0" w:color="auto"/>
          </w:divBdr>
        </w:div>
        <w:div w:id="384110760">
          <w:marLeft w:val="907"/>
          <w:marRight w:val="0"/>
          <w:marTop w:val="86"/>
          <w:marBottom w:val="0"/>
          <w:divBdr>
            <w:top w:val="none" w:sz="0" w:space="0" w:color="auto"/>
            <w:left w:val="none" w:sz="0" w:space="0" w:color="auto"/>
            <w:bottom w:val="none" w:sz="0" w:space="0" w:color="auto"/>
            <w:right w:val="none" w:sz="0" w:space="0" w:color="auto"/>
          </w:divBdr>
        </w:div>
        <w:div w:id="384110770">
          <w:marLeft w:val="360"/>
          <w:marRight w:val="0"/>
          <w:marTop w:val="312"/>
          <w:marBottom w:val="0"/>
          <w:divBdr>
            <w:top w:val="none" w:sz="0" w:space="0" w:color="auto"/>
            <w:left w:val="none" w:sz="0" w:space="0" w:color="auto"/>
            <w:bottom w:val="none" w:sz="0" w:space="0" w:color="auto"/>
            <w:right w:val="none" w:sz="0" w:space="0" w:color="auto"/>
          </w:divBdr>
        </w:div>
        <w:div w:id="384110772">
          <w:marLeft w:val="907"/>
          <w:marRight w:val="0"/>
          <w:marTop w:val="86"/>
          <w:marBottom w:val="0"/>
          <w:divBdr>
            <w:top w:val="none" w:sz="0" w:space="0" w:color="auto"/>
            <w:left w:val="none" w:sz="0" w:space="0" w:color="auto"/>
            <w:bottom w:val="none" w:sz="0" w:space="0" w:color="auto"/>
            <w:right w:val="none" w:sz="0" w:space="0" w:color="auto"/>
          </w:divBdr>
        </w:div>
        <w:div w:id="384110785">
          <w:marLeft w:val="907"/>
          <w:marRight w:val="0"/>
          <w:marTop w:val="86"/>
          <w:marBottom w:val="0"/>
          <w:divBdr>
            <w:top w:val="none" w:sz="0" w:space="0" w:color="auto"/>
            <w:left w:val="none" w:sz="0" w:space="0" w:color="auto"/>
            <w:bottom w:val="none" w:sz="0" w:space="0" w:color="auto"/>
            <w:right w:val="none" w:sz="0" w:space="0" w:color="auto"/>
          </w:divBdr>
        </w:div>
      </w:divsChild>
    </w:div>
    <w:div w:id="384110766">
      <w:marLeft w:val="0"/>
      <w:marRight w:val="0"/>
      <w:marTop w:val="0"/>
      <w:marBottom w:val="0"/>
      <w:divBdr>
        <w:top w:val="none" w:sz="0" w:space="0" w:color="auto"/>
        <w:left w:val="none" w:sz="0" w:space="0" w:color="auto"/>
        <w:bottom w:val="none" w:sz="0" w:space="0" w:color="auto"/>
        <w:right w:val="none" w:sz="0" w:space="0" w:color="auto"/>
      </w:divBdr>
    </w:div>
    <w:div w:id="384110767">
      <w:marLeft w:val="0"/>
      <w:marRight w:val="0"/>
      <w:marTop w:val="0"/>
      <w:marBottom w:val="0"/>
      <w:divBdr>
        <w:top w:val="none" w:sz="0" w:space="0" w:color="auto"/>
        <w:left w:val="none" w:sz="0" w:space="0" w:color="auto"/>
        <w:bottom w:val="none" w:sz="0" w:space="0" w:color="auto"/>
        <w:right w:val="none" w:sz="0" w:space="0" w:color="auto"/>
      </w:divBdr>
    </w:div>
    <w:div w:id="384110769">
      <w:marLeft w:val="0"/>
      <w:marRight w:val="0"/>
      <w:marTop w:val="0"/>
      <w:marBottom w:val="0"/>
      <w:divBdr>
        <w:top w:val="none" w:sz="0" w:space="0" w:color="auto"/>
        <w:left w:val="none" w:sz="0" w:space="0" w:color="auto"/>
        <w:bottom w:val="none" w:sz="0" w:space="0" w:color="auto"/>
        <w:right w:val="none" w:sz="0" w:space="0" w:color="auto"/>
      </w:divBdr>
    </w:div>
    <w:div w:id="384110771">
      <w:marLeft w:val="0"/>
      <w:marRight w:val="0"/>
      <w:marTop w:val="0"/>
      <w:marBottom w:val="0"/>
      <w:divBdr>
        <w:top w:val="none" w:sz="0" w:space="0" w:color="auto"/>
        <w:left w:val="none" w:sz="0" w:space="0" w:color="auto"/>
        <w:bottom w:val="none" w:sz="0" w:space="0" w:color="auto"/>
        <w:right w:val="none" w:sz="0" w:space="0" w:color="auto"/>
      </w:divBdr>
      <w:divsChild>
        <w:div w:id="384110713">
          <w:marLeft w:val="1022"/>
          <w:marRight w:val="0"/>
          <w:marTop w:val="77"/>
          <w:marBottom w:val="0"/>
          <w:divBdr>
            <w:top w:val="none" w:sz="0" w:space="0" w:color="auto"/>
            <w:left w:val="none" w:sz="0" w:space="0" w:color="auto"/>
            <w:bottom w:val="none" w:sz="0" w:space="0" w:color="auto"/>
            <w:right w:val="none" w:sz="0" w:space="0" w:color="auto"/>
          </w:divBdr>
        </w:div>
        <w:div w:id="384110717">
          <w:marLeft w:val="1022"/>
          <w:marRight w:val="0"/>
          <w:marTop w:val="77"/>
          <w:marBottom w:val="0"/>
          <w:divBdr>
            <w:top w:val="none" w:sz="0" w:space="0" w:color="auto"/>
            <w:left w:val="none" w:sz="0" w:space="0" w:color="auto"/>
            <w:bottom w:val="none" w:sz="0" w:space="0" w:color="auto"/>
            <w:right w:val="none" w:sz="0" w:space="0" w:color="auto"/>
          </w:divBdr>
        </w:div>
        <w:div w:id="384110718">
          <w:marLeft w:val="547"/>
          <w:marRight w:val="0"/>
          <w:marTop w:val="312"/>
          <w:marBottom w:val="0"/>
          <w:divBdr>
            <w:top w:val="none" w:sz="0" w:space="0" w:color="auto"/>
            <w:left w:val="none" w:sz="0" w:space="0" w:color="auto"/>
            <w:bottom w:val="none" w:sz="0" w:space="0" w:color="auto"/>
            <w:right w:val="none" w:sz="0" w:space="0" w:color="auto"/>
          </w:divBdr>
        </w:div>
        <w:div w:id="384110734">
          <w:marLeft w:val="1022"/>
          <w:marRight w:val="0"/>
          <w:marTop w:val="77"/>
          <w:marBottom w:val="0"/>
          <w:divBdr>
            <w:top w:val="none" w:sz="0" w:space="0" w:color="auto"/>
            <w:left w:val="none" w:sz="0" w:space="0" w:color="auto"/>
            <w:bottom w:val="none" w:sz="0" w:space="0" w:color="auto"/>
            <w:right w:val="none" w:sz="0" w:space="0" w:color="auto"/>
          </w:divBdr>
        </w:div>
        <w:div w:id="384110748">
          <w:marLeft w:val="1022"/>
          <w:marRight w:val="0"/>
          <w:marTop w:val="77"/>
          <w:marBottom w:val="0"/>
          <w:divBdr>
            <w:top w:val="none" w:sz="0" w:space="0" w:color="auto"/>
            <w:left w:val="none" w:sz="0" w:space="0" w:color="auto"/>
            <w:bottom w:val="none" w:sz="0" w:space="0" w:color="auto"/>
            <w:right w:val="none" w:sz="0" w:space="0" w:color="auto"/>
          </w:divBdr>
        </w:div>
        <w:div w:id="384110750">
          <w:marLeft w:val="1022"/>
          <w:marRight w:val="0"/>
          <w:marTop w:val="77"/>
          <w:marBottom w:val="0"/>
          <w:divBdr>
            <w:top w:val="none" w:sz="0" w:space="0" w:color="auto"/>
            <w:left w:val="none" w:sz="0" w:space="0" w:color="auto"/>
            <w:bottom w:val="none" w:sz="0" w:space="0" w:color="auto"/>
            <w:right w:val="none" w:sz="0" w:space="0" w:color="auto"/>
          </w:divBdr>
        </w:div>
        <w:div w:id="384110768">
          <w:marLeft w:val="1022"/>
          <w:marRight w:val="0"/>
          <w:marTop w:val="77"/>
          <w:marBottom w:val="0"/>
          <w:divBdr>
            <w:top w:val="none" w:sz="0" w:space="0" w:color="auto"/>
            <w:left w:val="none" w:sz="0" w:space="0" w:color="auto"/>
            <w:bottom w:val="none" w:sz="0" w:space="0" w:color="auto"/>
            <w:right w:val="none" w:sz="0" w:space="0" w:color="auto"/>
          </w:divBdr>
        </w:div>
        <w:div w:id="384110774">
          <w:marLeft w:val="1022"/>
          <w:marRight w:val="0"/>
          <w:marTop w:val="77"/>
          <w:marBottom w:val="0"/>
          <w:divBdr>
            <w:top w:val="none" w:sz="0" w:space="0" w:color="auto"/>
            <w:left w:val="none" w:sz="0" w:space="0" w:color="auto"/>
            <w:bottom w:val="none" w:sz="0" w:space="0" w:color="auto"/>
            <w:right w:val="none" w:sz="0" w:space="0" w:color="auto"/>
          </w:divBdr>
        </w:div>
        <w:div w:id="384110778">
          <w:marLeft w:val="1022"/>
          <w:marRight w:val="0"/>
          <w:marTop w:val="77"/>
          <w:marBottom w:val="0"/>
          <w:divBdr>
            <w:top w:val="none" w:sz="0" w:space="0" w:color="auto"/>
            <w:left w:val="none" w:sz="0" w:space="0" w:color="auto"/>
            <w:bottom w:val="none" w:sz="0" w:space="0" w:color="auto"/>
            <w:right w:val="none" w:sz="0" w:space="0" w:color="auto"/>
          </w:divBdr>
        </w:div>
        <w:div w:id="384110784">
          <w:marLeft w:val="547"/>
          <w:marRight w:val="0"/>
          <w:marTop w:val="312"/>
          <w:marBottom w:val="0"/>
          <w:divBdr>
            <w:top w:val="none" w:sz="0" w:space="0" w:color="auto"/>
            <w:left w:val="none" w:sz="0" w:space="0" w:color="auto"/>
            <w:bottom w:val="none" w:sz="0" w:space="0" w:color="auto"/>
            <w:right w:val="none" w:sz="0" w:space="0" w:color="auto"/>
          </w:divBdr>
        </w:div>
      </w:divsChild>
    </w:div>
    <w:div w:id="384110773">
      <w:marLeft w:val="0"/>
      <w:marRight w:val="0"/>
      <w:marTop w:val="0"/>
      <w:marBottom w:val="0"/>
      <w:divBdr>
        <w:top w:val="none" w:sz="0" w:space="0" w:color="auto"/>
        <w:left w:val="none" w:sz="0" w:space="0" w:color="auto"/>
        <w:bottom w:val="none" w:sz="0" w:space="0" w:color="auto"/>
        <w:right w:val="none" w:sz="0" w:space="0" w:color="auto"/>
      </w:divBdr>
    </w:div>
    <w:div w:id="384110775">
      <w:marLeft w:val="0"/>
      <w:marRight w:val="0"/>
      <w:marTop w:val="0"/>
      <w:marBottom w:val="0"/>
      <w:divBdr>
        <w:top w:val="none" w:sz="0" w:space="0" w:color="auto"/>
        <w:left w:val="none" w:sz="0" w:space="0" w:color="auto"/>
        <w:bottom w:val="none" w:sz="0" w:space="0" w:color="auto"/>
        <w:right w:val="none" w:sz="0" w:space="0" w:color="auto"/>
      </w:divBdr>
    </w:div>
    <w:div w:id="384110776">
      <w:marLeft w:val="0"/>
      <w:marRight w:val="0"/>
      <w:marTop w:val="0"/>
      <w:marBottom w:val="0"/>
      <w:divBdr>
        <w:top w:val="none" w:sz="0" w:space="0" w:color="auto"/>
        <w:left w:val="none" w:sz="0" w:space="0" w:color="auto"/>
        <w:bottom w:val="none" w:sz="0" w:space="0" w:color="auto"/>
        <w:right w:val="none" w:sz="0" w:space="0" w:color="auto"/>
      </w:divBdr>
    </w:div>
    <w:div w:id="384110777">
      <w:marLeft w:val="0"/>
      <w:marRight w:val="0"/>
      <w:marTop w:val="0"/>
      <w:marBottom w:val="0"/>
      <w:divBdr>
        <w:top w:val="none" w:sz="0" w:space="0" w:color="auto"/>
        <w:left w:val="none" w:sz="0" w:space="0" w:color="auto"/>
        <w:bottom w:val="none" w:sz="0" w:space="0" w:color="auto"/>
        <w:right w:val="none" w:sz="0" w:space="0" w:color="auto"/>
      </w:divBdr>
    </w:div>
    <w:div w:id="384110779">
      <w:marLeft w:val="0"/>
      <w:marRight w:val="0"/>
      <w:marTop w:val="0"/>
      <w:marBottom w:val="0"/>
      <w:divBdr>
        <w:top w:val="none" w:sz="0" w:space="0" w:color="auto"/>
        <w:left w:val="none" w:sz="0" w:space="0" w:color="auto"/>
        <w:bottom w:val="none" w:sz="0" w:space="0" w:color="auto"/>
        <w:right w:val="none" w:sz="0" w:space="0" w:color="auto"/>
      </w:divBdr>
    </w:div>
    <w:div w:id="384110780">
      <w:marLeft w:val="0"/>
      <w:marRight w:val="0"/>
      <w:marTop w:val="0"/>
      <w:marBottom w:val="0"/>
      <w:divBdr>
        <w:top w:val="none" w:sz="0" w:space="0" w:color="auto"/>
        <w:left w:val="none" w:sz="0" w:space="0" w:color="auto"/>
        <w:bottom w:val="none" w:sz="0" w:space="0" w:color="auto"/>
        <w:right w:val="none" w:sz="0" w:space="0" w:color="auto"/>
      </w:divBdr>
    </w:div>
    <w:div w:id="384110781">
      <w:marLeft w:val="0"/>
      <w:marRight w:val="0"/>
      <w:marTop w:val="0"/>
      <w:marBottom w:val="0"/>
      <w:divBdr>
        <w:top w:val="none" w:sz="0" w:space="0" w:color="auto"/>
        <w:left w:val="none" w:sz="0" w:space="0" w:color="auto"/>
        <w:bottom w:val="none" w:sz="0" w:space="0" w:color="auto"/>
        <w:right w:val="none" w:sz="0" w:space="0" w:color="auto"/>
      </w:divBdr>
    </w:div>
    <w:div w:id="384110782">
      <w:marLeft w:val="0"/>
      <w:marRight w:val="0"/>
      <w:marTop w:val="0"/>
      <w:marBottom w:val="0"/>
      <w:divBdr>
        <w:top w:val="none" w:sz="0" w:space="0" w:color="auto"/>
        <w:left w:val="none" w:sz="0" w:space="0" w:color="auto"/>
        <w:bottom w:val="none" w:sz="0" w:space="0" w:color="auto"/>
        <w:right w:val="none" w:sz="0" w:space="0" w:color="auto"/>
      </w:divBdr>
    </w:div>
    <w:div w:id="384110783">
      <w:marLeft w:val="0"/>
      <w:marRight w:val="0"/>
      <w:marTop w:val="0"/>
      <w:marBottom w:val="0"/>
      <w:divBdr>
        <w:top w:val="none" w:sz="0" w:space="0" w:color="auto"/>
        <w:left w:val="none" w:sz="0" w:space="0" w:color="auto"/>
        <w:bottom w:val="none" w:sz="0" w:space="0" w:color="auto"/>
        <w:right w:val="none" w:sz="0" w:space="0" w:color="auto"/>
      </w:divBdr>
    </w:div>
    <w:div w:id="384110787">
      <w:marLeft w:val="83"/>
      <w:marRight w:val="83"/>
      <w:marTop w:val="83"/>
      <w:marBottom w:val="83"/>
      <w:divBdr>
        <w:top w:val="none" w:sz="0" w:space="0" w:color="auto"/>
        <w:left w:val="none" w:sz="0" w:space="0" w:color="auto"/>
        <w:bottom w:val="none" w:sz="0" w:space="0" w:color="auto"/>
        <w:right w:val="none" w:sz="0" w:space="0" w:color="auto"/>
      </w:divBdr>
    </w:div>
    <w:div w:id="384110788">
      <w:marLeft w:val="83"/>
      <w:marRight w:val="83"/>
      <w:marTop w:val="83"/>
      <w:marBottom w:val="83"/>
      <w:divBdr>
        <w:top w:val="none" w:sz="0" w:space="0" w:color="auto"/>
        <w:left w:val="none" w:sz="0" w:space="0" w:color="auto"/>
        <w:bottom w:val="none" w:sz="0" w:space="0" w:color="auto"/>
        <w:right w:val="none" w:sz="0" w:space="0" w:color="auto"/>
      </w:divBdr>
    </w:div>
    <w:div w:id="384110789">
      <w:marLeft w:val="0"/>
      <w:marRight w:val="0"/>
      <w:marTop w:val="0"/>
      <w:marBottom w:val="0"/>
      <w:divBdr>
        <w:top w:val="none" w:sz="0" w:space="0" w:color="auto"/>
        <w:left w:val="none" w:sz="0" w:space="0" w:color="auto"/>
        <w:bottom w:val="none" w:sz="0" w:space="0" w:color="auto"/>
        <w:right w:val="none" w:sz="0" w:space="0" w:color="auto"/>
      </w:divBdr>
    </w:div>
    <w:div w:id="384110790">
      <w:marLeft w:val="150"/>
      <w:marRight w:val="150"/>
      <w:marTop w:val="150"/>
      <w:marBottom w:val="150"/>
      <w:divBdr>
        <w:top w:val="none" w:sz="0" w:space="0" w:color="auto"/>
        <w:left w:val="none" w:sz="0" w:space="0" w:color="auto"/>
        <w:bottom w:val="none" w:sz="0" w:space="0" w:color="auto"/>
        <w:right w:val="none" w:sz="0" w:space="0" w:color="auto"/>
      </w:divBdr>
    </w:div>
    <w:div w:id="384110791">
      <w:marLeft w:val="0"/>
      <w:marRight w:val="0"/>
      <w:marTop w:val="0"/>
      <w:marBottom w:val="0"/>
      <w:divBdr>
        <w:top w:val="none" w:sz="0" w:space="0" w:color="auto"/>
        <w:left w:val="none" w:sz="0" w:space="0" w:color="auto"/>
        <w:bottom w:val="none" w:sz="0" w:space="0" w:color="auto"/>
        <w:right w:val="none" w:sz="0" w:space="0" w:color="auto"/>
      </w:divBdr>
    </w:div>
    <w:div w:id="384110792">
      <w:marLeft w:val="0"/>
      <w:marRight w:val="0"/>
      <w:marTop w:val="0"/>
      <w:marBottom w:val="0"/>
      <w:divBdr>
        <w:top w:val="none" w:sz="0" w:space="0" w:color="auto"/>
        <w:left w:val="none" w:sz="0" w:space="0" w:color="auto"/>
        <w:bottom w:val="none" w:sz="0" w:space="0" w:color="auto"/>
        <w:right w:val="none" w:sz="0" w:space="0" w:color="auto"/>
      </w:divBdr>
    </w:div>
    <w:div w:id="387729092">
      <w:bodyDiv w:val="1"/>
      <w:marLeft w:val="0"/>
      <w:marRight w:val="0"/>
      <w:marTop w:val="0"/>
      <w:marBottom w:val="0"/>
      <w:divBdr>
        <w:top w:val="none" w:sz="0" w:space="0" w:color="auto"/>
        <w:left w:val="none" w:sz="0" w:space="0" w:color="auto"/>
        <w:bottom w:val="none" w:sz="0" w:space="0" w:color="auto"/>
        <w:right w:val="none" w:sz="0" w:space="0" w:color="auto"/>
      </w:divBdr>
    </w:div>
    <w:div w:id="391150408">
      <w:bodyDiv w:val="1"/>
      <w:marLeft w:val="0"/>
      <w:marRight w:val="0"/>
      <w:marTop w:val="0"/>
      <w:marBottom w:val="0"/>
      <w:divBdr>
        <w:top w:val="none" w:sz="0" w:space="0" w:color="auto"/>
        <w:left w:val="none" w:sz="0" w:space="0" w:color="auto"/>
        <w:bottom w:val="none" w:sz="0" w:space="0" w:color="auto"/>
        <w:right w:val="none" w:sz="0" w:space="0" w:color="auto"/>
      </w:divBdr>
    </w:div>
    <w:div w:id="395015159">
      <w:bodyDiv w:val="1"/>
      <w:marLeft w:val="0"/>
      <w:marRight w:val="0"/>
      <w:marTop w:val="0"/>
      <w:marBottom w:val="0"/>
      <w:divBdr>
        <w:top w:val="none" w:sz="0" w:space="0" w:color="auto"/>
        <w:left w:val="none" w:sz="0" w:space="0" w:color="auto"/>
        <w:bottom w:val="none" w:sz="0" w:space="0" w:color="auto"/>
        <w:right w:val="none" w:sz="0" w:space="0" w:color="auto"/>
      </w:divBdr>
    </w:div>
    <w:div w:id="395052856">
      <w:bodyDiv w:val="1"/>
      <w:marLeft w:val="0"/>
      <w:marRight w:val="0"/>
      <w:marTop w:val="0"/>
      <w:marBottom w:val="0"/>
      <w:divBdr>
        <w:top w:val="none" w:sz="0" w:space="0" w:color="auto"/>
        <w:left w:val="none" w:sz="0" w:space="0" w:color="auto"/>
        <w:bottom w:val="none" w:sz="0" w:space="0" w:color="auto"/>
        <w:right w:val="none" w:sz="0" w:space="0" w:color="auto"/>
      </w:divBdr>
    </w:div>
    <w:div w:id="436294876">
      <w:bodyDiv w:val="1"/>
      <w:marLeft w:val="0"/>
      <w:marRight w:val="0"/>
      <w:marTop w:val="0"/>
      <w:marBottom w:val="0"/>
      <w:divBdr>
        <w:top w:val="none" w:sz="0" w:space="0" w:color="auto"/>
        <w:left w:val="none" w:sz="0" w:space="0" w:color="auto"/>
        <w:bottom w:val="none" w:sz="0" w:space="0" w:color="auto"/>
        <w:right w:val="none" w:sz="0" w:space="0" w:color="auto"/>
      </w:divBdr>
      <w:divsChild>
        <w:div w:id="331109135">
          <w:marLeft w:val="1080"/>
          <w:marRight w:val="0"/>
          <w:marTop w:val="240"/>
          <w:marBottom w:val="0"/>
          <w:divBdr>
            <w:top w:val="none" w:sz="0" w:space="0" w:color="auto"/>
            <w:left w:val="none" w:sz="0" w:space="0" w:color="auto"/>
            <w:bottom w:val="none" w:sz="0" w:space="0" w:color="auto"/>
            <w:right w:val="none" w:sz="0" w:space="0" w:color="auto"/>
          </w:divBdr>
        </w:div>
        <w:div w:id="335226585">
          <w:marLeft w:val="1080"/>
          <w:marRight w:val="0"/>
          <w:marTop w:val="240"/>
          <w:marBottom w:val="0"/>
          <w:divBdr>
            <w:top w:val="none" w:sz="0" w:space="0" w:color="auto"/>
            <w:left w:val="none" w:sz="0" w:space="0" w:color="auto"/>
            <w:bottom w:val="none" w:sz="0" w:space="0" w:color="auto"/>
            <w:right w:val="none" w:sz="0" w:space="0" w:color="auto"/>
          </w:divBdr>
        </w:div>
        <w:div w:id="672876544">
          <w:marLeft w:val="1800"/>
          <w:marRight w:val="0"/>
          <w:marTop w:val="240"/>
          <w:marBottom w:val="0"/>
          <w:divBdr>
            <w:top w:val="none" w:sz="0" w:space="0" w:color="auto"/>
            <w:left w:val="none" w:sz="0" w:space="0" w:color="auto"/>
            <w:bottom w:val="none" w:sz="0" w:space="0" w:color="auto"/>
            <w:right w:val="none" w:sz="0" w:space="0" w:color="auto"/>
          </w:divBdr>
        </w:div>
        <w:div w:id="674966374">
          <w:marLeft w:val="1080"/>
          <w:marRight w:val="0"/>
          <w:marTop w:val="240"/>
          <w:marBottom w:val="0"/>
          <w:divBdr>
            <w:top w:val="none" w:sz="0" w:space="0" w:color="auto"/>
            <w:left w:val="none" w:sz="0" w:space="0" w:color="auto"/>
            <w:bottom w:val="none" w:sz="0" w:space="0" w:color="auto"/>
            <w:right w:val="none" w:sz="0" w:space="0" w:color="auto"/>
          </w:divBdr>
        </w:div>
        <w:div w:id="1077899140">
          <w:marLeft w:val="1080"/>
          <w:marRight w:val="0"/>
          <w:marTop w:val="240"/>
          <w:marBottom w:val="0"/>
          <w:divBdr>
            <w:top w:val="none" w:sz="0" w:space="0" w:color="auto"/>
            <w:left w:val="none" w:sz="0" w:space="0" w:color="auto"/>
            <w:bottom w:val="none" w:sz="0" w:space="0" w:color="auto"/>
            <w:right w:val="none" w:sz="0" w:space="0" w:color="auto"/>
          </w:divBdr>
        </w:div>
        <w:div w:id="1599673680">
          <w:marLeft w:val="1800"/>
          <w:marRight w:val="0"/>
          <w:marTop w:val="240"/>
          <w:marBottom w:val="0"/>
          <w:divBdr>
            <w:top w:val="none" w:sz="0" w:space="0" w:color="auto"/>
            <w:left w:val="none" w:sz="0" w:space="0" w:color="auto"/>
            <w:bottom w:val="none" w:sz="0" w:space="0" w:color="auto"/>
            <w:right w:val="none" w:sz="0" w:space="0" w:color="auto"/>
          </w:divBdr>
        </w:div>
      </w:divsChild>
    </w:div>
    <w:div w:id="454250349">
      <w:bodyDiv w:val="1"/>
      <w:marLeft w:val="0"/>
      <w:marRight w:val="0"/>
      <w:marTop w:val="0"/>
      <w:marBottom w:val="0"/>
      <w:divBdr>
        <w:top w:val="none" w:sz="0" w:space="0" w:color="auto"/>
        <w:left w:val="none" w:sz="0" w:space="0" w:color="auto"/>
        <w:bottom w:val="none" w:sz="0" w:space="0" w:color="auto"/>
        <w:right w:val="none" w:sz="0" w:space="0" w:color="auto"/>
      </w:divBdr>
    </w:div>
    <w:div w:id="456266904">
      <w:bodyDiv w:val="1"/>
      <w:marLeft w:val="0"/>
      <w:marRight w:val="0"/>
      <w:marTop w:val="0"/>
      <w:marBottom w:val="0"/>
      <w:divBdr>
        <w:top w:val="none" w:sz="0" w:space="0" w:color="auto"/>
        <w:left w:val="none" w:sz="0" w:space="0" w:color="auto"/>
        <w:bottom w:val="none" w:sz="0" w:space="0" w:color="auto"/>
        <w:right w:val="none" w:sz="0" w:space="0" w:color="auto"/>
      </w:divBdr>
    </w:div>
    <w:div w:id="467824636">
      <w:bodyDiv w:val="1"/>
      <w:marLeft w:val="0"/>
      <w:marRight w:val="0"/>
      <w:marTop w:val="0"/>
      <w:marBottom w:val="0"/>
      <w:divBdr>
        <w:top w:val="none" w:sz="0" w:space="0" w:color="auto"/>
        <w:left w:val="none" w:sz="0" w:space="0" w:color="auto"/>
        <w:bottom w:val="none" w:sz="0" w:space="0" w:color="auto"/>
        <w:right w:val="none" w:sz="0" w:space="0" w:color="auto"/>
      </w:divBdr>
    </w:div>
    <w:div w:id="490372526">
      <w:bodyDiv w:val="1"/>
      <w:marLeft w:val="0"/>
      <w:marRight w:val="0"/>
      <w:marTop w:val="0"/>
      <w:marBottom w:val="0"/>
      <w:divBdr>
        <w:top w:val="none" w:sz="0" w:space="0" w:color="auto"/>
        <w:left w:val="none" w:sz="0" w:space="0" w:color="auto"/>
        <w:bottom w:val="none" w:sz="0" w:space="0" w:color="auto"/>
        <w:right w:val="none" w:sz="0" w:space="0" w:color="auto"/>
      </w:divBdr>
      <w:divsChild>
        <w:div w:id="25713215">
          <w:marLeft w:val="446"/>
          <w:marRight w:val="0"/>
          <w:marTop w:val="0"/>
          <w:marBottom w:val="0"/>
          <w:divBdr>
            <w:top w:val="none" w:sz="0" w:space="0" w:color="auto"/>
            <w:left w:val="none" w:sz="0" w:space="0" w:color="auto"/>
            <w:bottom w:val="none" w:sz="0" w:space="0" w:color="auto"/>
            <w:right w:val="none" w:sz="0" w:space="0" w:color="auto"/>
          </w:divBdr>
        </w:div>
        <w:div w:id="141704035">
          <w:marLeft w:val="446"/>
          <w:marRight w:val="0"/>
          <w:marTop w:val="0"/>
          <w:marBottom w:val="0"/>
          <w:divBdr>
            <w:top w:val="none" w:sz="0" w:space="0" w:color="auto"/>
            <w:left w:val="none" w:sz="0" w:space="0" w:color="auto"/>
            <w:bottom w:val="none" w:sz="0" w:space="0" w:color="auto"/>
            <w:right w:val="none" w:sz="0" w:space="0" w:color="auto"/>
          </w:divBdr>
        </w:div>
        <w:div w:id="360713882">
          <w:marLeft w:val="446"/>
          <w:marRight w:val="0"/>
          <w:marTop w:val="0"/>
          <w:marBottom w:val="0"/>
          <w:divBdr>
            <w:top w:val="none" w:sz="0" w:space="0" w:color="auto"/>
            <w:left w:val="none" w:sz="0" w:space="0" w:color="auto"/>
            <w:bottom w:val="none" w:sz="0" w:space="0" w:color="auto"/>
            <w:right w:val="none" w:sz="0" w:space="0" w:color="auto"/>
          </w:divBdr>
        </w:div>
        <w:div w:id="438066288">
          <w:marLeft w:val="446"/>
          <w:marRight w:val="0"/>
          <w:marTop w:val="0"/>
          <w:marBottom w:val="0"/>
          <w:divBdr>
            <w:top w:val="none" w:sz="0" w:space="0" w:color="auto"/>
            <w:left w:val="none" w:sz="0" w:space="0" w:color="auto"/>
            <w:bottom w:val="none" w:sz="0" w:space="0" w:color="auto"/>
            <w:right w:val="none" w:sz="0" w:space="0" w:color="auto"/>
          </w:divBdr>
        </w:div>
        <w:div w:id="551236389">
          <w:marLeft w:val="446"/>
          <w:marRight w:val="0"/>
          <w:marTop w:val="0"/>
          <w:marBottom w:val="0"/>
          <w:divBdr>
            <w:top w:val="none" w:sz="0" w:space="0" w:color="auto"/>
            <w:left w:val="none" w:sz="0" w:space="0" w:color="auto"/>
            <w:bottom w:val="none" w:sz="0" w:space="0" w:color="auto"/>
            <w:right w:val="none" w:sz="0" w:space="0" w:color="auto"/>
          </w:divBdr>
        </w:div>
        <w:div w:id="556402058">
          <w:marLeft w:val="446"/>
          <w:marRight w:val="0"/>
          <w:marTop w:val="0"/>
          <w:marBottom w:val="0"/>
          <w:divBdr>
            <w:top w:val="none" w:sz="0" w:space="0" w:color="auto"/>
            <w:left w:val="none" w:sz="0" w:space="0" w:color="auto"/>
            <w:bottom w:val="none" w:sz="0" w:space="0" w:color="auto"/>
            <w:right w:val="none" w:sz="0" w:space="0" w:color="auto"/>
          </w:divBdr>
        </w:div>
        <w:div w:id="568076937">
          <w:marLeft w:val="446"/>
          <w:marRight w:val="0"/>
          <w:marTop w:val="0"/>
          <w:marBottom w:val="0"/>
          <w:divBdr>
            <w:top w:val="none" w:sz="0" w:space="0" w:color="auto"/>
            <w:left w:val="none" w:sz="0" w:space="0" w:color="auto"/>
            <w:bottom w:val="none" w:sz="0" w:space="0" w:color="auto"/>
            <w:right w:val="none" w:sz="0" w:space="0" w:color="auto"/>
          </w:divBdr>
        </w:div>
        <w:div w:id="643580546">
          <w:marLeft w:val="446"/>
          <w:marRight w:val="0"/>
          <w:marTop w:val="0"/>
          <w:marBottom w:val="0"/>
          <w:divBdr>
            <w:top w:val="none" w:sz="0" w:space="0" w:color="auto"/>
            <w:left w:val="none" w:sz="0" w:space="0" w:color="auto"/>
            <w:bottom w:val="none" w:sz="0" w:space="0" w:color="auto"/>
            <w:right w:val="none" w:sz="0" w:space="0" w:color="auto"/>
          </w:divBdr>
        </w:div>
        <w:div w:id="814182026">
          <w:marLeft w:val="446"/>
          <w:marRight w:val="0"/>
          <w:marTop w:val="0"/>
          <w:marBottom w:val="0"/>
          <w:divBdr>
            <w:top w:val="none" w:sz="0" w:space="0" w:color="auto"/>
            <w:left w:val="none" w:sz="0" w:space="0" w:color="auto"/>
            <w:bottom w:val="none" w:sz="0" w:space="0" w:color="auto"/>
            <w:right w:val="none" w:sz="0" w:space="0" w:color="auto"/>
          </w:divBdr>
        </w:div>
        <w:div w:id="882210112">
          <w:marLeft w:val="446"/>
          <w:marRight w:val="0"/>
          <w:marTop w:val="0"/>
          <w:marBottom w:val="0"/>
          <w:divBdr>
            <w:top w:val="none" w:sz="0" w:space="0" w:color="auto"/>
            <w:left w:val="none" w:sz="0" w:space="0" w:color="auto"/>
            <w:bottom w:val="none" w:sz="0" w:space="0" w:color="auto"/>
            <w:right w:val="none" w:sz="0" w:space="0" w:color="auto"/>
          </w:divBdr>
        </w:div>
        <w:div w:id="910312177">
          <w:marLeft w:val="446"/>
          <w:marRight w:val="0"/>
          <w:marTop w:val="0"/>
          <w:marBottom w:val="0"/>
          <w:divBdr>
            <w:top w:val="none" w:sz="0" w:space="0" w:color="auto"/>
            <w:left w:val="none" w:sz="0" w:space="0" w:color="auto"/>
            <w:bottom w:val="none" w:sz="0" w:space="0" w:color="auto"/>
            <w:right w:val="none" w:sz="0" w:space="0" w:color="auto"/>
          </w:divBdr>
        </w:div>
        <w:div w:id="993992638">
          <w:marLeft w:val="446"/>
          <w:marRight w:val="0"/>
          <w:marTop w:val="0"/>
          <w:marBottom w:val="0"/>
          <w:divBdr>
            <w:top w:val="none" w:sz="0" w:space="0" w:color="auto"/>
            <w:left w:val="none" w:sz="0" w:space="0" w:color="auto"/>
            <w:bottom w:val="none" w:sz="0" w:space="0" w:color="auto"/>
            <w:right w:val="none" w:sz="0" w:space="0" w:color="auto"/>
          </w:divBdr>
        </w:div>
        <w:div w:id="1525366940">
          <w:marLeft w:val="446"/>
          <w:marRight w:val="0"/>
          <w:marTop w:val="0"/>
          <w:marBottom w:val="0"/>
          <w:divBdr>
            <w:top w:val="none" w:sz="0" w:space="0" w:color="auto"/>
            <w:left w:val="none" w:sz="0" w:space="0" w:color="auto"/>
            <w:bottom w:val="none" w:sz="0" w:space="0" w:color="auto"/>
            <w:right w:val="none" w:sz="0" w:space="0" w:color="auto"/>
          </w:divBdr>
        </w:div>
        <w:div w:id="1598099648">
          <w:marLeft w:val="446"/>
          <w:marRight w:val="0"/>
          <w:marTop w:val="0"/>
          <w:marBottom w:val="0"/>
          <w:divBdr>
            <w:top w:val="none" w:sz="0" w:space="0" w:color="auto"/>
            <w:left w:val="none" w:sz="0" w:space="0" w:color="auto"/>
            <w:bottom w:val="none" w:sz="0" w:space="0" w:color="auto"/>
            <w:right w:val="none" w:sz="0" w:space="0" w:color="auto"/>
          </w:divBdr>
        </w:div>
        <w:div w:id="1766146427">
          <w:marLeft w:val="446"/>
          <w:marRight w:val="0"/>
          <w:marTop w:val="0"/>
          <w:marBottom w:val="0"/>
          <w:divBdr>
            <w:top w:val="none" w:sz="0" w:space="0" w:color="auto"/>
            <w:left w:val="none" w:sz="0" w:space="0" w:color="auto"/>
            <w:bottom w:val="none" w:sz="0" w:space="0" w:color="auto"/>
            <w:right w:val="none" w:sz="0" w:space="0" w:color="auto"/>
          </w:divBdr>
        </w:div>
      </w:divsChild>
    </w:div>
    <w:div w:id="495341061">
      <w:bodyDiv w:val="1"/>
      <w:marLeft w:val="0"/>
      <w:marRight w:val="0"/>
      <w:marTop w:val="0"/>
      <w:marBottom w:val="0"/>
      <w:divBdr>
        <w:top w:val="none" w:sz="0" w:space="0" w:color="auto"/>
        <w:left w:val="none" w:sz="0" w:space="0" w:color="auto"/>
        <w:bottom w:val="none" w:sz="0" w:space="0" w:color="auto"/>
        <w:right w:val="none" w:sz="0" w:space="0" w:color="auto"/>
      </w:divBdr>
    </w:div>
    <w:div w:id="496729425">
      <w:bodyDiv w:val="1"/>
      <w:marLeft w:val="0"/>
      <w:marRight w:val="0"/>
      <w:marTop w:val="0"/>
      <w:marBottom w:val="0"/>
      <w:divBdr>
        <w:top w:val="none" w:sz="0" w:space="0" w:color="auto"/>
        <w:left w:val="none" w:sz="0" w:space="0" w:color="auto"/>
        <w:bottom w:val="none" w:sz="0" w:space="0" w:color="auto"/>
        <w:right w:val="none" w:sz="0" w:space="0" w:color="auto"/>
      </w:divBdr>
      <w:divsChild>
        <w:div w:id="7367124">
          <w:marLeft w:val="360"/>
          <w:marRight w:val="0"/>
          <w:marTop w:val="200"/>
          <w:marBottom w:val="0"/>
          <w:divBdr>
            <w:top w:val="none" w:sz="0" w:space="0" w:color="auto"/>
            <w:left w:val="none" w:sz="0" w:space="0" w:color="auto"/>
            <w:bottom w:val="none" w:sz="0" w:space="0" w:color="auto"/>
            <w:right w:val="none" w:sz="0" w:space="0" w:color="auto"/>
          </w:divBdr>
        </w:div>
      </w:divsChild>
    </w:div>
    <w:div w:id="498887430">
      <w:bodyDiv w:val="1"/>
      <w:marLeft w:val="0"/>
      <w:marRight w:val="0"/>
      <w:marTop w:val="0"/>
      <w:marBottom w:val="0"/>
      <w:divBdr>
        <w:top w:val="none" w:sz="0" w:space="0" w:color="auto"/>
        <w:left w:val="none" w:sz="0" w:space="0" w:color="auto"/>
        <w:bottom w:val="none" w:sz="0" w:space="0" w:color="auto"/>
        <w:right w:val="none" w:sz="0" w:space="0" w:color="auto"/>
      </w:divBdr>
      <w:divsChild>
        <w:div w:id="314723845">
          <w:marLeft w:val="547"/>
          <w:marRight w:val="0"/>
          <w:marTop w:val="134"/>
          <w:marBottom w:val="0"/>
          <w:divBdr>
            <w:top w:val="none" w:sz="0" w:space="0" w:color="auto"/>
            <w:left w:val="none" w:sz="0" w:space="0" w:color="auto"/>
            <w:bottom w:val="none" w:sz="0" w:space="0" w:color="auto"/>
            <w:right w:val="none" w:sz="0" w:space="0" w:color="auto"/>
          </w:divBdr>
        </w:div>
        <w:div w:id="825051140">
          <w:marLeft w:val="1166"/>
          <w:marRight w:val="0"/>
          <w:marTop w:val="115"/>
          <w:marBottom w:val="0"/>
          <w:divBdr>
            <w:top w:val="none" w:sz="0" w:space="0" w:color="auto"/>
            <w:left w:val="none" w:sz="0" w:space="0" w:color="auto"/>
            <w:bottom w:val="none" w:sz="0" w:space="0" w:color="auto"/>
            <w:right w:val="none" w:sz="0" w:space="0" w:color="auto"/>
          </w:divBdr>
        </w:div>
        <w:div w:id="1117219832">
          <w:marLeft w:val="1166"/>
          <w:marRight w:val="0"/>
          <w:marTop w:val="115"/>
          <w:marBottom w:val="0"/>
          <w:divBdr>
            <w:top w:val="none" w:sz="0" w:space="0" w:color="auto"/>
            <w:left w:val="none" w:sz="0" w:space="0" w:color="auto"/>
            <w:bottom w:val="none" w:sz="0" w:space="0" w:color="auto"/>
            <w:right w:val="none" w:sz="0" w:space="0" w:color="auto"/>
          </w:divBdr>
        </w:div>
        <w:div w:id="1487668021">
          <w:marLeft w:val="1166"/>
          <w:marRight w:val="0"/>
          <w:marTop w:val="115"/>
          <w:marBottom w:val="0"/>
          <w:divBdr>
            <w:top w:val="none" w:sz="0" w:space="0" w:color="auto"/>
            <w:left w:val="none" w:sz="0" w:space="0" w:color="auto"/>
            <w:bottom w:val="none" w:sz="0" w:space="0" w:color="auto"/>
            <w:right w:val="none" w:sz="0" w:space="0" w:color="auto"/>
          </w:divBdr>
        </w:div>
        <w:div w:id="1507089924">
          <w:marLeft w:val="1166"/>
          <w:marRight w:val="0"/>
          <w:marTop w:val="115"/>
          <w:marBottom w:val="0"/>
          <w:divBdr>
            <w:top w:val="none" w:sz="0" w:space="0" w:color="auto"/>
            <w:left w:val="none" w:sz="0" w:space="0" w:color="auto"/>
            <w:bottom w:val="none" w:sz="0" w:space="0" w:color="auto"/>
            <w:right w:val="none" w:sz="0" w:space="0" w:color="auto"/>
          </w:divBdr>
        </w:div>
      </w:divsChild>
    </w:div>
    <w:div w:id="500201035">
      <w:bodyDiv w:val="1"/>
      <w:marLeft w:val="0"/>
      <w:marRight w:val="0"/>
      <w:marTop w:val="0"/>
      <w:marBottom w:val="0"/>
      <w:divBdr>
        <w:top w:val="none" w:sz="0" w:space="0" w:color="auto"/>
        <w:left w:val="none" w:sz="0" w:space="0" w:color="auto"/>
        <w:bottom w:val="none" w:sz="0" w:space="0" w:color="auto"/>
        <w:right w:val="none" w:sz="0" w:space="0" w:color="auto"/>
      </w:divBdr>
    </w:div>
    <w:div w:id="509871822">
      <w:bodyDiv w:val="1"/>
      <w:marLeft w:val="0"/>
      <w:marRight w:val="0"/>
      <w:marTop w:val="0"/>
      <w:marBottom w:val="0"/>
      <w:divBdr>
        <w:top w:val="none" w:sz="0" w:space="0" w:color="auto"/>
        <w:left w:val="none" w:sz="0" w:space="0" w:color="auto"/>
        <w:bottom w:val="none" w:sz="0" w:space="0" w:color="auto"/>
        <w:right w:val="none" w:sz="0" w:space="0" w:color="auto"/>
      </w:divBdr>
    </w:div>
    <w:div w:id="517817229">
      <w:bodyDiv w:val="1"/>
      <w:marLeft w:val="0"/>
      <w:marRight w:val="0"/>
      <w:marTop w:val="0"/>
      <w:marBottom w:val="0"/>
      <w:divBdr>
        <w:top w:val="none" w:sz="0" w:space="0" w:color="auto"/>
        <w:left w:val="none" w:sz="0" w:space="0" w:color="auto"/>
        <w:bottom w:val="none" w:sz="0" w:space="0" w:color="auto"/>
        <w:right w:val="none" w:sz="0" w:space="0" w:color="auto"/>
      </w:divBdr>
      <w:divsChild>
        <w:div w:id="1172987821">
          <w:marLeft w:val="1109"/>
          <w:marRight w:val="0"/>
          <w:marTop w:val="86"/>
          <w:marBottom w:val="0"/>
          <w:divBdr>
            <w:top w:val="none" w:sz="0" w:space="0" w:color="auto"/>
            <w:left w:val="none" w:sz="0" w:space="0" w:color="auto"/>
            <w:bottom w:val="none" w:sz="0" w:space="0" w:color="auto"/>
            <w:right w:val="none" w:sz="0" w:space="0" w:color="auto"/>
          </w:divBdr>
        </w:div>
        <w:div w:id="1959215069">
          <w:marLeft w:val="1109"/>
          <w:marRight w:val="0"/>
          <w:marTop w:val="86"/>
          <w:marBottom w:val="0"/>
          <w:divBdr>
            <w:top w:val="none" w:sz="0" w:space="0" w:color="auto"/>
            <w:left w:val="none" w:sz="0" w:space="0" w:color="auto"/>
            <w:bottom w:val="none" w:sz="0" w:space="0" w:color="auto"/>
            <w:right w:val="none" w:sz="0" w:space="0" w:color="auto"/>
          </w:divBdr>
        </w:div>
      </w:divsChild>
    </w:div>
    <w:div w:id="534929937">
      <w:bodyDiv w:val="1"/>
      <w:marLeft w:val="0"/>
      <w:marRight w:val="0"/>
      <w:marTop w:val="0"/>
      <w:marBottom w:val="0"/>
      <w:divBdr>
        <w:top w:val="none" w:sz="0" w:space="0" w:color="auto"/>
        <w:left w:val="none" w:sz="0" w:space="0" w:color="auto"/>
        <w:bottom w:val="none" w:sz="0" w:space="0" w:color="auto"/>
        <w:right w:val="none" w:sz="0" w:space="0" w:color="auto"/>
      </w:divBdr>
    </w:div>
    <w:div w:id="545215667">
      <w:bodyDiv w:val="1"/>
      <w:marLeft w:val="0"/>
      <w:marRight w:val="0"/>
      <w:marTop w:val="0"/>
      <w:marBottom w:val="0"/>
      <w:divBdr>
        <w:top w:val="none" w:sz="0" w:space="0" w:color="auto"/>
        <w:left w:val="none" w:sz="0" w:space="0" w:color="auto"/>
        <w:bottom w:val="none" w:sz="0" w:space="0" w:color="auto"/>
        <w:right w:val="none" w:sz="0" w:space="0" w:color="auto"/>
      </w:divBdr>
    </w:div>
    <w:div w:id="557278107">
      <w:bodyDiv w:val="1"/>
      <w:marLeft w:val="150"/>
      <w:marRight w:val="150"/>
      <w:marTop w:val="150"/>
      <w:marBottom w:val="150"/>
      <w:divBdr>
        <w:top w:val="none" w:sz="0" w:space="0" w:color="auto"/>
        <w:left w:val="none" w:sz="0" w:space="0" w:color="auto"/>
        <w:bottom w:val="none" w:sz="0" w:space="0" w:color="auto"/>
        <w:right w:val="none" w:sz="0" w:space="0" w:color="auto"/>
      </w:divBdr>
    </w:div>
    <w:div w:id="557743735">
      <w:bodyDiv w:val="1"/>
      <w:marLeft w:val="0"/>
      <w:marRight w:val="0"/>
      <w:marTop w:val="0"/>
      <w:marBottom w:val="0"/>
      <w:divBdr>
        <w:top w:val="none" w:sz="0" w:space="0" w:color="auto"/>
        <w:left w:val="none" w:sz="0" w:space="0" w:color="auto"/>
        <w:bottom w:val="none" w:sz="0" w:space="0" w:color="auto"/>
        <w:right w:val="none" w:sz="0" w:space="0" w:color="auto"/>
      </w:divBdr>
      <w:divsChild>
        <w:div w:id="368725142">
          <w:marLeft w:val="1166"/>
          <w:marRight w:val="0"/>
          <w:marTop w:val="106"/>
          <w:marBottom w:val="0"/>
          <w:divBdr>
            <w:top w:val="none" w:sz="0" w:space="0" w:color="auto"/>
            <w:left w:val="none" w:sz="0" w:space="0" w:color="auto"/>
            <w:bottom w:val="none" w:sz="0" w:space="0" w:color="auto"/>
            <w:right w:val="none" w:sz="0" w:space="0" w:color="auto"/>
          </w:divBdr>
        </w:div>
        <w:div w:id="685714022">
          <w:marLeft w:val="1166"/>
          <w:marRight w:val="0"/>
          <w:marTop w:val="106"/>
          <w:marBottom w:val="0"/>
          <w:divBdr>
            <w:top w:val="none" w:sz="0" w:space="0" w:color="auto"/>
            <w:left w:val="none" w:sz="0" w:space="0" w:color="auto"/>
            <w:bottom w:val="none" w:sz="0" w:space="0" w:color="auto"/>
            <w:right w:val="none" w:sz="0" w:space="0" w:color="auto"/>
          </w:divBdr>
        </w:div>
        <w:div w:id="690647272">
          <w:marLeft w:val="1166"/>
          <w:marRight w:val="0"/>
          <w:marTop w:val="106"/>
          <w:marBottom w:val="0"/>
          <w:divBdr>
            <w:top w:val="none" w:sz="0" w:space="0" w:color="auto"/>
            <w:left w:val="none" w:sz="0" w:space="0" w:color="auto"/>
            <w:bottom w:val="none" w:sz="0" w:space="0" w:color="auto"/>
            <w:right w:val="none" w:sz="0" w:space="0" w:color="auto"/>
          </w:divBdr>
        </w:div>
        <w:div w:id="901907567">
          <w:marLeft w:val="1166"/>
          <w:marRight w:val="0"/>
          <w:marTop w:val="106"/>
          <w:marBottom w:val="0"/>
          <w:divBdr>
            <w:top w:val="none" w:sz="0" w:space="0" w:color="auto"/>
            <w:left w:val="none" w:sz="0" w:space="0" w:color="auto"/>
            <w:bottom w:val="none" w:sz="0" w:space="0" w:color="auto"/>
            <w:right w:val="none" w:sz="0" w:space="0" w:color="auto"/>
          </w:divBdr>
        </w:div>
        <w:div w:id="2000235140">
          <w:marLeft w:val="547"/>
          <w:marRight w:val="0"/>
          <w:marTop w:val="120"/>
          <w:marBottom w:val="0"/>
          <w:divBdr>
            <w:top w:val="none" w:sz="0" w:space="0" w:color="auto"/>
            <w:left w:val="none" w:sz="0" w:space="0" w:color="auto"/>
            <w:bottom w:val="none" w:sz="0" w:space="0" w:color="auto"/>
            <w:right w:val="none" w:sz="0" w:space="0" w:color="auto"/>
          </w:divBdr>
        </w:div>
      </w:divsChild>
    </w:div>
    <w:div w:id="558328116">
      <w:bodyDiv w:val="1"/>
      <w:marLeft w:val="0"/>
      <w:marRight w:val="0"/>
      <w:marTop w:val="0"/>
      <w:marBottom w:val="0"/>
      <w:divBdr>
        <w:top w:val="none" w:sz="0" w:space="0" w:color="auto"/>
        <w:left w:val="none" w:sz="0" w:space="0" w:color="auto"/>
        <w:bottom w:val="none" w:sz="0" w:space="0" w:color="auto"/>
        <w:right w:val="none" w:sz="0" w:space="0" w:color="auto"/>
      </w:divBdr>
    </w:div>
    <w:div w:id="569076678">
      <w:bodyDiv w:val="1"/>
      <w:marLeft w:val="0"/>
      <w:marRight w:val="0"/>
      <w:marTop w:val="0"/>
      <w:marBottom w:val="0"/>
      <w:divBdr>
        <w:top w:val="none" w:sz="0" w:space="0" w:color="auto"/>
        <w:left w:val="none" w:sz="0" w:space="0" w:color="auto"/>
        <w:bottom w:val="none" w:sz="0" w:space="0" w:color="auto"/>
        <w:right w:val="none" w:sz="0" w:space="0" w:color="auto"/>
      </w:divBdr>
    </w:div>
    <w:div w:id="579409117">
      <w:bodyDiv w:val="1"/>
      <w:marLeft w:val="0"/>
      <w:marRight w:val="0"/>
      <w:marTop w:val="0"/>
      <w:marBottom w:val="0"/>
      <w:divBdr>
        <w:top w:val="none" w:sz="0" w:space="0" w:color="auto"/>
        <w:left w:val="none" w:sz="0" w:space="0" w:color="auto"/>
        <w:bottom w:val="none" w:sz="0" w:space="0" w:color="auto"/>
        <w:right w:val="none" w:sz="0" w:space="0" w:color="auto"/>
      </w:divBdr>
      <w:divsChild>
        <w:div w:id="1899589264">
          <w:marLeft w:val="1166"/>
          <w:marRight w:val="0"/>
          <w:marTop w:val="125"/>
          <w:marBottom w:val="0"/>
          <w:divBdr>
            <w:top w:val="none" w:sz="0" w:space="0" w:color="auto"/>
            <w:left w:val="none" w:sz="0" w:space="0" w:color="auto"/>
            <w:bottom w:val="none" w:sz="0" w:space="0" w:color="auto"/>
            <w:right w:val="none" w:sz="0" w:space="0" w:color="auto"/>
          </w:divBdr>
        </w:div>
      </w:divsChild>
    </w:div>
    <w:div w:id="583300055">
      <w:bodyDiv w:val="1"/>
      <w:marLeft w:val="0"/>
      <w:marRight w:val="0"/>
      <w:marTop w:val="0"/>
      <w:marBottom w:val="0"/>
      <w:divBdr>
        <w:top w:val="none" w:sz="0" w:space="0" w:color="auto"/>
        <w:left w:val="none" w:sz="0" w:space="0" w:color="auto"/>
        <w:bottom w:val="none" w:sz="0" w:space="0" w:color="auto"/>
        <w:right w:val="none" w:sz="0" w:space="0" w:color="auto"/>
      </w:divBdr>
    </w:div>
    <w:div w:id="583537074">
      <w:bodyDiv w:val="1"/>
      <w:marLeft w:val="0"/>
      <w:marRight w:val="0"/>
      <w:marTop w:val="0"/>
      <w:marBottom w:val="0"/>
      <w:divBdr>
        <w:top w:val="none" w:sz="0" w:space="0" w:color="auto"/>
        <w:left w:val="none" w:sz="0" w:space="0" w:color="auto"/>
        <w:bottom w:val="none" w:sz="0" w:space="0" w:color="auto"/>
        <w:right w:val="none" w:sz="0" w:space="0" w:color="auto"/>
      </w:divBdr>
    </w:div>
    <w:div w:id="583761038">
      <w:bodyDiv w:val="1"/>
      <w:marLeft w:val="0"/>
      <w:marRight w:val="0"/>
      <w:marTop w:val="0"/>
      <w:marBottom w:val="0"/>
      <w:divBdr>
        <w:top w:val="none" w:sz="0" w:space="0" w:color="auto"/>
        <w:left w:val="none" w:sz="0" w:space="0" w:color="auto"/>
        <w:bottom w:val="none" w:sz="0" w:space="0" w:color="auto"/>
        <w:right w:val="none" w:sz="0" w:space="0" w:color="auto"/>
      </w:divBdr>
    </w:div>
    <w:div w:id="588003869">
      <w:bodyDiv w:val="1"/>
      <w:marLeft w:val="0"/>
      <w:marRight w:val="0"/>
      <w:marTop w:val="0"/>
      <w:marBottom w:val="0"/>
      <w:divBdr>
        <w:top w:val="none" w:sz="0" w:space="0" w:color="auto"/>
        <w:left w:val="none" w:sz="0" w:space="0" w:color="auto"/>
        <w:bottom w:val="none" w:sz="0" w:space="0" w:color="auto"/>
        <w:right w:val="none" w:sz="0" w:space="0" w:color="auto"/>
      </w:divBdr>
      <w:divsChild>
        <w:div w:id="1155948742">
          <w:marLeft w:val="360"/>
          <w:marRight w:val="0"/>
          <w:marTop w:val="200"/>
          <w:marBottom w:val="0"/>
          <w:divBdr>
            <w:top w:val="none" w:sz="0" w:space="0" w:color="auto"/>
            <w:left w:val="none" w:sz="0" w:space="0" w:color="auto"/>
            <w:bottom w:val="none" w:sz="0" w:space="0" w:color="auto"/>
            <w:right w:val="none" w:sz="0" w:space="0" w:color="auto"/>
          </w:divBdr>
        </w:div>
        <w:div w:id="1203979515">
          <w:marLeft w:val="1080"/>
          <w:marRight w:val="0"/>
          <w:marTop w:val="100"/>
          <w:marBottom w:val="0"/>
          <w:divBdr>
            <w:top w:val="none" w:sz="0" w:space="0" w:color="auto"/>
            <w:left w:val="none" w:sz="0" w:space="0" w:color="auto"/>
            <w:bottom w:val="none" w:sz="0" w:space="0" w:color="auto"/>
            <w:right w:val="none" w:sz="0" w:space="0" w:color="auto"/>
          </w:divBdr>
        </w:div>
        <w:div w:id="1568149391">
          <w:marLeft w:val="1080"/>
          <w:marRight w:val="0"/>
          <w:marTop w:val="100"/>
          <w:marBottom w:val="0"/>
          <w:divBdr>
            <w:top w:val="none" w:sz="0" w:space="0" w:color="auto"/>
            <w:left w:val="none" w:sz="0" w:space="0" w:color="auto"/>
            <w:bottom w:val="none" w:sz="0" w:space="0" w:color="auto"/>
            <w:right w:val="none" w:sz="0" w:space="0" w:color="auto"/>
          </w:divBdr>
        </w:div>
        <w:div w:id="1771899700">
          <w:marLeft w:val="1080"/>
          <w:marRight w:val="0"/>
          <w:marTop w:val="100"/>
          <w:marBottom w:val="0"/>
          <w:divBdr>
            <w:top w:val="none" w:sz="0" w:space="0" w:color="auto"/>
            <w:left w:val="none" w:sz="0" w:space="0" w:color="auto"/>
            <w:bottom w:val="none" w:sz="0" w:space="0" w:color="auto"/>
            <w:right w:val="none" w:sz="0" w:space="0" w:color="auto"/>
          </w:divBdr>
        </w:div>
        <w:div w:id="1786269627">
          <w:marLeft w:val="360"/>
          <w:marRight w:val="0"/>
          <w:marTop w:val="200"/>
          <w:marBottom w:val="0"/>
          <w:divBdr>
            <w:top w:val="none" w:sz="0" w:space="0" w:color="auto"/>
            <w:left w:val="none" w:sz="0" w:space="0" w:color="auto"/>
            <w:bottom w:val="none" w:sz="0" w:space="0" w:color="auto"/>
            <w:right w:val="none" w:sz="0" w:space="0" w:color="auto"/>
          </w:divBdr>
        </w:div>
        <w:div w:id="2060665862">
          <w:marLeft w:val="360"/>
          <w:marRight w:val="0"/>
          <w:marTop w:val="200"/>
          <w:marBottom w:val="0"/>
          <w:divBdr>
            <w:top w:val="none" w:sz="0" w:space="0" w:color="auto"/>
            <w:left w:val="none" w:sz="0" w:space="0" w:color="auto"/>
            <w:bottom w:val="none" w:sz="0" w:space="0" w:color="auto"/>
            <w:right w:val="none" w:sz="0" w:space="0" w:color="auto"/>
          </w:divBdr>
        </w:div>
      </w:divsChild>
    </w:div>
    <w:div w:id="588927485">
      <w:bodyDiv w:val="1"/>
      <w:marLeft w:val="0"/>
      <w:marRight w:val="0"/>
      <w:marTop w:val="0"/>
      <w:marBottom w:val="0"/>
      <w:divBdr>
        <w:top w:val="none" w:sz="0" w:space="0" w:color="auto"/>
        <w:left w:val="none" w:sz="0" w:space="0" w:color="auto"/>
        <w:bottom w:val="none" w:sz="0" w:space="0" w:color="auto"/>
        <w:right w:val="none" w:sz="0" w:space="0" w:color="auto"/>
      </w:divBdr>
    </w:div>
    <w:div w:id="589436017">
      <w:bodyDiv w:val="1"/>
      <w:marLeft w:val="0"/>
      <w:marRight w:val="0"/>
      <w:marTop w:val="0"/>
      <w:marBottom w:val="0"/>
      <w:divBdr>
        <w:top w:val="none" w:sz="0" w:space="0" w:color="auto"/>
        <w:left w:val="none" w:sz="0" w:space="0" w:color="auto"/>
        <w:bottom w:val="none" w:sz="0" w:space="0" w:color="auto"/>
        <w:right w:val="none" w:sz="0" w:space="0" w:color="auto"/>
      </w:divBdr>
    </w:div>
    <w:div w:id="593561322">
      <w:bodyDiv w:val="1"/>
      <w:marLeft w:val="150"/>
      <w:marRight w:val="150"/>
      <w:marTop w:val="150"/>
      <w:marBottom w:val="150"/>
      <w:divBdr>
        <w:top w:val="none" w:sz="0" w:space="0" w:color="auto"/>
        <w:left w:val="none" w:sz="0" w:space="0" w:color="auto"/>
        <w:bottom w:val="none" w:sz="0" w:space="0" w:color="auto"/>
        <w:right w:val="none" w:sz="0" w:space="0" w:color="auto"/>
      </w:divBdr>
    </w:div>
    <w:div w:id="595406008">
      <w:bodyDiv w:val="1"/>
      <w:marLeft w:val="0"/>
      <w:marRight w:val="0"/>
      <w:marTop w:val="0"/>
      <w:marBottom w:val="0"/>
      <w:divBdr>
        <w:top w:val="none" w:sz="0" w:space="0" w:color="auto"/>
        <w:left w:val="none" w:sz="0" w:space="0" w:color="auto"/>
        <w:bottom w:val="none" w:sz="0" w:space="0" w:color="auto"/>
        <w:right w:val="none" w:sz="0" w:space="0" w:color="auto"/>
      </w:divBdr>
    </w:div>
    <w:div w:id="595944846">
      <w:bodyDiv w:val="1"/>
      <w:marLeft w:val="150"/>
      <w:marRight w:val="150"/>
      <w:marTop w:val="150"/>
      <w:marBottom w:val="150"/>
      <w:divBdr>
        <w:top w:val="none" w:sz="0" w:space="0" w:color="auto"/>
        <w:left w:val="none" w:sz="0" w:space="0" w:color="auto"/>
        <w:bottom w:val="none" w:sz="0" w:space="0" w:color="auto"/>
        <w:right w:val="none" w:sz="0" w:space="0" w:color="auto"/>
      </w:divBdr>
    </w:div>
    <w:div w:id="599992027">
      <w:bodyDiv w:val="1"/>
      <w:marLeft w:val="150"/>
      <w:marRight w:val="150"/>
      <w:marTop w:val="150"/>
      <w:marBottom w:val="150"/>
      <w:divBdr>
        <w:top w:val="none" w:sz="0" w:space="0" w:color="auto"/>
        <w:left w:val="none" w:sz="0" w:space="0" w:color="auto"/>
        <w:bottom w:val="none" w:sz="0" w:space="0" w:color="auto"/>
        <w:right w:val="none" w:sz="0" w:space="0" w:color="auto"/>
      </w:divBdr>
    </w:div>
    <w:div w:id="617877450">
      <w:bodyDiv w:val="1"/>
      <w:marLeft w:val="150"/>
      <w:marRight w:val="150"/>
      <w:marTop w:val="150"/>
      <w:marBottom w:val="150"/>
      <w:divBdr>
        <w:top w:val="none" w:sz="0" w:space="0" w:color="auto"/>
        <w:left w:val="none" w:sz="0" w:space="0" w:color="auto"/>
        <w:bottom w:val="none" w:sz="0" w:space="0" w:color="auto"/>
        <w:right w:val="none" w:sz="0" w:space="0" w:color="auto"/>
      </w:divBdr>
    </w:div>
    <w:div w:id="620458138">
      <w:bodyDiv w:val="1"/>
      <w:marLeft w:val="0"/>
      <w:marRight w:val="0"/>
      <w:marTop w:val="0"/>
      <w:marBottom w:val="0"/>
      <w:divBdr>
        <w:top w:val="none" w:sz="0" w:space="0" w:color="auto"/>
        <w:left w:val="none" w:sz="0" w:space="0" w:color="auto"/>
        <w:bottom w:val="none" w:sz="0" w:space="0" w:color="auto"/>
        <w:right w:val="none" w:sz="0" w:space="0" w:color="auto"/>
      </w:divBdr>
    </w:div>
    <w:div w:id="634482925">
      <w:bodyDiv w:val="1"/>
      <w:marLeft w:val="0"/>
      <w:marRight w:val="0"/>
      <w:marTop w:val="0"/>
      <w:marBottom w:val="0"/>
      <w:divBdr>
        <w:top w:val="none" w:sz="0" w:space="0" w:color="auto"/>
        <w:left w:val="none" w:sz="0" w:space="0" w:color="auto"/>
        <w:bottom w:val="none" w:sz="0" w:space="0" w:color="auto"/>
        <w:right w:val="none" w:sz="0" w:space="0" w:color="auto"/>
      </w:divBdr>
      <w:divsChild>
        <w:div w:id="1824009408">
          <w:marLeft w:val="274"/>
          <w:marRight w:val="0"/>
          <w:marTop w:val="150"/>
          <w:marBottom w:val="0"/>
          <w:divBdr>
            <w:top w:val="none" w:sz="0" w:space="0" w:color="auto"/>
            <w:left w:val="none" w:sz="0" w:space="0" w:color="auto"/>
            <w:bottom w:val="none" w:sz="0" w:space="0" w:color="auto"/>
            <w:right w:val="none" w:sz="0" w:space="0" w:color="auto"/>
          </w:divBdr>
        </w:div>
        <w:div w:id="1581673161">
          <w:marLeft w:val="806"/>
          <w:marRight w:val="0"/>
          <w:marTop w:val="75"/>
          <w:marBottom w:val="0"/>
          <w:divBdr>
            <w:top w:val="none" w:sz="0" w:space="0" w:color="auto"/>
            <w:left w:val="none" w:sz="0" w:space="0" w:color="auto"/>
            <w:bottom w:val="none" w:sz="0" w:space="0" w:color="auto"/>
            <w:right w:val="none" w:sz="0" w:space="0" w:color="auto"/>
          </w:divBdr>
        </w:div>
        <w:div w:id="601886072">
          <w:marLeft w:val="806"/>
          <w:marRight w:val="0"/>
          <w:marTop w:val="75"/>
          <w:marBottom w:val="0"/>
          <w:divBdr>
            <w:top w:val="none" w:sz="0" w:space="0" w:color="auto"/>
            <w:left w:val="none" w:sz="0" w:space="0" w:color="auto"/>
            <w:bottom w:val="none" w:sz="0" w:space="0" w:color="auto"/>
            <w:right w:val="none" w:sz="0" w:space="0" w:color="auto"/>
          </w:divBdr>
        </w:div>
        <w:div w:id="976494530">
          <w:marLeft w:val="806"/>
          <w:marRight w:val="0"/>
          <w:marTop w:val="75"/>
          <w:marBottom w:val="0"/>
          <w:divBdr>
            <w:top w:val="none" w:sz="0" w:space="0" w:color="auto"/>
            <w:left w:val="none" w:sz="0" w:space="0" w:color="auto"/>
            <w:bottom w:val="none" w:sz="0" w:space="0" w:color="auto"/>
            <w:right w:val="none" w:sz="0" w:space="0" w:color="auto"/>
          </w:divBdr>
        </w:div>
        <w:div w:id="21515793">
          <w:marLeft w:val="806"/>
          <w:marRight w:val="0"/>
          <w:marTop w:val="75"/>
          <w:marBottom w:val="0"/>
          <w:divBdr>
            <w:top w:val="none" w:sz="0" w:space="0" w:color="auto"/>
            <w:left w:val="none" w:sz="0" w:space="0" w:color="auto"/>
            <w:bottom w:val="none" w:sz="0" w:space="0" w:color="auto"/>
            <w:right w:val="none" w:sz="0" w:space="0" w:color="auto"/>
          </w:divBdr>
        </w:div>
        <w:div w:id="1542593067">
          <w:marLeft w:val="1354"/>
          <w:marRight w:val="0"/>
          <w:marTop w:val="75"/>
          <w:marBottom w:val="0"/>
          <w:divBdr>
            <w:top w:val="none" w:sz="0" w:space="0" w:color="auto"/>
            <w:left w:val="none" w:sz="0" w:space="0" w:color="auto"/>
            <w:bottom w:val="none" w:sz="0" w:space="0" w:color="auto"/>
            <w:right w:val="none" w:sz="0" w:space="0" w:color="auto"/>
          </w:divBdr>
        </w:div>
        <w:div w:id="692416292">
          <w:marLeft w:val="1354"/>
          <w:marRight w:val="0"/>
          <w:marTop w:val="75"/>
          <w:marBottom w:val="0"/>
          <w:divBdr>
            <w:top w:val="none" w:sz="0" w:space="0" w:color="auto"/>
            <w:left w:val="none" w:sz="0" w:space="0" w:color="auto"/>
            <w:bottom w:val="none" w:sz="0" w:space="0" w:color="auto"/>
            <w:right w:val="none" w:sz="0" w:space="0" w:color="auto"/>
          </w:divBdr>
        </w:div>
        <w:div w:id="146211711">
          <w:marLeft w:val="1354"/>
          <w:marRight w:val="0"/>
          <w:marTop w:val="75"/>
          <w:marBottom w:val="0"/>
          <w:divBdr>
            <w:top w:val="none" w:sz="0" w:space="0" w:color="auto"/>
            <w:left w:val="none" w:sz="0" w:space="0" w:color="auto"/>
            <w:bottom w:val="none" w:sz="0" w:space="0" w:color="auto"/>
            <w:right w:val="none" w:sz="0" w:space="0" w:color="auto"/>
          </w:divBdr>
        </w:div>
        <w:div w:id="139806171">
          <w:marLeft w:val="274"/>
          <w:marRight w:val="0"/>
          <w:marTop w:val="150"/>
          <w:marBottom w:val="0"/>
          <w:divBdr>
            <w:top w:val="none" w:sz="0" w:space="0" w:color="auto"/>
            <w:left w:val="none" w:sz="0" w:space="0" w:color="auto"/>
            <w:bottom w:val="none" w:sz="0" w:space="0" w:color="auto"/>
            <w:right w:val="none" w:sz="0" w:space="0" w:color="auto"/>
          </w:divBdr>
        </w:div>
        <w:div w:id="448163357">
          <w:marLeft w:val="806"/>
          <w:marRight w:val="0"/>
          <w:marTop w:val="75"/>
          <w:marBottom w:val="0"/>
          <w:divBdr>
            <w:top w:val="none" w:sz="0" w:space="0" w:color="auto"/>
            <w:left w:val="none" w:sz="0" w:space="0" w:color="auto"/>
            <w:bottom w:val="none" w:sz="0" w:space="0" w:color="auto"/>
            <w:right w:val="none" w:sz="0" w:space="0" w:color="auto"/>
          </w:divBdr>
        </w:div>
        <w:div w:id="1842692864">
          <w:marLeft w:val="806"/>
          <w:marRight w:val="0"/>
          <w:marTop w:val="75"/>
          <w:marBottom w:val="0"/>
          <w:divBdr>
            <w:top w:val="none" w:sz="0" w:space="0" w:color="auto"/>
            <w:left w:val="none" w:sz="0" w:space="0" w:color="auto"/>
            <w:bottom w:val="none" w:sz="0" w:space="0" w:color="auto"/>
            <w:right w:val="none" w:sz="0" w:space="0" w:color="auto"/>
          </w:divBdr>
        </w:div>
        <w:div w:id="1149906377">
          <w:marLeft w:val="806"/>
          <w:marRight w:val="0"/>
          <w:marTop w:val="75"/>
          <w:marBottom w:val="0"/>
          <w:divBdr>
            <w:top w:val="none" w:sz="0" w:space="0" w:color="auto"/>
            <w:left w:val="none" w:sz="0" w:space="0" w:color="auto"/>
            <w:bottom w:val="none" w:sz="0" w:space="0" w:color="auto"/>
            <w:right w:val="none" w:sz="0" w:space="0" w:color="auto"/>
          </w:divBdr>
        </w:div>
        <w:div w:id="1982224692">
          <w:marLeft w:val="806"/>
          <w:marRight w:val="0"/>
          <w:marTop w:val="75"/>
          <w:marBottom w:val="0"/>
          <w:divBdr>
            <w:top w:val="none" w:sz="0" w:space="0" w:color="auto"/>
            <w:left w:val="none" w:sz="0" w:space="0" w:color="auto"/>
            <w:bottom w:val="none" w:sz="0" w:space="0" w:color="auto"/>
            <w:right w:val="none" w:sz="0" w:space="0" w:color="auto"/>
          </w:divBdr>
        </w:div>
        <w:div w:id="1528328661">
          <w:marLeft w:val="274"/>
          <w:marRight w:val="0"/>
          <w:marTop w:val="150"/>
          <w:marBottom w:val="0"/>
          <w:divBdr>
            <w:top w:val="none" w:sz="0" w:space="0" w:color="auto"/>
            <w:left w:val="none" w:sz="0" w:space="0" w:color="auto"/>
            <w:bottom w:val="none" w:sz="0" w:space="0" w:color="auto"/>
            <w:right w:val="none" w:sz="0" w:space="0" w:color="auto"/>
          </w:divBdr>
        </w:div>
      </w:divsChild>
    </w:div>
    <w:div w:id="643196598">
      <w:bodyDiv w:val="1"/>
      <w:marLeft w:val="0"/>
      <w:marRight w:val="0"/>
      <w:marTop w:val="0"/>
      <w:marBottom w:val="0"/>
      <w:divBdr>
        <w:top w:val="none" w:sz="0" w:space="0" w:color="auto"/>
        <w:left w:val="none" w:sz="0" w:space="0" w:color="auto"/>
        <w:bottom w:val="none" w:sz="0" w:space="0" w:color="auto"/>
        <w:right w:val="none" w:sz="0" w:space="0" w:color="auto"/>
      </w:divBdr>
      <w:divsChild>
        <w:div w:id="96294202">
          <w:marLeft w:val="547"/>
          <w:marRight w:val="0"/>
          <w:marTop w:val="106"/>
          <w:marBottom w:val="0"/>
          <w:divBdr>
            <w:top w:val="none" w:sz="0" w:space="0" w:color="auto"/>
            <w:left w:val="none" w:sz="0" w:space="0" w:color="auto"/>
            <w:bottom w:val="none" w:sz="0" w:space="0" w:color="auto"/>
            <w:right w:val="none" w:sz="0" w:space="0" w:color="auto"/>
          </w:divBdr>
        </w:div>
        <w:div w:id="511771430">
          <w:marLeft w:val="1166"/>
          <w:marRight w:val="0"/>
          <w:marTop w:val="96"/>
          <w:marBottom w:val="0"/>
          <w:divBdr>
            <w:top w:val="none" w:sz="0" w:space="0" w:color="auto"/>
            <w:left w:val="none" w:sz="0" w:space="0" w:color="auto"/>
            <w:bottom w:val="none" w:sz="0" w:space="0" w:color="auto"/>
            <w:right w:val="none" w:sz="0" w:space="0" w:color="auto"/>
          </w:divBdr>
        </w:div>
        <w:div w:id="755904773">
          <w:marLeft w:val="547"/>
          <w:marRight w:val="0"/>
          <w:marTop w:val="106"/>
          <w:marBottom w:val="0"/>
          <w:divBdr>
            <w:top w:val="none" w:sz="0" w:space="0" w:color="auto"/>
            <w:left w:val="none" w:sz="0" w:space="0" w:color="auto"/>
            <w:bottom w:val="none" w:sz="0" w:space="0" w:color="auto"/>
            <w:right w:val="none" w:sz="0" w:space="0" w:color="auto"/>
          </w:divBdr>
        </w:div>
        <w:div w:id="760642079">
          <w:marLeft w:val="547"/>
          <w:marRight w:val="0"/>
          <w:marTop w:val="106"/>
          <w:marBottom w:val="0"/>
          <w:divBdr>
            <w:top w:val="none" w:sz="0" w:space="0" w:color="auto"/>
            <w:left w:val="none" w:sz="0" w:space="0" w:color="auto"/>
            <w:bottom w:val="none" w:sz="0" w:space="0" w:color="auto"/>
            <w:right w:val="none" w:sz="0" w:space="0" w:color="auto"/>
          </w:divBdr>
        </w:div>
        <w:div w:id="804934887">
          <w:marLeft w:val="1166"/>
          <w:marRight w:val="0"/>
          <w:marTop w:val="96"/>
          <w:marBottom w:val="0"/>
          <w:divBdr>
            <w:top w:val="none" w:sz="0" w:space="0" w:color="auto"/>
            <w:left w:val="none" w:sz="0" w:space="0" w:color="auto"/>
            <w:bottom w:val="none" w:sz="0" w:space="0" w:color="auto"/>
            <w:right w:val="none" w:sz="0" w:space="0" w:color="auto"/>
          </w:divBdr>
        </w:div>
        <w:div w:id="1002243618">
          <w:marLeft w:val="1166"/>
          <w:marRight w:val="0"/>
          <w:marTop w:val="96"/>
          <w:marBottom w:val="0"/>
          <w:divBdr>
            <w:top w:val="none" w:sz="0" w:space="0" w:color="auto"/>
            <w:left w:val="none" w:sz="0" w:space="0" w:color="auto"/>
            <w:bottom w:val="none" w:sz="0" w:space="0" w:color="auto"/>
            <w:right w:val="none" w:sz="0" w:space="0" w:color="auto"/>
          </w:divBdr>
        </w:div>
        <w:div w:id="1166360793">
          <w:marLeft w:val="547"/>
          <w:marRight w:val="0"/>
          <w:marTop w:val="106"/>
          <w:marBottom w:val="0"/>
          <w:divBdr>
            <w:top w:val="none" w:sz="0" w:space="0" w:color="auto"/>
            <w:left w:val="none" w:sz="0" w:space="0" w:color="auto"/>
            <w:bottom w:val="none" w:sz="0" w:space="0" w:color="auto"/>
            <w:right w:val="none" w:sz="0" w:space="0" w:color="auto"/>
          </w:divBdr>
        </w:div>
        <w:div w:id="1191844163">
          <w:marLeft w:val="1166"/>
          <w:marRight w:val="0"/>
          <w:marTop w:val="96"/>
          <w:marBottom w:val="0"/>
          <w:divBdr>
            <w:top w:val="none" w:sz="0" w:space="0" w:color="auto"/>
            <w:left w:val="none" w:sz="0" w:space="0" w:color="auto"/>
            <w:bottom w:val="none" w:sz="0" w:space="0" w:color="auto"/>
            <w:right w:val="none" w:sz="0" w:space="0" w:color="auto"/>
          </w:divBdr>
        </w:div>
        <w:div w:id="1260914399">
          <w:marLeft w:val="1166"/>
          <w:marRight w:val="0"/>
          <w:marTop w:val="96"/>
          <w:marBottom w:val="0"/>
          <w:divBdr>
            <w:top w:val="none" w:sz="0" w:space="0" w:color="auto"/>
            <w:left w:val="none" w:sz="0" w:space="0" w:color="auto"/>
            <w:bottom w:val="none" w:sz="0" w:space="0" w:color="auto"/>
            <w:right w:val="none" w:sz="0" w:space="0" w:color="auto"/>
          </w:divBdr>
        </w:div>
        <w:div w:id="1328559989">
          <w:marLeft w:val="1166"/>
          <w:marRight w:val="0"/>
          <w:marTop w:val="96"/>
          <w:marBottom w:val="0"/>
          <w:divBdr>
            <w:top w:val="none" w:sz="0" w:space="0" w:color="auto"/>
            <w:left w:val="none" w:sz="0" w:space="0" w:color="auto"/>
            <w:bottom w:val="none" w:sz="0" w:space="0" w:color="auto"/>
            <w:right w:val="none" w:sz="0" w:space="0" w:color="auto"/>
          </w:divBdr>
        </w:div>
        <w:div w:id="1524441026">
          <w:marLeft w:val="1166"/>
          <w:marRight w:val="0"/>
          <w:marTop w:val="96"/>
          <w:marBottom w:val="0"/>
          <w:divBdr>
            <w:top w:val="none" w:sz="0" w:space="0" w:color="auto"/>
            <w:left w:val="none" w:sz="0" w:space="0" w:color="auto"/>
            <w:bottom w:val="none" w:sz="0" w:space="0" w:color="auto"/>
            <w:right w:val="none" w:sz="0" w:space="0" w:color="auto"/>
          </w:divBdr>
        </w:div>
        <w:div w:id="1677227095">
          <w:marLeft w:val="1166"/>
          <w:marRight w:val="0"/>
          <w:marTop w:val="96"/>
          <w:marBottom w:val="0"/>
          <w:divBdr>
            <w:top w:val="none" w:sz="0" w:space="0" w:color="auto"/>
            <w:left w:val="none" w:sz="0" w:space="0" w:color="auto"/>
            <w:bottom w:val="none" w:sz="0" w:space="0" w:color="auto"/>
            <w:right w:val="none" w:sz="0" w:space="0" w:color="auto"/>
          </w:divBdr>
        </w:div>
        <w:div w:id="1701471488">
          <w:marLeft w:val="547"/>
          <w:marRight w:val="0"/>
          <w:marTop w:val="106"/>
          <w:marBottom w:val="0"/>
          <w:divBdr>
            <w:top w:val="none" w:sz="0" w:space="0" w:color="auto"/>
            <w:left w:val="none" w:sz="0" w:space="0" w:color="auto"/>
            <w:bottom w:val="none" w:sz="0" w:space="0" w:color="auto"/>
            <w:right w:val="none" w:sz="0" w:space="0" w:color="auto"/>
          </w:divBdr>
        </w:div>
        <w:div w:id="1885016995">
          <w:marLeft w:val="1166"/>
          <w:marRight w:val="0"/>
          <w:marTop w:val="96"/>
          <w:marBottom w:val="0"/>
          <w:divBdr>
            <w:top w:val="none" w:sz="0" w:space="0" w:color="auto"/>
            <w:left w:val="none" w:sz="0" w:space="0" w:color="auto"/>
            <w:bottom w:val="none" w:sz="0" w:space="0" w:color="auto"/>
            <w:right w:val="none" w:sz="0" w:space="0" w:color="auto"/>
          </w:divBdr>
        </w:div>
      </w:divsChild>
    </w:div>
    <w:div w:id="668286905">
      <w:bodyDiv w:val="1"/>
      <w:marLeft w:val="150"/>
      <w:marRight w:val="150"/>
      <w:marTop w:val="150"/>
      <w:marBottom w:val="150"/>
      <w:divBdr>
        <w:top w:val="none" w:sz="0" w:space="0" w:color="auto"/>
        <w:left w:val="none" w:sz="0" w:space="0" w:color="auto"/>
        <w:bottom w:val="none" w:sz="0" w:space="0" w:color="auto"/>
        <w:right w:val="none" w:sz="0" w:space="0" w:color="auto"/>
      </w:divBdr>
    </w:div>
    <w:div w:id="669529609">
      <w:bodyDiv w:val="1"/>
      <w:marLeft w:val="0"/>
      <w:marRight w:val="0"/>
      <w:marTop w:val="0"/>
      <w:marBottom w:val="0"/>
      <w:divBdr>
        <w:top w:val="none" w:sz="0" w:space="0" w:color="auto"/>
        <w:left w:val="none" w:sz="0" w:space="0" w:color="auto"/>
        <w:bottom w:val="none" w:sz="0" w:space="0" w:color="auto"/>
        <w:right w:val="none" w:sz="0" w:space="0" w:color="auto"/>
      </w:divBdr>
    </w:div>
    <w:div w:id="670910646">
      <w:bodyDiv w:val="1"/>
      <w:marLeft w:val="0"/>
      <w:marRight w:val="0"/>
      <w:marTop w:val="0"/>
      <w:marBottom w:val="0"/>
      <w:divBdr>
        <w:top w:val="none" w:sz="0" w:space="0" w:color="auto"/>
        <w:left w:val="none" w:sz="0" w:space="0" w:color="auto"/>
        <w:bottom w:val="none" w:sz="0" w:space="0" w:color="auto"/>
        <w:right w:val="none" w:sz="0" w:space="0" w:color="auto"/>
      </w:divBdr>
    </w:div>
    <w:div w:id="672336758">
      <w:bodyDiv w:val="1"/>
      <w:marLeft w:val="150"/>
      <w:marRight w:val="150"/>
      <w:marTop w:val="150"/>
      <w:marBottom w:val="150"/>
      <w:divBdr>
        <w:top w:val="none" w:sz="0" w:space="0" w:color="auto"/>
        <w:left w:val="none" w:sz="0" w:space="0" w:color="auto"/>
        <w:bottom w:val="none" w:sz="0" w:space="0" w:color="auto"/>
        <w:right w:val="none" w:sz="0" w:space="0" w:color="auto"/>
      </w:divBdr>
    </w:div>
    <w:div w:id="685866134">
      <w:bodyDiv w:val="1"/>
      <w:marLeft w:val="0"/>
      <w:marRight w:val="0"/>
      <w:marTop w:val="0"/>
      <w:marBottom w:val="0"/>
      <w:divBdr>
        <w:top w:val="none" w:sz="0" w:space="0" w:color="auto"/>
        <w:left w:val="none" w:sz="0" w:space="0" w:color="auto"/>
        <w:bottom w:val="none" w:sz="0" w:space="0" w:color="auto"/>
        <w:right w:val="none" w:sz="0" w:space="0" w:color="auto"/>
      </w:divBdr>
    </w:div>
    <w:div w:id="689723069">
      <w:bodyDiv w:val="1"/>
      <w:marLeft w:val="150"/>
      <w:marRight w:val="150"/>
      <w:marTop w:val="150"/>
      <w:marBottom w:val="150"/>
      <w:divBdr>
        <w:top w:val="none" w:sz="0" w:space="0" w:color="auto"/>
        <w:left w:val="none" w:sz="0" w:space="0" w:color="auto"/>
        <w:bottom w:val="none" w:sz="0" w:space="0" w:color="auto"/>
        <w:right w:val="none" w:sz="0" w:space="0" w:color="auto"/>
      </w:divBdr>
    </w:div>
    <w:div w:id="699357532">
      <w:bodyDiv w:val="1"/>
      <w:marLeft w:val="0"/>
      <w:marRight w:val="0"/>
      <w:marTop w:val="0"/>
      <w:marBottom w:val="0"/>
      <w:divBdr>
        <w:top w:val="none" w:sz="0" w:space="0" w:color="auto"/>
        <w:left w:val="none" w:sz="0" w:space="0" w:color="auto"/>
        <w:bottom w:val="none" w:sz="0" w:space="0" w:color="auto"/>
        <w:right w:val="none" w:sz="0" w:space="0" w:color="auto"/>
      </w:divBdr>
    </w:div>
    <w:div w:id="703286760">
      <w:bodyDiv w:val="1"/>
      <w:marLeft w:val="0"/>
      <w:marRight w:val="0"/>
      <w:marTop w:val="0"/>
      <w:marBottom w:val="0"/>
      <w:divBdr>
        <w:top w:val="none" w:sz="0" w:space="0" w:color="auto"/>
        <w:left w:val="none" w:sz="0" w:space="0" w:color="auto"/>
        <w:bottom w:val="none" w:sz="0" w:space="0" w:color="auto"/>
        <w:right w:val="none" w:sz="0" w:space="0" w:color="auto"/>
      </w:divBdr>
    </w:div>
    <w:div w:id="715280707">
      <w:bodyDiv w:val="1"/>
      <w:marLeft w:val="0"/>
      <w:marRight w:val="0"/>
      <w:marTop w:val="0"/>
      <w:marBottom w:val="0"/>
      <w:divBdr>
        <w:top w:val="none" w:sz="0" w:space="0" w:color="auto"/>
        <w:left w:val="none" w:sz="0" w:space="0" w:color="auto"/>
        <w:bottom w:val="none" w:sz="0" w:space="0" w:color="auto"/>
        <w:right w:val="none" w:sz="0" w:space="0" w:color="auto"/>
      </w:divBdr>
    </w:div>
    <w:div w:id="718818230">
      <w:bodyDiv w:val="1"/>
      <w:marLeft w:val="0"/>
      <w:marRight w:val="0"/>
      <w:marTop w:val="0"/>
      <w:marBottom w:val="0"/>
      <w:divBdr>
        <w:top w:val="none" w:sz="0" w:space="0" w:color="auto"/>
        <w:left w:val="none" w:sz="0" w:space="0" w:color="auto"/>
        <w:bottom w:val="none" w:sz="0" w:space="0" w:color="auto"/>
        <w:right w:val="none" w:sz="0" w:space="0" w:color="auto"/>
      </w:divBdr>
      <w:divsChild>
        <w:div w:id="164132302">
          <w:marLeft w:val="446"/>
          <w:marRight w:val="0"/>
          <w:marTop w:val="0"/>
          <w:marBottom w:val="0"/>
          <w:divBdr>
            <w:top w:val="none" w:sz="0" w:space="0" w:color="auto"/>
            <w:left w:val="none" w:sz="0" w:space="0" w:color="auto"/>
            <w:bottom w:val="none" w:sz="0" w:space="0" w:color="auto"/>
            <w:right w:val="none" w:sz="0" w:space="0" w:color="auto"/>
          </w:divBdr>
        </w:div>
        <w:div w:id="186604991">
          <w:marLeft w:val="446"/>
          <w:marRight w:val="0"/>
          <w:marTop w:val="0"/>
          <w:marBottom w:val="0"/>
          <w:divBdr>
            <w:top w:val="none" w:sz="0" w:space="0" w:color="auto"/>
            <w:left w:val="none" w:sz="0" w:space="0" w:color="auto"/>
            <w:bottom w:val="none" w:sz="0" w:space="0" w:color="auto"/>
            <w:right w:val="none" w:sz="0" w:space="0" w:color="auto"/>
          </w:divBdr>
        </w:div>
        <w:div w:id="385377180">
          <w:marLeft w:val="446"/>
          <w:marRight w:val="0"/>
          <w:marTop w:val="0"/>
          <w:marBottom w:val="0"/>
          <w:divBdr>
            <w:top w:val="none" w:sz="0" w:space="0" w:color="auto"/>
            <w:left w:val="none" w:sz="0" w:space="0" w:color="auto"/>
            <w:bottom w:val="none" w:sz="0" w:space="0" w:color="auto"/>
            <w:right w:val="none" w:sz="0" w:space="0" w:color="auto"/>
          </w:divBdr>
        </w:div>
        <w:div w:id="484006673">
          <w:marLeft w:val="446"/>
          <w:marRight w:val="0"/>
          <w:marTop w:val="0"/>
          <w:marBottom w:val="0"/>
          <w:divBdr>
            <w:top w:val="none" w:sz="0" w:space="0" w:color="auto"/>
            <w:left w:val="none" w:sz="0" w:space="0" w:color="auto"/>
            <w:bottom w:val="none" w:sz="0" w:space="0" w:color="auto"/>
            <w:right w:val="none" w:sz="0" w:space="0" w:color="auto"/>
          </w:divBdr>
        </w:div>
        <w:div w:id="502355757">
          <w:marLeft w:val="446"/>
          <w:marRight w:val="0"/>
          <w:marTop w:val="0"/>
          <w:marBottom w:val="0"/>
          <w:divBdr>
            <w:top w:val="none" w:sz="0" w:space="0" w:color="auto"/>
            <w:left w:val="none" w:sz="0" w:space="0" w:color="auto"/>
            <w:bottom w:val="none" w:sz="0" w:space="0" w:color="auto"/>
            <w:right w:val="none" w:sz="0" w:space="0" w:color="auto"/>
          </w:divBdr>
        </w:div>
        <w:div w:id="612446981">
          <w:marLeft w:val="446"/>
          <w:marRight w:val="0"/>
          <w:marTop w:val="0"/>
          <w:marBottom w:val="0"/>
          <w:divBdr>
            <w:top w:val="none" w:sz="0" w:space="0" w:color="auto"/>
            <w:left w:val="none" w:sz="0" w:space="0" w:color="auto"/>
            <w:bottom w:val="none" w:sz="0" w:space="0" w:color="auto"/>
            <w:right w:val="none" w:sz="0" w:space="0" w:color="auto"/>
          </w:divBdr>
        </w:div>
        <w:div w:id="748191380">
          <w:marLeft w:val="446"/>
          <w:marRight w:val="0"/>
          <w:marTop w:val="0"/>
          <w:marBottom w:val="0"/>
          <w:divBdr>
            <w:top w:val="none" w:sz="0" w:space="0" w:color="auto"/>
            <w:left w:val="none" w:sz="0" w:space="0" w:color="auto"/>
            <w:bottom w:val="none" w:sz="0" w:space="0" w:color="auto"/>
            <w:right w:val="none" w:sz="0" w:space="0" w:color="auto"/>
          </w:divBdr>
        </w:div>
        <w:div w:id="848523010">
          <w:marLeft w:val="446"/>
          <w:marRight w:val="0"/>
          <w:marTop w:val="0"/>
          <w:marBottom w:val="0"/>
          <w:divBdr>
            <w:top w:val="none" w:sz="0" w:space="0" w:color="auto"/>
            <w:left w:val="none" w:sz="0" w:space="0" w:color="auto"/>
            <w:bottom w:val="none" w:sz="0" w:space="0" w:color="auto"/>
            <w:right w:val="none" w:sz="0" w:space="0" w:color="auto"/>
          </w:divBdr>
        </w:div>
        <w:div w:id="892812798">
          <w:marLeft w:val="446"/>
          <w:marRight w:val="0"/>
          <w:marTop w:val="0"/>
          <w:marBottom w:val="0"/>
          <w:divBdr>
            <w:top w:val="none" w:sz="0" w:space="0" w:color="auto"/>
            <w:left w:val="none" w:sz="0" w:space="0" w:color="auto"/>
            <w:bottom w:val="none" w:sz="0" w:space="0" w:color="auto"/>
            <w:right w:val="none" w:sz="0" w:space="0" w:color="auto"/>
          </w:divBdr>
        </w:div>
        <w:div w:id="982929244">
          <w:marLeft w:val="446"/>
          <w:marRight w:val="0"/>
          <w:marTop w:val="0"/>
          <w:marBottom w:val="0"/>
          <w:divBdr>
            <w:top w:val="none" w:sz="0" w:space="0" w:color="auto"/>
            <w:left w:val="none" w:sz="0" w:space="0" w:color="auto"/>
            <w:bottom w:val="none" w:sz="0" w:space="0" w:color="auto"/>
            <w:right w:val="none" w:sz="0" w:space="0" w:color="auto"/>
          </w:divBdr>
        </w:div>
        <w:div w:id="1478300278">
          <w:marLeft w:val="446"/>
          <w:marRight w:val="0"/>
          <w:marTop w:val="0"/>
          <w:marBottom w:val="0"/>
          <w:divBdr>
            <w:top w:val="none" w:sz="0" w:space="0" w:color="auto"/>
            <w:left w:val="none" w:sz="0" w:space="0" w:color="auto"/>
            <w:bottom w:val="none" w:sz="0" w:space="0" w:color="auto"/>
            <w:right w:val="none" w:sz="0" w:space="0" w:color="auto"/>
          </w:divBdr>
        </w:div>
        <w:div w:id="1518501531">
          <w:marLeft w:val="446"/>
          <w:marRight w:val="0"/>
          <w:marTop w:val="0"/>
          <w:marBottom w:val="0"/>
          <w:divBdr>
            <w:top w:val="none" w:sz="0" w:space="0" w:color="auto"/>
            <w:left w:val="none" w:sz="0" w:space="0" w:color="auto"/>
            <w:bottom w:val="none" w:sz="0" w:space="0" w:color="auto"/>
            <w:right w:val="none" w:sz="0" w:space="0" w:color="auto"/>
          </w:divBdr>
        </w:div>
        <w:div w:id="1863351113">
          <w:marLeft w:val="446"/>
          <w:marRight w:val="0"/>
          <w:marTop w:val="0"/>
          <w:marBottom w:val="0"/>
          <w:divBdr>
            <w:top w:val="none" w:sz="0" w:space="0" w:color="auto"/>
            <w:left w:val="none" w:sz="0" w:space="0" w:color="auto"/>
            <w:bottom w:val="none" w:sz="0" w:space="0" w:color="auto"/>
            <w:right w:val="none" w:sz="0" w:space="0" w:color="auto"/>
          </w:divBdr>
        </w:div>
        <w:div w:id="1976326259">
          <w:marLeft w:val="446"/>
          <w:marRight w:val="0"/>
          <w:marTop w:val="0"/>
          <w:marBottom w:val="0"/>
          <w:divBdr>
            <w:top w:val="none" w:sz="0" w:space="0" w:color="auto"/>
            <w:left w:val="none" w:sz="0" w:space="0" w:color="auto"/>
            <w:bottom w:val="none" w:sz="0" w:space="0" w:color="auto"/>
            <w:right w:val="none" w:sz="0" w:space="0" w:color="auto"/>
          </w:divBdr>
        </w:div>
        <w:div w:id="1980958526">
          <w:marLeft w:val="446"/>
          <w:marRight w:val="0"/>
          <w:marTop w:val="0"/>
          <w:marBottom w:val="0"/>
          <w:divBdr>
            <w:top w:val="none" w:sz="0" w:space="0" w:color="auto"/>
            <w:left w:val="none" w:sz="0" w:space="0" w:color="auto"/>
            <w:bottom w:val="none" w:sz="0" w:space="0" w:color="auto"/>
            <w:right w:val="none" w:sz="0" w:space="0" w:color="auto"/>
          </w:divBdr>
        </w:div>
      </w:divsChild>
    </w:div>
    <w:div w:id="719671686">
      <w:bodyDiv w:val="1"/>
      <w:marLeft w:val="0"/>
      <w:marRight w:val="0"/>
      <w:marTop w:val="0"/>
      <w:marBottom w:val="0"/>
      <w:divBdr>
        <w:top w:val="none" w:sz="0" w:space="0" w:color="auto"/>
        <w:left w:val="none" w:sz="0" w:space="0" w:color="auto"/>
        <w:bottom w:val="none" w:sz="0" w:space="0" w:color="auto"/>
        <w:right w:val="none" w:sz="0" w:space="0" w:color="auto"/>
      </w:divBdr>
      <w:divsChild>
        <w:div w:id="175118683">
          <w:marLeft w:val="1166"/>
          <w:marRight w:val="0"/>
          <w:marTop w:val="134"/>
          <w:marBottom w:val="0"/>
          <w:divBdr>
            <w:top w:val="none" w:sz="0" w:space="0" w:color="auto"/>
            <w:left w:val="none" w:sz="0" w:space="0" w:color="auto"/>
            <w:bottom w:val="none" w:sz="0" w:space="0" w:color="auto"/>
            <w:right w:val="none" w:sz="0" w:space="0" w:color="auto"/>
          </w:divBdr>
        </w:div>
        <w:div w:id="532037256">
          <w:marLeft w:val="1166"/>
          <w:marRight w:val="0"/>
          <w:marTop w:val="134"/>
          <w:marBottom w:val="0"/>
          <w:divBdr>
            <w:top w:val="none" w:sz="0" w:space="0" w:color="auto"/>
            <w:left w:val="none" w:sz="0" w:space="0" w:color="auto"/>
            <w:bottom w:val="none" w:sz="0" w:space="0" w:color="auto"/>
            <w:right w:val="none" w:sz="0" w:space="0" w:color="auto"/>
          </w:divBdr>
        </w:div>
        <w:div w:id="896671223">
          <w:marLeft w:val="1166"/>
          <w:marRight w:val="0"/>
          <w:marTop w:val="134"/>
          <w:marBottom w:val="0"/>
          <w:divBdr>
            <w:top w:val="none" w:sz="0" w:space="0" w:color="auto"/>
            <w:left w:val="none" w:sz="0" w:space="0" w:color="auto"/>
            <w:bottom w:val="none" w:sz="0" w:space="0" w:color="auto"/>
            <w:right w:val="none" w:sz="0" w:space="0" w:color="auto"/>
          </w:divBdr>
        </w:div>
        <w:div w:id="898900345">
          <w:marLeft w:val="547"/>
          <w:marRight w:val="0"/>
          <w:marTop w:val="154"/>
          <w:marBottom w:val="0"/>
          <w:divBdr>
            <w:top w:val="none" w:sz="0" w:space="0" w:color="auto"/>
            <w:left w:val="none" w:sz="0" w:space="0" w:color="auto"/>
            <w:bottom w:val="none" w:sz="0" w:space="0" w:color="auto"/>
            <w:right w:val="none" w:sz="0" w:space="0" w:color="auto"/>
          </w:divBdr>
        </w:div>
        <w:div w:id="982349120">
          <w:marLeft w:val="547"/>
          <w:marRight w:val="0"/>
          <w:marTop w:val="154"/>
          <w:marBottom w:val="0"/>
          <w:divBdr>
            <w:top w:val="none" w:sz="0" w:space="0" w:color="auto"/>
            <w:left w:val="none" w:sz="0" w:space="0" w:color="auto"/>
            <w:bottom w:val="none" w:sz="0" w:space="0" w:color="auto"/>
            <w:right w:val="none" w:sz="0" w:space="0" w:color="auto"/>
          </w:divBdr>
        </w:div>
        <w:div w:id="1044910903">
          <w:marLeft w:val="547"/>
          <w:marRight w:val="0"/>
          <w:marTop w:val="154"/>
          <w:marBottom w:val="0"/>
          <w:divBdr>
            <w:top w:val="none" w:sz="0" w:space="0" w:color="auto"/>
            <w:left w:val="none" w:sz="0" w:space="0" w:color="auto"/>
            <w:bottom w:val="none" w:sz="0" w:space="0" w:color="auto"/>
            <w:right w:val="none" w:sz="0" w:space="0" w:color="auto"/>
          </w:divBdr>
        </w:div>
        <w:div w:id="1488785984">
          <w:marLeft w:val="1166"/>
          <w:marRight w:val="0"/>
          <w:marTop w:val="134"/>
          <w:marBottom w:val="0"/>
          <w:divBdr>
            <w:top w:val="none" w:sz="0" w:space="0" w:color="auto"/>
            <w:left w:val="none" w:sz="0" w:space="0" w:color="auto"/>
            <w:bottom w:val="none" w:sz="0" w:space="0" w:color="auto"/>
            <w:right w:val="none" w:sz="0" w:space="0" w:color="auto"/>
          </w:divBdr>
        </w:div>
        <w:div w:id="1893418771">
          <w:marLeft w:val="547"/>
          <w:marRight w:val="0"/>
          <w:marTop w:val="154"/>
          <w:marBottom w:val="0"/>
          <w:divBdr>
            <w:top w:val="none" w:sz="0" w:space="0" w:color="auto"/>
            <w:left w:val="none" w:sz="0" w:space="0" w:color="auto"/>
            <w:bottom w:val="none" w:sz="0" w:space="0" w:color="auto"/>
            <w:right w:val="none" w:sz="0" w:space="0" w:color="auto"/>
          </w:divBdr>
        </w:div>
      </w:divsChild>
    </w:div>
    <w:div w:id="724109740">
      <w:bodyDiv w:val="1"/>
      <w:marLeft w:val="0"/>
      <w:marRight w:val="0"/>
      <w:marTop w:val="0"/>
      <w:marBottom w:val="0"/>
      <w:divBdr>
        <w:top w:val="none" w:sz="0" w:space="0" w:color="auto"/>
        <w:left w:val="none" w:sz="0" w:space="0" w:color="auto"/>
        <w:bottom w:val="none" w:sz="0" w:space="0" w:color="auto"/>
        <w:right w:val="none" w:sz="0" w:space="0" w:color="auto"/>
      </w:divBdr>
    </w:div>
    <w:div w:id="729156776">
      <w:bodyDiv w:val="1"/>
      <w:marLeft w:val="0"/>
      <w:marRight w:val="0"/>
      <w:marTop w:val="0"/>
      <w:marBottom w:val="0"/>
      <w:divBdr>
        <w:top w:val="none" w:sz="0" w:space="0" w:color="auto"/>
        <w:left w:val="none" w:sz="0" w:space="0" w:color="auto"/>
        <w:bottom w:val="none" w:sz="0" w:space="0" w:color="auto"/>
        <w:right w:val="none" w:sz="0" w:space="0" w:color="auto"/>
      </w:divBdr>
    </w:div>
    <w:div w:id="740517475">
      <w:bodyDiv w:val="1"/>
      <w:marLeft w:val="0"/>
      <w:marRight w:val="0"/>
      <w:marTop w:val="0"/>
      <w:marBottom w:val="0"/>
      <w:divBdr>
        <w:top w:val="none" w:sz="0" w:space="0" w:color="auto"/>
        <w:left w:val="none" w:sz="0" w:space="0" w:color="auto"/>
        <w:bottom w:val="none" w:sz="0" w:space="0" w:color="auto"/>
        <w:right w:val="none" w:sz="0" w:space="0" w:color="auto"/>
      </w:divBdr>
    </w:div>
    <w:div w:id="743720565">
      <w:bodyDiv w:val="1"/>
      <w:marLeft w:val="0"/>
      <w:marRight w:val="0"/>
      <w:marTop w:val="0"/>
      <w:marBottom w:val="0"/>
      <w:divBdr>
        <w:top w:val="none" w:sz="0" w:space="0" w:color="auto"/>
        <w:left w:val="none" w:sz="0" w:space="0" w:color="auto"/>
        <w:bottom w:val="none" w:sz="0" w:space="0" w:color="auto"/>
        <w:right w:val="none" w:sz="0" w:space="0" w:color="auto"/>
      </w:divBdr>
    </w:div>
    <w:div w:id="751465694">
      <w:bodyDiv w:val="1"/>
      <w:marLeft w:val="0"/>
      <w:marRight w:val="0"/>
      <w:marTop w:val="0"/>
      <w:marBottom w:val="0"/>
      <w:divBdr>
        <w:top w:val="none" w:sz="0" w:space="0" w:color="auto"/>
        <w:left w:val="none" w:sz="0" w:space="0" w:color="auto"/>
        <w:bottom w:val="none" w:sz="0" w:space="0" w:color="auto"/>
        <w:right w:val="none" w:sz="0" w:space="0" w:color="auto"/>
      </w:divBdr>
      <w:divsChild>
        <w:div w:id="1418862388">
          <w:marLeft w:val="806"/>
          <w:marRight w:val="0"/>
          <w:marTop w:val="200"/>
          <w:marBottom w:val="0"/>
          <w:divBdr>
            <w:top w:val="none" w:sz="0" w:space="0" w:color="auto"/>
            <w:left w:val="none" w:sz="0" w:space="0" w:color="auto"/>
            <w:bottom w:val="none" w:sz="0" w:space="0" w:color="auto"/>
            <w:right w:val="none" w:sz="0" w:space="0" w:color="auto"/>
          </w:divBdr>
        </w:div>
      </w:divsChild>
    </w:div>
    <w:div w:id="785589162">
      <w:bodyDiv w:val="1"/>
      <w:marLeft w:val="0"/>
      <w:marRight w:val="0"/>
      <w:marTop w:val="0"/>
      <w:marBottom w:val="0"/>
      <w:divBdr>
        <w:top w:val="none" w:sz="0" w:space="0" w:color="auto"/>
        <w:left w:val="none" w:sz="0" w:space="0" w:color="auto"/>
        <w:bottom w:val="none" w:sz="0" w:space="0" w:color="auto"/>
        <w:right w:val="none" w:sz="0" w:space="0" w:color="auto"/>
      </w:divBdr>
    </w:div>
    <w:div w:id="798646628">
      <w:bodyDiv w:val="1"/>
      <w:marLeft w:val="0"/>
      <w:marRight w:val="0"/>
      <w:marTop w:val="0"/>
      <w:marBottom w:val="0"/>
      <w:divBdr>
        <w:top w:val="none" w:sz="0" w:space="0" w:color="auto"/>
        <w:left w:val="none" w:sz="0" w:space="0" w:color="auto"/>
        <w:bottom w:val="none" w:sz="0" w:space="0" w:color="auto"/>
        <w:right w:val="none" w:sz="0" w:space="0" w:color="auto"/>
      </w:divBdr>
    </w:div>
    <w:div w:id="814956966">
      <w:bodyDiv w:val="1"/>
      <w:marLeft w:val="0"/>
      <w:marRight w:val="0"/>
      <w:marTop w:val="0"/>
      <w:marBottom w:val="0"/>
      <w:divBdr>
        <w:top w:val="none" w:sz="0" w:space="0" w:color="auto"/>
        <w:left w:val="none" w:sz="0" w:space="0" w:color="auto"/>
        <w:bottom w:val="none" w:sz="0" w:space="0" w:color="auto"/>
        <w:right w:val="none" w:sz="0" w:space="0" w:color="auto"/>
      </w:divBdr>
    </w:div>
    <w:div w:id="819930253">
      <w:bodyDiv w:val="1"/>
      <w:marLeft w:val="150"/>
      <w:marRight w:val="150"/>
      <w:marTop w:val="150"/>
      <w:marBottom w:val="150"/>
      <w:divBdr>
        <w:top w:val="none" w:sz="0" w:space="0" w:color="auto"/>
        <w:left w:val="none" w:sz="0" w:space="0" w:color="auto"/>
        <w:bottom w:val="none" w:sz="0" w:space="0" w:color="auto"/>
        <w:right w:val="none" w:sz="0" w:space="0" w:color="auto"/>
      </w:divBdr>
    </w:div>
    <w:div w:id="835147009">
      <w:bodyDiv w:val="1"/>
      <w:marLeft w:val="0"/>
      <w:marRight w:val="0"/>
      <w:marTop w:val="0"/>
      <w:marBottom w:val="0"/>
      <w:divBdr>
        <w:top w:val="none" w:sz="0" w:space="0" w:color="auto"/>
        <w:left w:val="none" w:sz="0" w:space="0" w:color="auto"/>
        <w:bottom w:val="none" w:sz="0" w:space="0" w:color="auto"/>
        <w:right w:val="none" w:sz="0" w:space="0" w:color="auto"/>
      </w:divBdr>
    </w:div>
    <w:div w:id="841896063">
      <w:bodyDiv w:val="1"/>
      <w:marLeft w:val="0"/>
      <w:marRight w:val="0"/>
      <w:marTop w:val="0"/>
      <w:marBottom w:val="0"/>
      <w:divBdr>
        <w:top w:val="none" w:sz="0" w:space="0" w:color="auto"/>
        <w:left w:val="none" w:sz="0" w:space="0" w:color="auto"/>
        <w:bottom w:val="none" w:sz="0" w:space="0" w:color="auto"/>
        <w:right w:val="none" w:sz="0" w:space="0" w:color="auto"/>
      </w:divBdr>
    </w:div>
    <w:div w:id="883562831">
      <w:bodyDiv w:val="1"/>
      <w:marLeft w:val="0"/>
      <w:marRight w:val="0"/>
      <w:marTop w:val="0"/>
      <w:marBottom w:val="0"/>
      <w:divBdr>
        <w:top w:val="none" w:sz="0" w:space="0" w:color="auto"/>
        <w:left w:val="none" w:sz="0" w:space="0" w:color="auto"/>
        <w:bottom w:val="none" w:sz="0" w:space="0" w:color="auto"/>
        <w:right w:val="none" w:sz="0" w:space="0" w:color="auto"/>
      </w:divBdr>
    </w:div>
    <w:div w:id="884030036">
      <w:bodyDiv w:val="1"/>
      <w:marLeft w:val="0"/>
      <w:marRight w:val="0"/>
      <w:marTop w:val="0"/>
      <w:marBottom w:val="0"/>
      <w:divBdr>
        <w:top w:val="none" w:sz="0" w:space="0" w:color="auto"/>
        <w:left w:val="none" w:sz="0" w:space="0" w:color="auto"/>
        <w:bottom w:val="none" w:sz="0" w:space="0" w:color="auto"/>
        <w:right w:val="none" w:sz="0" w:space="0" w:color="auto"/>
      </w:divBdr>
    </w:div>
    <w:div w:id="884490087">
      <w:bodyDiv w:val="1"/>
      <w:marLeft w:val="0"/>
      <w:marRight w:val="0"/>
      <w:marTop w:val="0"/>
      <w:marBottom w:val="0"/>
      <w:divBdr>
        <w:top w:val="none" w:sz="0" w:space="0" w:color="auto"/>
        <w:left w:val="none" w:sz="0" w:space="0" w:color="auto"/>
        <w:bottom w:val="none" w:sz="0" w:space="0" w:color="auto"/>
        <w:right w:val="none" w:sz="0" w:space="0" w:color="auto"/>
      </w:divBdr>
    </w:div>
    <w:div w:id="899635959">
      <w:bodyDiv w:val="1"/>
      <w:marLeft w:val="150"/>
      <w:marRight w:val="150"/>
      <w:marTop w:val="150"/>
      <w:marBottom w:val="150"/>
      <w:divBdr>
        <w:top w:val="none" w:sz="0" w:space="0" w:color="auto"/>
        <w:left w:val="none" w:sz="0" w:space="0" w:color="auto"/>
        <w:bottom w:val="none" w:sz="0" w:space="0" w:color="auto"/>
        <w:right w:val="none" w:sz="0" w:space="0" w:color="auto"/>
      </w:divBdr>
    </w:div>
    <w:div w:id="919024614">
      <w:bodyDiv w:val="1"/>
      <w:marLeft w:val="0"/>
      <w:marRight w:val="0"/>
      <w:marTop w:val="0"/>
      <w:marBottom w:val="0"/>
      <w:divBdr>
        <w:top w:val="none" w:sz="0" w:space="0" w:color="auto"/>
        <w:left w:val="none" w:sz="0" w:space="0" w:color="auto"/>
        <w:bottom w:val="none" w:sz="0" w:space="0" w:color="auto"/>
        <w:right w:val="none" w:sz="0" w:space="0" w:color="auto"/>
      </w:divBdr>
    </w:div>
    <w:div w:id="923954631">
      <w:bodyDiv w:val="1"/>
      <w:marLeft w:val="0"/>
      <w:marRight w:val="0"/>
      <w:marTop w:val="0"/>
      <w:marBottom w:val="0"/>
      <w:divBdr>
        <w:top w:val="none" w:sz="0" w:space="0" w:color="auto"/>
        <w:left w:val="none" w:sz="0" w:space="0" w:color="auto"/>
        <w:bottom w:val="none" w:sz="0" w:space="0" w:color="auto"/>
        <w:right w:val="none" w:sz="0" w:space="0" w:color="auto"/>
      </w:divBdr>
    </w:div>
    <w:div w:id="925462494">
      <w:bodyDiv w:val="1"/>
      <w:marLeft w:val="0"/>
      <w:marRight w:val="0"/>
      <w:marTop w:val="0"/>
      <w:marBottom w:val="0"/>
      <w:divBdr>
        <w:top w:val="none" w:sz="0" w:space="0" w:color="auto"/>
        <w:left w:val="none" w:sz="0" w:space="0" w:color="auto"/>
        <w:bottom w:val="none" w:sz="0" w:space="0" w:color="auto"/>
        <w:right w:val="none" w:sz="0" w:space="0" w:color="auto"/>
      </w:divBdr>
    </w:div>
    <w:div w:id="945312617">
      <w:bodyDiv w:val="1"/>
      <w:marLeft w:val="0"/>
      <w:marRight w:val="0"/>
      <w:marTop w:val="0"/>
      <w:marBottom w:val="0"/>
      <w:divBdr>
        <w:top w:val="none" w:sz="0" w:space="0" w:color="auto"/>
        <w:left w:val="none" w:sz="0" w:space="0" w:color="auto"/>
        <w:bottom w:val="none" w:sz="0" w:space="0" w:color="auto"/>
        <w:right w:val="none" w:sz="0" w:space="0" w:color="auto"/>
      </w:divBdr>
    </w:div>
    <w:div w:id="945651297">
      <w:bodyDiv w:val="1"/>
      <w:marLeft w:val="0"/>
      <w:marRight w:val="0"/>
      <w:marTop w:val="0"/>
      <w:marBottom w:val="0"/>
      <w:divBdr>
        <w:top w:val="none" w:sz="0" w:space="0" w:color="auto"/>
        <w:left w:val="none" w:sz="0" w:space="0" w:color="auto"/>
        <w:bottom w:val="none" w:sz="0" w:space="0" w:color="auto"/>
        <w:right w:val="none" w:sz="0" w:space="0" w:color="auto"/>
      </w:divBdr>
    </w:div>
    <w:div w:id="957299010">
      <w:bodyDiv w:val="1"/>
      <w:marLeft w:val="0"/>
      <w:marRight w:val="0"/>
      <w:marTop w:val="0"/>
      <w:marBottom w:val="0"/>
      <w:divBdr>
        <w:top w:val="none" w:sz="0" w:space="0" w:color="auto"/>
        <w:left w:val="none" w:sz="0" w:space="0" w:color="auto"/>
        <w:bottom w:val="none" w:sz="0" w:space="0" w:color="auto"/>
        <w:right w:val="none" w:sz="0" w:space="0" w:color="auto"/>
      </w:divBdr>
    </w:div>
    <w:div w:id="961037581">
      <w:bodyDiv w:val="1"/>
      <w:marLeft w:val="0"/>
      <w:marRight w:val="0"/>
      <w:marTop w:val="0"/>
      <w:marBottom w:val="0"/>
      <w:divBdr>
        <w:top w:val="none" w:sz="0" w:space="0" w:color="auto"/>
        <w:left w:val="none" w:sz="0" w:space="0" w:color="auto"/>
        <w:bottom w:val="none" w:sz="0" w:space="0" w:color="auto"/>
        <w:right w:val="none" w:sz="0" w:space="0" w:color="auto"/>
      </w:divBdr>
    </w:div>
    <w:div w:id="963735359">
      <w:bodyDiv w:val="1"/>
      <w:marLeft w:val="0"/>
      <w:marRight w:val="0"/>
      <w:marTop w:val="0"/>
      <w:marBottom w:val="0"/>
      <w:divBdr>
        <w:top w:val="none" w:sz="0" w:space="0" w:color="auto"/>
        <w:left w:val="none" w:sz="0" w:space="0" w:color="auto"/>
        <w:bottom w:val="none" w:sz="0" w:space="0" w:color="auto"/>
        <w:right w:val="none" w:sz="0" w:space="0" w:color="auto"/>
      </w:divBdr>
    </w:div>
    <w:div w:id="964963984">
      <w:bodyDiv w:val="1"/>
      <w:marLeft w:val="150"/>
      <w:marRight w:val="150"/>
      <w:marTop w:val="150"/>
      <w:marBottom w:val="150"/>
      <w:divBdr>
        <w:top w:val="none" w:sz="0" w:space="0" w:color="auto"/>
        <w:left w:val="none" w:sz="0" w:space="0" w:color="auto"/>
        <w:bottom w:val="none" w:sz="0" w:space="0" w:color="auto"/>
        <w:right w:val="none" w:sz="0" w:space="0" w:color="auto"/>
      </w:divBdr>
    </w:div>
    <w:div w:id="984242731">
      <w:bodyDiv w:val="1"/>
      <w:marLeft w:val="150"/>
      <w:marRight w:val="150"/>
      <w:marTop w:val="150"/>
      <w:marBottom w:val="150"/>
      <w:divBdr>
        <w:top w:val="none" w:sz="0" w:space="0" w:color="auto"/>
        <w:left w:val="none" w:sz="0" w:space="0" w:color="auto"/>
        <w:bottom w:val="none" w:sz="0" w:space="0" w:color="auto"/>
        <w:right w:val="none" w:sz="0" w:space="0" w:color="auto"/>
      </w:divBdr>
    </w:div>
    <w:div w:id="1030182442">
      <w:bodyDiv w:val="1"/>
      <w:marLeft w:val="0"/>
      <w:marRight w:val="0"/>
      <w:marTop w:val="0"/>
      <w:marBottom w:val="0"/>
      <w:divBdr>
        <w:top w:val="none" w:sz="0" w:space="0" w:color="auto"/>
        <w:left w:val="none" w:sz="0" w:space="0" w:color="auto"/>
        <w:bottom w:val="none" w:sz="0" w:space="0" w:color="auto"/>
        <w:right w:val="none" w:sz="0" w:space="0" w:color="auto"/>
      </w:divBdr>
    </w:div>
    <w:div w:id="1037899240">
      <w:bodyDiv w:val="1"/>
      <w:marLeft w:val="0"/>
      <w:marRight w:val="0"/>
      <w:marTop w:val="0"/>
      <w:marBottom w:val="0"/>
      <w:divBdr>
        <w:top w:val="none" w:sz="0" w:space="0" w:color="auto"/>
        <w:left w:val="none" w:sz="0" w:space="0" w:color="auto"/>
        <w:bottom w:val="none" w:sz="0" w:space="0" w:color="auto"/>
        <w:right w:val="none" w:sz="0" w:space="0" w:color="auto"/>
      </w:divBdr>
    </w:div>
    <w:div w:id="1049497485">
      <w:bodyDiv w:val="1"/>
      <w:marLeft w:val="0"/>
      <w:marRight w:val="0"/>
      <w:marTop w:val="0"/>
      <w:marBottom w:val="0"/>
      <w:divBdr>
        <w:top w:val="none" w:sz="0" w:space="0" w:color="auto"/>
        <w:left w:val="none" w:sz="0" w:space="0" w:color="auto"/>
        <w:bottom w:val="none" w:sz="0" w:space="0" w:color="auto"/>
        <w:right w:val="none" w:sz="0" w:space="0" w:color="auto"/>
      </w:divBdr>
    </w:div>
    <w:div w:id="1052726140">
      <w:bodyDiv w:val="1"/>
      <w:marLeft w:val="0"/>
      <w:marRight w:val="0"/>
      <w:marTop w:val="0"/>
      <w:marBottom w:val="0"/>
      <w:divBdr>
        <w:top w:val="none" w:sz="0" w:space="0" w:color="auto"/>
        <w:left w:val="none" w:sz="0" w:space="0" w:color="auto"/>
        <w:bottom w:val="none" w:sz="0" w:space="0" w:color="auto"/>
        <w:right w:val="none" w:sz="0" w:space="0" w:color="auto"/>
      </w:divBdr>
    </w:div>
    <w:div w:id="1060396865">
      <w:bodyDiv w:val="1"/>
      <w:marLeft w:val="0"/>
      <w:marRight w:val="0"/>
      <w:marTop w:val="0"/>
      <w:marBottom w:val="0"/>
      <w:divBdr>
        <w:top w:val="none" w:sz="0" w:space="0" w:color="auto"/>
        <w:left w:val="none" w:sz="0" w:space="0" w:color="auto"/>
        <w:bottom w:val="none" w:sz="0" w:space="0" w:color="auto"/>
        <w:right w:val="none" w:sz="0" w:space="0" w:color="auto"/>
      </w:divBdr>
    </w:div>
    <w:div w:id="1074821688">
      <w:bodyDiv w:val="1"/>
      <w:marLeft w:val="0"/>
      <w:marRight w:val="0"/>
      <w:marTop w:val="0"/>
      <w:marBottom w:val="0"/>
      <w:divBdr>
        <w:top w:val="none" w:sz="0" w:space="0" w:color="auto"/>
        <w:left w:val="none" w:sz="0" w:space="0" w:color="auto"/>
        <w:bottom w:val="none" w:sz="0" w:space="0" w:color="auto"/>
        <w:right w:val="none" w:sz="0" w:space="0" w:color="auto"/>
      </w:divBdr>
    </w:div>
    <w:div w:id="1075398913">
      <w:bodyDiv w:val="1"/>
      <w:marLeft w:val="0"/>
      <w:marRight w:val="0"/>
      <w:marTop w:val="0"/>
      <w:marBottom w:val="0"/>
      <w:divBdr>
        <w:top w:val="none" w:sz="0" w:space="0" w:color="auto"/>
        <w:left w:val="none" w:sz="0" w:space="0" w:color="auto"/>
        <w:bottom w:val="none" w:sz="0" w:space="0" w:color="auto"/>
        <w:right w:val="none" w:sz="0" w:space="0" w:color="auto"/>
      </w:divBdr>
    </w:div>
    <w:div w:id="1077630731">
      <w:bodyDiv w:val="1"/>
      <w:marLeft w:val="0"/>
      <w:marRight w:val="0"/>
      <w:marTop w:val="0"/>
      <w:marBottom w:val="0"/>
      <w:divBdr>
        <w:top w:val="none" w:sz="0" w:space="0" w:color="auto"/>
        <w:left w:val="none" w:sz="0" w:space="0" w:color="auto"/>
        <w:bottom w:val="none" w:sz="0" w:space="0" w:color="auto"/>
        <w:right w:val="none" w:sz="0" w:space="0" w:color="auto"/>
      </w:divBdr>
    </w:div>
    <w:div w:id="1090657970">
      <w:bodyDiv w:val="1"/>
      <w:marLeft w:val="0"/>
      <w:marRight w:val="0"/>
      <w:marTop w:val="0"/>
      <w:marBottom w:val="0"/>
      <w:divBdr>
        <w:top w:val="none" w:sz="0" w:space="0" w:color="auto"/>
        <w:left w:val="none" w:sz="0" w:space="0" w:color="auto"/>
        <w:bottom w:val="none" w:sz="0" w:space="0" w:color="auto"/>
        <w:right w:val="none" w:sz="0" w:space="0" w:color="auto"/>
      </w:divBdr>
    </w:div>
    <w:div w:id="1092699124">
      <w:bodyDiv w:val="1"/>
      <w:marLeft w:val="150"/>
      <w:marRight w:val="150"/>
      <w:marTop w:val="150"/>
      <w:marBottom w:val="150"/>
      <w:divBdr>
        <w:top w:val="none" w:sz="0" w:space="0" w:color="auto"/>
        <w:left w:val="none" w:sz="0" w:space="0" w:color="auto"/>
        <w:bottom w:val="none" w:sz="0" w:space="0" w:color="auto"/>
        <w:right w:val="none" w:sz="0" w:space="0" w:color="auto"/>
      </w:divBdr>
    </w:div>
    <w:div w:id="1096945366">
      <w:bodyDiv w:val="1"/>
      <w:marLeft w:val="0"/>
      <w:marRight w:val="0"/>
      <w:marTop w:val="0"/>
      <w:marBottom w:val="0"/>
      <w:divBdr>
        <w:top w:val="none" w:sz="0" w:space="0" w:color="auto"/>
        <w:left w:val="none" w:sz="0" w:space="0" w:color="auto"/>
        <w:bottom w:val="none" w:sz="0" w:space="0" w:color="auto"/>
        <w:right w:val="none" w:sz="0" w:space="0" w:color="auto"/>
      </w:divBdr>
    </w:div>
    <w:div w:id="1098990830">
      <w:bodyDiv w:val="1"/>
      <w:marLeft w:val="0"/>
      <w:marRight w:val="0"/>
      <w:marTop w:val="0"/>
      <w:marBottom w:val="0"/>
      <w:divBdr>
        <w:top w:val="none" w:sz="0" w:space="0" w:color="auto"/>
        <w:left w:val="none" w:sz="0" w:space="0" w:color="auto"/>
        <w:bottom w:val="none" w:sz="0" w:space="0" w:color="auto"/>
        <w:right w:val="none" w:sz="0" w:space="0" w:color="auto"/>
      </w:divBdr>
      <w:divsChild>
        <w:div w:id="79379114">
          <w:marLeft w:val="1886"/>
          <w:marRight w:val="0"/>
          <w:marTop w:val="0"/>
          <w:marBottom w:val="0"/>
          <w:divBdr>
            <w:top w:val="none" w:sz="0" w:space="0" w:color="auto"/>
            <w:left w:val="none" w:sz="0" w:space="0" w:color="auto"/>
            <w:bottom w:val="none" w:sz="0" w:space="0" w:color="auto"/>
            <w:right w:val="none" w:sz="0" w:space="0" w:color="auto"/>
          </w:divBdr>
        </w:div>
        <w:div w:id="256594269">
          <w:marLeft w:val="1166"/>
          <w:marRight w:val="0"/>
          <w:marTop w:val="0"/>
          <w:marBottom w:val="0"/>
          <w:divBdr>
            <w:top w:val="none" w:sz="0" w:space="0" w:color="auto"/>
            <w:left w:val="none" w:sz="0" w:space="0" w:color="auto"/>
            <w:bottom w:val="none" w:sz="0" w:space="0" w:color="auto"/>
            <w:right w:val="none" w:sz="0" w:space="0" w:color="auto"/>
          </w:divBdr>
        </w:div>
        <w:div w:id="537746280">
          <w:marLeft w:val="1886"/>
          <w:marRight w:val="0"/>
          <w:marTop w:val="0"/>
          <w:marBottom w:val="0"/>
          <w:divBdr>
            <w:top w:val="none" w:sz="0" w:space="0" w:color="auto"/>
            <w:left w:val="none" w:sz="0" w:space="0" w:color="auto"/>
            <w:bottom w:val="none" w:sz="0" w:space="0" w:color="auto"/>
            <w:right w:val="none" w:sz="0" w:space="0" w:color="auto"/>
          </w:divBdr>
        </w:div>
        <w:div w:id="900945451">
          <w:marLeft w:val="1166"/>
          <w:marRight w:val="0"/>
          <w:marTop w:val="0"/>
          <w:marBottom w:val="0"/>
          <w:divBdr>
            <w:top w:val="none" w:sz="0" w:space="0" w:color="auto"/>
            <w:left w:val="none" w:sz="0" w:space="0" w:color="auto"/>
            <w:bottom w:val="none" w:sz="0" w:space="0" w:color="auto"/>
            <w:right w:val="none" w:sz="0" w:space="0" w:color="auto"/>
          </w:divBdr>
        </w:div>
        <w:div w:id="1314600606">
          <w:marLeft w:val="1166"/>
          <w:marRight w:val="0"/>
          <w:marTop w:val="0"/>
          <w:marBottom w:val="0"/>
          <w:divBdr>
            <w:top w:val="none" w:sz="0" w:space="0" w:color="auto"/>
            <w:left w:val="none" w:sz="0" w:space="0" w:color="auto"/>
            <w:bottom w:val="none" w:sz="0" w:space="0" w:color="auto"/>
            <w:right w:val="none" w:sz="0" w:space="0" w:color="auto"/>
          </w:divBdr>
        </w:div>
        <w:div w:id="1491673166">
          <w:marLeft w:val="1886"/>
          <w:marRight w:val="0"/>
          <w:marTop w:val="0"/>
          <w:marBottom w:val="0"/>
          <w:divBdr>
            <w:top w:val="none" w:sz="0" w:space="0" w:color="auto"/>
            <w:left w:val="none" w:sz="0" w:space="0" w:color="auto"/>
            <w:bottom w:val="none" w:sz="0" w:space="0" w:color="auto"/>
            <w:right w:val="none" w:sz="0" w:space="0" w:color="auto"/>
          </w:divBdr>
        </w:div>
        <w:div w:id="1944846518">
          <w:marLeft w:val="1886"/>
          <w:marRight w:val="0"/>
          <w:marTop w:val="0"/>
          <w:marBottom w:val="0"/>
          <w:divBdr>
            <w:top w:val="none" w:sz="0" w:space="0" w:color="auto"/>
            <w:left w:val="none" w:sz="0" w:space="0" w:color="auto"/>
            <w:bottom w:val="none" w:sz="0" w:space="0" w:color="auto"/>
            <w:right w:val="none" w:sz="0" w:space="0" w:color="auto"/>
          </w:divBdr>
        </w:div>
      </w:divsChild>
    </w:div>
    <w:div w:id="1109468052">
      <w:bodyDiv w:val="1"/>
      <w:marLeft w:val="0"/>
      <w:marRight w:val="0"/>
      <w:marTop w:val="0"/>
      <w:marBottom w:val="0"/>
      <w:divBdr>
        <w:top w:val="none" w:sz="0" w:space="0" w:color="auto"/>
        <w:left w:val="none" w:sz="0" w:space="0" w:color="auto"/>
        <w:bottom w:val="none" w:sz="0" w:space="0" w:color="auto"/>
        <w:right w:val="none" w:sz="0" w:space="0" w:color="auto"/>
      </w:divBdr>
    </w:div>
    <w:div w:id="1127972669">
      <w:bodyDiv w:val="1"/>
      <w:marLeft w:val="0"/>
      <w:marRight w:val="0"/>
      <w:marTop w:val="0"/>
      <w:marBottom w:val="0"/>
      <w:divBdr>
        <w:top w:val="none" w:sz="0" w:space="0" w:color="auto"/>
        <w:left w:val="none" w:sz="0" w:space="0" w:color="auto"/>
        <w:bottom w:val="none" w:sz="0" w:space="0" w:color="auto"/>
        <w:right w:val="none" w:sz="0" w:space="0" w:color="auto"/>
      </w:divBdr>
    </w:div>
    <w:div w:id="1148937932">
      <w:bodyDiv w:val="1"/>
      <w:marLeft w:val="0"/>
      <w:marRight w:val="0"/>
      <w:marTop w:val="0"/>
      <w:marBottom w:val="0"/>
      <w:divBdr>
        <w:top w:val="none" w:sz="0" w:space="0" w:color="auto"/>
        <w:left w:val="none" w:sz="0" w:space="0" w:color="auto"/>
        <w:bottom w:val="none" w:sz="0" w:space="0" w:color="auto"/>
        <w:right w:val="none" w:sz="0" w:space="0" w:color="auto"/>
      </w:divBdr>
    </w:div>
    <w:div w:id="1167135632">
      <w:bodyDiv w:val="1"/>
      <w:marLeft w:val="0"/>
      <w:marRight w:val="0"/>
      <w:marTop w:val="0"/>
      <w:marBottom w:val="0"/>
      <w:divBdr>
        <w:top w:val="none" w:sz="0" w:space="0" w:color="auto"/>
        <w:left w:val="none" w:sz="0" w:space="0" w:color="auto"/>
        <w:bottom w:val="none" w:sz="0" w:space="0" w:color="auto"/>
        <w:right w:val="none" w:sz="0" w:space="0" w:color="auto"/>
      </w:divBdr>
      <w:divsChild>
        <w:div w:id="36709783">
          <w:marLeft w:val="518"/>
          <w:marRight w:val="0"/>
          <w:marTop w:val="96"/>
          <w:marBottom w:val="0"/>
          <w:divBdr>
            <w:top w:val="none" w:sz="0" w:space="0" w:color="auto"/>
            <w:left w:val="none" w:sz="0" w:space="0" w:color="auto"/>
            <w:bottom w:val="none" w:sz="0" w:space="0" w:color="auto"/>
            <w:right w:val="none" w:sz="0" w:space="0" w:color="auto"/>
          </w:divBdr>
        </w:div>
        <w:div w:id="263074174">
          <w:marLeft w:val="1109"/>
          <w:marRight w:val="0"/>
          <w:marTop w:val="86"/>
          <w:marBottom w:val="0"/>
          <w:divBdr>
            <w:top w:val="none" w:sz="0" w:space="0" w:color="auto"/>
            <w:left w:val="none" w:sz="0" w:space="0" w:color="auto"/>
            <w:bottom w:val="none" w:sz="0" w:space="0" w:color="auto"/>
            <w:right w:val="none" w:sz="0" w:space="0" w:color="auto"/>
          </w:divBdr>
        </w:div>
        <w:div w:id="440032743">
          <w:marLeft w:val="1109"/>
          <w:marRight w:val="0"/>
          <w:marTop w:val="86"/>
          <w:marBottom w:val="0"/>
          <w:divBdr>
            <w:top w:val="none" w:sz="0" w:space="0" w:color="auto"/>
            <w:left w:val="none" w:sz="0" w:space="0" w:color="auto"/>
            <w:bottom w:val="none" w:sz="0" w:space="0" w:color="auto"/>
            <w:right w:val="none" w:sz="0" w:space="0" w:color="auto"/>
          </w:divBdr>
        </w:div>
      </w:divsChild>
    </w:div>
    <w:div w:id="1175610803">
      <w:bodyDiv w:val="1"/>
      <w:marLeft w:val="0"/>
      <w:marRight w:val="0"/>
      <w:marTop w:val="0"/>
      <w:marBottom w:val="0"/>
      <w:divBdr>
        <w:top w:val="none" w:sz="0" w:space="0" w:color="auto"/>
        <w:left w:val="none" w:sz="0" w:space="0" w:color="auto"/>
        <w:bottom w:val="none" w:sz="0" w:space="0" w:color="auto"/>
        <w:right w:val="none" w:sz="0" w:space="0" w:color="auto"/>
      </w:divBdr>
    </w:div>
    <w:div w:id="1175995794">
      <w:bodyDiv w:val="1"/>
      <w:marLeft w:val="0"/>
      <w:marRight w:val="0"/>
      <w:marTop w:val="0"/>
      <w:marBottom w:val="0"/>
      <w:divBdr>
        <w:top w:val="none" w:sz="0" w:space="0" w:color="auto"/>
        <w:left w:val="none" w:sz="0" w:space="0" w:color="auto"/>
        <w:bottom w:val="none" w:sz="0" w:space="0" w:color="auto"/>
        <w:right w:val="none" w:sz="0" w:space="0" w:color="auto"/>
      </w:divBdr>
    </w:div>
    <w:div w:id="1183007750">
      <w:bodyDiv w:val="1"/>
      <w:marLeft w:val="0"/>
      <w:marRight w:val="0"/>
      <w:marTop w:val="0"/>
      <w:marBottom w:val="0"/>
      <w:divBdr>
        <w:top w:val="none" w:sz="0" w:space="0" w:color="auto"/>
        <w:left w:val="none" w:sz="0" w:space="0" w:color="auto"/>
        <w:bottom w:val="none" w:sz="0" w:space="0" w:color="auto"/>
        <w:right w:val="none" w:sz="0" w:space="0" w:color="auto"/>
      </w:divBdr>
    </w:div>
    <w:div w:id="1183711660">
      <w:bodyDiv w:val="1"/>
      <w:marLeft w:val="0"/>
      <w:marRight w:val="0"/>
      <w:marTop w:val="0"/>
      <w:marBottom w:val="0"/>
      <w:divBdr>
        <w:top w:val="none" w:sz="0" w:space="0" w:color="auto"/>
        <w:left w:val="none" w:sz="0" w:space="0" w:color="auto"/>
        <w:bottom w:val="none" w:sz="0" w:space="0" w:color="auto"/>
        <w:right w:val="none" w:sz="0" w:space="0" w:color="auto"/>
      </w:divBdr>
    </w:div>
    <w:div w:id="1190946814">
      <w:bodyDiv w:val="1"/>
      <w:marLeft w:val="0"/>
      <w:marRight w:val="0"/>
      <w:marTop w:val="0"/>
      <w:marBottom w:val="0"/>
      <w:divBdr>
        <w:top w:val="none" w:sz="0" w:space="0" w:color="auto"/>
        <w:left w:val="none" w:sz="0" w:space="0" w:color="auto"/>
        <w:bottom w:val="none" w:sz="0" w:space="0" w:color="auto"/>
        <w:right w:val="none" w:sz="0" w:space="0" w:color="auto"/>
      </w:divBdr>
    </w:div>
    <w:div w:id="1196843304">
      <w:bodyDiv w:val="1"/>
      <w:marLeft w:val="0"/>
      <w:marRight w:val="0"/>
      <w:marTop w:val="0"/>
      <w:marBottom w:val="0"/>
      <w:divBdr>
        <w:top w:val="none" w:sz="0" w:space="0" w:color="auto"/>
        <w:left w:val="none" w:sz="0" w:space="0" w:color="auto"/>
        <w:bottom w:val="none" w:sz="0" w:space="0" w:color="auto"/>
        <w:right w:val="none" w:sz="0" w:space="0" w:color="auto"/>
      </w:divBdr>
    </w:div>
    <w:div w:id="1214122217">
      <w:bodyDiv w:val="1"/>
      <w:marLeft w:val="150"/>
      <w:marRight w:val="150"/>
      <w:marTop w:val="150"/>
      <w:marBottom w:val="150"/>
      <w:divBdr>
        <w:top w:val="none" w:sz="0" w:space="0" w:color="auto"/>
        <w:left w:val="none" w:sz="0" w:space="0" w:color="auto"/>
        <w:bottom w:val="none" w:sz="0" w:space="0" w:color="auto"/>
        <w:right w:val="none" w:sz="0" w:space="0" w:color="auto"/>
      </w:divBdr>
    </w:div>
    <w:div w:id="1220482803">
      <w:bodyDiv w:val="1"/>
      <w:marLeft w:val="0"/>
      <w:marRight w:val="0"/>
      <w:marTop w:val="0"/>
      <w:marBottom w:val="0"/>
      <w:divBdr>
        <w:top w:val="none" w:sz="0" w:space="0" w:color="auto"/>
        <w:left w:val="none" w:sz="0" w:space="0" w:color="auto"/>
        <w:bottom w:val="none" w:sz="0" w:space="0" w:color="auto"/>
        <w:right w:val="none" w:sz="0" w:space="0" w:color="auto"/>
      </w:divBdr>
    </w:div>
    <w:div w:id="1244491302">
      <w:bodyDiv w:val="1"/>
      <w:marLeft w:val="150"/>
      <w:marRight w:val="150"/>
      <w:marTop w:val="150"/>
      <w:marBottom w:val="150"/>
      <w:divBdr>
        <w:top w:val="none" w:sz="0" w:space="0" w:color="auto"/>
        <w:left w:val="none" w:sz="0" w:space="0" w:color="auto"/>
        <w:bottom w:val="none" w:sz="0" w:space="0" w:color="auto"/>
        <w:right w:val="none" w:sz="0" w:space="0" w:color="auto"/>
      </w:divBdr>
    </w:div>
    <w:div w:id="1267663402">
      <w:bodyDiv w:val="1"/>
      <w:marLeft w:val="0"/>
      <w:marRight w:val="0"/>
      <w:marTop w:val="0"/>
      <w:marBottom w:val="0"/>
      <w:divBdr>
        <w:top w:val="none" w:sz="0" w:space="0" w:color="auto"/>
        <w:left w:val="none" w:sz="0" w:space="0" w:color="auto"/>
        <w:bottom w:val="none" w:sz="0" w:space="0" w:color="auto"/>
        <w:right w:val="none" w:sz="0" w:space="0" w:color="auto"/>
      </w:divBdr>
      <w:divsChild>
        <w:div w:id="40402384">
          <w:marLeft w:val="1166"/>
          <w:marRight w:val="0"/>
          <w:marTop w:val="86"/>
          <w:marBottom w:val="0"/>
          <w:divBdr>
            <w:top w:val="none" w:sz="0" w:space="0" w:color="auto"/>
            <w:left w:val="none" w:sz="0" w:space="0" w:color="auto"/>
            <w:bottom w:val="none" w:sz="0" w:space="0" w:color="auto"/>
            <w:right w:val="none" w:sz="0" w:space="0" w:color="auto"/>
          </w:divBdr>
        </w:div>
        <w:div w:id="974800993">
          <w:marLeft w:val="1166"/>
          <w:marRight w:val="0"/>
          <w:marTop w:val="86"/>
          <w:marBottom w:val="0"/>
          <w:divBdr>
            <w:top w:val="none" w:sz="0" w:space="0" w:color="auto"/>
            <w:left w:val="none" w:sz="0" w:space="0" w:color="auto"/>
            <w:bottom w:val="none" w:sz="0" w:space="0" w:color="auto"/>
            <w:right w:val="none" w:sz="0" w:space="0" w:color="auto"/>
          </w:divBdr>
        </w:div>
        <w:div w:id="1278753653">
          <w:marLeft w:val="1166"/>
          <w:marRight w:val="0"/>
          <w:marTop w:val="86"/>
          <w:marBottom w:val="0"/>
          <w:divBdr>
            <w:top w:val="none" w:sz="0" w:space="0" w:color="auto"/>
            <w:left w:val="none" w:sz="0" w:space="0" w:color="auto"/>
            <w:bottom w:val="none" w:sz="0" w:space="0" w:color="auto"/>
            <w:right w:val="none" w:sz="0" w:space="0" w:color="auto"/>
          </w:divBdr>
        </w:div>
        <w:div w:id="1853374807">
          <w:marLeft w:val="1166"/>
          <w:marRight w:val="0"/>
          <w:marTop w:val="86"/>
          <w:marBottom w:val="0"/>
          <w:divBdr>
            <w:top w:val="none" w:sz="0" w:space="0" w:color="auto"/>
            <w:left w:val="none" w:sz="0" w:space="0" w:color="auto"/>
            <w:bottom w:val="none" w:sz="0" w:space="0" w:color="auto"/>
            <w:right w:val="none" w:sz="0" w:space="0" w:color="auto"/>
          </w:divBdr>
        </w:div>
        <w:div w:id="1946837669">
          <w:marLeft w:val="1166"/>
          <w:marRight w:val="0"/>
          <w:marTop w:val="86"/>
          <w:marBottom w:val="0"/>
          <w:divBdr>
            <w:top w:val="none" w:sz="0" w:space="0" w:color="auto"/>
            <w:left w:val="none" w:sz="0" w:space="0" w:color="auto"/>
            <w:bottom w:val="none" w:sz="0" w:space="0" w:color="auto"/>
            <w:right w:val="none" w:sz="0" w:space="0" w:color="auto"/>
          </w:divBdr>
        </w:div>
        <w:div w:id="2137945142">
          <w:marLeft w:val="1166"/>
          <w:marRight w:val="0"/>
          <w:marTop w:val="86"/>
          <w:marBottom w:val="0"/>
          <w:divBdr>
            <w:top w:val="none" w:sz="0" w:space="0" w:color="auto"/>
            <w:left w:val="none" w:sz="0" w:space="0" w:color="auto"/>
            <w:bottom w:val="none" w:sz="0" w:space="0" w:color="auto"/>
            <w:right w:val="none" w:sz="0" w:space="0" w:color="auto"/>
          </w:divBdr>
        </w:div>
      </w:divsChild>
    </w:div>
    <w:div w:id="1276059788">
      <w:bodyDiv w:val="1"/>
      <w:marLeft w:val="0"/>
      <w:marRight w:val="0"/>
      <w:marTop w:val="0"/>
      <w:marBottom w:val="0"/>
      <w:divBdr>
        <w:top w:val="none" w:sz="0" w:space="0" w:color="auto"/>
        <w:left w:val="none" w:sz="0" w:space="0" w:color="auto"/>
        <w:bottom w:val="none" w:sz="0" w:space="0" w:color="auto"/>
        <w:right w:val="none" w:sz="0" w:space="0" w:color="auto"/>
      </w:divBdr>
      <w:divsChild>
        <w:div w:id="239339999">
          <w:marLeft w:val="547"/>
          <w:marRight w:val="0"/>
          <w:marTop w:val="115"/>
          <w:marBottom w:val="0"/>
          <w:divBdr>
            <w:top w:val="none" w:sz="0" w:space="0" w:color="auto"/>
            <w:left w:val="none" w:sz="0" w:space="0" w:color="auto"/>
            <w:bottom w:val="none" w:sz="0" w:space="0" w:color="auto"/>
            <w:right w:val="none" w:sz="0" w:space="0" w:color="auto"/>
          </w:divBdr>
        </w:div>
      </w:divsChild>
    </w:div>
    <w:div w:id="1288514422">
      <w:bodyDiv w:val="1"/>
      <w:marLeft w:val="0"/>
      <w:marRight w:val="0"/>
      <w:marTop w:val="0"/>
      <w:marBottom w:val="0"/>
      <w:divBdr>
        <w:top w:val="none" w:sz="0" w:space="0" w:color="auto"/>
        <w:left w:val="none" w:sz="0" w:space="0" w:color="auto"/>
        <w:bottom w:val="none" w:sz="0" w:space="0" w:color="auto"/>
        <w:right w:val="none" w:sz="0" w:space="0" w:color="auto"/>
      </w:divBdr>
    </w:div>
    <w:div w:id="1290432944">
      <w:bodyDiv w:val="1"/>
      <w:marLeft w:val="150"/>
      <w:marRight w:val="150"/>
      <w:marTop w:val="150"/>
      <w:marBottom w:val="150"/>
      <w:divBdr>
        <w:top w:val="none" w:sz="0" w:space="0" w:color="auto"/>
        <w:left w:val="none" w:sz="0" w:space="0" w:color="auto"/>
        <w:bottom w:val="none" w:sz="0" w:space="0" w:color="auto"/>
        <w:right w:val="none" w:sz="0" w:space="0" w:color="auto"/>
      </w:divBdr>
    </w:div>
    <w:div w:id="1322346723">
      <w:bodyDiv w:val="1"/>
      <w:marLeft w:val="0"/>
      <w:marRight w:val="0"/>
      <w:marTop w:val="0"/>
      <w:marBottom w:val="0"/>
      <w:divBdr>
        <w:top w:val="none" w:sz="0" w:space="0" w:color="auto"/>
        <w:left w:val="none" w:sz="0" w:space="0" w:color="auto"/>
        <w:bottom w:val="none" w:sz="0" w:space="0" w:color="auto"/>
        <w:right w:val="none" w:sz="0" w:space="0" w:color="auto"/>
      </w:divBdr>
    </w:div>
    <w:div w:id="1323124870">
      <w:bodyDiv w:val="1"/>
      <w:marLeft w:val="0"/>
      <w:marRight w:val="0"/>
      <w:marTop w:val="0"/>
      <w:marBottom w:val="0"/>
      <w:divBdr>
        <w:top w:val="none" w:sz="0" w:space="0" w:color="auto"/>
        <w:left w:val="none" w:sz="0" w:space="0" w:color="auto"/>
        <w:bottom w:val="none" w:sz="0" w:space="0" w:color="auto"/>
        <w:right w:val="none" w:sz="0" w:space="0" w:color="auto"/>
      </w:divBdr>
    </w:div>
    <w:div w:id="1335111089">
      <w:bodyDiv w:val="1"/>
      <w:marLeft w:val="0"/>
      <w:marRight w:val="0"/>
      <w:marTop w:val="0"/>
      <w:marBottom w:val="0"/>
      <w:divBdr>
        <w:top w:val="none" w:sz="0" w:space="0" w:color="auto"/>
        <w:left w:val="none" w:sz="0" w:space="0" w:color="auto"/>
        <w:bottom w:val="none" w:sz="0" w:space="0" w:color="auto"/>
        <w:right w:val="none" w:sz="0" w:space="0" w:color="auto"/>
      </w:divBdr>
    </w:div>
    <w:div w:id="1337808014">
      <w:bodyDiv w:val="1"/>
      <w:marLeft w:val="150"/>
      <w:marRight w:val="150"/>
      <w:marTop w:val="150"/>
      <w:marBottom w:val="150"/>
      <w:divBdr>
        <w:top w:val="none" w:sz="0" w:space="0" w:color="auto"/>
        <w:left w:val="none" w:sz="0" w:space="0" w:color="auto"/>
        <w:bottom w:val="none" w:sz="0" w:space="0" w:color="auto"/>
        <w:right w:val="none" w:sz="0" w:space="0" w:color="auto"/>
      </w:divBdr>
    </w:div>
    <w:div w:id="1344817988">
      <w:bodyDiv w:val="1"/>
      <w:marLeft w:val="0"/>
      <w:marRight w:val="0"/>
      <w:marTop w:val="0"/>
      <w:marBottom w:val="0"/>
      <w:divBdr>
        <w:top w:val="none" w:sz="0" w:space="0" w:color="auto"/>
        <w:left w:val="none" w:sz="0" w:space="0" w:color="auto"/>
        <w:bottom w:val="none" w:sz="0" w:space="0" w:color="auto"/>
        <w:right w:val="none" w:sz="0" w:space="0" w:color="auto"/>
      </w:divBdr>
    </w:div>
    <w:div w:id="1355963561">
      <w:bodyDiv w:val="1"/>
      <w:marLeft w:val="0"/>
      <w:marRight w:val="0"/>
      <w:marTop w:val="0"/>
      <w:marBottom w:val="0"/>
      <w:divBdr>
        <w:top w:val="none" w:sz="0" w:space="0" w:color="auto"/>
        <w:left w:val="none" w:sz="0" w:space="0" w:color="auto"/>
        <w:bottom w:val="none" w:sz="0" w:space="0" w:color="auto"/>
        <w:right w:val="none" w:sz="0" w:space="0" w:color="auto"/>
      </w:divBdr>
    </w:div>
    <w:div w:id="1371224177">
      <w:bodyDiv w:val="1"/>
      <w:marLeft w:val="0"/>
      <w:marRight w:val="0"/>
      <w:marTop w:val="0"/>
      <w:marBottom w:val="0"/>
      <w:divBdr>
        <w:top w:val="none" w:sz="0" w:space="0" w:color="auto"/>
        <w:left w:val="none" w:sz="0" w:space="0" w:color="auto"/>
        <w:bottom w:val="none" w:sz="0" w:space="0" w:color="auto"/>
        <w:right w:val="none" w:sz="0" w:space="0" w:color="auto"/>
      </w:divBdr>
      <w:divsChild>
        <w:div w:id="882450867">
          <w:marLeft w:val="0"/>
          <w:marRight w:val="0"/>
          <w:marTop w:val="150"/>
          <w:marBottom w:val="150"/>
          <w:divBdr>
            <w:top w:val="single" w:sz="6" w:space="0" w:color="4D5B8C"/>
            <w:left w:val="single" w:sz="6" w:space="0" w:color="4D5B8C"/>
            <w:bottom w:val="single" w:sz="6" w:space="0" w:color="4D5B8C"/>
            <w:right w:val="single" w:sz="6" w:space="0" w:color="4D5B8C"/>
          </w:divBdr>
          <w:divsChild>
            <w:div w:id="566964886">
              <w:marLeft w:val="2"/>
              <w:marRight w:val="2"/>
              <w:marTop w:val="240"/>
              <w:marBottom w:val="240"/>
              <w:divBdr>
                <w:top w:val="single" w:sz="6" w:space="0" w:color="4D5B8C"/>
                <w:left w:val="single" w:sz="6" w:space="6" w:color="4D5B8C"/>
                <w:bottom w:val="single" w:sz="6" w:space="0" w:color="4D5B8C"/>
                <w:right w:val="single" w:sz="6" w:space="6" w:color="4D5B8C"/>
              </w:divBdr>
            </w:div>
          </w:divsChild>
        </w:div>
      </w:divsChild>
    </w:div>
    <w:div w:id="1375732217">
      <w:bodyDiv w:val="1"/>
      <w:marLeft w:val="0"/>
      <w:marRight w:val="0"/>
      <w:marTop w:val="0"/>
      <w:marBottom w:val="0"/>
      <w:divBdr>
        <w:top w:val="none" w:sz="0" w:space="0" w:color="auto"/>
        <w:left w:val="none" w:sz="0" w:space="0" w:color="auto"/>
        <w:bottom w:val="none" w:sz="0" w:space="0" w:color="auto"/>
        <w:right w:val="none" w:sz="0" w:space="0" w:color="auto"/>
      </w:divBdr>
    </w:div>
    <w:div w:id="1382633608">
      <w:bodyDiv w:val="1"/>
      <w:marLeft w:val="150"/>
      <w:marRight w:val="150"/>
      <w:marTop w:val="150"/>
      <w:marBottom w:val="150"/>
      <w:divBdr>
        <w:top w:val="none" w:sz="0" w:space="0" w:color="auto"/>
        <w:left w:val="none" w:sz="0" w:space="0" w:color="auto"/>
        <w:bottom w:val="none" w:sz="0" w:space="0" w:color="auto"/>
        <w:right w:val="none" w:sz="0" w:space="0" w:color="auto"/>
      </w:divBdr>
    </w:div>
    <w:div w:id="1386562312">
      <w:bodyDiv w:val="1"/>
      <w:marLeft w:val="0"/>
      <w:marRight w:val="0"/>
      <w:marTop w:val="0"/>
      <w:marBottom w:val="0"/>
      <w:divBdr>
        <w:top w:val="none" w:sz="0" w:space="0" w:color="auto"/>
        <w:left w:val="none" w:sz="0" w:space="0" w:color="auto"/>
        <w:bottom w:val="none" w:sz="0" w:space="0" w:color="auto"/>
        <w:right w:val="none" w:sz="0" w:space="0" w:color="auto"/>
      </w:divBdr>
    </w:div>
    <w:div w:id="1389962902">
      <w:bodyDiv w:val="1"/>
      <w:marLeft w:val="0"/>
      <w:marRight w:val="0"/>
      <w:marTop w:val="0"/>
      <w:marBottom w:val="0"/>
      <w:divBdr>
        <w:top w:val="none" w:sz="0" w:space="0" w:color="auto"/>
        <w:left w:val="none" w:sz="0" w:space="0" w:color="auto"/>
        <w:bottom w:val="none" w:sz="0" w:space="0" w:color="auto"/>
        <w:right w:val="none" w:sz="0" w:space="0" w:color="auto"/>
      </w:divBdr>
    </w:div>
    <w:div w:id="1395470325">
      <w:bodyDiv w:val="1"/>
      <w:marLeft w:val="0"/>
      <w:marRight w:val="0"/>
      <w:marTop w:val="0"/>
      <w:marBottom w:val="0"/>
      <w:divBdr>
        <w:top w:val="none" w:sz="0" w:space="0" w:color="auto"/>
        <w:left w:val="none" w:sz="0" w:space="0" w:color="auto"/>
        <w:bottom w:val="none" w:sz="0" w:space="0" w:color="auto"/>
        <w:right w:val="none" w:sz="0" w:space="0" w:color="auto"/>
      </w:divBdr>
    </w:div>
    <w:div w:id="1403141141">
      <w:bodyDiv w:val="1"/>
      <w:marLeft w:val="0"/>
      <w:marRight w:val="0"/>
      <w:marTop w:val="0"/>
      <w:marBottom w:val="0"/>
      <w:divBdr>
        <w:top w:val="none" w:sz="0" w:space="0" w:color="auto"/>
        <w:left w:val="none" w:sz="0" w:space="0" w:color="auto"/>
        <w:bottom w:val="none" w:sz="0" w:space="0" w:color="auto"/>
        <w:right w:val="none" w:sz="0" w:space="0" w:color="auto"/>
      </w:divBdr>
      <w:divsChild>
        <w:div w:id="743804">
          <w:marLeft w:val="446"/>
          <w:marRight w:val="0"/>
          <w:marTop w:val="0"/>
          <w:marBottom w:val="0"/>
          <w:divBdr>
            <w:top w:val="none" w:sz="0" w:space="0" w:color="auto"/>
            <w:left w:val="none" w:sz="0" w:space="0" w:color="auto"/>
            <w:bottom w:val="none" w:sz="0" w:space="0" w:color="auto"/>
            <w:right w:val="none" w:sz="0" w:space="0" w:color="auto"/>
          </w:divBdr>
        </w:div>
        <w:div w:id="65500411">
          <w:marLeft w:val="446"/>
          <w:marRight w:val="0"/>
          <w:marTop w:val="0"/>
          <w:marBottom w:val="0"/>
          <w:divBdr>
            <w:top w:val="none" w:sz="0" w:space="0" w:color="auto"/>
            <w:left w:val="none" w:sz="0" w:space="0" w:color="auto"/>
            <w:bottom w:val="none" w:sz="0" w:space="0" w:color="auto"/>
            <w:right w:val="none" w:sz="0" w:space="0" w:color="auto"/>
          </w:divBdr>
        </w:div>
        <w:div w:id="112092461">
          <w:marLeft w:val="446"/>
          <w:marRight w:val="0"/>
          <w:marTop w:val="0"/>
          <w:marBottom w:val="0"/>
          <w:divBdr>
            <w:top w:val="none" w:sz="0" w:space="0" w:color="auto"/>
            <w:left w:val="none" w:sz="0" w:space="0" w:color="auto"/>
            <w:bottom w:val="none" w:sz="0" w:space="0" w:color="auto"/>
            <w:right w:val="none" w:sz="0" w:space="0" w:color="auto"/>
          </w:divBdr>
        </w:div>
        <w:div w:id="124011586">
          <w:marLeft w:val="446"/>
          <w:marRight w:val="0"/>
          <w:marTop w:val="0"/>
          <w:marBottom w:val="0"/>
          <w:divBdr>
            <w:top w:val="none" w:sz="0" w:space="0" w:color="auto"/>
            <w:left w:val="none" w:sz="0" w:space="0" w:color="auto"/>
            <w:bottom w:val="none" w:sz="0" w:space="0" w:color="auto"/>
            <w:right w:val="none" w:sz="0" w:space="0" w:color="auto"/>
          </w:divBdr>
        </w:div>
        <w:div w:id="143814470">
          <w:marLeft w:val="446"/>
          <w:marRight w:val="0"/>
          <w:marTop w:val="0"/>
          <w:marBottom w:val="0"/>
          <w:divBdr>
            <w:top w:val="none" w:sz="0" w:space="0" w:color="auto"/>
            <w:left w:val="none" w:sz="0" w:space="0" w:color="auto"/>
            <w:bottom w:val="none" w:sz="0" w:space="0" w:color="auto"/>
            <w:right w:val="none" w:sz="0" w:space="0" w:color="auto"/>
          </w:divBdr>
        </w:div>
        <w:div w:id="164901482">
          <w:marLeft w:val="446"/>
          <w:marRight w:val="0"/>
          <w:marTop w:val="0"/>
          <w:marBottom w:val="0"/>
          <w:divBdr>
            <w:top w:val="none" w:sz="0" w:space="0" w:color="auto"/>
            <w:left w:val="none" w:sz="0" w:space="0" w:color="auto"/>
            <w:bottom w:val="none" w:sz="0" w:space="0" w:color="auto"/>
            <w:right w:val="none" w:sz="0" w:space="0" w:color="auto"/>
          </w:divBdr>
        </w:div>
        <w:div w:id="209801590">
          <w:marLeft w:val="446"/>
          <w:marRight w:val="0"/>
          <w:marTop w:val="0"/>
          <w:marBottom w:val="0"/>
          <w:divBdr>
            <w:top w:val="none" w:sz="0" w:space="0" w:color="auto"/>
            <w:left w:val="none" w:sz="0" w:space="0" w:color="auto"/>
            <w:bottom w:val="none" w:sz="0" w:space="0" w:color="auto"/>
            <w:right w:val="none" w:sz="0" w:space="0" w:color="auto"/>
          </w:divBdr>
        </w:div>
        <w:div w:id="440102124">
          <w:marLeft w:val="446"/>
          <w:marRight w:val="0"/>
          <w:marTop w:val="0"/>
          <w:marBottom w:val="0"/>
          <w:divBdr>
            <w:top w:val="none" w:sz="0" w:space="0" w:color="auto"/>
            <w:left w:val="none" w:sz="0" w:space="0" w:color="auto"/>
            <w:bottom w:val="none" w:sz="0" w:space="0" w:color="auto"/>
            <w:right w:val="none" w:sz="0" w:space="0" w:color="auto"/>
          </w:divBdr>
        </w:div>
        <w:div w:id="469782443">
          <w:marLeft w:val="446"/>
          <w:marRight w:val="0"/>
          <w:marTop w:val="0"/>
          <w:marBottom w:val="0"/>
          <w:divBdr>
            <w:top w:val="none" w:sz="0" w:space="0" w:color="auto"/>
            <w:left w:val="none" w:sz="0" w:space="0" w:color="auto"/>
            <w:bottom w:val="none" w:sz="0" w:space="0" w:color="auto"/>
            <w:right w:val="none" w:sz="0" w:space="0" w:color="auto"/>
          </w:divBdr>
        </w:div>
        <w:div w:id="783815651">
          <w:marLeft w:val="446"/>
          <w:marRight w:val="0"/>
          <w:marTop w:val="0"/>
          <w:marBottom w:val="0"/>
          <w:divBdr>
            <w:top w:val="none" w:sz="0" w:space="0" w:color="auto"/>
            <w:left w:val="none" w:sz="0" w:space="0" w:color="auto"/>
            <w:bottom w:val="none" w:sz="0" w:space="0" w:color="auto"/>
            <w:right w:val="none" w:sz="0" w:space="0" w:color="auto"/>
          </w:divBdr>
        </w:div>
        <w:div w:id="878469190">
          <w:marLeft w:val="446"/>
          <w:marRight w:val="0"/>
          <w:marTop w:val="0"/>
          <w:marBottom w:val="0"/>
          <w:divBdr>
            <w:top w:val="none" w:sz="0" w:space="0" w:color="auto"/>
            <w:left w:val="none" w:sz="0" w:space="0" w:color="auto"/>
            <w:bottom w:val="none" w:sz="0" w:space="0" w:color="auto"/>
            <w:right w:val="none" w:sz="0" w:space="0" w:color="auto"/>
          </w:divBdr>
        </w:div>
        <w:div w:id="1530952515">
          <w:marLeft w:val="446"/>
          <w:marRight w:val="0"/>
          <w:marTop w:val="0"/>
          <w:marBottom w:val="0"/>
          <w:divBdr>
            <w:top w:val="none" w:sz="0" w:space="0" w:color="auto"/>
            <w:left w:val="none" w:sz="0" w:space="0" w:color="auto"/>
            <w:bottom w:val="none" w:sz="0" w:space="0" w:color="auto"/>
            <w:right w:val="none" w:sz="0" w:space="0" w:color="auto"/>
          </w:divBdr>
        </w:div>
        <w:div w:id="1561936118">
          <w:marLeft w:val="446"/>
          <w:marRight w:val="0"/>
          <w:marTop w:val="0"/>
          <w:marBottom w:val="0"/>
          <w:divBdr>
            <w:top w:val="none" w:sz="0" w:space="0" w:color="auto"/>
            <w:left w:val="none" w:sz="0" w:space="0" w:color="auto"/>
            <w:bottom w:val="none" w:sz="0" w:space="0" w:color="auto"/>
            <w:right w:val="none" w:sz="0" w:space="0" w:color="auto"/>
          </w:divBdr>
        </w:div>
        <w:div w:id="1729958222">
          <w:marLeft w:val="446"/>
          <w:marRight w:val="0"/>
          <w:marTop w:val="0"/>
          <w:marBottom w:val="0"/>
          <w:divBdr>
            <w:top w:val="none" w:sz="0" w:space="0" w:color="auto"/>
            <w:left w:val="none" w:sz="0" w:space="0" w:color="auto"/>
            <w:bottom w:val="none" w:sz="0" w:space="0" w:color="auto"/>
            <w:right w:val="none" w:sz="0" w:space="0" w:color="auto"/>
          </w:divBdr>
        </w:div>
        <w:div w:id="2041277451">
          <w:marLeft w:val="446"/>
          <w:marRight w:val="0"/>
          <w:marTop w:val="0"/>
          <w:marBottom w:val="0"/>
          <w:divBdr>
            <w:top w:val="none" w:sz="0" w:space="0" w:color="auto"/>
            <w:left w:val="none" w:sz="0" w:space="0" w:color="auto"/>
            <w:bottom w:val="none" w:sz="0" w:space="0" w:color="auto"/>
            <w:right w:val="none" w:sz="0" w:space="0" w:color="auto"/>
          </w:divBdr>
        </w:div>
      </w:divsChild>
    </w:div>
    <w:div w:id="1408767070">
      <w:bodyDiv w:val="1"/>
      <w:marLeft w:val="0"/>
      <w:marRight w:val="0"/>
      <w:marTop w:val="0"/>
      <w:marBottom w:val="0"/>
      <w:divBdr>
        <w:top w:val="none" w:sz="0" w:space="0" w:color="auto"/>
        <w:left w:val="none" w:sz="0" w:space="0" w:color="auto"/>
        <w:bottom w:val="none" w:sz="0" w:space="0" w:color="auto"/>
        <w:right w:val="none" w:sz="0" w:space="0" w:color="auto"/>
      </w:divBdr>
    </w:div>
    <w:div w:id="1429080138">
      <w:bodyDiv w:val="1"/>
      <w:marLeft w:val="0"/>
      <w:marRight w:val="0"/>
      <w:marTop w:val="0"/>
      <w:marBottom w:val="0"/>
      <w:divBdr>
        <w:top w:val="none" w:sz="0" w:space="0" w:color="auto"/>
        <w:left w:val="none" w:sz="0" w:space="0" w:color="auto"/>
        <w:bottom w:val="none" w:sz="0" w:space="0" w:color="auto"/>
        <w:right w:val="none" w:sz="0" w:space="0" w:color="auto"/>
      </w:divBdr>
    </w:div>
    <w:div w:id="1433818408">
      <w:bodyDiv w:val="1"/>
      <w:marLeft w:val="0"/>
      <w:marRight w:val="0"/>
      <w:marTop w:val="0"/>
      <w:marBottom w:val="0"/>
      <w:divBdr>
        <w:top w:val="none" w:sz="0" w:space="0" w:color="auto"/>
        <w:left w:val="none" w:sz="0" w:space="0" w:color="auto"/>
        <w:bottom w:val="none" w:sz="0" w:space="0" w:color="auto"/>
        <w:right w:val="none" w:sz="0" w:space="0" w:color="auto"/>
      </w:divBdr>
    </w:div>
    <w:div w:id="1437217298">
      <w:bodyDiv w:val="1"/>
      <w:marLeft w:val="0"/>
      <w:marRight w:val="0"/>
      <w:marTop w:val="0"/>
      <w:marBottom w:val="0"/>
      <w:divBdr>
        <w:top w:val="none" w:sz="0" w:space="0" w:color="auto"/>
        <w:left w:val="none" w:sz="0" w:space="0" w:color="auto"/>
        <w:bottom w:val="none" w:sz="0" w:space="0" w:color="auto"/>
        <w:right w:val="none" w:sz="0" w:space="0" w:color="auto"/>
      </w:divBdr>
    </w:div>
    <w:div w:id="1447188236">
      <w:bodyDiv w:val="1"/>
      <w:marLeft w:val="0"/>
      <w:marRight w:val="0"/>
      <w:marTop w:val="0"/>
      <w:marBottom w:val="0"/>
      <w:divBdr>
        <w:top w:val="none" w:sz="0" w:space="0" w:color="auto"/>
        <w:left w:val="none" w:sz="0" w:space="0" w:color="auto"/>
        <w:bottom w:val="none" w:sz="0" w:space="0" w:color="auto"/>
        <w:right w:val="none" w:sz="0" w:space="0" w:color="auto"/>
      </w:divBdr>
    </w:div>
    <w:div w:id="1471021524">
      <w:bodyDiv w:val="1"/>
      <w:marLeft w:val="0"/>
      <w:marRight w:val="0"/>
      <w:marTop w:val="0"/>
      <w:marBottom w:val="0"/>
      <w:divBdr>
        <w:top w:val="none" w:sz="0" w:space="0" w:color="auto"/>
        <w:left w:val="none" w:sz="0" w:space="0" w:color="auto"/>
        <w:bottom w:val="none" w:sz="0" w:space="0" w:color="auto"/>
        <w:right w:val="none" w:sz="0" w:space="0" w:color="auto"/>
      </w:divBdr>
      <w:divsChild>
        <w:div w:id="20934448">
          <w:marLeft w:val="446"/>
          <w:marRight w:val="0"/>
          <w:marTop w:val="0"/>
          <w:marBottom w:val="0"/>
          <w:divBdr>
            <w:top w:val="none" w:sz="0" w:space="0" w:color="auto"/>
            <w:left w:val="none" w:sz="0" w:space="0" w:color="auto"/>
            <w:bottom w:val="none" w:sz="0" w:space="0" w:color="auto"/>
            <w:right w:val="none" w:sz="0" w:space="0" w:color="auto"/>
          </w:divBdr>
        </w:div>
        <w:div w:id="254049517">
          <w:marLeft w:val="446"/>
          <w:marRight w:val="0"/>
          <w:marTop w:val="0"/>
          <w:marBottom w:val="0"/>
          <w:divBdr>
            <w:top w:val="none" w:sz="0" w:space="0" w:color="auto"/>
            <w:left w:val="none" w:sz="0" w:space="0" w:color="auto"/>
            <w:bottom w:val="none" w:sz="0" w:space="0" w:color="auto"/>
            <w:right w:val="none" w:sz="0" w:space="0" w:color="auto"/>
          </w:divBdr>
        </w:div>
        <w:div w:id="417100806">
          <w:marLeft w:val="446"/>
          <w:marRight w:val="0"/>
          <w:marTop w:val="0"/>
          <w:marBottom w:val="0"/>
          <w:divBdr>
            <w:top w:val="none" w:sz="0" w:space="0" w:color="auto"/>
            <w:left w:val="none" w:sz="0" w:space="0" w:color="auto"/>
            <w:bottom w:val="none" w:sz="0" w:space="0" w:color="auto"/>
            <w:right w:val="none" w:sz="0" w:space="0" w:color="auto"/>
          </w:divBdr>
        </w:div>
        <w:div w:id="526722336">
          <w:marLeft w:val="446"/>
          <w:marRight w:val="0"/>
          <w:marTop w:val="0"/>
          <w:marBottom w:val="0"/>
          <w:divBdr>
            <w:top w:val="none" w:sz="0" w:space="0" w:color="auto"/>
            <w:left w:val="none" w:sz="0" w:space="0" w:color="auto"/>
            <w:bottom w:val="none" w:sz="0" w:space="0" w:color="auto"/>
            <w:right w:val="none" w:sz="0" w:space="0" w:color="auto"/>
          </w:divBdr>
        </w:div>
        <w:div w:id="727920064">
          <w:marLeft w:val="446"/>
          <w:marRight w:val="0"/>
          <w:marTop w:val="0"/>
          <w:marBottom w:val="0"/>
          <w:divBdr>
            <w:top w:val="none" w:sz="0" w:space="0" w:color="auto"/>
            <w:left w:val="none" w:sz="0" w:space="0" w:color="auto"/>
            <w:bottom w:val="none" w:sz="0" w:space="0" w:color="auto"/>
            <w:right w:val="none" w:sz="0" w:space="0" w:color="auto"/>
          </w:divBdr>
        </w:div>
        <w:div w:id="1053432495">
          <w:marLeft w:val="446"/>
          <w:marRight w:val="0"/>
          <w:marTop w:val="0"/>
          <w:marBottom w:val="0"/>
          <w:divBdr>
            <w:top w:val="none" w:sz="0" w:space="0" w:color="auto"/>
            <w:left w:val="none" w:sz="0" w:space="0" w:color="auto"/>
            <w:bottom w:val="none" w:sz="0" w:space="0" w:color="auto"/>
            <w:right w:val="none" w:sz="0" w:space="0" w:color="auto"/>
          </w:divBdr>
        </w:div>
        <w:div w:id="1066613561">
          <w:marLeft w:val="446"/>
          <w:marRight w:val="0"/>
          <w:marTop w:val="0"/>
          <w:marBottom w:val="0"/>
          <w:divBdr>
            <w:top w:val="none" w:sz="0" w:space="0" w:color="auto"/>
            <w:left w:val="none" w:sz="0" w:space="0" w:color="auto"/>
            <w:bottom w:val="none" w:sz="0" w:space="0" w:color="auto"/>
            <w:right w:val="none" w:sz="0" w:space="0" w:color="auto"/>
          </w:divBdr>
        </w:div>
        <w:div w:id="1162162426">
          <w:marLeft w:val="446"/>
          <w:marRight w:val="0"/>
          <w:marTop w:val="0"/>
          <w:marBottom w:val="0"/>
          <w:divBdr>
            <w:top w:val="none" w:sz="0" w:space="0" w:color="auto"/>
            <w:left w:val="none" w:sz="0" w:space="0" w:color="auto"/>
            <w:bottom w:val="none" w:sz="0" w:space="0" w:color="auto"/>
            <w:right w:val="none" w:sz="0" w:space="0" w:color="auto"/>
          </w:divBdr>
        </w:div>
        <w:div w:id="1467580130">
          <w:marLeft w:val="446"/>
          <w:marRight w:val="0"/>
          <w:marTop w:val="0"/>
          <w:marBottom w:val="0"/>
          <w:divBdr>
            <w:top w:val="none" w:sz="0" w:space="0" w:color="auto"/>
            <w:left w:val="none" w:sz="0" w:space="0" w:color="auto"/>
            <w:bottom w:val="none" w:sz="0" w:space="0" w:color="auto"/>
            <w:right w:val="none" w:sz="0" w:space="0" w:color="auto"/>
          </w:divBdr>
        </w:div>
        <w:div w:id="1474250482">
          <w:marLeft w:val="446"/>
          <w:marRight w:val="0"/>
          <w:marTop w:val="0"/>
          <w:marBottom w:val="0"/>
          <w:divBdr>
            <w:top w:val="none" w:sz="0" w:space="0" w:color="auto"/>
            <w:left w:val="none" w:sz="0" w:space="0" w:color="auto"/>
            <w:bottom w:val="none" w:sz="0" w:space="0" w:color="auto"/>
            <w:right w:val="none" w:sz="0" w:space="0" w:color="auto"/>
          </w:divBdr>
        </w:div>
        <w:div w:id="1506434812">
          <w:marLeft w:val="446"/>
          <w:marRight w:val="0"/>
          <w:marTop w:val="0"/>
          <w:marBottom w:val="0"/>
          <w:divBdr>
            <w:top w:val="none" w:sz="0" w:space="0" w:color="auto"/>
            <w:left w:val="none" w:sz="0" w:space="0" w:color="auto"/>
            <w:bottom w:val="none" w:sz="0" w:space="0" w:color="auto"/>
            <w:right w:val="none" w:sz="0" w:space="0" w:color="auto"/>
          </w:divBdr>
        </w:div>
        <w:div w:id="1616517591">
          <w:marLeft w:val="446"/>
          <w:marRight w:val="0"/>
          <w:marTop w:val="0"/>
          <w:marBottom w:val="0"/>
          <w:divBdr>
            <w:top w:val="none" w:sz="0" w:space="0" w:color="auto"/>
            <w:left w:val="none" w:sz="0" w:space="0" w:color="auto"/>
            <w:bottom w:val="none" w:sz="0" w:space="0" w:color="auto"/>
            <w:right w:val="none" w:sz="0" w:space="0" w:color="auto"/>
          </w:divBdr>
        </w:div>
        <w:div w:id="1731229954">
          <w:marLeft w:val="446"/>
          <w:marRight w:val="0"/>
          <w:marTop w:val="0"/>
          <w:marBottom w:val="0"/>
          <w:divBdr>
            <w:top w:val="none" w:sz="0" w:space="0" w:color="auto"/>
            <w:left w:val="none" w:sz="0" w:space="0" w:color="auto"/>
            <w:bottom w:val="none" w:sz="0" w:space="0" w:color="auto"/>
            <w:right w:val="none" w:sz="0" w:space="0" w:color="auto"/>
          </w:divBdr>
        </w:div>
        <w:div w:id="1839074732">
          <w:marLeft w:val="446"/>
          <w:marRight w:val="0"/>
          <w:marTop w:val="0"/>
          <w:marBottom w:val="0"/>
          <w:divBdr>
            <w:top w:val="none" w:sz="0" w:space="0" w:color="auto"/>
            <w:left w:val="none" w:sz="0" w:space="0" w:color="auto"/>
            <w:bottom w:val="none" w:sz="0" w:space="0" w:color="auto"/>
            <w:right w:val="none" w:sz="0" w:space="0" w:color="auto"/>
          </w:divBdr>
        </w:div>
        <w:div w:id="2110614609">
          <w:marLeft w:val="446"/>
          <w:marRight w:val="0"/>
          <w:marTop w:val="0"/>
          <w:marBottom w:val="0"/>
          <w:divBdr>
            <w:top w:val="none" w:sz="0" w:space="0" w:color="auto"/>
            <w:left w:val="none" w:sz="0" w:space="0" w:color="auto"/>
            <w:bottom w:val="none" w:sz="0" w:space="0" w:color="auto"/>
            <w:right w:val="none" w:sz="0" w:space="0" w:color="auto"/>
          </w:divBdr>
        </w:div>
      </w:divsChild>
    </w:div>
    <w:div w:id="1483618986">
      <w:bodyDiv w:val="1"/>
      <w:marLeft w:val="0"/>
      <w:marRight w:val="0"/>
      <w:marTop w:val="0"/>
      <w:marBottom w:val="0"/>
      <w:divBdr>
        <w:top w:val="none" w:sz="0" w:space="0" w:color="auto"/>
        <w:left w:val="none" w:sz="0" w:space="0" w:color="auto"/>
        <w:bottom w:val="none" w:sz="0" w:space="0" w:color="auto"/>
        <w:right w:val="none" w:sz="0" w:space="0" w:color="auto"/>
      </w:divBdr>
      <w:divsChild>
        <w:div w:id="278876474">
          <w:marLeft w:val="1166"/>
          <w:marRight w:val="0"/>
          <w:marTop w:val="0"/>
          <w:marBottom w:val="0"/>
          <w:divBdr>
            <w:top w:val="none" w:sz="0" w:space="0" w:color="auto"/>
            <w:left w:val="none" w:sz="0" w:space="0" w:color="auto"/>
            <w:bottom w:val="none" w:sz="0" w:space="0" w:color="auto"/>
            <w:right w:val="none" w:sz="0" w:space="0" w:color="auto"/>
          </w:divBdr>
        </w:div>
        <w:div w:id="323094023">
          <w:marLeft w:val="1166"/>
          <w:marRight w:val="0"/>
          <w:marTop w:val="0"/>
          <w:marBottom w:val="0"/>
          <w:divBdr>
            <w:top w:val="none" w:sz="0" w:space="0" w:color="auto"/>
            <w:left w:val="none" w:sz="0" w:space="0" w:color="auto"/>
            <w:bottom w:val="none" w:sz="0" w:space="0" w:color="auto"/>
            <w:right w:val="none" w:sz="0" w:space="0" w:color="auto"/>
          </w:divBdr>
        </w:div>
        <w:div w:id="698121407">
          <w:marLeft w:val="1886"/>
          <w:marRight w:val="0"/>
          <w:marTop w:val="0"/>
          <w:marBottom w:val="0"/>
          <w:divBdr>
            <w:top w:val="none" w:sz="0" w:space="0" w:color="auto"/>
            <w:left w:val="none" w:sz="0" w:space="0" w:color="auto"/>
            <w:bottom w:val="none" w:sz="0" w:space="0" w:color="auto"/>
            <w:right w:val="none" w:sz="0" w:space="0" w:color="auto"/>
          </w:divBdr>
        </w:div>
        <w:div w:id="736901783">
          <w:marLeft w:val="1886"/>
          <w:marRight w:val="0"/>
          <w:marTop w:val="0"/>
          <w:marBottom w:val="0"/>
          <w:divBdr>
            <w:top w:val="none" w:sz="0" w:space="0" w:color="auto"/>
            <w:left w:val="none" w:sz="0" w:space="0" w:color="auto"/>
            <w:bottom w:val="none" w:sz="0" w:space="0" w:color="auto"/>
            <w:right w:val="none" w:sz="0" w:space="0" w:color="auto"/>
          </w:divBdr>
        </w:div>
        <w:div w:id="967662773">
          <w:marLeft w:val="1886"/>
          <w:marRight w:val="0"/>
          <w:marTop w:val="0"/>
          <w:marBottom w:val="0"/>
          <w:divBdr>
            <w:top w:val="none" w:sz="0" w:space="0" w:color="auto"/>
            <w:left w:val="none" w:sz="0" w:space="0" w:color="auto"/>
            <w:bottom w:val="none" w:sz="0" w:space="0" w:color="auto"/>
            <w:right w:val="none" w:sz="0" w:space="0" w:color="auto"/>
          </w:divBdr>
        </w:div>
        <w:div w:id="1256135040">
          <w:marLeft w:val="1166"/>
          <w:marRight w:val="0"/>
          <w:marTop w:val="0"/>
          <w:marBottom w:val="0"/>
          <w:divBdr>
            <w:top w:val="none" w:sz="0" w:space="0" w:color="auto"/>
            <w:left w:val="none" w:sz="0" w:space="0" w:color="auto"/>
            <w:bottom w:val="none" w:sz="0" w:space="0" w:color="auto"/>
            <w:right w:val="none" w:sz="0" w:space="0" w:color="auto"/>
          </w:divBdr>
        </w:div>
        <w:div w:id="1994604432">
          <w:marLeft w:val="1886"/>
          <w:marRight w:val="0"/>
          <w:marTop w:val="0"/>
          <w:marBottom w:val="0"/>
          <w:divBdr>
            <w:top w:val="none" w:sz="0" w:space="0" w:color="auto"/>
            <w:left w:val="none" w:sz="0" w:space="0" w:color="auto"/>
            <w:bottom w:val="none" w:sz="0" w:space="0" w:color="auto"/>
            <w:right w:val="none" w:sz="0" w:space="0" w:color="auto"/>
          </w:divBdr>
        </w:div>
      </w:divsChild>
    </w:div>
    <w:div w:id="1489663680">
      <w:bodyDiv w:val="1"/>
      <w:marLeft w:val="0"/>
      <w:marRight w:val="0"/>
      <w:marTop w:val="0"/>
      <w:marBottom w:val="0"/>
      <w:divBdr>
        <w:top w:val="none" w:sz="0" w:space="0" w:color="auto"/>
        <w:left w:val="none" w:sz="0" w:space="0" w:color="auto"/>
        <w:bottom w:val="none" w:sz="0" w:space="0" w:color="auto"/>
        <w:right w:val="none" w:sz="0" w:space="0" w:color="auto"/>
      </w:divBdr>
    </w:div>
    <w:div w:id="1496527904">
      <w:bodyDiv w:val="1"/>
      <w:marLeft w:val="0"/>
      <w:marRight w:val="0"/>
      <w:marTop w:val="0"/>
      <w:marBottom w:val="0"/>
      <w:divBdr>
        <w:top w:val="none" w:sz="0" w:space="0" w:color="auto"/>
        <w:left w:val="none" w:sz="0" w:space="0" w:color="auto"/>
        <w:bottom w:val="none" w:sz="0" w:space="0" w:color="auto"/>
        <w:right w:val="none" w:sz="0" w:space="0" w:color="auto"/>
      </w:divBdr>
    </w:div>
    <w:div w:id="1504397605">
      <w:bodyDiv w:val="1"/>
      <w:marLeft w:val="0"/>
      <w:marRight w:val="0"/>
      <w:marTop w:val="0"/>
      <w:marBottom w:val="0"/>
      <w:divBdr>
        <w:top w:val="none" w:sz="0" w:space="0" w:color="auto"/>
        <w:left w:val="none" w:sz="0" w:space="0" w:color="auto"/>
        <w:bottom w:val="none" w:sz="0" w:space="0" w:color="auto"/>
        <w:right w:val="none" w:sz="0" w:space="0" w:color="auto"/>
      </w:divBdr>
      <w:divsChild>
        <w:div w:id="11300988">
          <w:marLeft w:val="446"/>
          <w:marRight w:val="0"/>
          <w:marTop w:val="0"/>
          <w:marBottom w:val="0"/>
          <w:divBdr>
            <w:top w:val="none" w:sz="0" w:space="0" w:color="auto"/>
            <w:left w:val="none" w:sz="0" w:space="0" w:color="auto"/>
            <w:bottom w:val="none" w:sz="0" w:space="0" w:color="auto"/>
            <w:right w:val="none" w:sz="0" w:space="0" w:color="auto"/>
          </w:divBdr>
        </w:div>
        <w:div w:id="104741149">
          <w:marLeft w:val="446"/>
          <w:marRight w:val="0"/>
          <w:marTop w:val="0"/>
          <w:marBottom w:val="0"/>
          <w:divBdr>
            <w:top w:val="none" w:sz="0" w:space="0" w:color="auto"/>
            <w:left w:val="none" w:sz="0" w:space="0" w:color="auto"/>
            <w:bottom w:val="none" w:sz="0" w:space="0" w:color="auto"/>
            <w:right w:val="none" w:sz="0" w:space="0" w:color="auto"/>
          </w:divBdr>
        </w:div>
        <w:div w:id="112331797">
          <w:marLeft w:val="446"/>
          <w:marRight w:val="0"/>
          <w:marTop w:val="0"/>
          <w:marBottom w:val="0"/>
          <w:divBdr>
            <w:top w:val="none" w:sz="0" w:space="0" w:color="auto"/>
            <w:left w:val="none" w:sz="0" w:space="0" w:color="auto"/>
            <w:bottom w:val="none" w:sz="0" w:space="0" w:color="auto"/>
            <w:right w:val="none" w:sz="0" w:space="0" w:color="auto"/>
          </w:divBdr>
        </w:div>
        <w:div w:id="174850133">
          <w:marLeft w:val="446"/>
          <w:marRight w:val="0"/>
          <w:marTop w:val="0"/>
          <w:marBottom w:val="0"/>
          <w:divBdr>
            <w:top w:val="none" w:sz="0" w:space="0" w:color="auto"/>
            <w:left w:val="none" w:sz="0" w:space="0" w:color="auto"/>
            <w:bottom w:val="none" w:sz="0" w:space="0" w:color="auto"/>
            <w:right w:val="none" w:sz="0" w:space="0" w:color="auto"/>
          </w:divBdr>
        </w:div>
        <w:div w:id="214438865">
          <w:marLeft w:val="446"/>
          <w:marRight w:val="0"/>
          <w:marTop w:val="0"/>
          <w:marBottom w:val="0"/>
          <w:divBdr>
            <w:top w:val="none" w:sz="0" w:space="0" w:color="auto"/>
            <w:left w:val="none" w:sz="0" w:space="0" w:color="auto"/>
            <w:bottom w:val="none" w:sz="0" w:space="0" w:color="auto"/>
            <w:right w:val="none" w:sz="0" w:space="0" w:color="auto"/>
          </w:divBdr>
        </w:div>
        <w:div w:id="546835739">
          <w:marLeft w:val="446"/>
          <w:marRight w:val="0"/>
          <w:marTop w:val="0"/>
          <w:marBottom w:val="0"/>
          <w:divBdr>
            <w:top w:val="none" w:sz="0" w:space="0" w:color="auto"/>
            <w:left w:val="none" w:sz="0" w:space="0" w:color="auto"/>
            <w:bottom w:val="none" w:sz="0" w:space="0" w:color="auto"/>
            <w:right w:val="none" w:sz="0" w:space="0" w:color="auto"/>
          </w:divBdr>
        </w:div>
        <w:div w:id="823855653">
          <w:marLeft w:val="446"/>
          <w:marRight w:val="0"/>
          <w:marTop w:val="0"/>
          <w:marBottom w:val="0"/>
          <w:divBdr>
            <w:top w:val="none" w:sz="0" w:space="0" w:color="auto"/>
            <w:left w:val="none" w:sz="0" w:space="0" w:color="auto"/>
            <w:bottom w:val="none" w:sz="0" w:space="0" w:color="auto"/>
            <w:right w:val="none" w:sz="0" w:space="0" w:color="auto"/>
          </w:divBdr>
        </w:div>
        <w:div w:id="908199513">
          <w:marLeft w:val="446"/>
          <w:marRight w:val="0"/>
          <w:marTop w:val="0"/>
          <w:marBottom w:val="0"/>
          <w:divBdr>
            <w:top w:val="none" w:sz="0" w:space="0" w:color="auto"/>
            <w:left w:val="none" w:sz="0" w:space="0" w:color="auto"/>
            <w:bottom w:val="none" w:sz="0" w:space="0" w:color="auto"/>
            <w:right w:val="none" w:sz="0" w:space="0" w:color="auto"/>
          </w:divBdr>
        </w:div>
        <w:div w:id="947004520">
          <w:marLeft w:val="446"/>
          <w:marRight w:val="0"/>
          <w:marTop w:val="0"/>
          <w:marBottom w:val="0"/>
          <w:divBdr>
            <w:top w:val="none" w:sz="0" w:space="0" w:color="auto"/>
            <w:left w:val="none" w:sz="0" w:space="0" w:color="auto"/>
            <w:bottom w:val="none" w:sz="0" w:space="0" w:color="auto"/>
            <w:right w:val="none" w:sz="0" w:space="0" w:color="auto"/>
          </w:divBdr>
        </w:div>
        <w:div w:id="1179739251">
          <w:marLeft w:val="446"/>
          <w:marRight w:val="0"/>
          <w:marTop w:val="0"/>
          <w:marBottom w:val="0"/>
          <w:divBdr>
            <w:top w:val="none" w:sz="0" w:space="0" w:color="auto"/>
            <w:left w:val="none" w:sz="0" w:space="0" w:color="auto"/>
            <w:bottom w:val="none" w:sz="0" w:space="0" w:color="auto"/>
            <w:right w:val="none" w:sz="0" w:space="0" w:color="auto"/>
          </w:divBdr>
        </w:div>
        <w:div w:id="1461532789">
          <w:marLeft w:val="446"/>
          <w:marRight w:val="0"/>
          <w:marTop w:val="0"/>
          <w:marBottom w:val="0"/>
          <w:divBdr>
            <w:top w:val="none" w:sz="0" w:space="0" w:color="auto"/>
            <w:left w:val="none" w:sz="0" w:space="0" w:color="auto"/>
            <w:bottom w:val="none" w:sz="0" w:space="0" w:color="auto"/>
            <w:right w:val="none" w:sz="0" w:space="0" w:color="auto"/>
          </w:divBdr>
        </w:div>
        <w:div w:id="1729500645">
          <w:marLeft w:val="446"/>
          <w:marRight w:val="0"/>
          <w:marTop w:val="0"/>
          <w:marBottom w:val="0"/>
          <w:divBdr>
            <w:top w:val="none" w:sz="0" w:space="0" w:color="auto"/>
            <w:left w:val="none" w:sz="0" w:space="0" w:color="auto"/>
            <w:bottom w:val="none" w:sz="0" w:space="0" w:color="auto"/>
            <w:right w:val="none" w:sz="0" w:space="0" w:color="auto"/>
          </w:divBdr>
        </w:div>
        <w:div w:id="2053537517">
          <w:marLeft w:val="446"/>
          <w:marRight w:val="0"/>
          <w:marTop w:val="0"/>
          <w:marBottom w:val="0"/>
          <w:divBdr>
            <w:top w:val="none" w:sz="0" w:space="0" w:color="auto"/>
            <w:left w:val="none" w:sz="0" w:space="0" w:color="auto"/>
            <w:bottom w:val="none" w:sz="0" w:space="0" w:color="auto"/>
            <w:right w:val="none" w:sz="0" w:space="0" w:color="auto"/>
          </w:divBdr>
        </w:div>
        <w:div w:id="2065912443">
          <w:marLeft w:val="446"/>
          <w:marRight w:val="0"/>
          <w:marTop w:val="0"/>
          <w:marBottom w:val="0"/>
          <w:divBdr>
            <w:top w:val="none" w:sz="0" w:space="0" w:color="auto"/>
            <w:left w:val="none" w:sz="0" w:space="0" w:color="auto"/>
            <w:bottom w:val="none" w:sz="0" w:space="0" w:color="auto"/>
            <w:right w:val="none" w:sz="0" w:space="0" w:color="auto"/>
          </w:divBdr>
        </w:div>
        <w:div w:id="2075738203">
          <w:marLeft w:val="446"/>
          <w:marRight w:val="0"/>
          <w:marTop w:val="0"/>
          <w:marBottom w:val="0"/>
          <w:divBdr>
            <w:top w:val="none" w:sz="0" w:space="0" w:color="auto"/>
            <w:left w:val="none" w:sz="0" w:space="0" w:color="auto"/>
            <w:bottom w:val="none" w:sz="0" w:space="0" w:color="auto"/>
            <w:right w:val="none" w:sz="0" w:space="0" w:color="auto"/>
          </w:divBdr>
        </w:div>
      </w:divsChild>
    </w:div>
    <w:div w:id="1513833651">
      <w:bodyDiv w:val="1"/>
      <w:marLeft w:val="0"/>
      <w:marRight w:val="0"/>
      <w:marTop w:val="0"/>
      <w:marBottom w:val="0"/>
      <w:divBdr>
        <w:top w:val="none" w:sz="0" w:space="0" w:color="auto"/>
        <w:left w:val="none" w:sz="0" w:space="0" w:color="auto"/>
        <w:bottom w:val="none" w:sz="0" w:space="0" w:color="auto"/>
        <w:right w:val="none" w:sz="0" w:space="0" w:color="auto"/>
      </w:divBdr>
    </w:div>
    <w:div w:id="1515459036">
      <w:bodyDiv w:val="1"/>
      <w:marLeft w:val="0"/>
      <w:marRight w:val="0"/>
      <w:marTop w:val="0"/>
      <w:marBottom w:val="0"/>
      <w:divBdr>
        <w:top w:val="none" w:sz="0" w:space="0" w:color="auto"/>
        <w:left w:val="none" w:sz="0" w:space="0" w:color="auto"/>
        <w:bottom w:val="none" w:sz="0" w:space="0" w:color="auto"/>
        <w:right w:val="none" w:sz="0" w:space="0" w:color="auto"/>
      </w:divBdr>
    </w:div>
    <w:div w:id="1515537572">
      <w:bodyDiv w:val="1"/>
      <w:marLeft w:val="0"/>
      <w:marRight w:val="0"/>
      <w:marTop w:val="0"/>
      <w:marBottom w:val="0"/>
      <w:divBdr>
        <w:top w:val="none" w:sz="0" w:space="0" w:color="auto"/>
        <w:left w:val="none" w:sz="0" w:space="0" w:color="auto"/>
        <w:bottom w:val="none" w:sz="0" w:space="0" w:color="auto"/>
        <w:right w:val="none" w:sz="0" w:space="0" w:color="auto"/>
      </w:divBdr>
    </w:div>
    <w:div w:id="1524630313">
      <w:bodyDiv w:val="1"/>
      <w:marLeft w:val="0"/>
      <w:marRight w:val="0"/>
      <w:marTop w:val="0"/>
      <w:marBottom w:val="0"/>
      <w:divBdr>
        <w:top w:val="none" w:sz="0" w:space="0" w:color="auto"/>
        <w:left w:val="none" w:sz="0" w:space="0" w:color="auto"/>
        <w:bottom w:val="none" w:sz="0" w:space="0" w:color="auto"/>
        <w:right w:val="none" w:sz="0" w:space="0" w:color="auto"/>
      </w:divBdr>
    </w:div>
    <w:div w:id="1528299563">
      <w:bodyDiv w:val="1"/>
      <w:marLeft w:val="0"/>
      <w:marRight w:val="0"/>
      <w:marTop w:val="0"/>
      <w:marBottom w:val="0"/>
      <w:divBdr>
        <w:top w:val="none" w:sz="0" w:space="0" w:color="auto"/>
        <w:left w:val="none" w:sz="0" w:space="0" w:color="auto"/>
        <w:bottom w:val="none" w:sz="0" w:space="0" w:color="auto"/>
        <w:right w:val="none" w:sz="0" w:space="0" w:color="auto"/>
      </w:divBdr>
    </w:div>
    <w:div w:id="1536650861">
      <w:bodyDiv w:val="1"/>
      <w:marLeft w:val="0"/>
      <w:marRight w:val="0"/>
      <w:marTop w:val="0"/>
      <w:marBottom w:val="0"/>
      <w:divBdr>
        <w:top w:val="none" w:sz="0" w:space="0" w:color="auto"/>
        <w:left w:val="none" w:sz="0" w:space="0" w:color="auto"/>
        <w:bottom w:val="none" w:sz="0" w:space="0" w:color="auto"/>
        <w:right w:val="none" w:sz="0" w:space="0" w:color="auto"/>
      </w:divBdr>
    </w:div>
    <w:div w:id="1548830628">
      <w:bodyDiv w:val="1"/>
      <w:marLeft w:val="0"/>
      <w:marRight w:val="0"/>
      <w:marTop w:val="0"/>
      <w:marBottom w:val="0"/>
      <w:divBdr>
        <w:top w:val="none" w:sz="0" w:space="0" w:color="auto"/>
        <w:left w:val="none" w:sz="0" w:space="0" w:color="auto"/>
        <w:bottom w:val="none" w:sz="0" w:space="0" w:color="auto"/>
        <w:right w:val="none" w:sz="0" w:space="0" w:color="auto"/>
      </w:divBdr>
    </w:div>
    <w:div w:id="1562135795">
      <w:bodyDiv w:val="1"/>
      <w:marLeft w:val="0"/>
      <w:marRight w:val="0"/>
      <w:marTop w:val="0"/>
      <w:marBottom w:val="0"/>
      <w:divBdr>
        <w:top w:val="none" w:sz="0" w:space="0" w:color="auto"/>
        <w:left w:val="none" w:sz="0" w:space="0" w:color="auto"/>
        <w:bottom w:val="none" w:sz="0" w:space="0" w:color="auto"/>
        <w:right w:val="none" w:sz="0" w:space="0" w:color="auto"/>
      </w:divBdr>
    </w:div>
    <w:div w:id="1584412793">
      <w:bodyDiv w:val="1"/>
      <w:marLeft w:val="0"/>
      <w:marRight w:val="0"/>
      <w:marTop w:val="0"/>
      <w:marBottom w:val="0"/>
      <w:divBdr>
        <w:top w:val="none" w:sz="0" w:space="0" w:color="auto"/>
        <w:left w:val="none" w:sz="0" w:space="0" w:color="auto"/>
        <w:bottom w:val="none" w:sz="0" w:space="0" w:color="auto"/>
        <w:right w:val="none" w:sz="0" w:space="0" w:color="auto"/>
      </w:divBdr>
    </w:div>
    <w:div w:id="1591349473">
      <w:bodyDiv w:val="1"/>
      <w:marLeft w:val="150"/>
      <w:marRight w:val="150"/>
      <w:marTop w:val="150"/>
      <w:marBottom w:val="150"/>
      <w:divBdr>
        <w:top w:val="none" w:sz="0" w:space="0" w:color="auto"/>
        <w:left w:val="none" w:sz="0" w:space="0" w:color="auto"/>
        <w:bottom w:val="none" w:sz="0" w:space="0" w:color="auto"/>
        <w:right w:val="none" w:sz="0" w:space="0" w:color="auto"/>
      </w:divBdr>
    </w:div>
    <w:div w:id="1598369878">
      <w:bodyDiv w:val="1"/>
      <w:marLeft w:val="0"/>
      <w:marRight w:val="0"/>
      <w:marTop w:val="0"/>
      <w:marBottom w:val="0"/>
      <w:divBdr>
        <w:top w:val="none" w:sz="0" w:space="0" w:color="auto"/>
        <w:left w:val="none" w:sz="0" w:space="0" w:color="auto"/>
        <w:bottom w:val="none" w:sz="0" w:space="0" w:color="auto"/>
        <w:right w:val="none" w:sz="0" w:space="0" w:color="auto"/>
      </w:divBdr>
    </w:div>
    <w:div w:id="1613779168">
      <w:bodyDiv w:val="1"/>
      <w:marLeft w:val="0"/>
      <w:marRight w:val="0"/>
      <w:marTop w:val="0"/>
      <w:marBottom w:val="0"/>
      <w:divBdr>
        <w:top w:val="none" w:sz="0" w:space="0" w:color="auto"/>
        <w:left w:val="none" w:sz="0" w:space="0" w:color="auto"/>
        <w:bottom w:val="none" w:sz="0" w:space="0" w:color="auto"/>
        <w:right w:val="none" w:sz="0" w:space="0" w:color="auto"/>
      </w:divBdr>
    </w:div>
    <w:div w:id="1615945855">
      <w:bodyDiv w:val="1"/>
      <w:marLeft w:val="150"/>
      <w:marRight w:val="150"/>
      <w:marTop w:val="150"/>
      <w:marBottom w:val="150"/>
      <w:divBdr>
        <w:top w:val="none" w:sz="0" w:space="0" w:color="auto"/>
        <w:left w:val="none" w:sz="0" w:space="0" w:color="auto"/>
        <w:bottom w:val="none" w:sz="0" w:space="0" w:color="auto"/>
        <w:right w:val="none" w:sz="0" w:space="0" w:color="auto"/>
      </w:divBdr>
    </w:div>
    <w:div w:id="1635679555">
      <w:bodyDiv w:val="1"/>
      <w:marLeft w:val="0"/>
      <w:marRight w:val="0"/>
      <w:marTop w:val="0"/>
      <w:marBottom w:val="0"/>
      <w:divBdr>
        <w:top w:val="none" w:sz="0" w:space="0" w:color="auto"/>
        <w:left w:val="none" w:sz="0" w:space="0" w:color="auto"/>
        <w:bottom w:val="none" w:sz="0" w:space="0" w:color="auto"/>
        <w:right w:val="none" w:sz="0" w:space="0" w:color="auto"/>
      </w:divBdr>
      <w:divsChild>
        <w:div w:id="735398972">
          <w:marLeft w:val="547"/>
          <w:marRight w:val="0"/>
          <w:marTop w:val="120"/>
          <w:marBottom w:val="0"/>
          <w:divBdr>
            <w:top w:val="none" w:sz="0" w:space="0" w:color="auto"/>
            <w:left w:val="none" w:sz="0" w:space="0" w:color="auto"/>
            <w:bottom w:val="none" w:sz="0" w:space="0" w:color="auto"/>
            <w:right w:val="none" w:sz="0" w:space="0" w:color="auto"/>
          </w:divBdr>
        </w:div>
        <w:div w:id="1010524105">
          <w:marLeft w:val="1166"/>
          <w:marRight w:val="0"/>
          <w:marTop w:val="106"/>
          <w:marBottom w:val="0"/>
          <w:divBdr>
            <w:top w:val="none" w:sz="0" w:space="0" w:color="auto"/>
            <w:left w:val="none" w:sz="0" w:space="0" w:color="auto"/>
            <w:bottom w:val="none" w:sz="0" w:space="0" w:color="auto"/>
            <w:right w:val="none" w:sz="0" w:space="0" w:color="auto"/>
          </w:divBdr>
        </w:div>
        <w:div w:id="1041856630">
          <w:marLeft w:val="1166"/>
          <w:marRight w:val="0"/>
          <w:marTop w:val="106"/>
          <w:marBottom w:val="0"/>
          <w:divBdr>
            <w:top w:val="none" w:sz="0" w:space="0" w:color="auto"/>
            <w:left w:val="none" w:sz="0" w:space="0" w:color="auto"/>
            <w:bottom w:val="none" w:sz="0" w:space="0" w:color="auto"/>
            <w:right w:val="none" w:sz="0" w:space="0" w:color="auto"/>
          </w:divBdr>
        </w:div>
        <w:div w:id="1496535659">
          <w:marLeft w:val="1166"/>
          <w:marRight w:val="0"/>
          <w:marTop w:val="106"/>
          <w:marBottom w:val="0"/>
          <w:divBdr>
            <w:top w:val="none" w:sz="0" w:space="0" w:color="auto"/>
            <w:left w:val="none" w:sz="0" w:space="0" w:color="auto"/>
            <w:bottom w:val="none" w:sz="0" w:space="0" w:color="auto"/>
            <w:right w:val="none" w:sz="0" w:space="0" w:color="auto"/>
          </w:divBdr>
        </w:div>
        <w:div w:id="2126195226">
          <w:marLeft w:val="1166"/>
          <w:marRight w:val="0"/>
          <w:marTop w:val="106"/>
          <w:marBottom w:val="0"/>
          <w:divBdr>
            <w:top w:val="none" w:sz="0" w:space="0" w:color="auto"/>
            <w:left w:val="none" w:sz="0" w:space="0" w:color="auto"/>
            <w:bottom w:val="none" w:sz="0" w:space="0" w:color="auto"/>
            <w:right w:val="none" w:sz="0" w:space="0" w:color="auto"/>
          </w:divBdr>
        </w:div>
      </w:divsChild>
    </w:div>
    <w:div w:id="1644578991">
      <w:bodyDiv w:val="1"/>
      <w:marLeft w:val="0"/>
      <w:marRight w:val="0"/>
      <w:marTop w:val="0"/>
      <w:marBottom w:val="0"/>
      <w:divBdr>
        <w:top w:val="none" w:sz="0" w:space="0" w:color="auto"/>
        <w:left w:val="none" w:sz="0" w:space="0" w:color="auto"/>
        <w:bottom w:val="none" w:sz="0" w:space="0" w:color="auto"/>
        <w:right w:val="none" w:sz="0" w:space="0" w:color="auto"/>
      </w:divBdr>
    </w:div>
    <w:div w:id="1646740778">
      <w:bodyDiv w:val="1"/>
      <w:marLeft w:val="0"/>
      <w:marRight w:val="0"/>
      <w:marTop w:val="0"/>
      <w:marBottom w:val="0"/>
      <w:divBdr>
        <w:top w:val="none" w:sz="0" w:space="0" w:color="auto"/>
        <w:left w:val="none" w:sz="0" w:space="0" w:color="auto"/>
        <w:bottom w:val="none" w:sz="0" w:space="0" w:color="auto"/>
        <w:right w:val="none" w:sz="0" w:space="0" w:color="auto"/>
      </w:divBdr>
    </w:div>
    <w:div w:id="1681469788">
      <w:bodyDiv w:val="1"/>
      <w:marLeft w:val="0"/>
      <w:marRight w:val="0"/>
      <w:marTop w:val="0"/>
      <w:marBottom w:val="0"/>
      <w:divBdr>
        <w:top w:val="none" w:sz="0" w:space="0" w:color="auto"/>
        <w:left w:val="none" w:sz="0" w:space="0" w:color="auto"/>
        <w:bottom w:val="none" w:sz="0" w:space="0" w:color="auto"/>
        <w:right w:val="none" w:sz="0" w:space="0" w:color="auto"/>
      </w:divBdr>
      <w:divsChild>
        <w:div w:id="938410797">
          <w:marLeft w:val="0"/>
          <w:marRight w:val="0"/>
          <w:marTop w:val="168"/>
          <w:marBottom w:val="0"/>
          <w:divBdr>
            <w:top w:val="none" w:sz="0" w:space="0" w:color="auto"/>
            <w:left w:val="none" w:sz="0" w:space="0" w:color="auto"/>
            <w:bottom w:val="none" w:sz="0" w:space="0" w:color="auto"/>
            <w:right w:val="none" w:sz="0" w:space="0" w:color="auto"/>
          </w:divBdr>
        </w:div>
      </w:divsChild>
    </w:div>
    <w:div w:id="1682850749">
      <w:bodyDiv w:val="1"/>
      <w:marLeft w:val="0"/>
      <w:marRight w:val="0"/>
      <w:marTop w:val="0"/>
      <w:marBottom w:val="0"/>
      <w:divBdr>
        <w:top w:val="none" w:sz="0" w:space="0" w:color="auto"/>
        <w:left w:val="none" w:sz="0" w:space="0" w:color="auto"/>
        <w:bottom w:val="none" w:sz="0" w:space="0" w:color="auto"/>
        <w:right w:val="none" w:sz="0" w:space="0" w:color="auto"/>
      </w:divBdr>
    </w:div>
    <w:div w:id="1699164598">
      <w:bodyDiv w:val="1"/>
      <w:marLeft w:val="0"/>
      <w:marRight w:val="0"/>
      <w:marTop w:val="0"/>
      <w:marBottom w:val="0"/>
      <w:divBdr>
        <w:top w:val="none" w:sz="0" w:space="0" w:color="auto"/>
        <w:left w:val="none" w:sz="0" w:space="0" w:color="auto"/>
        <w:bottom w:val="none" w:sz="0" w:space="0" w:color="auto"/>
        <w:right w:val="none" w:sz="0" w:space="0" w:color="auto"/>
      </w:divBdr>
    </w:div>
    <w:div w:id="1707293448">
      <w:bodyDiv w:val="1"/>
      <w:marLeft w:val="0"/>
      <w:marRight w:val="0"/>
      <w:marTop w:val="0"/>
      <w:marBottom w:val="0"/>
      <w:divBdr>
        <w:top w:val="none" w:sz="0" w:space="0" w:color="auto"/>
        <w:left w:val="none" w:sz="0" w:space="0" w:color="auto"/>
        <w:bottom w:val="none" w:sz="0" w:space="0" w:color="auto"/>
        <w:right w:val="none" w:sz="0" w:space="0" w:color="auto"/>
      </w:divBdr>
    </w:div>
    <w:div w:id="1709186330">
      <w:bodyDiv w:val="1"/>
      <w:marLeft w:val="0"/>
      <w:marRight w:val="0"/>
      <w:marTop w:val="0"/>
      <w:marBottom w:val="0"/>
      <w:divBdr>
        <w:top w:val="none" w:sz="0" w:space="0" w:color="auto"/>
        <w:left w:val="none" w:sz="0" w:space="0" w:color="auto"/>
        <w:bottom w:val="none" w:sz="0" w:space="0" w:color="auto"/>
        <w:right w:val="none" w:sz="0" w:space="0" w:color="auto"/>
      </w:divBdr>
      <w:divsChild>
        <w:div w:id="61610109">
          <w:marLeft w:val="547"/>
          <w:marRight w:val="0"/>
          <w:marTop w:val="154"/>
          <w:marBottom w:val="0"/>
          <w:divBdr>
            <w:top w:val="none" w:sz="0" w:space="0" w:color="auto"/>
            <w:left w:val="none" w:sz="0" w:space="0" w:color="auto"/>
            <w:bottom w:val="none" w:sz="0" w:space="0" w:color="auto"/>
            <w:right w:val="none" w:sz="0" w:space="0" w:color="auto"/>
          </w:divBdr>
        </w:div>
        <w:div w:id="320306094">
          <w:marLeft w:val="547"/>
          <w:marRight w:val="0"/>
          <w:marTop w:val="154"/>
          <w:marBottom w:val="0"/>
          <w:divBdr>
            <w:top w:val="none" w:sz="0" w:space="0" w:color="auto"/>
            <w:left w:val="none" w:sz="0" w:space="0" w:color="auto"/>
            <w:bottom w:val="none" w:sz="0" w:space="0" w:color="auto"/>
            <w:right w:val="none" w:sz="0" w:space="0" w:color="auto"/>
          </w:divBdr>
        </w:div>
        <w:div w:id="576979041">
          <w:marLeft w:val="1166"/>
          <w:marRight w:val="0"/>
          <w:marTop w:val="134"/>
          <w:marBottom w:val="0"/>
          <w:divBdr>
            <w:top w:val="none" w:sz="0" w:space="0" w:color="auto"/>
            <w:left w:val="none" w:sz="0" w:space="0" w:color="auto"/>
            <w:bottom w:val="none" w:sz="0" w:space="0" w:color="auto"/>
            <w:right w:val="none" w:sz="0" w:space="0" w:color="auto"/>
          </w:divBdr>
        </w:div>
        <w:div w:id="720251665">
          <w:marLeft w:val="1166"/>
          <w:marRight w:val="0"/>
          <w:marTop w:val="134"/>
          <w:marBottom w:val="0"/>
          <w:divBdr>
            <w:top w:val="none" w:sz="0" w:space="0" w:color="auto"/>
            <w:left w:val="none" w:sz="0" w:space="0" w:color="auto"/>
            <w:bottom w:val="none" w:sz="0" w:space="0" w:color="auto"/>
            <w:right w:val="none" w:sz="0" w:space="0" w:color="auto"/>
          </w:divBdr>
        </w:div>
        <w:div w:id="1285429729">
          <w:marLeft w:val="1166"/>
          <w:marRight w:val="0"/>
          <w:marTop w:val="134"/>
          <w:marBottom w:val="0"/>
          <w:divBdr>
            <w:top w:val="none" w:sz="0" w:space="0" w:color="auto"/>
            <w:left w:val="none" w:sz="0" w:space="0" w:color="auto"/>
            <w:bottom w:val="none" w:sz="0" w:space="0" w:color="auto"/>
            <w:right w:val="none" w:sz="0" w:space="0" w:color="auto"/>
          </w:divBdr>
        </w:div>
        <w:div w:id="1341351182">
          <w:marLeft w:val="547"/>
          <w:marRight w:val="0"/>
          <w:marTop w:val="154"/>
          <w:marBottom w:val="0"/>
          <w:divBdr>
            <w:top w:val="none" w:sz="0" w:space="0" w:color="auto"/>
            <w:left w:val="none" w:sz="0" w:space="0" w:color="auto"/>
            <w:bottom w:val="none" w:sz="0" w:space="0" w:color="auto"/>
            <w:right w:val="none" w:sz="0" w:space="0" w:color="auto"/>
          </w:divBdr>
        </w:div>
        <w:div w:id="1840387017">
          <w:marLeft w:val="1166"/>
          <w:marRight w:val="0"/>
          <w:marTop w:val="134"/>
          <w:marBottom w:val="0"/>
          <w:divBdr>
            <w:top w:val="none" w:sz="0" w:space="0" w:color="auto"/>
            <w:left w:val="none" w:sz="0" w:space="0" w:color="auto"/>
            <w:bottom w:val="none" w:sz="0" w:space="0" w:color="auto"/>
            <w:right w:val="none" w:sz="0" w:space="0" w:color="auto"/>
          </w:divBdr>
        </w:div>
        <w:div w:id="1906603481">
          <w:marLeft w:val="1166"/>
          <w:marRight w:val="0"/>
          <w:marTop w:val="134"/>
          <w:marBottom w:val="0"/>
          <w:divBdr>
            <w:top w:val="none" w:sz="0" w:space="0" w:color="auto"/>
            <w:left w:val="none" w:sz="0" w:space="0" w:color="auto"/>
            <w:bottom w:val="none" w:sz="0" w:space="0" w:color="auto"/>
            <w:right w:val="none" w:sz="0" w:space="0" w:color="auto"/>
          </w:divBdr>
        </w:div>
        <w:div w:id="1946227742">
          <w:marLeft w:val="1166"/>
          <w:marRight w:val="0"/>
          <w:marTop w:val="134"/>
          <w:marBottom w:val="0"/>
          <w:divBdr>
            <w:top w:val="none" w:sz="0" w:space="0" w:color="auto"/>
            <w:left w:val="none" w:sz="0" w:space="0" w:color="auto"/>
            <w:bottom w:val="none" w:sz="0" w:space="0" w:color="auto"/>
            <w:right w:val="none" w:sz="0" w:space="0" w:color="auto"/>
          </w:divBdr>
        </w:div>
      </w:divsChild>
    </w:div>
    <w:div w:id="1713339962">
      <w:bodyDiv w:val="1"/>
      <w:marLeft w:val="0"/>
      <w:marRight w:val="0"/>
      <w:marTop w:val="0"/>
      <w:marBottom w:val="0"/>
      <w:divBdr>
        <w:top w:val="none" w:sz="0" w:space="0" w:color="auto"/>
        <w:left w:val="none" w:sz="0" w:space="0" w:color="auto"/>
        <w:bottom w:val="none" w:sz="0" w:space="0" w:color="auto"/>
        <w:right w:val="none" w:sz="0" w:space="0" w:color="auto"/>
      </w:divBdr>
    </w:div>
    <w:div w:id="1718092751">
      <w:bodyDiv w:val="1"/>
      <w:marLeft w:val="0"/>
      <w:marRight w:val="0"/>
      <w:marTop w:val="0"/>
      <w:marBottom w:val="0"/>
      <w:divBdr>
        <w:top w:val="none" w:sz="0" w:space="0" w:color="auto"/>
        <w:left w:val="none" w:sz="0" w:space="0" w:color="auto"/>
        <w:bottom w:val="none" w:sz="0" w:space="0" w:color="auto"/>
        <w:right w:val="none" w:sz="0" w:space="0" w:color="auto"/>
      </w:divBdr>
    </w:div>
    <w:div w:id="1723602348">
      <w:bodyDiv w:val="1"/>
      <w:marLeft w:val="0"/>
      <w:marRight w:val="0"/>
      <w:marTop w:val="0"/>
      <w:marBottom w:val="0"/>
      <w:divBdr>
        <w:top w:val="none" w:sz="0" w:space="0" w:color="auto"/>
        <w:left w:val="none" w:sz="0" w:space="0" w:color="auto"/>
        <w:bottom w:val="none" w:sz="0" w:space="0" w:color="auto"/>
        <w:right w:val="none" w:sz="0" w:space="0" w:color="auto"/>
      </w:divBdr>
    </w:div>
    <w:div w:id="1737509891">
      <w:bodyDiv w:val="1"/>
      <w:marLeft w:val="0"/>
      <w:marRight w:val="0"/>
      <w:marTop w:val="0"/>
      <w:marBottom w:val="0"/>
      <w:divBdr>
        <w:top w:val="none" w:sz="0" w:space="0" w:color="auto"/>
        <w:left w:val="none" w:sz="0" w:space="0" w:color="auto"/>
        <w:bottom w:val="none" w:sz="0" w:space="0" w:color="auto"/>
        <w:right w:val="none" w:sz="0" w:space="0" w:color="auto"/>
      </w:divBdr>
    </w:div>
    <w:div w:id="1740178545">
      <w:bodyDiv w:val="1"/>
      <w:marLeft w:val="0"/>
      <w:marRight w:val="0"/>
      <w:marTop w:val="0"/>
      <w:marBottom w:val="0"/>
      <w:divBdr>
        <w:top w:val="none" w:sz="0" w:space="0" w:color="auto"/>
        <w:left w:val="none" w:sz="0" w:space="0" w:color="auto"/>
        <w:bottom w:val="none" w:sz="0" w:space="0" w:color="auto"/>
        <w:right w:val="none" w:sz="0" w:space="0" w:color="auto"/>
      </w:divBdr>
      <w:divsChild>
        <w:div w:id="447241605">
          <w:marLeft w:val="1800"/>
          <w:marRight w:val="0"/>
          <w:marTop w:val="100"/>
          <w:marBottom w:val="0"/>
          <w:divBdr>
            <w:top w:val="none" w:sz="0" w:space="0" w:color="auto"/>
            <w:left w:val="none" w:sz="0" w:space="0" w:color="auto"/>
            <w:bottom w:val="none" w:sz="0" w:space="0" w:color="auto"/>
            <w:right w:val="none" w:sz="0" w:space="0" w:color="auto"/>
          </w:divBdr>
        </w:div>
        <w:div w:id="681009707">
          <w:marLeft w:val="1080"/>
          <w:marRight w:val="0"/>
          <w:marTop w:val="100"/>
          <w:marBottom w:val="0"/>
          <w:divBdr>
            <w:top w:val="none" w:sz="0" w:space="0" w:color="auto"/>
            <w:left w:val="none" w:sz="0" w:space="0" w:color="auto"/>
            <w:bottom w:val="none" w:sz="0" w:space="0" w:color="auto"/>
            <w:right w:val="none" w:sz="0" w:space="0" w:color="auto"/>
          </w:divBdr>
        </w:div>
        <w:div w:id="693845164">
          <w:marLeft w:val="1080"/>
          <w:marRight w:val="0"/>
          <w:marTop w:val="100"/>
          <w:marBottom w:val="0"/>
          <w:divBdr>
            <w:top w:val="none" w:sz="0" w:space="0" w:color="auto"/>
            <w:left w:val="none" w:sz="0" w:space="0" w:color="auto"/>
            <w:bottom w:val="none" w:sz="0" w:space="0" w:color="auto"/>
            <w:right w:val="none" w:sz="0" w:space="0" w:color="auto"/>
          </w:divBdr>
        </w:div>
        <w:div w:id="1115103484">
          <w:marLeft w:val="1080"/>
          <w:marRight w:val="0"/>
          <w:marTop w:val="100"/>
          <w:marBottom w:val="0"/>
          <w:divBdr>
            <w:top w:val="none" w:sz="0" w:space="0" w:color="auto"/>
            <w:left w:val="none" w:sz="0" w:space="0" w:color="auto"/>
            <w:bottom w:val="none" w:sz="0" w:space="0" w:color="auto"/>
            <w:right w:val="none" w:sz="0" w:space="0" w:color="auto"/>
          </w:divBdr>
        </w:div>
        <w:div w:id="1131168804">
          <w:marLeft w:val="1800"/>
          <w:marRight w:val="0"/>
          <w:marTop w:val="100"/>
          <w:marBottom w:val="0"/>
          <w:divBdr>
            <w:top w:val="none" w:sz="0" w:space="0" w:color="auto"/>
            <w:left w:val="none" w:sz="0" w:space="0" w:color="auto"/>
            <w:bottom w:val="none" w:sz="0" w:space="0" w:color="auto"/>
            <w:right w:val="none" w:sz="0" w:space="0" w:color="auto"/>
          </w:divBdr>
        </w:div>
        <w:div w:id="1222904227">
          <w:marLeft w:val="1080"/>
          <w:marRight w:val="0"/>
          <w:marTop w:val="100"/>
          <w:marBottom w:val="0"/>
          <w:divBdr>
            <w:top w:val="none" w:sz="0" w:space="0" w:color="auto"/>
            <w:left w:val="none" w:sz="0" w:space="0" w:color="auto"/>
            <w:bottom w:val="none" w:sz="0" w:space="0" w:color="auto"/>
            <w:right w:val="none" w:sz="0" w:space="0" w:color="auto"/>
          </w:divBdr>
        </w:div>
        <w:div w:id="1479029604">
          <w:marLeft w:val="360"/>
          <w:marRight w:val="0"/>
          <w:marTop w:val="200"/>
          <w:marBottom w:val="0"/>
          <w:divBdr>
            <w:top w:val="none" w:sz="0" w:space="0" w:color="auto"/>
            <w:left w:val="none" w:sz="0" w:space="0" w:color="auto"/>
            <w:bottom w:val="none" w:sz="0" w:space="0" w:color="auto"/>
            <w:right w:val="none" w:sz="0" w:space="0" w:color="auto"/>
          </w:divBdr>
        </w:div>
        <w:div w:id="1545213326">
          <w:marLeft w:val="1080"/>
          <w:marRight w:val="0"/>
          <w:marTop w:val="100"/>
          <w:marBottom w:val="0"/>
          <w:divBdr>
            <w:top w:val="none" w:sz="0" w:space="0" w:color="auto"/>
            <w:left w:val="none" w:sz="0" w:space="0" w:color="auto"/>
            <w:bottom w:val="none" w:sz="0" w:space="0" w:color="auto"/>
            <w:right w:val="none" w:sz="0" w:space="0" w:color="auto"/>
          </w:divBdr>
        </w:div>
        <w:div w:id="1772622834">
          <w:marLeft w:val="360"/>
          <w:marRight w:val="0"/>
          <w:marTop w:val="200"/>
          <w:marBottom w:val="0"/>
          <w:divBdr>
            <w:top w:val="none" w:sz="0" w:space="0" w:color="auto"/>
            <w:left w:val="none" w:sz="0" w:space="0" w:color="auto"/>
            <w:bottom w:val="none" w:sz="0" w:space="0" w:color="auto"/>
            <w:right w:val="none" w:sz="0" w:space="0" w:color="auto"/>
          </w:divBdr>
        </w:div>
        <w:div w:id="1950548358">
          <w:marLeft w:val="1800"/>
          <w:marRight w:val="0"/>
          <w:marTop w:val="100"/>
          <w:marBottom w:val="0"/>
          <w:divBdr>
            <w:top w:val="none" w:sz="0" w:space="0" w:color="auto"/>
            <w:left w:val="none" w:sz="0" w:space="0" w:color="auto"/>
            <w:bottom w:val="none" w:sz="0" w:space="0" w:color="auto"/>
            <w:right w:val="none" w:sz="0" w:space="0" w:color="auto"/>
          </w:divBdr>
        </w:div>
        <w:div w:id="2102413190">
          <w:marLeft w:val="1800"/>
          <w:marRight w:val="0"/>
          <w:marTop w:val="100"/>
          <w:marBottom w:val="0"/>
          <w:divBdr>
            <w:top w:val="none" w:sz="0" w:space="0" w:color="auto"/>
            <w:left w:val="none" w:sz="0" w:space="0" w:color="auto"/>
            <w:bottom w:val="none" w:sz="0" w:space="0" w:color="auto"/>
            <w:right w:val="none" w:sz="0" w:space="0" w:color="auto"/>
          </w:divBdr>
        </w:div>
      </w:divsChild>
    </w:div>
    <w:div w:id="1746221710">
      <w:bodyDiv w:val="1"/>
      <w:marLeft w:val="0"/>
      <w:marRight w:val="0"/>
      <w:marTop w:val="0"/>
      <w:marBottom w:val="0"/>
      <w:divBdr>
        <w:top w:val="none" w:sz="0" w:space="0" w:color="auto"/>
        <w:left w:val="none" w:sz="0" w:space="0" w:color="auto"/>
        <w:bottom w:val="none" w:sz="0" w:space="0" w:color="auto"/>
        <w:right w:val="none" w:sz="0" w:space="0" w:color="auto"/>
      </w:divBdr>
    </w:div>
    <w:div w:id="1765682851">
      <w:bodyDiv w:val="1"/>
      <w:marLeft w:val="150"/>
      <w:marRight w:val="150"/>
      <w:marTop w:val="150"/>
      <w:marBottom w:val="150"/>
      <w:divBdr>
        <w:top w:val="none" w:sz="0" w:space="0" w:color="auto"/>
        <w:left w:val="none" w:sz="0" w:space="0" w:color="auto"/>
        <w:bottom w:val="none" w:sz="0" w:space="0" w:color="auto"/>
        <w:right w:val="none" w:sz="0" w:space="0" w:color="auto"/>
      </w:divBdr>
    </w:div>
    <w:div w:id="1774089995">
      <w:bodyDiv w:val="1"/>
      <w:marLeft w:val="0"/>
      <w:marRight w:val="0"/>
      <w:marTop w:val="0"/>
      <w:marBottom w:val="0"/>
      <w:divBdr>
        <w:top w:val="none" w:sz="0" w:space="0" w:color="auto"/>
        <w:left w:val="none" w:sz="0" w:space="0" w:color="auto"/>
        <w:bottom w:val="none" w:sz="0" w:space="0" w:color="auto"/>
        <w:right w:val="none" w:sz="0" w:space="0" w:color="auto"/>
      </w:divBdr>
    </w:div>
    <w:div w:id="1777939084">
      <w:bodyDiv w:val="1"/>
      <w:marLeft w:val="0"/>
      <w:marRight w:val="0"/>
      <w:marTop w:val="0"/>
      <w:marBottom w:val="0"/>
      <w:divBdr>
        <w:top w:val="none" w:sz="0" w:space="0" w:color="auto"/>
        <w:left w:val="none" w:sz="0" w:space="0" w:color="auto"/>
        <w:bottom w:val="none" w:sz="0" w:space="0" w:color="auto"/>
        <w:right w:val="none" w:sz="0" w:space="0" w:color="auto"/>
      </w:divBdr>
    </w:div>
    <w:div w:id="1792164130">
      <w:bodyDiv w:val="1"/>
      <w:marLeft w:val="0"/>
      <w:marRight w:val="0"/>
      <w:marTop w:val="0"/>
      <w:marBottom w:val="0"/>
      <w:divBdr>
        <w:top w:val="none" w:sz="0" w:space="0" w:color="auto"/>
        <w:left w:val="none" w:sz="0" w:space="0" w:color="auto"/>
        <w:bottom w:val="none" w:sz="0" w:space="0" w:color="auto"/>
        <w:right w:val="none" w:sz="0" w:space="0" w:color="auto"/>
      </w:divBdr>
    </w:div>
    <w:div w:id="1798833212">
      <w:bodyDiv w:val="1"/>
      <w:marLeft w:val="0"/>
      <w:marRight w:val="0"/>
      <w:marTop w:val="0"/>
      <w:marBottom w:val="0"/>
      <w:divBdr>
        <w:top w:val="none" w:sz="0" w:space="0" w:color="auto"/>
        <w:left w:val="none" w:sz="0" w:space="0" w:color="auto"/>
        <w:bottom w:val="none" w:sz="0" w:space="0" w:color="auto"/>
        <w:right w:val="none" w:sz="0" w:space="0" w:color="auto"/>
      </w:divBdr>
    </w:div>
    <w:div w:id="1798992105">
      <w:bodyDiv w:val="1"/>
      <w:marLeft w:val="0"/>
      <w:marRight w:val="0"/>
      <w:marTop w:val="0"/>
      <w:marBottom w:val="0"/>
      <w:divBdr>
        <w:top w:val="none" w:sz="0" w:space="0" w:color="auto"/>
        <w:left w:val="none" w:sz="0" w:space="0" w:color="auto"/>
        <w:bottom w:val="none" w:sz="0" w:space="0" w:color="auto"/>
        <w:right w:val="none" w:sz="0" w:space="0" w:color="auto"/>
      </w:divBdr>
    </w:div>
    <w:div w:id="1803230974">
      <w:bodyDiv w:val="1"/>
      <w:marLeft w:val="0"/>
      <w:marRight w:val="0"/>
      <w:marTop w:val="0"/>
      <w:marBottom w:val="0"/>
      <w:divBdr>
        <w:top w:val="none" w:sz="0" w:space="0" w:color="auto"/>
        <w:left w:val="none" w:sz="0" w:space="0" w:color="auto"/>
        <w:bottom w:val="none" w:sz="0" w:space="0" w:color="auto"/>
        <w:right w:val="none" w:sz="0" w:space="0" w:color="auto"/>
      </w:divBdr>
    </w:div>
    <w:div w:id="1807821185">
      <w:bodyDiv w:val="1"/>
      <w:marLeft w:val="0"/>
      <w:marRight w:val="0"/>
      <w:marTop w:val="0"/>
      <w:marBottom w:val="0"/>
      <w:divBdr>
        <w:top w:val="none" w:sz="0" w:space="0" w:color="auto"/>
        <w:left w:val="none" w:sz="0" w:space="0" w:color="auto"/>
        <w:bottom w:val="none" w:sz="0" w:space="0" w:color="auto"/>
        <w:right w:val="none" w:sz="0" w:space="0" w:color="auto"/>
      </w:divBdr>
    </w:div>
    <w:div w:id="1808620724">
      <w:bodyDiv w:val="1"/>
      <w:marLeft w:val="0"/>
      <w:marRight w:val="0"/>
      <w:marTop w:val="0"/>
      <w:marBottom w:val="0"/>
      <w:divBdr>
        <w:top w:val="none" w:sz="0" w:space="0" w:color="auto"/>
        <w:left w:val="none" w:sz="0" w:space="0" w:color="auto"/>
        <w:bottom w:val="none" w:sz="0" w:space="0" w:color="auto"/>
        <w:right w:val="none" w:sz="0" w:space="0" w:color="auto"/>
      </w:divBdr>
    </w:div>
    <w:div w:id="1825703700">
      <w:bodyDiv w:val="1"/>
      <w:marLeft w:val="0"/>
      <w:marRight w:val="0"/>
      <w:marTop w:val="0"/>
      <w:marBottom w:val="0"/>
      <w:divBdr>
        <w:top w:val="none" w:sz="0" w:space="0" w:color="auto"/>
        <w:left w:val="none" w:sz="0" w:space="0" w:color="auto"/>
        <w:bottom w:val="none" w:sz="0" w:space="0" w:color="auto"/>
        <w:right w:val="none" w:sz="0" w:space="0" w:color="auto"/>
      </w:divBdr>
    </w:div>
    <w:div w:id="1826821942">
      <w:bodyDiv w:val="1"/>
      <w:marLeft w:val="0"/>
      <w:marRight w:val="0"/>
      <w:marTop w:val="0"/>
      <w:marBottom w:val="0"/>
      <w:divBdr>
        <w:top w:val="none" w:sz="0" w:space="0" w:color="auto"/>
        <w:left w:val="none" w:sz="0" w:space="0" w:color="auto"/>
        <w:bottom w:val="none" w:sz="0" w:space="0" w:color="auto"/>
        <w:right w:val="none" w:sz="0" w:space="0" w:color="auto"/>
      </w:divBdr>
    </w:div>
    <w:div w:id="1834834768">
      <w:bodyDiv w:val="1"/>
      <w:marLeft w:val="0"/>
      <w:marRight w:val="0"/>
      <w:marTop w:val="0"/>
      <w:marBottom w:val="0"/>
      <w:divBdr>
        <w:top w:val="none" w:sz="0" w:space="0" w:color="auto"/>
        <w:left w:val="none" w:sz="0" w:space="0" w:color="auto"/>
        <w:bottom w:val="none" w:sz="0" w:space="0" w:color="auto"/>
        <w:right w:val="none" w:sz="0" w:space="0" w:color="auto"/>
      </w:divBdr>
    </w:div>
    <w:div w:id="1849447131">
      <w:bodyDiv w:val="1"/>
      <w:marLeft w:val="0"/>
      <w:marRight w:val="0"/>
      <w:marTop w:val="0"/>
      <w:marBottom w:val="0"/>
      <w:divBdr>
        <w:top w:val="none" w:sz="0" w:space="0" w:color="auto"/>
        <w:left w:val="none" w:sz="0" w:space="0" w:color="auto"/>
        <w:bottom w:val="none" w:sz="0" w:space="0" w:color="auto"/>
        <w:right w:val="none" w:sz="0" w:space="0" w:color="auto"/>
      </w:divBdr>
    </w:div>
    <w:div w:id="1881938167">
      <w:bodyDiv w:val="1"/>
      <w:marLeft w:val="150"/>
      <w:marRight w:val="150"/>
      <w:marTop w:val="150"/>
      <w:marBottom w:val="150"/>
      <w:divBdr>
        <w:top w:val="none" w:sz="0" w:space="0" w:color="auto"/>
        <w:left w:val="none" w:sz="0" w:space="0" w:color="auto"/>
        <w:bottom w:val="none" w:sz="0" w:space="0" w:color="auto"/>
        <w:right w:val="none" w:sz="0" w:space="0" w:color="auto"/>
      </w:divBdr>
    </w:div>
    <w:div w:id="1883394888">
      <w:bodyDiv w:val="1"/>
      <w:marLeft w:val="0"/>
      <w:marRight w:val="0"/>
      <w:marTop w:val="0"/>
      <w:marBottom w:val="0"/>
      <w:divBdr>
        <w:top w:val="none" w:sz="0" w:space="0" w:color="auto"/>
        <w:left w:val="none" w:sz="0" w:space="0" w:color="auto"/>
        <w:bottom w:val="none" w:sz="0" w:space="0" w:color="auto"/>
        <w:right w:val="none" w:sz="0" w:space="0" w:color="auto"/>
      </w:divBdr>
      <w:divsChild>
        <w:div w:id="284775823">
          <w:marLeft w:val="1166"/>
          <w:marRight w:val="0"/>
          <w:marTop w:val="125"/>
          <w:marBottom w:val="0"/>
          <w:divBdr>
            <w:top w:val="none" w:sz="0" w:space="0" w:color="auto"/>
            <w:left w:val="none" w:sz="0" w:space="0" w:color="auto"/>
            <w:bottom w:val="none" w:sz="0" w:space="0" w:color="auto"/>
            <w:right w:val="none" w:sz="0" w:space="0" w:color="auto"/>
          </w:divBdr>
        </w:div>
        <w:div w:id="465389336">
          <w:marLeft w:val="547"/>
          <w:marRight w:val="0"/>
          <w:marTop w:val="144"/>
          <w:marBottom w:val="0"/>
          <w:divBdr>
            <w:top w:val="none" w:sz="0" w:space="0" w:color="auto"/>
            <w:left w:val="none" w:sz="0" w:space="0" w:color="auto"/>
            <w:bottom w:val="none" w:sz="0" w:space="0" w:color="auto"/>
            <w:right w:val="none" w:sz="0" w:space="0" w:color="auto"/>
          </w:divBdr>
        </w:div>
        <w:div w:id="850069272">
          <w:marLeft w:val="547"/>
          <w:marRight w:val="0"/>
          <w:marTop w:val="144"/>
          <w:marBottom w:val="0"/>
          <w:divBdr>
            <w:top w:val="none" w:sz="0" w:space="0" w:color="auto"/>
            <w:left w:val="none" w:sz="0" w:space="0" w:color="auto"/>
            <w:bottom w:val="none" w:sz="0" w:space="0" w:color="auto"/>
            <w:right w:val="none" w:sz="0" w:space="0" w:color="auto"/>
          </w:divBdr>
        </w:div>
        <w:div w:id="1066294662">
          <w:marLeft w:val="1800"/>
          <w:marRight w:val="0"/>
          <w:marTop w:val="106"/>
          <w:marBottom w:val="0"/>
          <w:divBdr>
            <w:top w:val="none" w:sz="0" w:space="0" w:color="auto"/>
            <w:left w:val="none" w:sz="0" w:space="0" w:color="auto"/>
            <w:bottom w:val="none" w:sz="0" w:space="0" w:color="auto"/>
            <w:right w:val="none" w:sz="0" w:space="0" w:color="auto"/>
          </w:divBdr>
        </w:div>
        <w:div w:id="1248467158">
          <w:marLeft w:val="547"/>
          <w:marRight w:val="0"/>
          <w:marTop w:val="144"/>
          <w:marBottom w:val="0"/>
          <w:divBdr>
            <w:top w:val="none" w:sz="0" w:space="0" w:color="auto"/>
            <w:left w:val="none" w:sz="0" w:space="0" w:color="auto"/>
            <w:bottom w:val="none" w:sz="0" w:space="0" w:color="auto"/>
            <w:right w:val="none" w:sz="0" w:space="0" w:color="auto"/>
          </w:divBdr>
        </w:div>
        <w:div w:id="1621380640">
          <w:marLeft w:val="547"/>
          <w:marRight w:val="0"/>
          <w:marTop w:val="144"/>
          <w:marBottom w:val="0"/>
          <w:divBdr>
            <w:top w:val="none" w:sz="0" w:space="0" w:color="auto"/>
            <w:left w:val="none" w:sz="0" w:space="0" w:color="auto"/>
            <w:bottom w:val="none" w:sz="0" w:space="0" w:color="auto"/>
            <w:right w:val="none" w:sz="0" w:space="0" w:color="auto"/>
          </w:divBdr>
        </w:div>
        <w:div w:id="1929535982">
          <w:marLeft w:val="547"/>
          <w:marRight w:val="0"/>
          <w:marTop w:val="144"/>
          <w:marBottom w:val="0"/>
          <w:divBdr>
            <w:top w:val="none" w:sz="0" w:space="0" w:color="auto"/>
            <w:left w:val="none" w:sz="0" w:space="0" w:color="auto"/>
            <w:bottom w:val="none" w:sz="0" w:space="0" w:color="auto"/>
            <w:right w:val="none" w:sz="0" w:space="0" w:color="auto"/>
          </w:divBdr>
        </w:div>
        <w:div w:id="1942294007">
          <w:marLeft w:val="1800"/>
          <w:marRight w:val="0"/>
          <w:marTop w:val="106"/>
          <w:marBottom w:val="0"/>
          <w:divBdr>
            <w:top w:val="none" w:sz="0" w:space="0" w:color="auto"/>
            <w:left w:val="none" w:sz="0" w:space="0" w:color="auto"/>
            <w:bottom w:val="none" w:sz="0" w:space="0" w:color="auto"/>
            <w:right w:val="none" w:sz="0" w:space="0" w:color="auto"/>
          </w:divBdr>
        </w:div>
        <w:div w:id="1975331341">
          <w:marLeft w:val="1800"/>
          <w:marRight w:val="0"/>
          <w:marTop w:val="106"/>
          <w:marBottom w:val="0"/>
          <w:divBdr>
            <w:top w:val="none" w:sz="0" w:space="0" w:color="auto"/>
            <w:left w:val="none" w:sz="0" w:space="0" w:color="auto"/>
            <w:bottom w:val="none" w:sz="0" w:space="0" w:color="auto"/>
            <w:right w:val="none" w:sz="0" w:space="0" w:color="auto"/>
          </w:divBdr>
        </w:div>
      </w:divsChild>
    </w:div>
    <w:div w:id="1903128452">
      <w:bodyDiv w:val="1"/>
      <w:marLeft w:val="150"/>
      <w:marRight w:val="150"/>
      <w:marTop w:val="150"/>
      <w:marBottom w:val="150"/>
      <w:divBdr>
        <w:top w:val="none" w:sz="0" w:space="0" w:color="auto"/>
        <w:left w:val="none" w:sz="0" w:space="0" w:color="auto"/>
        <w:bottom w:val="none" w:sz="0" w:space="0" w:color="auto"/>
        <w:right w:val="none" w:sz="0" w:space="0" w:color="auto"/>
      </w:divBdr>
    </w:div>
    <w:div w:id="1915510157">
      <w:bodyDiv w:val="1"/>
      <w:marLeft w:val="0"/>
      <w:marRight w:val="0"/>
      <w:marTop w:val="0"/>
      <w:marBottom w:val="0"/>
      <w:divBdr>
        <w:top w:val="none" w:sz="0" w:space="0" w:color="auto"/>
        <w:left w:val="none" w:sz="0" w:space="0" w:color="auto"/>
        <w:bottom w:val="none" w:sz="0" w:space="0" w:color="auto"/>
        <w:right w:val="none" w:sz="0" w:space="0" w:color="auto"/>
      </w:divBdr>
    </w:div>
    <w:div w:id="1933390949">
      <w:bodyDiv w:val="1"/>
      <w:marLeft w:val="0"/>
      <w:marRight w:val="0"/>
      <w:marTop w:val="0"/>
      <w:marBottom w:val="0"/>
      <w:divBdr>
        <w:top w:val="none" w:sz="0" w:space="0" w:color="auto"/>
        <w:left w:val="none" w:sz="0" w:space="0" w:color="auto"/>
        <w:bottom w:val="none" w:sz="0" w:space="0" w:color="auto"/>
        <w:right w:val="none" w:sz="0" w:space="0" w:color="auto"/>
      </w:divBdr>
    </w:div>
    <w:div w:id="1943224575">
      <w:bodyDiv w:val="1"/>
      <w:marLeft w:val="0"/>
      <w:marRight w:val="0"/>
      <w:marTop w:val="0"/>
      <w:marBottom w:val="0"/>
      <w:divBdr>
        <w:top w:val="none" w:sz="0" w:space="0" w:color="auto"/>
        <w:left w:val="none" w:sz="0" w:space="0" w:color="auto"/>
        <w:bottom w:val="none" w:sz="0" w:space="0" w:color="auto"/>
        <w:right w:val="none" w:sz="0" w:space="0" w:color="auto"/>
      </w:divBdr>
    </w:div>
    <w:div w:id="1956523613">
      <w:bodyDiv w:val="1"/>
      <w:marLeft w:val="0"/>
      <w:marRight w:val="0"/>
      <w:marTop w:val="0"/>
      <w:marBottom w:val="0"/>
      <w:divBdr>
        <w:top w:val="none" w:sz="0" w:space="0" w:color="auto"/>
        <w:left w:val="none" w:sz="0" w:space="0" w:color="auto"/>
        <w:bottom w:val="none" w:sz="0" w:space="0" w:color="auto"/>
        <w:right w:val="none" w:sz="0" w:space="0" w:color="auto"/>
      </w:divBdr>
    </w:div>
    <w:div w:id="1970090171">
      <w:bodyDiv w:val="1"/>
      <w:marLeft w:val="0"/>
      <w:marRight w:val="0"/>
      <w:marTop w:val="0"/>
      <w:marBottom w:val="0"/>
      <w:divBdr>
        <w:top w:val="none" w:sz="0" w:space="0" w:color="auto"/>
        <w:left w:val="none" w:sz="0" w:space="0" w:color="auto"/>
        <w:bottom w:val="none" w:sz="0" w:space="0" w:color="auto"/>
        <w:right w:val="none" w:sz="0" w:space="0" w:color="auto"/>
      </w:divBdr>
    </w:div>
    <w:div w:id="1971670051">
      <w:bodyDiv w:val="1"/>
      <w:marLeft w:val="0"/>
      <w:marRight w:val="0"/>
      <w:marTop w:val="0"/>
      <w:marBottom w:val="0"/>
      <w:divBdr>
        <w:top w:val="none" w:sz="0" w:space="0" w:color="auto"/>
        <w:left w:val="none" w:sz="0" w:space="0" w:color="auto"/>
        <w:bottom w:val="none" w:sz="0" w:space="0" w:color="auto"/>
        <w:right w:val="none" w:sz="0" w:space="0" w:color="auto"/>
      </w:divBdr>
    </w:div>
    <w:div w:id="1972517157">
      <w:bodyDiv w:val="1"/>
      <w:marLeft w:val="0"/>
      <w:marRight w:val="0"/>
      <w:marTop w:val="0"/>
      <w:marBottom w:val="0"/>
      <w:divBdr>
        <w:top w:val="none" w:sz="0" w:space="0" w:color="auto"/>
        <w:left w:val="none" w:sz="0" w:space="0" w:color="auto"/>
        <w:bottom w:val="none" w:sz="0" w:space="0" w:color="auto"/>
        <w:right w:val="none" w:sz="0" w:space="0" w:color="auto"/>
      </w:divBdr>
      <w:divsChild>
        <w:div w:id="42869846">
          <w:marLeft w:val="446"/>
          <w:marRight w:val="0"/>
          <w:marTop w:val="0"/>
          <w:marBottom w:val="0"/>
          <w:divBdr>
            <w:top w:val="none" w:sz="0" w:space="0" w:color="auto"/>
            <w:left w:val="none" w:sz="0" w:space="0" w:color="auto"/>
            <w:bottom w:val="none" w:sz="0" w:space="0" w:color="auto"/>
            <w:right w:val="none" w:sz="0" w:space="0" w:color="auto"/>
          </w:divBdr>
        </w:div>
        <w:div w:id="462425340">
          <w:marLeft w:val="446"/>
          <w:marRight w:val="0"/>
          <w:marTop w:val="0"/>
          <w:marBottom w:val="0"/>
          <w:divBdr>
            <w:top w:val="none" w:sz="0" w:space="0" w:color="auto"/>
            <w:left w:val="none" w:sz="0" w:space="0" w:color="auto"/>
            <w:bottom w:val="none" w:sz="0" w:space="0" w:color="auto"/>
            <w:right w:val="none" w:sz="0" w:space="0" w:color="auto"/>
          </w:divBdr>
        </w:div>
        <w:div w:id="549532467">
          <w:marLeft w:val="446"/>
          <w:marRight w:val="0"/>
          <w:marTop w:val="0"/>
          <w:marBottom w:val="0"/>
          <w:divBdr>
            <w:top w:val="none" w:sz="0" w:space="0" w:color="auto"/>
            <w:left w:val="none" w:sz="0" w:space="0" w:color="auto"/>
            <w:bottom w:val="none" w:sz="0" w:space="0" w:color="auto"/>
            <w:right w:val="none" w:sz="0" w:space="0" w:color="auto"/>
          </w:divBdr>
        </w:div>
        <w:div w:id="956520574">
          <w:marLeft w:val="446"/>
          <w:marRight w:val="0"/>
          <w:marTop w:val="0"/>
          <w:marBottom w:val="0"/>
          <w:divBdr>
            <w:top w:val="none" w:sz="0" w:space="0" w:color="auto"/>
            <w:left w:val="none" w:sz="0" w:space="0" w:color="auto"/>
            <w:bottom w:val="none" w:sz="0" w:space="0" w:color="auto"/>
            <w:right w:val="none" w:sz="0" w:space="0" w:color="auto"/>
          </w:divBdr>
        </w:div>
        <w:div w:id="1488748500">
          <w:marLeft w:val="446"/>
          <w:marRight w:val="0"/>
          <w:marTop w:val="0"/>
          <w:marBottom w:val="0"/>
          <w:divBdr>
            <w:top w:val="none" w:sz="0" w:space="0" w:color="auto"/>
            <w:left w:val="none" w:sz="0" w:space="0" w:color="auto"/>
            <w:bottom w:val="none" w:sz="0" w:space="0" w:color="auto"/>
            <w:right w:val="none" w:sz="0" w:space="0" w:color="auto"/>
          </w:divBdr>
        </w:div>
        <w:div w:id="1987199103">
          <w:marLeft w:val="446"/>
          <w:marRight w:val="0"/>
          <w:marTop w:val="0"/>
          <w:marBottom w:val="0"/>
          <w:divBdr>
            <w:top w:val="none" w:sz="0" w:space="0" w:color="auto"/>
            <w:left w:val="none" w:sz="0" w:space="0" w:color="auto"/>
            <w:bottom w:val="none" w:sz="0" w:space="0" w:color="auto"/>
            <w:right w:val="none" w:sz="0" w:space="0" w:color="auto"/>
          </w:divBdr>
        </w:div>
        <w:div w:id="2056388928">
          <w:marLeft w:val="446"/>
          <w:marRight w:val="0"/>
          <w:marTop w:val="0"/>
          <w:marBottom w:val="0"/>
          <w:divBdr>
            <w:top w:val="none" w:sz="0" w:space="0" w:color="auto"/>
            <w:left w:val="none" w:sz="0" w:space="0" w:color="auto"/>
            <w:bottom w:val="none" w:sz="0" w:space="0" w:color="auto"/>
            <w:right w:val="none" w:sz="0" w:space="0" w:color="auto"/>
          </w:divBdr>
        </w:div>
      </w:divsChild>
    </w:div>
    <w:div w:id="1974409098">
      <w:bodyDiv w:val="1"/>
      <w:marLeft w:val="0"/>
      <w:marRight w:val="0"/>
      <w:marTop w:val="0"/>
      <w:marBottom w:val="0"/>
      <w:divBdr>
        <w:top w:val="none" w:sz="0" w:space="0" w:color="auto"/>
        <w:left w:val="none" w:sz="0" w:space="0" w:color="auto"/>
        <w:bottom w:val="none" w:sz="0" w:space="0" w:color="auto"/>
        <w:right w:val="none" w:sz="0" w:space="0" w:color="auto"/>
      </w:divBdr>
      <w:divsChild>
        <w:div w:id="784468531">
          <w:marLeft w:val="1166"/>
          <w:marRight w:val="0"/>
          <w:marTop w:val="115"/>
          <w:marBottom w:val="0"/>
          <w:divBdr>
            <w:top w:val="none" w:sz="0" w:space="0" w:color="auto"/>
            <w:left w:val="none" w:sz="0" w:space="0" w:color="auto"/>
            <w:bottom w:val="none" w:sz="0" w:space="0" w:color="auto"/>
            <w:right w:val="none" w:sz="0" w:space="0" w:color="auto"/>
          </w:divBdr>
        </w:div>
        <w:div w:id="1018628062">
          <w:marLeft w:val="1166"/>
          <w:marRight w:val="0"/>
          <w:marTop w:val="115"/>
          <w:marBottom w:val="0"/>
          <w:divBdr>
            <w:top w:val="none" w:sz="0" w:space="0" w:color="auto"/>
            <w:left w:val="none" w:sz="0" w:space="0" w:color="auto"/>
            <w:bottom w:val="none" w:sz="0" w:space="0" w:color="auto"/>
            <w:right w:val="none" w:sz="0" w:space="0" w:color="auto"/>
          </w:divBdr>
        </w:div>
        <w:div w:id="1347361565">
          <w:marLeft w:val="1166"/>
          <w:marRight w:val="0"/>
          <w:marTop w:val="115"/>
          <w:marBottom w:val="0"/>
          <w:divBdr>
            <w:top w:val="none" w:sz="0" w:space="0" w:color="auto"/>
            <w:left w:val="none" w:sz="0" w:space="0" w:color="auto"/>
            <w:bottom w:val="none" w:sz="0" w:space="0" w:color="auto"/>
            <w:right w:val="none" w:sz="0" w:space="0" w:color="auto"/>
          </w:divBdr>
        </w:div>
        <w:div w:id="1744521377">
          <w:marLeft w:val="547"/>
          <w:marRight w:val="0"/>
          <w:marTop w:val="130"/>
          <w:marBottom w:val="0"/>
          <w:divBdr>
            <w:top w:val="none" w:sz="0" w:space="0" w:color="auto"/>
            <w:left w:val="none" w:sz="0" w:space="0" w:color="auto"/>
            <w:bottom w:val="none" w:sz="0" w:space="0" w:color="auto"/>
            <w:right w:val="none" w:sz="0" w:space="0" w:color="auto"/>
          </w:divBdr>
        </w:div>
        <w:div w:id="1792628470">
          <w:marLeft w:val="547"/>
          <w:marRight w:val="0"/>
          <w:marTop w:val="130"/>
          <w:marBottom w:val="0"/>
          <w:divBdr>
            <w:top w:val="none" w:sz="0" w:space="0" w:color="auto"/>
            <w:left w:val="none" w:sz="0" w:space="0" w:color="auto"/>
            <w:bottom w:val="none" w:sz="0" w:space="0" w:color="auto"/>
            <w:right w:val="none" w:sz="0" w:space="0" w:color="auto"/>
          </w:divBdr>
        </w:div>
      </w:divsChild>
    </w:div>
    <w:div w:id="1979459568">
      <w:bodyDiv w:val="1"/>
      <w:marLeft w:val="0"/>
      <w:marRight w:val="0"/>
      <w:marTop w:val="0"/>
      <w:marBottom w:val="0"/>
      <w:divBdr>
        <w:top w:val="none" w:sz="0" w:space="0" w:color="auto"/>
        <w:left w:val="none" w:sz="0" w:space="0" w:color="auto"/>
        <w:bottom w:val="none" w:sz="0" w:space="0" w:color="auto"/>
        <w:right w:val="none" w:sz="0" w:space="0" w:color="auto"/>
      </w:divBdr>
      <w:divsChild>
        <w:div w:id="1083725670">
          <w:marLeft w:val="0"/>
          <w:marRight w:val="0"/>
          <w:marTop w:val="168"/>
          <w:marBottom w:val="0"/>
          <w:divBdr>
            <w:top w:val="none" w:sz="0" w:space="0" w:color="auto"/>
            <w:left w:val="none" w:sz="0" w:space="0" w:color="auto"/>
            <w:bottom w:val="none" w:sz="0" w:space="0" w:color="auto"/>
            <w:right w:val="none" w:sz="0" w:space="0" w:color="auto"/>
          </w:divBdr>
        </w:div>
      </w:divsChild>
    </w:div>
    <w:div w:id="1998066730">
      <w:bodyDiv w:val="1"/>
      <w:marLeft w:val="0"/>
      <w:marRight w:val="0"/>
      <w:marTop w:val="0"/>
      <w:marBottom w:val="0"/>
      <w:divBdr>
        <w:top w:val="none" w:sz="0" w:space="0" w:color="auto"/>
        <w:left w:val="none" w:sz="0" w:space="0" w:color="auto"/>
        <w:bottom w:val="none" w:sz="0" w:space="0" w:color="auto"/>
        <w:right w:val="none" w:sz="0" w:space="0" w:color="auto"/>
      </w:divBdr>
    </w:div>
    <w:div w:id="2004889484">
      <w:bodyDiv w:val="1"/>
      <w:marLeft w:val="0"/>
      <w:marRight w:val="0"/>
      <w:marTop w:val="0"/>
      <w:marBottom w:val="0"/>
      <w:divBdr>
        <w:top w:val="none" w:sz="0" w:space="0" w:color="auto"/>
        <w:left w:val="none" w:sz="0" w:space="0" w:color="auto"/>
        <w:bottom w:val="none" w:sz="0" w:space="0" w:color="auto"/>
        <w:right w:val="none" w:sz="0" w:space="0" w:color="auto"/>
      </w:divBdr>
    </w:div>
    <w:div w:id="2023044600">
      <w:bodyDiv w:val="1"/>
      <w:marLeft w:val="0"/>
      <w:marRight w:val="0"/>
      <w:marTop w:val="0"/>
      <w:marBottom w:val="0"/>
      <w:divBdr>
        <w:top w:val="none" w:sz="0" w:space="0" w:color="auto"/>
        <w:left w:val="none" w:sz="0" w:space="0" w:color="auto"/>
        <w:bottom w:val="none" w:sz="0" w:space="0" w:color="auto"/>
        <w:right w:val="none" w:sz="0" w:space="0" w:color="auto"/>
      </w:divBdr>
    </w:div>
    <w:div w:id="2028363393">
      <w:bodyDiv w:val="1"/>
      <w:marLeft w:val="150"/>
      <w:marRight w:val="150"/>
      <w:marTop w:val="150"/>
      <w:marBottom w:val="150"/>
      <w:divBdr>
        <w:top w:val="none" w:sz="0" w:space="0" w:color="auto"/>
        <w:left w:val="none" w:sz="0" w:space="0" w:color="auto"/>
        <w:bottom w:val="none" w:sz="0" w:space="0" w:color="auto"/>
        <w:right w:val="none" w:sz="0" w:space="0" w:color="auto"/>
      </w:divBdr>
    </w:div>
    <w:div w:id="2038238718">
      <w:bodyDiv w:val="1"/>
      <w:marLeft w:val="150"/>
      <w:marRight w:val="150"/>
      <w:marTop w:val="150"/>
      <w:marBottom w:val="150"/>
      <w:divBdr>
        <w:top w:val="none" w:sz="0" w:space="0" w:color="auto"/>
        <w:left w:val="none" w:sz="0" w:space="0" w:color="auto"/>
        <w:bottom w:val="none" w:sz="0" w:space="0" w:color="auto"/>
        <w:right w:val="none" w:sz="0" w:space="0" w:color="auto"/>
      </w:divBdr>
    </w:div>
    <w:div w:id="2043088864">
      <w:bodyDiv w:val="1"/>
      <w:marLeft w:val="0"/>
      <w:marRight w:val="0"/>
      <w:marTop w:val="0"/>
      <w:marBottom w:val="0"/>
      <w:divBdr>
        <w:top w:val="none" w:sz="0" w:space="0" w:color="auto"/>
        <w:left w:val="none" w:sz="0" w:space="0" w:color="auto"/>
        <w:bottom w:val="none" w:sz="0" w:space="0" w:color="auto"/>
        <w:right w:val="none" w:sz="0" w:space="0" w:color="auto"/>
      </w:divBdr>
    </w:div>
    <w:div w:id="2054113452">
      <w:bodyDiv w:val="1"/>
      <w:marLeft w:val="150"/>
      <w:marRight w:val="150"/>
      <w:marTop w:val="150"/>
      <w:marBottom w:val="150"/>
      <w:divBdr>
        <w:top w:val="none" w:sz="0" w:space="0" w:color="auto"/>
        <w:left w:val="none" w:sz="0" w:space="0" w:color="auto"/>
        <w:bottom w:val="none" w:sz="0" w:space="0" w:color="auto"/>
        <w:right w:val="none" w:sz="0" w:space="0" w:color="auto"/>
      </w:divBdr>
    </w:div>
    <w:div w:id="2069105199">
      <w:bodyDiv w:val="1"/>
      <w:marLeft w:val="0"/>
      <w:marRight w:val="0"/>
      <w:marTop w:val="0"/>
      <w:marBottom w:val="0"/>
      <w:divBdr>
        <w:top w:val="none" w:sz="0" w:space="0" w:color="auto"/>
        <w:left w:val="none" w:sz="0" w:space="0" w:color="auto"/>
        <w:bottom w:val="none" w:sz="0" w:space="0" w:color="auto"/>
        <w:right w:val="none" w:sz="0" w:space="0" w:color="auto"/>
      </w:divBdr>
    </w:div>
    <w:div w:id="2084446578">
      <w:bodyDiv w:val="1"/>
      <w:marLeft w:val="0"/>
      <w:marRight w:val="0"/>
      <w:marTop w:val="0"/>
      <w:marBottom w:val="0"/>
      <w:divBdr>
        <w:top w:val="none" w:sz="0" w:space="0" w:color="auto"/>
        <w:left w:val="none" w:sz="0" w:space="0" w:color="auto"/>
        <w:bottom w:val="none" w:sz="0" w:space="0" w:color="auto"/>
        <w:right w:val="none" w:sz="0" w:space="0" w:color="auto"/>
      </w:divBdr>
      <w:divsChild>
        <w:div w:id="214509050">
          <w:marLeft w:val="360"/>
          <w:marRight w:val="0"/>
          <w:marTop w:val="200"/>
          <w:marBottom w:val="0"/>
          <w:divBdr>
            <w:top w:val="none" w:sz="0" w:space="0" w:color="auto"/>
            <w:left w:val="none" w:sz="0" w:space="0" w:color="auto"/>
            <w:bottom w:val="none" w:sz="0" w:space="0" w:color="auto"/>
            <w:right w:val="none" w:sz="0" w:space="0" w:color="auto"/>
          </w:divBdr>
        </w:div>
        <w:div w:id="567611823">
          <w:marLeft w:val="360"/>
          <w:marRight w:val="0"/>
          <w:marTop w:val="200"/>
          <w:marBottom w:val="0"/>
          <w:divBdr>
            <w:top w:val="none" w:sz="0" w:space="0" w:color="auto"/>
            <w:left w:val="none" w:sz="0" w:space="0" w:color="auto"/>
            <w:bottom w:val="none" w:sz="0" w:space="0" w:color="auto"/>
            <w:right w:val="none" w:sz="0" w:space="0" w:color="auto"/>
          </w:divBdr>
        </w:div>
        <w:div w:id="583221732">
          <w:marLeft w:val="360"/>
          <w:marRight w:val="0"/>
          <w:marTop w:val="200"/>
          <w:marBottom w:val="0"/>
          <w:divBdr>
            <w:top w:val="none" w:sz="0" w:space="0" w:color="auto"/>
            <w:left w:val="none" w:sz="0" w:space="0" w:color="auto"/>
            <w:bottom w:val="none" w:sz="0" w:space="0" w:color="auto"/>
            <w:right w:val="none" w:sz="0" w:space="0" w:color="auto"/>
          </w:divBdr>
        </w:div>
        <w:div w:id="852380361">
          <w:marLeft w:val="360"/>
          <w:marRight w:val="0"/>
          <w:marTop w:val="200"/>
          <w:marBottom w:val="0"/>
          <w:divBdr>
            <w:top w:val="none" w:sz="0" w:space="0" w:color="auto"/>
            <w:left w:val="none" w:sz="0" w:space="0" w:color="auto"/>
            <w:bottom w:val="none" w:sz="0" w:space="0" w:color="auto"/>
            <w:right w:val="none" w:sz="0" w:space="0" w:color="auto"/>
          </w:divBdr>
        </w:div>
        <w:div w:id="2000619844">
          <w:marLeft w:val="360"/>
          <w:marRight w:val="0"/>
          <w:marTop w:val="200"/>
          <w:marBottom w:val="0"/>
          <w:divBdr>
            <w:top w:val="none" w:sz="0" w:space="0" w:color="auto"/>
            <w:left w:val="none" w:sz="0" w:space="0" w:color="auto"/>
            <w:bottom w:val="none" w:sz="0" w:space="0" w:color="auto"/>
            <w:right w:val="none" w:sz="0" w:space="0" w:color="auto"/>
          </w:divBdr>
        </w:div>
      </w:divsChild>
    </w:div>
    <w:div w:id="2084983474">
      <w:bodyDiv w:val="1"/>
      <w:marLeft w:val="0"/>
      <w:marRight w:val="0"/>
      <w:marTop w:val="0"/>
      <w:marBottom w:val="0"/>
      <w:divBdr>
        <w:top w:val="none" w:sz="0" w:space="0" w:color="auto"/>
        <w:left w:val="none" w:sz="0" w:space="0" w:color="auto"/>
        <w:bottom w:val="none" w:sz="0" w:space="0" w:color="auto"/>
        <w:right w:val="none" w:sz="0" w:space="0" w:color="auto"/>
      </w:divBdr>
      <w:divsChild>
        <w:div w:id="162012721">
          <w:marLeft w:val="1166"/>
          <w:marRight w:val="0"/>
          <w:marTop w:val="96"/>
          <w:marBottom w:val="0"/>
          <w:divBdr>
            <w:top w:val="none" w:sz="0" w:space="0" w:color="auto"/>
            <w:left w:val="none" w:sz="0" w:space="0" w:color="auto"/>
            <w:bottom w:val="none" w:sz="0" w:space="0" w:color="auto"/>
            <w:right w:val="none" w:sz="0" w:space="0" w:color="auto"/>
          </w:divBdr>
        </w:div>
        <w:div w:id="789740362">
          <w:marLeft w:val="547"/>
          <w:marRight w:val="0"/>
          <w:marTop w:val="106"/>
          <w:marBottom w:val="0"/>
          <w:divBdr>
            <w:top w:val="none" w:sz="0" w:space="0" w:color="auto"/>
            <w:left w:val="none" w:sz="0" w:space="0" w:color="auto"/>
            <w:bottom w:val="none" w:sz="0" w:space="0" w:color="auto"/>
            <w:right w:val="none" w:sz="0" w:space="0" w:color="auto"/>
          </w:divBdr>
        </w:div>
        <w:div w:id="1029988880">
          <w:marLeft w:val="1166"/>
          <w:marRight w:val="0"/>
          <w:marTop w:val="96"/>
          <w:marBottom w:val="0"/>
          <w:divBdr>
            <w:top w:val="none" w:sz="0" w:space="0" w:color="auto"/>
            <w:left w:val="none" w:sz="0" w:space="0" w:color="auto"/>
            <w:bottom w:val="none" w:sz="0" w:space="0" w:color="auto"/>
            <w:right w:val="none" w:sz="0" w:space="0" w:color="auto"/>
          </w:divBdr>
        </w:div>
        <w:div w:id="1069226746">
          <w:marLeft w:val="1166"/>
          <w:marRight w:val="0"/>
          <w:marTop w:val="96"/>
          <w:marBottom w:val="0"/>
          <w:divBdr>
            <w:top w:val="none" w:sz="0" w:space="0" w:color="auto"/>
            <w:left w:val="none" w:sz="0" w:space="0" w:color="auto"/>
            <w:bottom w:val="none" w:sz="0" w:space="0" w:color="auto"/>
            <w:right w:val="none" w:sz="0" w:space="0" w:color="auto"/>
          </w:divBdr>
        </w:div>
        <w:div w:id="1183974650">
          <w:marLeft w:val="1166"/>
          <w:marRight w:val="0"/>
          <w:marTop w:val="96"/>
          <w:marBottom w:val="0"/>
          <w:divBdr>
            <w:top w:val="none" w:sz="0" w:space="0" w:color="auto"/>
            <w:left w:val="none" w:sz="0" w:space="0" w:color="auto"/>
            <w:bottom w:val="none" w:sz="0" w:space="0" w:color="auto"/>
            <w:right w:val="none" w:sz="0" w:space="0" w:color="auto"/>
          </w:divBdr>
        </w:div>
        <w:div w:id="1238900564">
          <w:marLeft w:val="1166"/>
          <w:marRight w:val="0"/>
          <w:marTop w:val="96"/>
          <w:marBottom w:val="0"/>
          <w:divBdr>
            <w:top w:val="none" w:sz="0" w:space="0" w:color="auto"/>
            <w:left w:val="none" w:sz="0" w:space="0" w:color="auto"/>
            <w:bottom w:val="none" w:sz="0" w:space="0" w:color="auto"/>
            <w:right w:val="none" w:sz="0" w:space="0" w:color="auto"/>
          </w:divBdr>
        </w:div>
        <w:div w:id="1360348927">
          <w:marLeft w:val="547"/>
          <w:marRight w:val="0"/>
          <w:marTop w:val="106"/>
          <w:marBottom w:val="0"/>
          <w:divBdr>
            <w:top w:val="none" w:sz="0" w:space="0" w:color="auto"/>
            <w:left w:val="none" w:sz="0" w:space="0" w:color="auto"/>
            <w:bottom w:val="none" w:sz="0" w:space="0" w:color="auto"/>
            <w:right w:val="none" w:sz="0" w:space="0" w:color="auto"/>
          </w:divBdr>
        </w:div>
        <w:div w:id="1561209353">
          <w:marLeft w:val="1166"/>
          <w:marRight w:val="0"/>
          <w:marTop w:val="96"/>
          <w:marBottom w:val="0"/>
          <w:divBdr>
            <w:top w:val="none" w:sz="0" w:space="0" w:color="auto"/>
            <w:left w:val="none" w:sz="0" w:space="0" w:color="auto"/>
            <w:bottom w:val="none" w:sz="0" w:space="0" w:color="auto"/>
            <w:right w:val="none" w:sz="0" w:space="0" w:color="auto"/>
          </w:divBdr>
        </w:div>
        <w:div w:id="1665356132">
          <w:marLeft w:val="1166"/>
          <w:marRight w:val="0"/>
          <w:marTop w:val="96"/>
          <w:marBottom w:val="0"/>
          <w:divBdr>
            <w:top w:val="none" w:sz="0" w:space="0" w:color="auto"/>
            <w:left w:val="none" w:sz="0" w:space="0" w:color="auto"/>
            <w:bottom w:val="none" w:sz="0" w:space="0" w:color="auto"/>
            <w:right w:val="none" w:sz="0" w:space="0" w:color="auto"/>
          </w:divBdr>
        </w:div>
        <w:div w:id="1749498979">
          <w:marLeft w:val="1166"/>
          <w:marRight w:val="0"/>
          <w:marTop w:val="96"/>
          <w:marBottom w:val="0"/>
          <w:divBdr>
            <w:top w:val="none" w:sz="0" w:space="0" w:color="auto"/>
            <w:left w:val="none" w:sz="0" w:space="0" w:color="auto"/>
            <w:bottom w:val="none" w:sz="0" w:space="0" w:color="auto"/>
            <w:right w:val="none" w:sz="0" w:space="0" w:color="auto"/>
          </w:divBdr>
        </w:div>
        <w:div w:id="1802728742">
          <w:marLeft w:val="547"/>
          <w:marRight w:val="0"/>
          <w:marTop w:val="106"/>
          <w:marBottom w:val="0"/>
          <w:divBdr>
            <w:top w:val="none" w:sz="0" w:space="0" w:color="auto"/>
            <w:left w:val="none" w:sz="0" w:space="0" w:color="auto"/>
            <w:bottom w:val="none" w:sz="0" w:space="0" w:color="auto"/>
            <w:right w:val="none" w:sz="0" w:space="0" w:color="auto"/>
          </w:divBdr>
        </w:div>
        <w:div w:id="1955014274">
          <w:marLeft w:val="547"/>
          <w:marRight w:val="0"/>
          <w:marTop w:val="106"/>
          <w:marBottom w:val="0"/>
          <w:divBdr>
            <w:top w:val="none" w:sz="0" w:space="0" w:color="auto"/>
            <w:left w:val="none" w:sz="0" w:space="0" w:color="auto"/>
            <w:bottom w:val="none" w:sz="0" w:space="0" w:color="auto"/>
            <w:right w:val="none" w:sz="0" w:space="0" w:color="auto"/>
          </w:divBdr>
        </w:div>
      </w:divsChild>
    </w:div>
    <w:div w:id="2091846469">
      <w:bodyDiv w:val="1"/>
      <w:marLeft w:val="150"/>
      <w:marRight w:val="150"/>
      <w:marTop w:val="150"/>
      <w:marBottom w:val="150"/>
      <w:divBdr>
        <w:top w:val="none" w:sz="0" w:space="0" w:color="auto"/>
        <w:left w:val="none" w:sz="0" w:space="0" w:color="auto"/>
        <w:bottom w:val="none" w:sz="0" w:space="0" w:color="auto"/>
        <w:right w:val="none" w:sz="0" w:space="0" w:color="auto"/>
      </w:divBdr>
    </w:div>
    <w:div w:id="2102070317">
      <w:bodyDiv w:val="1"/>
      <w:marLeft w:val="0"/>
      <w:marRight w:val="0"/>
      <w:marTop w:val="0"/>
      <w:marBottom w:val="0"/>
      <w:divBdr>
        <w:top w:val="none" w:sz="0" w:space="0" w:color="auto"/>
        <w:left w:val="none" w:sz="0" w:space="0" w:color="auto"/>
        <w:bottom w:val="none" w:sz="0" w:space="0" w:color="auto"/>
        <w:right w:val="none" w:sz="0" w:space="0" w:color="auto"/>
      </w:divBdr>
    </w:div>
    <w:div w:id="2102793312">
      <w:bodyDiv w:val="1"/>
      <w:marLeft w:val="0"/>
      <w:marRight w:val="0"/>
      <w:marTop w:val="0"/>
      <w:marBottom w:val="0"/>
      <w:divBdr>
        <w:top w:val="none" w:sz="0" w:space="0" w:color="auto"/>
        <w:left w:val="none" w:sz="0" w:space="0" w:color="auto"/>
        <w:bottom w:val="none" w:sz="0" w:space="0" w:color="auto"/>
        <w:right w:val="none" w:sz="0" w:space="0" w:color="auto"/>
      </w:divBdr>
    </w:div>
    <w:div w:id="2113548256">
      <w:bodyDiv w:val="1"/>
      <w:marLeft w:val="0"/>
      <w:marRight w:val="0"/>
      <w:marTop w:val="0"/>
      <w:marBottom w:val="0"/>
      <w:divBdr>
        <w:top w:val="none" w:sz="0" w:space="0" w:color="auto"/>
        <w:left w:val="none" w:sz="0" w:space="0" w:color="auto"/>
        <w:bottom w:val="none" w:sz="0" w:space="0" w:color="auto"/>
        <w:right w:val="none" w:sz="0" w:space="0" w:color="auto"/>
      </w:divBdr>
    </w:div>
    <w:div w:id="2124957787">
      <w:bodyDiv w:val="1"/>
      <w:marLeft w:val="150"/>
      <w:marRight w:val="150"/>
      <w:marTop w:val="150"/>
      <w:marBottom w:val="150"/>
      <w:divBdr>
        <w:top w:val="none" w:sz="0" w:space="0" w:color="auto"/>
        <w:left w:val="none" w:sz="0" w:space="0" w:color="auto"/>
        <w:bottom w:val="none" w:sz="0" w:space="0" w:color="auto"/>
        <w:right w:val="none" w:sz="0" w:space="0" w:color="auto"/>
      </w:divBdr>
    </w:div>
    <w:div w:id="2125997263">
      <w:bodyDiv w:val="1"/>
      <w:marLeft w:val="0"/>
      <w:marRight w:val="0"/>
      <w:marTop w:val="0"/>
      <w:marBottom w:val="0"/>
      <w:divBdr>
        <w:top w:val="none" w:sz="0" w:space="0" w:color="auto"/>
        <w:left w:val="none" w:sz="0" w:space="0" w:color="auto"/>
        <w:bottom w:val="none" w:sz="0" w:space="0" w:color="auto"/>
        <w:right w:val="none" w:sz="0" w:space="0" w:color="auto"/>
      </w:divBdr>
    </w:div>
    <w:div w:id="2131825246">
      <w:bodyDiv w:val="1"/>
      <w:marLeft w:val="0"/>
      <w:marRight w:val="0"/>
      <w:marTop w:val="0"/>
      <w:marBottom w:val="0"/>
      <w:divBdr>
        <w:top w:val="none" w:sz="0" w:space="0" w:color="auto"/>
        <w:left w:val="none" w:sz="0" w:space="0" w:color="auto"/>
        <w:bottom w:val="none" w:sz="0" w:space="0" w:color="auto"/>
        <w:right w:val="none" w:sz="0" w:space="0" w:color="auto"/>
      </w:divBdr>
      <w:divsChild>
        <w:div w:id="798500523">
          <w:marLeft w:val="806"/>
          <w:marRight w:val="0"/>
          <w:marTop w:val="200"/>
          <w:marBottom w:val="0"/>
          <w:divBdr>
            <w:top w:val="none" w:sz="0" w:space="0" w:color="auto"/>
            <w:left w:val="none" w:sz="0" w:space="0" w:color="auto"/>
            <w:bottom w:val="none" w:sz="0" w:space="0" w:color="auto"/>
            <w:right w:val="none" w:sz="0" w:space="0" w:color="auto"/>
          </w:divBdr>
        </w:div>
      </w:divsChild>
    </w:div>
    <w:div w:id="2133817644">
      <w:bodyDiv w:val="1"/>
      <w:marLeft w:val="0"/>
      <w:marRight w:val="0"/>
      <w:marTop w:val="0"/>
      <w:marBottom w:val="0"/>
      <w:divBdr>
        <w:top w:val="none" w:sz="0" w:space="0" w:color="auto"/>
        <w:left w:val="none" w:sz="0" w:space="0" w:color="auto"/>
        <w:bottom w:val="none" w:sz="0" w:space="0" w:color="auto"/>
        <w:right w:val="none" w:sz="0" w:space="0" w:color="auto"/>
      </w:divBdr>
    </w:div>
    <w:div w:id="2136756363">
      <w:bodyDiv w:val="1"/>
      <w:marLeft w:val="0"/>
      <w:marRight w:val="0"/>
      <w:marTop w:val="0"/>
      <w:marBottom w:val="0"/>
      <w:divBdr>
        <w:top w:val="none" w:sz="0" w:space="0" w:color="auto"/>
        <w:left w:val="none" w:sz="0" w:space="0" w:color="auto"/>
        <w:bottom w:val="none" w:sz="0" w:space="0" w:color="auto"/>
        <w:right w:val="none" w:sz="0" w:space="0" w:color="auto"/>
      </w:divBdr>
    </w:div>
    <w:div w:id="2138837879">
      <w:bodyDiv w:val="1"/>
      <w:marLeft w:val="0"/>
      <w:marRight w:val="0"/>
      <w:marTop w:val="0"/>
      <w:marBottom w:val="0"/>
      <w:divBdr>
        <w:top w:val="none" w:sz="0" w:space="0" w:color="auto"/>
        <w:left w:val="none" w:sz="0" w:space="0" w:color="auto"/>
        <w:bottom w:val="none" w:sz="0" w:space="0" w:color="auto"/>
        <w:right w:val="none" w:sz="0" w:space="0" w:color="auto"/>
      </w:divBdr>
      <w:divsChild>
        <w:div w:id="14500530">
          <w:marLeft w:val="1166"/>
          <w:marRight w:val="0"/>
          <w:marTop w:val="115"/>
          <w:marBottom w:val="0"/>
          <w:divBdr>
            <w:top w:val="none" w:sz="0" w:space="0" w:color="auto"/>
            <w:left w:val="none" w:sz="0" w:space="0" w:color="auto"/>
            <w:bottom w:val="none" w:sz="0" w:space="0" w:color="auto"/>
            <w:right w:val="none" w:sz="0" w:space="0" w:color="auto"/>
          </w:divBdr>
        </w:div>
        <w:div w:id="453598386">
          <w:marLeft w:val="1166"/>
          <w:marRight w:val="0"/>
          <w:marTop w:val="115"/>
          <w:marBottom w:val="0"/>
          <w:divBdr>
            <w:top w:val="none" w:sz="0" w:space="0" w:color="auto"/>
            <w:left w:val="none" w:sz="0" w:space="0" w:color="auto"/>
            <w:bottom w:val="none" w:sz="0" w:space="0" w:color="auto"/>
            <w:right w:val="none" w:sz="0" w:space="0" w:color="auto"/>
          </w:divBdr>
        </w:div>
        <w:div w:id="528759905">
          <w:marLeft w:val="1166"/>
          <w:marRight w:val="0"/>
          <w:marTop w:val="115"/>
          <w:marBottom w:val="0"/>
          <w:divBdr>
            <w:top w:val="none" w:sz="0" w:space="0" w:color="auto"/>
            <w:left w:val="none" w:sz="0" w:space="0" w:color="auto"/>
            <w:bottom w:val="none" w:sz="0" w:space="0" w:color="auto"/>
            <w:right w:val="none" w:sz="0" w:space="0" w:color="auto"/>
          </w:divBdr>
        </w:div>
        <w:div w:id="649018452">
          <w:marLeft w:val="547"/>
          <w:marRight w:val="0"/>
          <w:marTop w:val="134"/>
          <w:marBottom w:val="0"/>
          <w:divBdr>
            <w:top w:val="none" w:sz="0" w:space="0" w:color="auto"/>
            <w:left w:val="none" w:sz="0" w:space="0" w:color="auto"/>
            <w:bottom w:val="none" w:sz="0" w:space="0" w:color="auto"/>
            <w:right w:val="none" w:sz="0" w:space="0" w:color="auto"/>
          </w:divBdr>
        </w:div>
        <w:div w:id="862937028">
          <w:marLeft w:val="1166"/>
          <w:marRight w:val="0"/>
          <w:marTop w:val="115"/>
          <w:marBottom w:val="0"/>
          <w:divBdr>
            <w:top w:val="none" w:sz="0" w:space="0" w:color="auto"/>
            <w:left w:val="none" w:sz="0" w:space="0" w:color="auto"/>
            <w:bottom w:val="none" w:sz="0" w:space="0" w:color="auto"/>
            <w:right w:val="none" w:sz="0" w:space="0" w:color="auto"/>
          </w:divBdr>
        </w:div>
        <w:div w:id="1097866993">
          <w:marLeft w:val="1166"/>
          <w:marRight w:val="0"/>
          <w:marTop w:val="115"/>
          <w:marBottom w:val="0"/>
          <w:divBdr>
            <w:top w:val="none" w:sz="0" w:space="0" w:color="auto"/>
            <w:left w:val="none" w:sz="0" w:space="0" w:color="auto"/>
            <w:bottom w:val="none" w:sz="0" w:space="0" w:color="auto"/>
            <w:right w:val="none" w:sz="0" w:space="0" w:color="auto"/>
          </w:divBdr>
        </w:div>
        <w:div w:id="1479345804">
          <w:marLeft w:val="547"/>
          <w:marRight w:val="0"/>
          <w:marTop w:val="134"/>
          <w:marBottom w:val="0"/>
          <w:divBdr>
            <w:top w:val="none" w:sz="0" w:space="0" w:color="auto"/>
            <w:left w:val="none" w:sz="0" w:space="0" w:color="auto"/>
            <w:bottom w:val="none" w:sz="0" w:space="0" w:color="auto"/>
            <w:right w:val="none" w:sz="0" w:space="0" w:color="auto"/>
          </w:divBdr>
        </w:div>
        <w:div w:id="1535803148">
          <w:marLeft w:val="1166"/>
          <w:marRight w:val="0"/>
          <w:marTop w:val="115"/>
          <w:marBottom w:val="0"/>
          <w:divBdr>
            <w:top w:val="none" w:sz="0" w:space="0" w:color="auto"/>
            <w:left w:val="none" w:sz="0" w:space="0" w:color="auto"/>
            <w:bottom w:val="none" w:sz="0" w:space="0" w:color="auto"/>
            <w:right w:val="none" w:sz="0" w:space="0" w:color="auto"/>
          </w:divBdr>
        </w:div>
        <w:div w:id="1692490537">
          <w:marLeft w:val="1166"/>
          <w:marRight w:val="0"/>
          <w:marTop w:val="115"/>
          <w:marBottom w:val="0"/>
          <w:divBdr>
            <w:top w:val="none" w:sz="0" w:space="0" w:color="auto"/>
            <w:left w:val="none" w:sz="0" w:space="0" w:color="auto"/>
            <w:bottom w:val="none" w:sz="0" w:space="0" w:color="auto"/>
            <w:right w:val="none" w:sz="0" w:space="0" w:color="auto"/>
          </w:divBdr>
        </w:div>
        <w:div w:id="2000426163">
          <w:marLeft w:val="1166"/>
          <w:marRight w:val="0"/>
          <w:marTop w:val="115"/>
          <w:marBottom w:val="0"/>
          <w:divBdr>
            <w:top w:val="none" w:sz="0" w:space="0" w:color="auto"/>
            <w:left w:val="none" w:sz="0" w:space="0" w:color="auto"/>
            <w:bottom w:val="none" w:sz="0" w:space="0" w:color="auto"/>
            <w:right w:val="none" w:sz="0" w:space="0" w:color="auto"/>
          </w:divBdr>
        </w:div>
        <w:div w:id="2024432702">
          <w:marLeft w:val="1166"/>
          <w:marRight w:val="0"/>
          <w:marTop w:val="115"/>
          <w:marBottom w:val="0"/>
          <w:divBdr>
            <w:top w:val="none" w:sz="0" w:space="0" w:color="auto"/>
            <w:left w:val="none" w:sz="0" w:space="0" w:color="auto"/>
            <w:bottom w:val="none" w:sz="0" w:space="0" w:color="auto"/>
            <w:right w:val="none" w:sz="0" w:space="0" w:color="auto"/>
          </w:divBdr>
        </w:div>
      </w:divsChild>
    </w:div>
    <w:div w:id="2147044092">
      <w:bodyDiv w:val="1"/>
      <w:marLeft w:val="0"/>
      <w:marRight w:val="0"/>
      <w:marTop w:val="0"/>
      <w:marBottom w:val="0"/>
      <w:divBdr>
        <w:top w:val="none" w:sz="0" w:space="0" w:color="auto"/>
        <w:left w:val="none" w:sz="0" w:space="0" w:color="auto"/>
        <w:bottom w:val="none" w:sz="0" w:space="0" w:color="auto"/>
        <w:right w:val="none" w:sz="0" w:space="0" w:color="auto"/>
      </w:divBdr>
      <w:divsChild>
        <w:div w:id="18315673">
          <w:marLeft w:val="1166"/>
          <w:marRight w:val="0"/>
          <w:marTop w:val="96"/>
          <w:marBottom w:val="0"/>
          <w:divBdr>
            <w:top w:val="none" w:sz="0" w:space="0" w:color="auto"/>
            <w:left w:val="none" w:sz="0" w:space="0" w:color="auto"/>
            <w:bottom w:val="none" w:sz="0" w:space="0" w:color="auto"/>
            <w:right w:val="none" w:sz="0" w:space="0" w:color="auto"/>
          </w:divBdr>
        </w:div>
        <w:div w:id="416168453">
          <w:marLeft w:val="547"/>
          <w:marRight w:val="0"/>
          <w:marTop w:val="106"/>
          <w:marBottom w:val="0"/>
          <w:divBdr>
            <w:top w:val="none" w:sz="0" w:space="0" w:color="auto"/>
            <w:left w:val="none" w:sz="0" w:space="0" w:color="auto"/>
            <w:bottom w:val="none" w:sz="0" w:space="0" w:color="auto"/>
            <w:right w:val="none" w:sz="0" w:space="0" w:color="auto"/>
          </w:divBdr>
        </w:div>
        <w:div w:id="430854314">
          <w:marLeft w:val="547"/>
          <w:marRight w:val="0"/>
          <w:marTop w:val="106"/>
          <w:marBottom w:val="0"/>
          <w:divBdr>
            <w:top w:val="none" w:sz="0" w:space="0" w:color="auto"/>
            <w:left w:val="none" w:sz="0" w:space="0" w:color="auto"/>
            <w:bottom w:val="none" w:sz="0" w:space="0" w:color="auto"/>
            <w:right w:val="none" w:sz="0" w:space="0" w:color="auto"/>
          </w:divBdr>
        </w:div>
        <w:div w:id="831140559">
          <w:marLeft w:val="1166"/>
          <w:marRight w:val="0"/>
          <w:marTop w:val="96"/>
          <w:marBottom w:val="0"/>
          <w:divBdr>
            <w:top w:val="none" w:sz="0" w:space="0" w:color="auto"/>
            <w:left w:val="none" w:sz="0" w:space="0" w:color="auto"/>
            <w:bottom w:val="none" w:sz="0" w:space="0" w:color="auto"/>
            <w:right w:val="none" w:sz="0" w:space="0" w:color="auto"/>
          </w:divBdr>
        </w:div>
        <w:div w:id="854269075">
          <w:marLeft w:val="1166"/>
          <w:marRight w:val="0"/>
          <w:marTop w:val="96"/>
          <w:marBottom w:val="0"/>
          <w:divBdr>
            <w:top w:val="none" w:sz="0" w:space="0" w:color="auto"/>
            <w:left w:val="none" w:sz="0" w:space="0" w:color="auto"/>
            <w:bottom w:val="none" w:sz="0" w:space="0" w:color="auto"/>
            <w:right w:val="none" w:sz="0" w:space="0" w:color="auto"/>
          </w:divBdr>
        </w:div>
        <w:div w:id="962923077">
          <w:marLeft w:val="1800"/>
          <w:marRight w:val="0"/>
          <w:marTop w:val="82"/>
          <w:marBottom w:val="0"/>
          <w:divBdr>
            <w:top w:val="none" w:sz="0" w:space="0" w:color="auto"/>
            <w:left w:val="none" w:sz="0" w:space="0" w:color="auto"/>
            <w:bottom w:val="none" w:sz="0" w:space="0" w:color="auto"/>
            <w:right w:val="none" w:sz="0" w:space="0" w:color="auto"/>
          </w:divBdr>
        </w:div>
        <w:div w:id="1417707449">
          <w:marLeft w:val="1800"/>
          <w:marRight w:val="0"/>
          <w:marTop w:val="82"/>
          <w:marBottom w:val="0"/>
          <w:divBdr>
            <w:top w:val="none" w:sz="0" w:space="0" w:color="auto"/>
            <w:left w:val="none" w:sz="0" w:space="0" w:color="auto"/>
            <w:bottom w:val="none" w:sz="0" w:space="0" w:color="auto"/>
            <w:right w:val="none" w:sz="0" w:space="0" w:color="auto"/>
          </w:divBdr>
        </w:div>
        <w:div w:id="1536312234">
          <w:marLeft w:val="1800"/>
          <w:marRight w:val="0"/>
          <w:marTop w:val="82"/>
          <w:marBottom w:val="0"/>
          <w:divBdr>
            <w:top w:val="none" w:sz="0" w:space="0" w:color="auto"/>
            <w:left w:val="none" w:sz="0" w:space="0" w:color="auto"/>
            <w:bottom w:val="none" w:sz="0" w:space="0" w:color="auto"/>
            <w:right w:val="none" w:sz="0" w:space="0" w:color="auto"/>
          </w:divBdr>
        </w:div>
        <w:div w:id="1634016248">
          <w:marLeft w:val="547"/>
          <w:marRight w:val="0"/>
          <w:marTop w:val="106"/>
          <w:marBottom w:val="0"/>
          <w:divBdr>
            <w:top w:val="none" w:sz="0" w:space="0" w:color="auto"/>
            <w:left w:val="none" w:sz="0" w:space="0" w:color="auto"/>
            <w:bottom w:val="none" w:sz="0" w:space="0" w:color="auto"/>
            <w:right w:val="none" w:sz="0" w:space="0" w:color="auto"/>
          </w:divBdr>
        </w:div>
        <w:div w:id="1943102653">
          <w:marLeft w:val="1800"/>
          <w:marRight w:val="0"/>
          <w:marTop w:val="82"/>
          <w:marBottom w:val="0"/>
          <w:divBdr>
            <w:top w:val="none" w:sz="0" w:space="0" w:color="auto"/>
            <w:left w:val="none" w:sz="0" w:space="0" w:color="auto"/>
            <w:bottom w:val="none" w:sz="0" w:space="0" w:color="auto"/>
            <w:right w:val="none" w:sz="0" w:space="0" w:color="auto"/>
          </w:divBdr>
        </w:div>
        <w:div w:id="2073887497">
          <w:marLeft w:val="1166"/>
          <w:marRight w:val="0"/>
          <w:marTop w:val="96"/>
          <w:marBottom w:val="0"/>
          <w:divBdr>
            <w:top w:val="none" w:sz="0" w:space="0" w:color="auto"/>
            <w:left w:val="none" w:sz="0" w:space="0" w:color="auto"/>
            <w:bottom w:val="none" w:sz="0" w:space="0" w:color="auto"/>
            <w:right w:val="none" w:sz="0" w:space="0" w:color="auto"/>
          </w:divBdr>
        </w:div>
        <w:div w:id="2141608414">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enix.it-sudparis.eu/jvet/doc_end_user/current_document.php?id=4519" TargetMode="External"/><Relationship Id="rId671" Type="http://schemas.openxmlformats.org/officeDocument/2006/relationships/hyperlink" Target="http://phenix.it-sudparis.eu/jvet/doc_end_user/current_document.php?id=4102" TargetMode="External"/><Relationship Id="rId21" Type="http://schemas.openxmlformats.org/officeDocument/2006/relationships/hyperlink" Target="http://www.itu.int/ITU-T/ipr/index.html" TargetMode="External"/><Relationship Id="rId324" Type="http://schemas.openxmlformats.org/officeDocument/2006/relationships/hyperlink" Target="http://phenix.it-sudparis.eu/jvet/doc_end_user/current_document.php?id=4647" TargetMode="External"/><Relationship Id="rId531" Type="http://schemas.openxmlformats.org/officeDocument/2006/relationships/hyperlink" Target="http://phenix.it-sudparis.eu/jvet/doc_end_user/current_document.php?id=4204" TargetMode="External"/><Relationship Id="rId629" Type="http://schemas.openxmlformats.org/officeDocument/2006/relationships/hyperlink" Target="http://phenix.it-sudparis.eu/jvet/doc_end_user/current_document.php?id=4555" TargetMode="External"/><Relationship Id="rId170" Type="http://schemas.openxmlformats.org/officeDocument/2006/relationships/hyperlink" Target="http://phenix.it-sudparis.eu/jvet/doc_end_user/current_document.php?id=4591" TargetMode="External"/><Relationship Id="rId268" Type="http://schemas.openxmlformats.org/officeDocument/2006/relationships/hyperlink" Target="http://phenix.it-sudparis.eu/jvet/doc_end_user/current_document.php?id=4248" TargetMode="External"/><Relationship Id="rId475" Type="http://schemas.openxmlformats.org/officeDocument/2006/relationships/hyperlink" Target="http://phenix.it-sudparis.eu/jvet/doc_end_user/current_document.php?id=4661" TargetMode="External"/><Relationship Id="rId682" Type="http://schemas.openxmlformats.org/officeDocument/2006/relationships/footer" Target="footer1.xml"/><Relationship Id="rId32" Type="http://schemas.openxmlformats.org/officeDocument/2006/relationships/hyperlink" Target="https://jvet.hhi.fraunhofer.de/trac/vvc" TargetMode="External"/><Relationship Id="rId128" Type="http://schemas.openxmlformats.org/officeDocument/2006/relationships/hyperlink" Target="http://phenix.it-sudparis.eu/jvet/doc_end_user/current_document.php?id=4222" TargetMode="External"/><Relationship Id="rId335" Type="http://schemas.openxmlformats.org/officeDocument/2006/relationships/hyperlink" Target="http://phenix.it-sudparis.eu/jvet/doc_end_user/current_document.php?id=4168" TargetMode="External"/><Relationship Id="rId542" Type="http://schemas.openxmlformats.org/officeDocument/2006/relationships/hyperlink" Target="http://phenix.it-sudparis.eu/jvet/doc_end_user/current_document.php?id=4464" TargetMode="External"/><Relationship Id="rId181" Type="http://schemas.openxmlformats.org/officeDocument/2006/relationships/hyperlink" Target="http://phenix.it-sudparis.eu/jvet/doc_end_user/current_document.php?id=4553" TargetMode="External"/><Relationship Id="rId402" Type="http://schemas.openxmlformats.org/officeDocument/2006/relationships/hyperlink" Target="http://phenix.it-sudparis.eu/jvet/doc_end_user/current_document.php?id=4289" TargetMode="External"/><Relationship Id="rId279" Type="http://schemas.openxmlformats.org/officeDocument/2006/relationships/hyperlink" Target="http://phenix.it-sudparis.eu/jvet/doc_end_user/current_document.php?id=4322" TargetMode="External"/><Relationship Id="rId486" Type="http://schemas.openxmlformats.org/officeDocument/2006/relationships/hyperlink" Target="http://phenix.it-sudparis.eu/jvet/doc_end_user/current_document.php?id=4286" TargetMode="External"/><Relationship Id="rId43" Type="http://schemas.openxmlformats.org/officeDocument/2006/relationships/hyperlink" Target="http://phenix.it-sudparis.eu/jvet/doc_end_user/current_document.php?id=4253" TargetMode="External"/><Relationship Id="rId139" Type="http://schemas.openxmlformats.org/officeDocument/2006/relationships/hyperlink" Target="http://phenix.it-sudparis.eu/jvet/doc_end_user/current_document.php?id=4353" TargetMode="External"/><Relationship Id="rId346" Type="http://schemas.openxmlformats.org/officeDocument/2006/relationships/hyperlink" Target="http://phenix.it-sudparis.eu/jvet/doc_end_user/current_document.php?id=4559" TargetMode="External"/><Relationship Id="rId553" Type="http://schemas.openxmlformats.org/officeDocument/2006/relationships/hyperlink" Target="http://phenix.it-sudparis.eu/jvet/doc_end_user/current_document.php?id=4508" TargetMode="External"/><Relationship Id="rId192" Type="http://schemas.openxmlformats.org/officeDocument/2006/relationships/hyperlink" Target="http://phenix.it-sudparis.eu/jvet/doc_end_user/current_document.php?id=4382" TargetMode="External"/><Relationship Id="rId206" Type="http://schemas.openxmlformats.org/officeDocument/2006/relationships/hyperlink" Target="http://phenix.it-sudparis.eu/jvet/doc_end_user/current_document.php?id=4494" TargetMode="External"/><Relationship Id="rId413" Type="http://schemas.openxmlformats.org/officeDocument/2006/relationships/hyperlink" Target="http://phenix.it-sudparis.eu/jvet/doc_end_user/current_document.php?id=4352" TargetMode="External"/><Relationship Id="rId497" Type="http://schemas.openxmlformats.org/officeDocument/2006/relationships/hyperlink" Target="http://phenix.it-sudparis.eu/jvet/doc_end_user/current_document.php?id=4712" TargetMode="External"/><Relationship Id="rId620" Type="http://schemas.openxmlformats.org/officeDocument/2006/relationships/hyperlink" Target="http://phenix.it-sudparis.eu/jvet/doc_end_user/current_document.php?id=4641" TargetMode="External"/><Relationship Id="rId357" Type="http://schemas.openxmlformats.org/officeDocument/2006/relationships/hyperlink" Target="http://phenix.it-sudparis.eu/jvet/doc_end_user/current_document.php?id=4658" TargetMode="External"/><Relationship Id="rId54" Type="http://schemas.openxmlformats.org/officeDocument/2006/relationships/hyperlink" Target="ftp://ftp.ient.rwth-aachen.de/testresults/360Lib-7.0" TargetMode="External"/><Relationship Id="rId217" Type="http://schemas.openxmlformats.org/officeDocument/2006/relationships/hyperlink" Target="http://phenix.it-sudparis.eu/jvet/doc_end_user/current_document.php?id=4264" TargetMode="External"/><Relationship Id="rId564" Type="http://schemas.openxmlformats.org/officeDocument/2006/relationships/hyperlink" Target="http://phenix.it-sudparis.eu/jvet/doc_end_user/current_document.php?id=4328" TargetMode="External"/><Relationship Id="rId424" Type="http://schemas.openxmlformats.org/officeDocument/2006/relationships/hyperlink" Target="http://phenix.it-sudparis.eu/jvet/doc_end_user/current_document.php?id=4395" TargetMode="External"/><Relationship Id="rId631" Type="http://schemas.openxmlformats.org/officeDocument/2006/relationships/hyperlink" Target="http://phenix.it-sudparis.eu/jvet/doc_end_user/current_document.php?id=4571" TargetMode="External"/><Relationship Id="rId270" Type="http://schemas.openxmlformats.org/officeDocument/2006/relationships/hyperlink" Target="http://phenix.it-sudparis.eu/jvet/doc_end_user/current_document.php?id=4297" TargetMode="External"/><Relationship Id="rId65" Type="http://schemas.openxmlformats.org/officeDocument/2006/relationships/hyperlink" Target="http://phenix.it-sudparis.eu/jvet/doc_end_user/current_document.php?id=4343" TargetMode="External"/><Relationship Id="rId130" Type="http://schemas.openxmlformats.org/officeDocument/2006/relationships/hyperlink" Target="http://phenix.it-sudparis.eu/jvet/doc_end_user/current_document.php?id=4224" TargetMode="External"/><Relationship Id="rId368" Type="http://schemas.openxmlformats.org/officeDocument/2006/relationships/hyperlink" Target="http://phenix.it-sudparis.eu/jvet/doc_end_user/current_document.php?id=4645" TargetMode="External"/><Relationship Id="rId575" Type="http://schemas.openxmlformats.org/officeDocument/2006/relationships/hyperlink" Target="http://phenix.it-sudparis.eu/jvet/doc_end_user/current_document.php?id=4666" TargetMode="External"/><Relationship Id="rId228" Type="http://schemas.openxmlformats.org/officeDocument/2006/relationships/hyperlink" Target="http://phenix.it-sudparis.eu/jvet/doc_end_user/current_document.php?id=4406" TargetMode="External"/><Relationship Id="rId435" Type="http://schemas.openxmlformats.org/officeDocument/2006/relationships/hyperlink" Target="http://phenix.it-sudparis.eu/jvet/doc_end_user/current_document.php?id=4623" TargetMode="External"/><Relationship Id="rId642" Type="http://schemas.openxmlformats.org/officeDocument/2006/relationships/hyperlink" Target="mailto:jvet@lists.rwth-aachen.de" TargetMode="External"/><Relationship Id="rId281" Type="http://schemas.openxmlformats.org/officeDocument/2006/relationships/hyperlink" Target="http://phenix.it-sudparis.eu/jvet/doc_end_user/current_document.php?id=4324" TargetMode="External"/><Relationship Id="rId502" Type="http://schemas.openxmlformats.org/officeDocument/2006/relationships/hyperlink" Target="http://phenix.it-sudparis.eu/jvet/doc_end_user/current_document.php?id=4677" TargetMode="External"/><Relationship Id="rId76" Type="http://schemas.openxmlformats.org/officeDocument/2006/relationships/hyperlink" Target="http://phenix.it-sudparis.eu/jvet/doc_end_user/current_document.php?id=4596" TargetMode="External"/><Relationship Id="rId141" Type="http://schemas.openxmlformats.org/officeDocument/2006/relationships/hyperlink" Target="http://phenix.it-sudparis.eu/jvet/doc_end_user/current_document.php?id=4361" TargetMode="External"/><Relationship Id="rId379" Type="http://schemas.openxmlformats.org/officeDocument/2006/relationships/hyperlink" Target="http://phenix.it-sudparis.eu/jvet/doc_end_user/current_document.php?id=4693" TargetMode="External"/><Relationship Id="rId586" Type="http://schemas.openxmlformats.org/officeDocument/2006/relationships/hyperlink" Target="http://phenix.it-sudparis.eu/jvet/doc_end_user/current_document.php?id=4585" TargetMode="External"/><Relationship Id="rId7" Type="http://schemas.openxmlformats.org/officeDocument/2006/relationships/settings" Target="settings.xml"/><Relationship Id="rId239" Type="http://schemas.openxmlformats.org/officeDocument/2006/relationships/hyperlink" Target="http://phenix.it-sudparis.eu/jvet/doc_end_user/current_document.php?id=4229" TargetMode="External"/><Relationship Id="rId446" Type="http://schemas.openxmlformats.org/officeDocument/2006/relationships/hyperlink" Target="http://phenix.it-sudparis.eu/jvet/doc_end_user/current_document.php?id=4470" TargetMode="External"/><Relationship Id="rId653" Type="http://schemas.openxmlformats.org/officeDocument/2006/relationships/hyperlink" Target="mailto:jvet@lists.rwth-aachen.de" TargetMode="External"/><Relationship Id="rId292" Type="http://schemas.openxmlformats.org/officeDocument/2006/relationships/hyperlink" Target="http://phenix.it-sudparis.eu/jvet/doc_end_user/current_document.php?id=4449" TargetMode="External"/><Relationship Id="rId306" Type="http://schemas.openxmlformats.org/officeDocument/2006/relationships/hyperlink" Target="http://phenix.it-sudparis.eu/jvet/doc_end_user/current_document.php?id=4696" TargetMode="External"/><Relationship Id="rId87" Type="http://schemas.openxmlformats.org/officeDocument/2006/relationships/hyperlink" Target="http://phenix.it-sudparis.eu/jvet/doc_end_user/current_document.php?id=4166" TargetMode="External"/><Relationship Id="rId513" Type="http://schemas.openxmlformats.org/officeDocument/2006/relationships/hyperlink" Target="http://phenix.it-sudparis.eu/jvet/doc_end_user/current_document.php?id=4687" TargetMode="External"/><Relationship Id="rId597" Type="http://schemas.openxmlformats.org/officeDocument/2006/relationships/hyperlink" Target="http://phenix.it-sudparis.eu/jvet/doc_end_user/current_document.php?id=4318" TargetMode="External"/><Relationship Id="rId152" Type="http://schemas.openxmlformats.org/officeDocument/2006/relationships/hyperlink" Target="http://phenix.it-sudparis.eu/jvet/doc_end_user/current_document.php?id=4451" TargetMode="External"/><Relationship Id="rId457" Type="http://schemas.openxmlformats.org/officeDocument/2006/relationships/hyperlink" Target="http://phenix.it-sudparis.eu/jvet/doc_end_user/current_document.php?id=4506" TargetMode="External"/><Relationship Id="rId664" Type="http://schemas.openxmlformats.org/officeDocument/2006/relationships/hyperlink" Target="http://phenix.it-sudparis.eu/jvet/doc_end_user/current_document.php?id=4119" TargetMode="External"/><Relationship Id="rId14" Type="http://schemas.openxmlformats.org/officeDocument/2006/relationships/hyperlink" Target="mailto:ohm@ient.rwth-aachen.de" TargetMode="External"/><Relationship Id="rId317" Type="http://schemas.openxmlformats.org/officeDocument/2006/relationships/hyperlink" Target="http://phenix.it-sudparis.eu/jvet/doc_end_user/current_document.php?id=4309" TargetMode="External"/><Relationship Id="rId524" Type="http://schemas.openxmlformats.org/officeDocument/2006/relationships/hyperlink" Target="http://phenix.it-sudparis.eu/jvet/doc_end_user/current_document.php?id=4624" TargetMode="External"/><Relationship Id="rId98" Type="http://schemas.openxmlformats.org/officeDocument/2006/relationships/hyperlink" Target="http://phenix.it-sudparis.eu/jvet/doc_end_user/current_document.php?id=4290" TargetMode="External"/><Relationship Id="rId163" Type="http://schemas.openxmlformats.org/officeDocument/2006/relationships/hyperlink" Target="http://phenix.it-sudparis.eu/jvet/doc_end_user/current_document.php?id=4496" TargetMode="External"/><Relationship Id="rId370" Type="http://schemas.openxmlformats.org/officeDocument/2006/relationships/hyperlink" Target="http://phenix.it-sudparis.eu/jvet/doc_end_user/current_document.php?id=4127" TargetMode="External"/><Relationship Id="rId230" Type="http://schemas.openxmlformats.org/officeDocument/2006/relationships/hyperlink" Target="http://phenix.it-sudparis.eu/jvet/doc_end_user/current_document.php?id=4245" TargetMode="External"/><Relationship Id="rId468" Type="http://schemas.openxmlformats.org/officeDocument/2006/relationships/hyperlink" Target="http://phenix.it-sudparis.eu/jvet/doc_end_user/current_document.php?id=4715" TargetMode="External"/><Relationship Id="rId675" Type="http://schemas.openxmlformats.org/officeDocument/2006/relationships/hyperlink" Target="http://phenix.it-sudparis.eu/jvet/doc_end_user/current_document.php?id=4107" TargetMode="External"/><Relationship Id="rId25" Type="http://schemas.openxmlformats.org/officeDocument/2006/relationships/hyperlink" Target="http://phenix.it-sudparis.eu/jvet/" TargetMode="External"/><Relationship Id="rId328" Type="http://schemas.openxmlformats.org/officeDocument/2006/relationships/hyperlink" Target="http://phenix.it-sudparis.eu/jvet/doc_end_user/current_document.php?id=4568" TargetMode="External"/><Relationship Id="rId535" Type="http://schemas.openxmlformats.org/officeDocument/2006/relationships/hyperlink" Target="http://phenix.it-sudparis.eu/jvet/doc_end_user/current_document.php?id=4280" TargetMode="External"/><Relationship Id="rId174" Type="http://schemas.openxmlformats.org/officeDocument/2006/relationships/hyperlink" Target="http://phenix.it-sudparis.eu/jvet/doc_end_user/current_document.php?id=4731" TargetMode="External"/><Relationship Id="rId381" Type="http://schemas.openxmlformats.org/officeDocument/2006/relationships/hyperlink" Target="http://phenix.it-sudparis.eu/jvet/doc_end_user/current_document.php?id=4578" TargetMode="External"/><Relationship Id="rId602" Type="http://schemas.openxmlformats.org/officeDocument/2006/relationships/hyperlink" Target="http://phenix.it-sudparis.eu/jvet/doc_end_user/current_document.php?id=4513" TargetMode="External"/><Relationship Id="rId241" Type="http://schemas.openxmlformats.org/officeDocument/2006/relationships/hyperlink" Target="http://phenix.it-sudparis.eu/jvet/doc_end_user/current_document.php?id=4347" TargetMode="External"/><Relationship Id="rId479" Type="http://schemas.openxmlformats.org/officeDocument/2006/relationships/hyperlink" Target="http://phenix.it-sudparis.eu/jvet/doc_end_user/current_document.php?id=4601" TargetMode="External"/><Relationship Id="rId36" Type="http://schemas.openxmlformats.org/officeDocument/2006/relationships/hyperlink" Target="https://jvet.hhi.fraunhofer.de/trac/vvc/ticket/71" TargetMode="External"/><Relationship Id="rId339" Type="http://schemas.openxmlformats.org/officeDocument/2006/relationships/hyperlink" Target="http://phenix.it-sudparis.eu/jvet/doc_end_user/current_document.php?id=4190" TargetMode="External"/><Relationship Id="rId546" Type="http://schemas.openxmlformats.org/officeDocument/2006/relationships/hyperlink" Target="http://phenix.it-sudparis.eu/jvet/doc_end_user/current_document.php?id=4711" TargetMode="External"/><Relationship Id="rId101" Type="http://schemas.openxmlformats.org/officeDocument/2006/relationships/hyperlink" Target="http://phenix.it-sudparis.eu/jvet/doc_end_user/current_document.php?id=4312" TargetMode="External"/><Relationship Id="rId185" Type="http://schemas.openxmlformats.org/officeDocument/2006/relationships/hyperlink" Target="http://phenix.it-sudparis.eu/jvet/doc_end_user/current_document.php?id=4214" TargetMode="External"/><Relationship Id="rId406" Type="http://schemas.openxmlformats.org/officeDocument/2006/relationships/hyperlink" Target="http://phenix.it-sudparis.eu/jvet/doc_end_user/current_document.php?id=4679" TargetMode="External"/><Relationship Id="rId392" Type="http://schemas.openxmlformats.org/officeDocument/2006/relationships/hyperlink" Target="http://phenix.it-sudparis.eu/jvet/doc_end_user/current_document.php?id=4239" TargetMode="External"/><Relationship Id="rId613" Type="http://schemas.openxmlformats.org/officeDocument/2006/relationships/hyperlink" Target="http://phenix.it-sudparis.eu/jvet/doc_end_user/current_document.php?id=4241" TargetMode="External"/><Relationship Id="rId252" Type="http://schemas.openxmlformats.org/officeDocument/2006/relationships/hyperlink" Target="http://phenix.it-sudparis.eu/jvet/doc_end_user/current_document.php?id=4154" TargetMode="External"/><Relationship Id="rId47" Type="http://schemas.openxmlformats.org/officeDocument/2006/relationships/hyperlink" Target="https://vcgit.hhi.fraunhofer.de/jvet/VVCSoftware_BMS/" TargetMode="External"/><Relationship Id="rId112" Type="http://schemas.openxmlformats.org/officeDocument/2006/relationships/hyperlink" Target="http://phenix.it-sudparis.eu/jvet/doc_end_user/current_document.php?id=4437" TargetMode="External"/><Relationship Id="rId557" Type="http://schemas.openxmlformats.org/officeDocument/2006/relationships/hyperlink" Target="http://phenix.it-sudparis.eu/jvet/doc_end_user/current_document.php?id=4668" TargetMode="External"/><Relationship Id="rId196" Type="http://schemas.openxmlformats.org/officeDocument/2006/relationships/hyperlink" Target="http://phenix.it-sudparis.eu/jvet/doc_end_user/current_document.php?id=4483" TargetMode="External"/><Relationship Id="rId417" Type="http://schemas.openxmlformats.org/officeDocument/2006/relationships/hyperlink" Target="http://phenix.it-sudparis.eu/jvet/doc_end_user/current_document.php?id=4644" TargetMode="External"/><Relationship Id="rId624" Type="http://schemas.openxmlformats.org/officeDocument/2006/relationships/hyperlink" Target="http://phenix.it-sudparis.eu/jvet/doc_end_user/current_document.php?id=4459" TargetMode="External"/><Relationship Id="rId263" Type="http://schemas.openxmlformats.org/officeDocument/2006/relationships/hyperlink" Target="http://phenix.it-sudparis.eu/jvet/doc_end_user/current_document.php?id=4477" TargetMode="External"/><Relationship Id="rId470" Type="http://schemas.openxmlformats.org/officeDocument/2006/relationships/hyperlink" Target="mailto:ikai.tomohiro@sharp.co.jp" TargetMode="External"/><Relationship Id="rId58" Type="http://schemas.openxmlformats.org/officeDocument/2006/relationships/hyperlink" Target="http://phenix.it-sudparis.eu/jvet/doc_end_user/current_document.php?id=4636" TargetMode="External"/><Relationship Id="rId123" Type="http://schemas.openxmlformats.org/officeDocument/2006/relationships/hyperlink" Target="http://phenix.it-sudparis.eu/jvet/doc_end_user/current_document.php?id=4151" TargetMode="External"/><Relationship Id="rId330" Type="http://schemas.openxmlformats.org/officeDocument/2006/relationships/hyperlink" Target="http://phenix.it-sudparis.eu/jvet/doc_end_user/current_document.php?id=4507" TargetMode="External"/><Relationship Id="rId568" Type="http://schemas.openxmlformats.org/officeDocument/2006/relationships/hyperlink" Target="http://phenix.it-sudparis.eu/jvet/doc_end_user/current_document.php?id=4569" TargetMode="External"/><Relationship Id="rId428" Type="http://schemas.openxmlformats.org/officeDocument/2006/relationships/hyperlink" Target="http://phenix.it-sudparis.eu/jvet/doc_end_user/current_document.php?id=4587" TargetMode="External"/><Relationship Id="rId635" Type="http://schemas.openxmlformats.org/officeDocument/2006/relationships/hyperlink" Target="http://phenix.it-sudparis.eu/jvet/doc_end_user/current_document.php?id=4203" TargetMode="External"/><Relationship Id="rId274" Type="http://schemas.openxmlformats.org/officeDocument/2006/relationships/hyperlink" Target="http://phenix.it-sudparis.eu/jvet/doc_end_user/current_document.php?id=4156" TargetMode="External"/><Relationship Id="rId481" Type="http://schemas.openxmlformats.org/officeDocument/2006/relationships/hyperlink" Target="http://phenix.it-sudparis.eu/jvet/doc_end_user/current_document.php?id=4215" TargetMode="External"/><Relationship Id="rId69" Type="http://schemas.openxmlformats.org/officeDocument/2006/relationships/hyperlink" Target="http://phenix.it-sudparis.eu/jvet/doc_end_user/current_document.php?id=4561" TargetMode="External"/><Relationship Id="rId134" Type="http://schemas.openxmlformats.org/officeDocument/2006/relationships/hyperlink" Target="http://phenix.it-sudparis.eu/jvet/doc_end_user/current_document.php?id=4575" TargetMode="External"/><Relationship Id="rId579" Type="http://schemas.openxmlformats.org/officeDocument/2006/relationships/hyperlink" Target="http://phenix.it-sudparis.eu/jvet/doc_end_user/current_document.php?id=4725" TargetMode="External"/><Relationship Id="rId341" Type="http://schemas.openxmlformats.org/officeDocument/2006/relationships/hyperlink" Target="http://phenix.it-sudparis.eu/jvet/doc_end_user/current_document.php?id=4678" TargetMode="External"/><Relationship Id="rId439" Type="http://schemas.openxmlformats.org/officeDocument/2006/relationships/hyperlink" Target="http://phenix.it-sudparis.eu/jvet/doc_end_user/current_document.php?id=4603" TargetMode="External"/><Relationship Id="rId646" Type="http://schemas.openxmlformats.org/officeDocument/2006/relationships/hyperlink" Target="mailto:jvet@lists.rwth-aachen.de" TargetMode="External"/><Relationship Id="rId201" Type="http://schemas.openxmlformats.org/officeDocument/2006/relationships/hyperlink" Target="http://phenix.it-sudparis.eu/jvet/doc_end_user/current_document.php?id=4301" TargetMode="External"/><Relationship Id="rId285" Type="http://schemas.openxmlformats.org/officeDocument/2006/relationships/hyperlink" Target="http://phenix.it-sudparis.eu/jvet/doc_end_user/current_document.php?id=4442" TargetMode="External"/><Relationship Id="rId506" Type="http://schemas.openxmlformats.org/officeDocument/2006/relationships/hyperlink" Target="http://phenix.it-sudparis.eu/jvet/doc_end_user/current_document.php?id=4202" TargetMode="External"/><Relationship Id="rId492" Type="http://schemas.openxmlformats.org/officeDocument/2006/relationships/hyperlink" Target="http://phenix.it-sudparis.eu/jvet/doc_end_user/current_document.php?id=4710" TargetMode="External"/><Relationship Id="rId145" Type="http://schemas.openxmlformats.org/officeDocument/2006/relationships/hyperlink" Target="http://phenix.it-sudparis.eu/jvet/doc_end_user/current_document.php?id=4625" TargetMode="External"/><Relationship Id="rId352" Type="http://schemas.openxmlformats.org/officeDocument/2006/relationships/hyperlink" Target="http://phenix.it-sudparis.eu/jvet/doc_end_user/current_document.php?id=4368" TargetMode="External"/><Relationship Id="rId212" Type="http://schemas.openxmlformats.org/officeDocument/2006/relationships/hyperlink" Target="http://phenix.it-sudparis.eu/jvet/doc_end_user/current_document.php?id=4388" TargetMode="External"/><Relationship Id="rId254" Type="http://schemas.openxmlformats.org/officeDocument/2006/relationships/hyperlink" Target="http://phenix.it-sudparis.eu/jvet/doc_end_user/current_document.php?id=4183" TargetMode="External"/><Relationship Id="rId657" Type="http://schemas.openxmlformats.org/officeDocument/2006/relationships/hyperlink" Target="mailto:jvet@lists.rwth-aachen.de" TargetMode="External"/><Relationship Id="rId49" Type="http://schemas.openxmlformats.org/officeDocument/2006/relationships/hyperlink" Target="http://phenix.it-sudparis.eu/jvet/doc_end_user/current_document.php?id=4254" TargetMode="External"/><Relationship Id="rId114" Type="http://schemas.openxmlformats.org/officeDocument/2006/relationships/hyperlink" Target="http://phenix.it-sudparis.eu/jvet/doc_end_user/current_document.php?id=4485" TargetMode="External"/><Relationship Id="rId296" Type="http://schemas.openxmlformats.org/officeDocument/2006/relationships/hyperlink" Target="http://phenix.it-sudparis.eu/jvet/doc_end_user/current_document.php?id=4422" TargetMode="External"/><Relationship Id="rId461" Type="http://schemas.openxmlformats.org/officeDocument/2006/relationships/hyperlink" Target="http://phenix.it-sudparis.eu/jvet/doc_end_user/current_document.php?id=4547" TargetMode="External"/><Relationship Id="rId517" Type="http://schemas.openxmlformats.org/officeDocument/2006/relationships/hyperlink" Target="http://phenix.it-sudparis.eu/jvet/doc_end_user/current_document.php?id=4718" TargetMode="External"/><Relationship Id="rId559" Type="http://schemas.openxmlformats.org/officeDocument/2006/relationships/hyperlink" Target="http://phenix.it-sudparis.eu/jvet/doc_end_user/current_document.php?id=4727" TargetMode="External"/><Relationship Id="rId60" Type="http://schemas.openxmlformats.org/officeDocument/2006/relationships/hyperlink" Target="http://phenix.it-sudparis.eu/jvet/doc_end_user/current_document.php?id=4638" TargetMode="External"/><Relationship Id="rId156" Type="http://schemas.openxmlformats.org/officeDocument/2006/relationships/hyperlink" Target="http://phenix.it-sudparis.eu/jvet/doc_end_user/current_document.php?id=4463" TargetMode="External"/><Relationship Id="rId198" Type="http://schemas.openxmlformats.org/officeDocument/2006/relationships/hyperlink" Target="http://phenix.it-sudparis.eu/jvet/doc_end_user/current_document.php?id=4484" TargetMode="External"/><Relationship Id="rId321" Type="http://schemas.openxmlformats.org/officeDocument/2006/relationships/hyperlink" Target="http://phenix.it-sudparis.eu/jvet/doc_end_user/current_document.php?id=4458" TargetMode="External"/><Relationship Id="rId363" Type="http://schemas.openxmlformats.org/officeDocument/2006/relationships/hyperlink" Target="http://phenix.it-sudparis.eu/jvet/doc_end_user/current_document.php?id=4439" TargetMode="External"/><Relationship Id="rId419" Type="http://schemas.openxmlformats.org/officeDocument/2006/relationships/hyperlink" Target="http://phenix.it-sudparis.eu/jvet/doc_end_user/current_document.php?id=4579" TargetMode="External"/><Relationship Id="rId570" Type="http://schemas.openxmlformats.org/officeDocument/2006/relationships/hyperlink" Target="http://phenix.it-sudparis.eu/jvet/doc_end_user/current_document.php?id=4695" TargetMode="External"/><Relationship Id="rId626" Type="http://schemas.openxmlformats.org/officeDocument/2006/relationships/hyperlink" Target="http://phenix.it-sudparis.eu/jvet/doc_end_user/current_document.php?id=4474" TargetMode="External"/><Relationship Id="rId223" Type="http://schemas.openxmlformats.org/officeDocument/2006/relationships/hyperlink" Target="http://phenix.it-sudparis.eu/jvet/doc_end_user/current_document.php?id=4335" TargetMode="External"/><Relationship Id="rId430" Type="http://schemas.openxmlformats.org/officeDocument/2006/relationships/hyperlink" Target="http://phenix.it-sudparis.eu/jvet/doc_end_user/current_document.php?id=4598" TargetMode="External"/><Relationship Id="rId668" Type="http://schemas.openxmlformats.org/officeDocument/2006/relationships/hyperlink" Target="http://phenix.it-sudparis.eu/jvet/doc_end_user/current_document.php?id=4101" TargetMode="External"/><Relationship Id="rId18" Type="http://schemas.openxmlformats.org/officeDocument/2006/relationships/hyperlink" Target="mailto:jvet@lists.rwth-aachen.de" TargetMode="External"/><Relationship Id="rId265" Type="http://schemas.openxmlformats.org/officeDocument/2006/relationships/hyperlink" Target="http://phenix.it-sudparis.eu/jvet/doc_end_user/current_document.php?id=4500" TargetMode="External"/><Relationship Id="rId472" Type="http://schemas.openxmlformats.org/officeDocument/2006/relationships/hyperlink" Target="http://phenix.it-sudparis.eu/jvet/doc_end_user/current_document.php?id=4633" TargetMode="External"/><Relationship Id="rId528" Type="http://schemas.openxmlformats.org/officeDocument/2006/relationships/hyperlink" Target="http://phenix.it-sudparis.eu/jvet/doc_end_user/current_document.php?id=4179" TargetMode="External"/><Relationship Id="rId125" Type="http://schemas.openxmlformats.org/officeDocument/2006/relationships/hyperlink" Target="http://phenix.it-sudparis.eu/jvet/doc_end_user/current_document.php?id=4169" TargetMode="External"/><Relationship Id="rId167" Type="http://schemas.openxmlformats.org/officeDocument/2006/relationships/hyperlink" Target="http://phenix.it-sudparis.eu/jvet/doc_end_user/current_document.php?id=4620" TargetMode="External"/><Relationship Id="rId332" Type="http://schemas.openxmlformats.org/officeDocument/2006/relationships/hyperlink" Target="http://phenix.it-sudparis.eu/jvet/doc_end_user/current_document.php?id=4604" TargetMode="External"/><Relationship Id="rId374" Type="http://schemas.openxmlformats.org/officeDocument/2006/relationships/hyperlink" Target="http://phenix.it-sudparis.eu/jvet/doc_end_user/current_document.php?id=4129" TargetMode="External"/><Relationship Id="rId581" Type="http://schemas.openxmlformats.org/officeDocument/2006/relationships/hyperlink" Target="http://phenix.it-sudparis.eu/jvet/doc_end_user/current_document.php?id=4659" TargetMode="External"/><Relationship Id="rId71" Type="http://schemas.openxmlformats.org/officeDocument/2006/relationships/hyperlink" Target="http://phenix.it-sudparis.eu/jvet/doc_end_user/current_document.php?id=4161" TargetMode="External"/><Relationship Id="rId234" Type="http://schemas.openxmlformats.org/officeDocument/2006/relationships/hyperlink" Target="http://phenix.it-sudparis.eu/jvet/doc_end_user/current_document.php?id=4567" TargetMode="External"/><Relationship Id="rId637" Type="http://schemas.openxmlformats.org/officeDocument/2006/relationships/hyperlink" Target="http://phenix.it-sudparis.eu/jvet/doc_end_user/current_document.php?id=4333" TargetMode="External"/><Relationship Id="rId679" Type="http://schemas.openxmlformats.org/officeDocument/2006/relationships/hyperlink" Target="http://phenix.it-sudparis.eu/jvet/doc_end_user/current_document.php?id=4110" TargetMode="External"/><Relationship Id="rId2" Type="http://schemas.openxmlformats.org/officeDocument/2006/relationships/customXml" Target="../customXml/item2.xml"/><Relationship Id="rId29" Type="http://schemas.openxmlformats.org/officeDocument/2006/relationships/hyperlink" Target="http://phenix.it-sudparis.eu/jvet/" TargetMode="External"/><Relationship Id="rId276" Type="http://schemas.openxmlformats.org/officeDocument/2006/relationships/hyperlink" Target="http://phenix.it-sudparis.eu/jvet/doc_end_user/current_document.php?id=4319" TargetMode="External"/><Relationship Id="rId441" Type="http://schemas.openxmlformats.org/officeDocument/2006/relationships/hyperlink" Target="http://phenix.it-sudparis.eu/jvet/doc_end_user/current_document.php?id=4428" TargetMode="External"/><Relationship Id="rId483" Type="http://schemas.openxmlformats.org/officeDocument/2006/relationships/hyperlink" Target="http://phenix.it-sudparis.eu/jvet/doc_end_user/current_document.php?id=4669" TargetMode="External"/><Relationship Id="rId539" Type="http://schemas.openxmlformats.org/officeDocument/2006/relationships/hyperlink" Target="http://phenix.it-sudparis.eu/jvet/doc_end_user/current_document.php?id=4616" TargetMode="External"/><Relationship Id="rId40" Type="http://schemas.openxmlformats.org/officeDocument/2006/relationships/hyperlink" Target="https://jvet.hhi.fraunhofer.de/trac/vvc/ticket/86" TargetMode="External"/><Relationship Id="rId136" Type="http://schemas.openxmlformats.org/officeDocument/2006/relationships/hyperlink" Target="http://phenix.it-sudparis.eu/jvet/doc_end_user/current_document.php?id=4267" TargetMode="External"/><Relationship Id="rId178" Type="http://schemas.openxmlformats.org/officeDocument/2006/relationships/hyperlink" Target="http://phenix.it-sudparis.eu/jvet/doc_end_user/current_document.php?id=4431" TargetMode="External"/><Relationship Id="rId301" Type="http://schemas.openxmlformats.org/officeDocument/2006/relationships/hyperlink" Target="http://phenix.it-sudparis.eu/jvet/doc_end_user/current_document.php?id=4131" TargetMode="External"/><Relationship Id="rId343" Type="http://schemas.openxmlformats.org/officeDocument/2006/relationships/hyperlink" Target="http://phenix.it-sudparis.eu/jvet/doc_end_user/current_document.php?id=4707" TargetMode="External"/><Relationship Id="rId550" Type="http://schemas.openxmlformats.org/officeDocument/2006/relationships/hyperlink" Target="http://phenix.it-sudparis.eu/jvet/doc_end_user/current_document.php?id=4317" TargetMode="External"/><Relationship Id="rId82" Type="http://schemas.openxmlformats.org/officeDocument/2006/relationships/hyperlink" Target="http://phenix.it-sudparis.eu/jvet/doc_end_user/current_document.php?id=4488" TargetMode="External"/><Relationship Id="rId203" Type="http://schemas.openxmlformats.org/officeDocument/2006/relationships/hyperlink" Target="http://phenix.it-sudparis.eu/jvet/doc_end_user/current_document.php?id=4457" TargetMode="External"/><Relationship Id="rId385" Type="http://schemas.openxmlformats.org/officeDocument/2006/relationships/hyperlink" Target="http://phenix.it-sudparis.eu/jvet/doc_end_user/current_document.php?id=4622" TargetMode="External"/><Relationship Id="rId592" Type="http://schemas.openxmlformats.org/officeDocument/2006/relationships/hyperlink" Target="http://phenix.it-sudparis.eu/jvet/doc_end_user/current_document.php?id=4195" TargetMode="External"/><Relationship Id="rId606" Type="http://schemas.openxmlformats.org/officeDocument/2006/relationships/hyperlink" Target="http://phenix.it-sudparis.eu/jvet/doc_end_user/current_document.php?id=4194" TargetMode="External"/><Relationship Id="rId648" Type="http://schemas.openxmlformats.org/officeDocument/2006/relationships/hyperlink" Target="mailto:jvet@lists.rwth-aachen.de" TargetMode="External"/><Relationship Id="rId245" Type="http://schemas.openxmlformats.org/officeDocument/2006/relationships/hyperlink" Target="http://phenix.it-sudparis.eu/jvet/doc_end_user/current_document.php?id=4482" TargetMode="External"/><Relationship Id="rId287" Type="http://schemas.openxmlformats.org/officeDocument/2006/relationships/hyperlink" Target="http://phenix.it-sudparis.eu/jvet/doc_end_user/current_document.php?id=4444" TargetMode="External"/><Relationship Id="rId410" Type="http://schemas.openxmlformats.org/officeDocument/2006/relationships/hyperlink" Target="http://phenix.it-sudparis.eu/jvet/doc_end_user/current_document.php?id=4581" TargetMode="External"/><Relationship Id="rId452" Type="http://schemas.openxmlformats.org/officeDocument/2006/relationships/hyperlink" Target="http://phenix.it-sudparis.eu/jvet/doc_end_user/current_document.php?id=4493" TargetMode="External"/><Relationship Id="rId494" Type="http://schemas.openxmlformats.org/officeDocument/2006/relationships/hyperlink" Target="http://phenix.it-sudparis.eu/jvet/doc_end_user/current_document.php?id=4450" TargetMode="External"/><Relationship Id="rId508" Type="http://schemas.openxmlformats.org/officeDocument/2006/relationships/hyperlink" Target="http://phenix.it-sudparis.eu/jvet/doc_end_user/current_document.php?id=4226" TargetMode="External"/><Relationship Id="rId105" Type="http://schemas.openxmlformats.org/officeDocument/2006/relationships/hyperlink" Target="http://phenix.it-sudparis.eu/jvet/doc_end_user/current_document.php?id=4366" TargetMode="External"/><Relationship Id="rId147" Type="http://schemas.openxmlformats.org/officeDocument/2006/relationships/hyperlink" Target="http://phenix.it-sudparis.eu/jvet/doc_end_user/current_document.php?id=4410" TargetMode="External"/><Relationship Id="rId312" Type="http://schemas.openxmlformats.org/officeDocument/2006/relationships/hyperlink" Target="http://phenix.it-sudparis.eu/jvet/doc_end_user/current_document.php?id=4275" TargetMode="External"/><Relationship Id="rId354" Type="http://schemas.openxmlformats.org/officeDocument/2006/relationships/hyperlink" Target="http://phenix.it-sudparis.eu/jvet/doc_end_user/current_document.php?id=4374" TargetMode="External"/><Relationship Id="rId51" Type="http://schemas.openxmlformats.org/officeDocument/2006/relationships/hyperlink" Target="http://phenix.it-sudparis.eu/jvet/doc_end_user/current_document.php?id=4346" TargetMode="External"/><Relationship Id="rId93" Type="http://schemas.openxmlformats.org/officeDocument/2006/relationships/hyperlink" Target="http://phenix.it-sudparis.eu/jvet/doc_end_user/current_document.php?id=4232" TargetMode="External"/><Relationship Id="rId189" Type="http://schemas.openxmlformats.org/officeDocument/2006/relationships/hyperlink" Target="http://phenix.it-sudparis.eu/jvet/doc_end_user/current_document.php?id=4358" TargetMode="External"/><Relationship Id="rId396" Type="http://schemas.openxmlformats.org/officeDocument/2006/relationships/hyperlink" Target="http://phenix.it-sudparis.eu/jvet/doc_end_user/current_document.php?id=4651" TargetMode="External"/><Relationship Id="rId561" Type="http://schemas.openxmlformats.org/officeDocument/2006/relationships/hyperlink" Target="http://phenix.it-sudparis.eu/jvet/doc_end_user/current_document.php?id=4595" TargetMode="External"/><Relationship Id="rId617" Type="http://schemas.openxmlformats.org/officeDocument/2006/relationships/hyperlink" Target="http://phenix.it-sudparis.eu/jvet/doc_end_user/current_document.php?id=4259" TargetMode="External"/><Relationship Id="rId659" Type="http://schemas.openxmlformats.org/officeDocument/2006/relationships/hyperlink" Target="http://phenix.it-sudparis.eu/jvet/doc_end_user/current_document.php?id=4114" TargetMode="External"/><Relationship Id="rId214" Type="http://schemas.openxmlformats.org/officeDocument/2006/relationships/hyperlink" Target="http://phenix.it-sudparis.eu/jvet/doc_end_user/current_document.php?id=4614" TargetMode="External"/><Relationship Id="rId256" Type="http://schemas.openxmlformats.org/officeDocument/2006/relationships/hyperlink" Target="http://phenix.it-sudparis.eu/jvet/doc_end_user/current_document.php?id=4221" TargetMode="External"/><Relationship Id="rId298" Type="http://schemas.openxmlformats.org/officeDocument/2006/relationships/hyperlink" Target="http://phenix.it-sudparis.eu/jvet/doc_end_user/current_document.php?id=4517" TargetMode="External"/><Relationship Id="rId421" Type="http://schemas.openxmlformats.org/officeDocument/2006/relationships/hyperlink" Target="http://phenix.it-sudparis.eu/jvet/doc_end_user/current_document.php?id=4709" TargetMode="External"/><Relationship Id="rId463" Type="http://schemas.openxmlformats.org/officeDocument/2006/relationships/hyperlink" Target="http://phenix.it-sudparis.eu/jvet/doc_end_user/current_document.php?id=4700" TargetMode="External"/><Relationship Id="rId519" Type="http://schemas.openxmlformats.org/officeDocument/2006/relationships/hyperlink" Target="http://phenix.it-sudparis.eu/jvet/doc_end_user/current_document.php?id=4650" TargetMode="External"/><Relationship Id="rId670" Type="http://schemas.openxmlformats.org/officeDocument/2006/relationships/hyperlink" Target="http://phenix.it-sudparis.eu/jvet/doc_end_user/current_document.php?id=4099" TargetMode="External"/><Relationship Id="rId116" Type="http://schemas.openxmlformats.org/officeDocument/2006/relationships/hyperlink" Target="http://phenix.it-sudparis.eu/jvet/doc_end_user/current_document.php?id=4518" TargetMode="External"/><Relationship Id="rId158" Type="http://schemas.openxmlformats.org/officeDocument/2006/relationships/hyperlink" Target="http://phenix.it-sudparis.eu/jvet/doc_end_user/current_document.php?id=4465" TargetMode="External"/><Relationship Id="rId323" Type="http://schemas.openxmlformats.org/officeDocument/2006/relationships/hyperlink" Target="http://phenix.it-sudparis.eu/jvet/doc_end_user/current_document.php?id=4469" TargetMode="External"/><Relationship Id="rId530" Type="http://schemas.openxmlformats.org/officeDocument/2006/relationships/hyperlink" Target="http://phenix.it-sudparis.eu/jvet/doc_end_user/current_document.php?id=4672" TargetMode="External"/><Relationship Id="rId20" Type="http://schemas.openxmlformats.org/officeDocument/2006/relationships/hyperlink" Target="http://phenix.it-sudparis.eu/jvet/" TargetMode="External"/><Relationship Id="rId62" Type="http://schemas.openxmlformats.org/officeDocument/2006/relationships/hyperlink" Target="http://phenix.int-evry.fr/jvet/doc_end_user/current_document.php?id=4704" TargetMode="External"/><Relationship Id="rId365" Type="http://schemas.openxmlformats.org/officeDocument/2006/relationships/hyperlink" Target="http://phenix.it-sudparis.eu/jvet/doc_end_user/current_document.php?id=4626" TargetMode="External"/><Relationship Id="rId572" Type="http://schemas.openxmlformats.org/officeDocument/2006/relationships/hyperlink" Target="http://phenix.it-sudparis.eu/jvet/doc_end_user/current_document.php?id=4304" TargetMode="External"/><Relationship Id="rId628" Type="http://schemas.openxmlformats.org/officeDocument/2006/relationships/hyperlink" Target="http://phenix.it-sudparis.eu/jvet/doc_end_user/current_document.php?id=4527" TargetMode="External"/><Relationship Id="rId225" Type="http://schemas.openxmlformats.org/officeDocument/2006/relationships/hyperlink" Target="http://phenix.it-sudparis.eu/jvet/doc_end_user/current_document.php?id=4348" TargetMode="External"/><Relationship Id="rId267" Type="http://schemas.openxmlformats.org/officeDocument/2006/relationships/hyperlink" Target="http://phenix.it-sudparis.eu/jvet/doc_end_user/current_document.php?id=4512" TargetMode="External"/><Relationship Id="rId432" Type="http://schemas.openxmlformats.org/officeDocument/2006/relationships/hyperlink" Target="http://phenix.it-sudparis.eu/jvet/doc_end_user/current_document.php?id=4599" TargetMode="External"/><Relationship Id="rId474" Type="http://schemas.openxmlformats.org/officeDocument/2006/relationships/hyperlink" Target="http://phenix.it-sudparis.eu/jvet/doc_end_user/current_document.php?id=4634" TargetMode="External"/><Relationship Id="rId127" Type="http://schemas.openxmlformats.org/officeDocument/2006/relationships/hyperlink" Target="http://phenix.it-sudparis.eu/jvet/doc_end_user/current_document.php?id=4171" TargetMode="External"/><Relationship Id="rId681" Type="http://schemas.openxmlformats.org/officeDocument/2006/relationships/hyperlink" Target="http://phenix.it-sudparis.eu/jvet/doc_end_user/current_document.php?id=4109" TargetMode="External"/><Relationship Id="rId31" Type="http://schemas.openxmlformats.org/officeDocument/2006/relationships/hyperlink" Target="http://phenix.it-sudparis.eu/jvet/doc_end_user/current_document.php?id=4252" TargetMode="External"/><Relationship Id="rId73" Type="http://schemas.openxmlformats.org/officeDocument/2006/relationships/hyperlink" Target="http://phenix.it-sudparis.eu/jvet/doc_end_user/current_document.php?id=4363" TargetMode="External"/><Relationship Id="rId169" Type="http://schemas.openxmlformats.org/officeDocument/2006/relationships/hyperlink" Target="http://phenix.it-sudparis.eu/jvet/doc_end_user/current_document.php?id=4702" TargetMode="External"/><Relationship Id="rId334" Type="http://schemas.openxmlformats.org/officeDocument/2006/relationships/hyperlink" Target="http://phenix.it-sudparis.eu/jvet/doc_end_user/current_document.php?id=4147" TargetMode="External"/><Relationship Id="rId376" Type="http://schemas.openxmlformats.org/officeDocument/2006/relationships/hyperlink" Target="http://phenix.it-sudparis.eu/jvet/doc_end_user/current_document.php?id=4558" TargetMode="External"/><Relationship Id="rId541" Type="http://schemas.openxmlformats.org/officeDocument/2006/relationships/hyperlink" Target="http://phenix.it-sudparis.eu/jvet/doc_end_user/current_document.php?id=4617" TargetMode="External"/><Relationship Id="rId583" Type="http://schemas.openxmlformats.org/officeDocument/2006/relationships/hyperlink" Target="http://phenix.it-sudparis.eu/jvet/doc_end_user/current_document.php?id=4655" TargetMode="External"/><Relationship Id="rId639" Type="http://schemas.openxmlformats.org/officeDocument/2006/relationships/hyperlink" Target="http://phenix.it-sudparis.eu/jvet/doc_end_user/current_document.php?id=4258" TargetMode="External"/><Relationship Id="rId4" Type="http://schemas.openxmlformats.org/officeDocument/2006/relationships/customXml" Target="../customXml/item4.xml"/><Relationship Id="rId180" Type="http://schemas.openxmlformats.org/officeDocument/2006/relationships/hyperlink" Target="http://phenix.it-sudparis.eu/jvet/doc_end_user/current_document.php?id=4566" TargetMode="External"/><Relationship Id="rId236" Type="http://schemas.openxmlformats.org/officeDocument/2006/relationships/hyperlink" Target="http://phenix.it-sudparis.eu/jvet/doc_end_user/current_document.php?id=4720" TargetMode="External"/><Relationship Id="rId278" Type="http://schemas.openxmlformats.org/officeDocument/2006/relationships/hyperlink" Target="http://phenix.it-sudparis.eu/jvet/doc_end_user/current_document.php?id=4321" TargetMode="External"/><Relationship Id="rId401" Type="http://schemas.openxmlformats.org/officeDocument/2006/relationships/hyperlink" Target="http://phenix.it-sudparis.eu/jvet/doc_end_user/current_document.php?id=4619" TargetMode="External"/><Relationship Id="rId443" Type="http://schemas.openxmlformats.org/officeDocument/2006/relationships/hyperlink" Target="http://phenix.it-sudparis.eu/jvet/doc_end_user/current_document.php?id=4452" TargetMode="External"/><Relationship Id="rId650" Type="http://schemas.openxmlformats.org/officeDocument/2006/relationships/hyperlink" Target="mailto:jvet@lists.rwth-aachen.de" TargetMode="External"/><Relationship Id="rId303" Type="http://schemas.openxmlformats.org/officeDocument/2006/relationships/hyperlink" Target="http://phenix.it-sudparis.eu/jvet/doc_end_user/current_document.php?id=4132" TargetMode="External"/><Relationship Id="rId485" Type="http://schemas.openxmlformats.org/officeDocument/2006/relationships/hyperlink" Target="http://phenix.it-sudparis.eu/jvet/doc_end_user/current_document.php?id=4281" TargetMode="External"/><Relationship Id="rId42" Type="http://schemas.openxmlformats.org/officeDocument/2006/relationships/hyperlink" Target="https://jvet.hhi.fraunhofer.de/trac/vvc/ticket/85" TargetMode="External"/><Relationship Id="rId84" Type="http://schemas.openxmlformats.org/officeDocument/2006/relationships/hyperlink" Target="http://phenix.it-sudparis.eu/jvet/doc_end_user/current_document.php?id=4133" TargetMode="External"/><Relationship Id="rId138" Type="http://schemas.openxmlformats.org/officeDocument/2006/relationships/hyperlink" Target="http://phenix.it-sudparis.eu/jvet/doc_end_user/current_document.php?id=4314" TargetMode="External"/><Relationship Id="rId345" Type="http://schemas.openxmlformats.org/officeDocument/2006/relationships/hyperlink" Target="http://phenix.it-sudparis.eu/jvet/doc_end_user/current_document.php?id=4235" TargetMode="External"/><Relationship Id="rId387" Type="http://schemas.openxmlformats.org/officeDocument/2006/relationships/hyperlink" Target="http://phenix.it-sudparis.eu/jvet/doc_end_user/current_document.php?id=4612" TargetMode="External"/><Relationship Id="rId510" Type="http://schemas.openxmlformats.org/officeDocument/2006/relationships/hyperlink" Target="http://phenix.it-sudparis.eu/jvet/doc_end_user/current_document.php?id=4639" TargetMode="External"/><Relationship Id="rId552" Type="http://schemas.openxmlformats.org/officeDocument/2006/relationships/hyperlink" Target="http://phenix.it-sudparis.eu/jvet/doc_end_user/current_document.php?id=4676" TargetMode="External"/><Relationship Id="rId594" Type="http://schemas.openxmlformats.org/officeDocument/2006/relationships/hyperlink" Target="http://phenix.it-sudparis.eu/jvet/doc_end_user/current_document.php?id=4273" TargetMode="External"/><Relationship Id="rId608" Type="http://schemas.openxmlformats.org/officeDocument/2006/relationships/hyperlink" Target="http://phenix.it-sudparis.eu/jvet/doc_end_user/current_document.php?id=4342" TargetMode="External"/><Relationship Id="rId191" Type="http://schemas.openxmlformats.org/officeDocument/2006/relationships/hyperlink" Target="http://phenix.it-sudparis.eu/jvet/doc_end_user/current_document.php?id=4381" TargetMode="External"/><Relationship Id="rId205" Type="http://schemas.openxmlformats.org/officeDocument/2006/relationships/hyperlink" Target="http://phenix.it-sudparis.eu/jvet/doc_end_user/current_document.php?id=4481" TargetMode="External"/><Relationship Id="rId247" Type="http://schemas.openxmlformats.org/officeDocument/2006/relationships/hyperlink" Target="http://phenix.it-sudparis.eu/jvet/doc_end_user/current_document.php?id=4630" TargetMode="External"/><Relationship Id="rId412" Type="http://schemas.openxmlformats.org/officeDocument/2006/relationships/hyperlink" Target="http://phenix.it-sudparis.eu/jvet/doc_end_user/current_document.php?id=4562" TargetMode="External"/><Relationship Id="rId107" Type="http://schemas.openxmlformats.org/officeDocument/2006/relationships/hyperlink" Target="http://phenix.it-sudparis.eu/jvet/doc_end_user/current_document.php?id=4379" TargetMode="External"/><Relationship Id="rId289" Type="http://schemas.openxmlformats.org/officeDocument/2006/relationships/hyperlink" Target="http://phenix.it-sudparis.eu/jvet/doc_end_user/current_document.php?id=4446" TargetMode="External"/><Relationship Id="rId454" Type="http://schemas.openxmlformats.org/officeDocument/2006/relationships/hyperlink" Target="http://phenix.it-sudparis.eu/jvet/doc_end_user/current_document.php?id=4497" TargetMode="External"/><Relationship Id="rId496" Type="http://schemas.openxmlformats.org/officeDocument/2006/relationships/hyperlink" Target="http://phenix.it-sudparis.eu/jvet/doc_end_user/current_document.php?id=4492" TargetMode="External"/><Relationship Id="rId661" Type="http://schemas.openxmlformats.org/officeDocument/2006/relationships/hyperlink" Target="http://phenix.it-sudparis.eu/jvet/doc_end_user/current_document.php?id=4112" TargetMode="External"/><Relationship Id="rId11" Type="http://schemas.openxmlformats.org/officeDocument/2006/relationships/image" Target="media/image1.png"/><Relationship Id="rId53" Type="http://schemas.openxmlformats.org/officeDocument/2006/relationships/hyperlink" Target="https://jvet.hhi.fraunhofer.de/svn/svn_360Lib/tags/360Lib-7.0/" TargetMode="External"/><Relationship Id="rId149" Type="http://schemas.openxmlformats.org/officeDocument/2006/relationships/hyperlink" Target="http://phenix.it-sudparis.eu/jvet/doc_end_user/current_document.php?id=4416" TargetMode="External"/><Relationship Id="rId314" Type="http://schemas.openxmlformats.org/officeDocument/2006/relationships/hyperlink" Target="http://phenix.it-sudparis.eu/jvet/doc_end_user/current_document.php?id=4276" TargetMode="External"/><Relationship Id="rId356" Type="http://schemas.openxmlformats.org/officeDocument/2006/relationships/hyperlink" Target="http://phenix.it-sudparis.eu/jvet/doc_end_user/current_document.php?id=4375" TargetMode="External"/><Relationship Id="rId398" Type="http://schemas.openxmlformats.org/officeDocument/2006/relationships/hyperlink" Target="http://phenix.it-sudparis.eu/jvet/doc_end_user/current_document.php?id=4611" TargetMode="External"/><Relationship Id="rId521" Type="http://schemas.openxmlformats.org/officeDocument/2006/relationships/hyperlink" Target="http://phenix.it-sudparis.eu/jvet/doc_end_user/current_document.php?id=4240" TargetMode="External"/><Relationship Id="rId563" Type="http://schemas.openxmlformats.org/officeDocument/2006/relationships/hyperlink" Target="http://phenix.it-sudparis.eu/jvet/doc_end_user/current_document.php?id=4303" TargetMode="External"/><Relationship Id="rId619" Type="http://schemas.openxmlformats.org/officeDocument/2006/relationships/hyperlink" Target="http://phenix.it-sudparis.eu/jvet/doc_end_user/current_document.php?id=4300" TargetMode="External"/><Relationship Id="rId95" Type="http://schemas.openxmlformats.org/officeDocument/2006/relationships/hyperlink" Target="http://phenix.it-sudparis.eu/jvet/doc_end_user/current_document.php?id=4270" TargetMode="External"/><Relationship Id="rId160" Type="http://schemas.openxmlformats.org/officeDocument/2006/relationships/hyperlink" Target="http://phenix.it-sudparis.eu/jvet/doc_end_user/current_document.php?id=4467" TargetMode="External"/><Relationship Id="rId216" Type="http://schemas.openxmlformats.org/officeDocument/2006/relationships/hyperlink" Target="http://phenix.it-sudparis.eu/jvet/doc_end_user/current_document.php?id=4244" TargetMode="External"/><Relationship Id="rId423" Type="http://schemas.openxmlformats.org/officeDocument/2006/relationships/hyperlink" Target="http://phenix.it-sudparis.eu/jvet/doc_end_user/current_document.php?id=4683" TargetMode="External"/><Relationship Id="rId258" Type="http://schemas.openxmlformats.org/officeDocument/2006/relationships/hyperlink" Target="http://phenix.it-sudparis.eu/jvet/doc_end_user/current_document.php?id=4283" TargetMode="External"/><Relationship Id="rId465" Type="http://schemas.openxmlformats.org/officeDocument/2006/relationships/hyperlink" Target="http://phenix.it-sudparis.eu/jvet/doc_end_user/current_document.php?id=4628" TargetMode="External"/><Relationship Id="rId630" Type="http://schemas.openxmlformats.org/officeDocument/2006/relationships/hyperlink" Target="http://phenix.it-sudparis.eu/jvet/doc_end_user/current_document.php?id=4573" TargetMode="External"/><Relationship Id="rId672" Type="http://schemas.openxmlformats.org/officeDocument/2006/relationships/hyperlink" Target="http://phenix.it-sudparis.eu/jvet/doc_end_user/current_document.php?id=4105" TargetMode="External"/><Relationship Id="rId22" Type="http://schemas.openxmlformats.org/officeDocument/2006/relationships/hyperlink" Target="http://ftp3.itu.int/av-arch/jvet-site" TargetMode="External"/><Relationship Id="rId64" Type="http://schemas.openxmlformats.org/officeDocument/2006/relationships/hyperlink" Target="http://phenix.it-sudparis.eu/jvet/doc_end_user/current_document.php?id=4121" TargetMode="External"/><Relationship Id="rId118" Type="http://schemas.openxmlformats.org/officeDocument/2006/relationships/hyperlink" Target="http://phenix.it-sudparis.eu/jvet/doc_end_user/current_document.php?id=4530" TargetMode="External"/><Relationship Id="rId325" Type="http://schemas.openxmlformats.org/officeDocument/2006/relationships/hyperlink" Target="http://phenix.it-sudparis.eu/jvet/doc_end_user/current_document.php?id=4657" TargetMode="External"/><Relationship Id="rId367" Type="http://schemas.openxmlformats.org/officeDocument/2006/relationships/hyperlink" Target="http://phenix.it-sudparis.eu/jvet/doc_end_user/current_document.php?id=4621" TargetMode="External"/><Relationship Id="rId532" Type="http://schemas.openxmlformats.org/officeDocument/2006/relationships/hyperlink" Target="http://phenix.it-sudparis.eu/jvet/doc_end_user/current_document.php?id=4697" TargetMode="External"/><Relationship Id="rId574" Type="http://schemas.openxmlformats.org/officeDocument/2006/relationships/hyperlink" Target="http://phenix.it-sudparis.eu/jvet/doc_end_user/current_document.php?id=4402" TargetMode="External"/><Relationship Id="rId171" Type="http://schemas.openxmlformats.org/officeDocument/2006/relationships/hyperlink" Target="http://phenix.it-sudparis.eu/jvet/doc_end_user/current_document.php?id=4138" TargetMode="External"/><Relationship Id="rId227" Type="http://schemas.openxmlformats.org/officeDocument/2006/relationships/hyperlink" Target="http://phenix.it-sudparis.eu/jvet/doc_end_user/current_document.php?id=4362" TargetMode="External"/><Relationship Id="rId269" Type="http://schemas.openxmlformats.org/officeDocument/2006/relationships/hyperlink" Target="http://phenix.it-sudparis.eu/jvet/doc_end_user/current_document.php?id=4296" TargetMode="External"/><Relationship Id="rId434" Type="http://schemas.openxmlformats.org/officeDocument/2006/relationships/hyperlink" Target="http://phenix.it-sudparis.eu/jvet/doc_end_user/current_document.php?id=4414" TargetMode="External"/><Relationship Id="rId476" Type="http://schemas.openxmlformats.org/officeDocument/2006/relationships/hyperlink" Target="http://phenix.it-sudparis.eu/jvet/doc_end_user/current_document.php?id=4140" TargetMode="External"/><Relationship Id="rId641" Type="http://schemas.openxmlformats.org/officeDocument/2006/relationships/hyperlink" Target="mailto:jvet@lists.rwth-aachen.de" TargetMode="External"/><Relationship Id="rId683" Type="http://schemas.openxmlformats.org/officeDocument/2006/relationships/fontTable" Target="fontTable.xml"/><Relationship Id="rId33" Type="http://schemas.openxmlformats.org/officeDocument/2006/relationships/hyperlink" Target="https://jvet.hhi.fraunhofer.de/trac/vvc/ticket/65" TargetMode="External"/><Relationship Id="rId129" Type="http://schemas.openxmlformats.org/officeDocument/2006/relationships/hyperlink" Target="http://phenix.it-sudparis.eu/jvet/doc_end_user/current_document.php?id=4223" TargetMode="External"/><Relationship Id="rId280" Type="http://schemas.openxmlformats.org/officeDocument/2006/relationships/hyperlink" Target="http://phenix.it-sudparis.eu/jvet/doc_end_user/current_document.php?id=4323" TargetMode="External"/><Relationship Id="rId336" Type="http://schemas.openxmlformats.org/officeDocument/2006/relationships/hyperlink" Target="http://phenix.it-sudparis.eu/jvet/doc_end_user/current_document.php?id=4605" TargetMode="External"/><Relationship Id="rId501" Type="http://schemas.openxmlformats.org/officeDocument/2006/relationships/hyperlink" Target="http://phenix.it-sudparis.eu/jvet/doc_end_user/current_document.php?id=4176" TargetMode="External"/><Relationship Id="rId543" Type="http://schemas.openxmlformats.org/officeDocument/2006/relationships/hyperlink" Target="http://phenix.it-sudparis.eu/jvet/doc_end_user/current_document.php?id=4646" TargetMode="External"/><Relationship Id="rId75" Type="http://schemas.openxmlformats.org/officeDocument/2006/relationships/hyperlink" Target="http://phenix.it-sudparis.eu/jvet/doc_end_user/current_document.php?id=4523" TargetMode="External"/><Relationship Id="rId140" Type="http://schemas.openxmlformats.org/officeDocument/2006/relationships/hyperlink" Target="http://phenix.it-sudparis.eu/jvet/doc_end_user/current_document.php?id=4360" TargetMode="External"/><Relationship Id="rId182" Type="http://schemas.openxmlformats.org/officeDocument/2006/relationships/hyperlink" Target="http://phenix.it-sudparis.eu/jvet/doc_end_user/current_document.php?id=4139" TargetMode="External"/><Relationship Id="rId378" Type="http://schemas.openxmlformats.org/officeDocument/2006/relationships/hyperlink" Target="http://phenix.it-sudparis.eu/jvet/doc_end_user/current_document.php?id=4172" TargetMode="External"/><Relationship Id="rId403" Type="http://schemas.openxmlformats.org/officeDocument/2006/relationships/hyperlink" Target="http://phenix.it-sudparis.eu/jvet/doc_end_user/current_document.php?id=4713" TargetMode="External"/><Relationship Id="rId585" Type="http://schemas.openxmlformats.org/officeDocument/2006/relationships/hyperlink" Target="http://phenix.it-sudparis.eu/jvet/doc_end_user/current_document.php?id=4159" TargetMode="External"/><Relationship Id="rId6" Type="http://schemas.openxmlformats.org/officeDocument/2006/relationships/styles" Target="styles.xml"/><Relationship Id="rId238" Type="http://schemas.openxmlformats.org/officeDocument/2006/relationships/hyperlink" Target="http://phenix.it-sudparis.eu/jvet/doc_end_user/current_document.php?id=4721" TargetMode="External"/><Relationship Id="rId445" Type="http://schemas.openxmlformats.org/officeDocument/2006/relationships/hyperlink" Target="http://phenix.it-sudparis.eu/jvet/doc_end_user/current_document.php?id=4468" TargetMode="External"/><Relationship Id="rId487" Type="http://schemas.openxmlformats.org/officeDocument/2006/relationships/hyperlink" Target="http://phenix.it-sudparis.eu/jvet/doc_end_user/current_document.php?id=4689" TargetMode="External"/><Relationship Id="rId610" Type="http://schemas.openxmlformats.org/officeDocument/2006/relationships/hyperlink" Target="http://phenix.it-sudparis.eu/jvet/doc_end_user/current_document.php?id=4549" TargetMode="External"/><Relationship Id="rId652" Type="http://schemas.openxmlformats.org/officeDocument/2006/relationships/hyperlink" Target="mailto:jvet@lists.rwth-aachen.de" TargetMode="External"/><Relationship Id="rId291" Type="http://schemas.openxmlformats.org/officeDocument/2006/relationships/hyperlink" Target="http://phenix.it-sudparis.eu/jvet/doc_end_user/current_document.php?id=4448" TargetMode="External"/><Relationship Id="rId305" Type="http://schemas.openxmlformats.org/officeDocument/2006/relationships/hyperlink" Target="http://phenix.it-sudparis.eu/jvet/doc_end_user/current_document.php?id=4144" TargetMode="External"/><Relationship Id="rId347" Type="http://schemas.openxmlformats.org/officeDocument/2006/relationships/hyperlink" Target="http://phenix.it-sudparis.eu/jvet/doc_end_user/current_document.php?id=4236" TargetMode="External"/><Relationship Id="rId512" Type="http://schemas.openxmlformats.org/officeDocument/2006/relationships/hyperlink" Target="http://phenix.it-sudparis.eu/jvet/doc_end_user/current_document.php?id=4411" TargetMode="External"/><Relationship Id="rId44" Type="http://schemas.openxmlformats.org/officeDocument/2006/relationships/hyperlink" Target="https://vcgit.hhi.fraunhofer.de" TargetMode="External"/><Relationship Id="rId86" Type="http://schemas.openxmlformats.org/officeDocument/2006/relationships/hyperlink" Target="http://phenix.it-sudparis.eu/jvet/doc_end_user/current_document.php?id=4165" TargetMode="External"/><Relationship Id="rId151" Type="http://schemas.openxmlformats.org/officeDocument/2006/relationships/hyperlink" Target="http://phenix.it-sudparis.eu/jvet/doc_end_user/current_document.php?id=4440" TargetMode="External"/><Relationship Id="rId389" Type="http://schemas.openxmlformats.org/officeDocument/2006/relationships/hyperlink" Target="http://phenix.it-sudparis.eu/jvet/doc_end_user/current_document.php?id=4556" TargetMode="External"/><Relationship Id="rId554" Type="http://schemas.openxmlformats.org/officeDocument/2006/relationships/hyperlink" Target="http://phenix.it-sudparis.eu/jvet/doc_end_user/current_document.php?id=4564" TargetMode="External"/><Relationship Id="rId596" Type="http://schemas.openxmlformats.org/officeDocument/2006/relationships/hyperlink" Target="http://phenix.it-sudparis.eu/jvet/doc_end_user/current_document.php?id=4293" TargetMode="External"/><Relationship Id="rId193" Type="http://schemas.openxmlformats.org/officeDocument/2006/relationships/hyperlink" Target="http://phenix.it-sudparis.eu/jvet/doc_end_user/current_document.php?id=4383" TargetMode="External"/><Relationship Id="rId207" Type="http://schemas.openxmlformats.org/officeDocument/2006/relationships/hyperlink" Target="http://phenix.it-sudparis.eu/jvet/doc_end_user/current_document.php?id=4433" TargetMode="External"/><Relationship Id="rId249" Type="http://schemas.openxmlformats.org/officeDocument/2006/relationships/hyperlink" Target="http://phenix.it-sudparis.eu/jvet/doc_end_user/current_document.php?id=4724" TargetMode="External"/><Relationship Id="rId414" Type="http://schemas.openxmlformats.org/officeDocument/2006/relationships/hyperlink" Target="http://phenix.it-sudparis.eu/jvet/doc_end_user/current_document.php?id=4354" TargetMode="External"/><Relationship Id="rId456" Type="http://schemas.openxmlformats.org/officeDocument/2006/relationships/hyperlink" Target="http://phenix.it-sudparis.eu/jvet/doc_end_user/current_document.php?id=4722" TargetMode="External"/><Relationship Id="rId498" Type="http://schemas.openxmlformats.org/officeDocument/2006/relationships/hyperlink" Target="http://phenix.it-sudparis.eu/jvet/doc_end_user/current_document.php?id=4505" TargetMode="External"/><Relationship Id="rId621" Type="http://schemas.openxmlformats.org/officeDocument/2006/relationships/hyperlink" Target="mailto:yiwenchen@kwai.com" TargetMode="External"/><Relationship Id="rId663" Type="http://schemas.openxmlformats.org/officeDocument/2006/relationships/hyperlink" Target="http://phenix.it-sudparis.eu/jvet/doc_end_user/current_document.php?id=4115" TargetMode="External"/><Relationship Id="rId13" Type="http://schemas.openxmlformats.org/officeDocument/2006/relationships/hyperlink" Target="mailto:garysull@microsoft.com" TargetMode="External"/><Relationship Id="rId109" Type="http://schemas.openxmlformats.org/officeDocument/2006/relationships/hyperlink" Target="http://phenix.it-sudparis.eu/jvet/doc_end_user/current_document.php?id=4419" TargetMode="External"/><Relationship Id="rId260" Type="http://schemas.openxmlformats.org/officeDocument/2006/relationships/hyperlink" Target="http://phenix.it-sudparis.eu/jvet/doc_end_user/current_document.php?id=4316" TargetMode="External"/><Relationship Id="rId316" Type="http://schemas.openxmlformats.org/officeDocument/2006/relationships/hyperlink" Target="http://phenix.it-sudparis.eu/jvet/doc_end_user/current_document.php?id=4648" TargetMode="External"/><Relationship Id="rId523" Type="http://schemas.openxmlformats.org/officeDocument/2006/relationships/hyperlink" Target="http://phenix.it-sudparis.eu/jvet/doc_end_user/current_document.php?id=4392" TargetMode="External"/><Relationship Id="rId55" Type="http://schemas.openxmlformats.org/officeDocument/2006/relationships/hyperlink" Target="https://hevc.hhi.fraunhofer.de/trac/jem/newticket?component=360Lib" TargetMode="External"/><Relationship Id="rId97" Type="http://schemas.openxmlformats.org/officeDocument/2006/relationships/hyperlink" Target="http://phenix.it-sudparis.eu/jvet/doc_end_user/current_document.php?id=4282" TargetMode="External"/><Relationship Id="rId120" Type="http://schemas.openxmlformats.org/officeDocument/2006/relationships/hyperlink" Target="http://phenix.it-sudparis.eu/jvet/doc_end_user/current_document.php?id=4126" TargetMode="External"/><Relationship Id="rId358" Type="http://schemas.openxmlformats.org/officeDocument/2006/relationships/hyperlink" Target="http://phenix.it-sudparis.eu/jvet/doc_end_user/current_document.php?id=4386" TargetMode="External"/><Relationship Id="rId565" Type="http://schemas.openxmlformats.org/officeDocument/2006/relationships/hyperlink" Target="http://phenix.it-sudparis.eu/jvet/doc_end_user/current_document.php?id=4522" TargetMode="External"/><Relationship Id="rId162" Type="http://schemas.openxmlformats.org/officeDocument/2006/relationships/hyperlink" Target="http://phenix.it-sudparis.eu/jvet/doc_end_user/current_document.php?id=4473" TargetMode="External"/><Relationship Id="rId218" Type="http://schemas.openxmlformats.org/officeDocument/2006/relationships/hyperlink" Target="http://phenix.it-sudparis.eu/jvet/doc_end_user/current_document.php?id=4268" TargetMode="External"/><Relationship Id="rId425" Type="http://schemas.openxmlformats.org/officeDocument/2006/relationships/hyperlink" Target="http://phenix.it-sudparis.eu/jvet/doc_end_user/current_document.php?id=4726" TargetMode="External"/><Relationship Id="rId467" Type="http://schemas.openxmlformats.org/officeDocument/2006/relationships/hyperlink" Target="http://phenix.it-sudparis.eu/jvet/doc_end_user/current_document.php?id=4714" TargetMode="External"/><Relationship Id="rId632" Type="http://schemas.openxmlformats.org/officeDocument/2006/relationships/hyperlink" Target="http://phenix.it-sudparis.eu/jvet/doc_end_user/current_document.php?id=4662" TargetMode="External"/><Relationship Id="rId271" Type="http://schemas.openxmlformats.org/officeDocument/2006/relationships/hyperlink" Target="http://phenix.it-sudparis.eu/jvet/doc_end_user/current_document.php?id=4337" TargetMode="External"/><Relationship Id="rId674" Type="http://schemas.openxmlformats.org/officeDocument/2006/relationships/hyperlink" Target="http://phenix.it-sudparis.eu/jvet/doc_end_user/current_document.php?id=4098" TargetMode="External"/><Relationship Id="rId24" Type="http://schemas.openxmlformats.org/officeDocument/2006/relationships/hyperlink" Target="http://www.itscj.ipsj.or.jp/sc29/29w7proc.htm" TargetMode="External"/><Relationship Id="rId66" Type="http://schemas.openxmlformats.org/officeDocument/2006/relationships/hyperlink" Target="http://phenix.it-sudparis.eu/jvet/doc_end_user/current_document.php?id=4329" TargetMode="External"/><Relationship Id="rId131" Type="http://schemas.openxmlformats.org/officeDocument/2006/relationships/hyperlink" Target="http://phenix.it-sudparis.eu/jvet/doc_end_user/current_document.php?id=4237" TargetMode="External"/><Relationship Id="rId327" Type="http://schemas.openxmlformats.org/officeDocument/2006/relationships/hyperlink" Target="http://phenix.it-sudparis.eu/jvet/doc_end_user/current_document.php?id=4164" TargetMode="External"/><Relationship Id="rId369" Type="http://schemas.openxmlformats.org/officeDocument/2006/relationships/hyperlink" Target="http://phenix.it-sudparis.eu/jvet/doc_end_user/current_document.php?id=4674" TargetMode="External"/><Relationship Id="rId534" Type="http://schemas.openxmlformats.org/officeDocument/2006/relationships/hyperlink" Target="http://phenix.it-sudparis.eu/jvet/doc_end_user/current_document.php?id=4640" TargetMode="External"/><Relationship Id="rId576" Type="http://schemas.openxmlformats.org/officeDocument/2006/relationships/hyperlink" Target="http://phenix.it-sudparis.eu/jvet/doc_end_user/current_document.php?id=4403" TargetMode="External"/><Relationship Id="rId173" Type="http://schemas.openxmlformats.org/officeDocument/2006/relationships/hyperlink" Target="http://phenix.it-sudparis.eu/jvet/doc_end_user/current_document.php?id=4196" TargetMode="External"/><Relationship Id="rId229" Type="http://schemas.openxmlformats.org/officeDocument/2006/relationships/hyperlink" Target="http://phenix.it-sudparis.eu/jvet/doc_end_user/current_document.php?id=4407" TargetMode="External"/><Relationship Id="rId380" Type="http://schemas.openxmlformats.org/officeDocument/2006/relationships/hyperlink" Target="http://phenix.it-sudparis.eu/jvet/doc_end_user/current_document.php?id=4173" TargetMode="External"/><Relationship Id="rId436" Type="http://schemas.openxmlformats.org/officeDocument/2006/relationships/hyperlink" Target="http://phenix.it-sudparis.eu/jvet/doc_end_user/current_document.php?id=4415" TargetMode="External"/><Relationship Id="rId601" Type="http://schemas.openxmlformats.org/officeDocument/2006/relationships/hyperlink" Target="http://phenix.it-sudparis.eu/jvet/doc_end_user/current_document.php?id=4491" TargetMode="External"/><Relationship Id="rId643" Type="http://schemas.openxmlformats.org/officeDocument/2006/relationships/hyperlink" Target="mailto:jvet@lists.rwth-aachen.de" TargetMode="External"/><Relationship Id="rId240" Type="http://schemas.openxmlformats.org/officeDocument/2006/relationships/hyperlink" Target="http://phenix.it-sudparis.eu/jvet/doc_end_user/current_document.php?id=4238" TargetMode="External"/><Relationship Id="rId478" Type="http://schemas.openxmlformats.org/officeDocument/2006/relationships/hyperlink" Target="http://phenix.it-sudparis.eu/jvet/doc_end_user/current_document.php?id=4141" TargetMode="External"/><Relationship Id="rId685" Type="http://schemas.openxmlformats.org/officeDocument/2006/relationships/theme" Target="theme/theme1.xml"/><Relationship Id="rId35" Type="http://schemas.openxmlformats.org/officeDocument/2006/relationships/hyperlink" Target="https://jvet.hhi.fraunhofer.de/trac/vvc/ticket/68" TargetMode="External"/><Relationship Id="rId77" Type="http://schemas.openxmlformats.org/officeDocument/2006/relationships/hyperlink" Target="http://phenix.it-sudparis.eu/jvet/doc_end_user/current_document.php?id=4163" TargetMode="External"/><Relationship Id="rId100" Type="http://schemas.openxmlformats.org/officeDocument/2006/relationships/hyperlink" Target="http://phenix.it-sudparis.eu/jvet/doc_end_user/current_document.php?id=4311" TargetMode="External"/><Relationship Id="rId282" Type="http://schemas.openxmlformats.org/officeDocument/2006/relationships/hyperlink" Target="http://phenix.it-sudparis.eu/jvet/doc_end_user/current_document.php?id=4325" TargetMode="External"/><Relationship Id="rId338" Type="http://schemas.openxmlformats.org/officeDocument/2006/relationships/hyperlink" Target="http://phenix.it-sudparis.eu/jvet/doc_end_user/current_document.php?id=4189" TargetMode="External"/><Relationship Id="rId503" Type="http://schemas.openxmlformats.org/officeDocument/2006/relationships/hyperlink" Target="http://phenix.it-sudparis.eu/jvet/doc_end_user/current_document.php?id=4177" TargetMode="External"/><Relationship Id="rId545" Type="http://schemas.openxmlformats.org/officeDocument/2006/relationships/hyperlink" Target="http://phenix.it-sudparis.eu/jvet/doc_end_user/current_document.php?id=4479" TargetMode="External"/><Relationship Id="rId587" Type="http://schemas.openxmlformats.org/officeDocument/2006/relationships/hyperlink" Target="http://phenix.it-sudparis.eu/jvet/doc_end_user/current_document.php?id=4191" TargetMode="External"/><Relationship Id="rId8" Type="http://schemas.openxmlformats.org/officeDocument/2006/relationships/webSettings" Target="webSettings.xml"/><Relationship Id="rId142" Type="http://schemas.openxmlformats.org/officeDocument/2006/relationships/hyperlink" Target="http://phenix.it-sudparis.eu/jvet/doc_end_user/current_document.php?id=4367" TargetMode="External"/><Relationship Id="rId184" Type="http://schemas.openxmlformats.org/officeDocument/2006/relationships/hyperlink" Target="http://phenix.it-sudparis.eu/jvet/doc_end_user/current_document.php?id=4213" TargetMode="External"/><Relationship Id="rId391" Type="http://schemas.openxmlformats.org/officeDocument/2006/relationships/hyperlink" Target="http://phenix.it-sudparis.eu/jvet/doc_end_user/current_document.php?id=4225" TargetMode="External"/><Relationship Id="rId405" Type="http://schemas.openxmlformats.org/officeDocument/2006/relationships/hyperlink" Target="http://phenix.it-sudparis.eu/jvet/doc_end_user/current_document.php?id=4609" TargetMode="External"/><Relationship Id="rId447" Type="http://schemas.openxmlformats.org/officeDocument/2006/relationships/hyperlink" Target="http://phenix.it-sudparis.eu/jvet/doc_end_user/current_document.php?id=4472" TargetMode="External"/><Relationship Id="rId612" Type="http://schemas.openxmlformats.org/officeDocument/2006/relationships/hyperlink" Target="http://phenix.it-sudparis.eu/jvet/doc_end_user/current_document.php?id=4160" TargetMode="External"/><Relationship Id="rId251" Type="http://schemas.openxmlformats.org/officeDocument/2006/relationships/hyperlink" Target="http://phenix.it-sudparis.eu/jvet/doc_end_user/current_document.php?id=4153" TargetMode="External"/><Relationship Id="rId489" Type="http://schemas.openxmlformats.org/officeDocument/2006/relationships/hyperlink" Target="http://phenix.it-sudparis.eu/jvet/doc_end_user/current_document.php?id=4602" TargetMode="External"/><Relationship Id="rId654" Type="http://schemas.openxmlformats.org/officeDocument/2006/relationships/hyperlink" Target="mailto:jvet@lists.rwth-aachen.de" TargetMode="External"/><Relationship Id="rId46" Type="http://schemas.openxmlformats.org/officeDocument/2006/relationships/hyperlink" Target="https://vcgit.hhi.fraunhofer.de/jvet/VVCSoftware_VTM/" TargetMode="External"/><Relationship Id="rId293" Type="http://schemas.openxmlformats.org/officeDocument/2006/relationships/hyperlink" Target="http://phenix.it-sudparis.eu/jvet/doc_end_user/current_document.php?id=4521" TargetMode="External"/><Relationship Id="rId307" Type="http://schemas.openxmlformats.org/officeDocument/2006/relationships/hyperlink" Target="http://phenix.it-sudparis.eu/jvet/doc_end_user/current_document.php?id=4209" TargetMode="External"/><Relationship Id="rId349" Type="http://schemas.openxmlformats.org/officeDocument/2006/relationships/hyperlink" Target="http://phenix.it-sudparis.eu/jvet/doc_end_user/current_document.php?id=4255" TargetMode="External"/><Relationship Id="rId514" Type="http://schemas.openxmlformats.org/officeDocument/2006/relationships/hyperlink" Target="http://phenix.it-sudparis.eu/jvet/doc_end_user/current_document.php?id=4421" TargetMode="External"/><Relationship Id="rId556" Type="http://schemas.openxmlformats.org/officeDocument/2006/relationships/hyperlink" Target="http://phenix.it-sudparis.eu/jvet/doc_end_user/current_document.php?id=4635" TargetMode="External"/><Relationship Id="rId88" Type="http://schemas.openxmlformats.org/officeDocument/2006/relationships/hyperlink" Target="http://phenix.it-sudparis.eu/jvet/doc_end_user/current_document.php?id=4167" TargetMode="External"/><Relationship Id="rId111" Type="http://schemas.openxmlformats.org/officeDocument/2006/relationships/hyperlink" Target="http://phenix.it-sudparis.eu/jvet/doc_end_user/current_document.php?id=4436" TargetMode="External"/><Relationship Id="rId153" Type="http://schemas.openxmlformats.org/officeDocument/2006/relationships/hyperlink" Target="http://phenix.it-sudparis.eu/jvet/doc_end_user/current_document.php?id=4460" TargetMode="External"/><Relationship Id="rId195" Type="http://schemas.openxmlformats.org/officeDocument/2006/relationships/hyperlink" Target="http://phenix.it-sudparis.eu/jvet/doc_end_user/current_document.php?id=4455" TargetMode="External"/><Relationship Id="rId209" Type="http://schemas.openxmlformats.org/officeDocument/2006/relationships/image" Target="media/image5.emf"/><Relationship Id="rId360" Type="http://schemas.openxmlformats.org/officeDocument/2006/relationships/hyperlink" Target="http://phenix.it-sudparis.eu/jvet/doc_end_user/current_document.php?id=4719" TargetMode="External"/><Relationship Id="rId416" Type="http://schemas.openxmlformats.org/officeDocument/2006/relationships/hyperlink" Target="http://phenix.it-sudparis.eu/jvet/doc_end_user/current_document.php?id=4355" TargetMode="External"/><Relationship Id="rId598" Type="http://schemas.openxmlformats.org/officeDocument/2006/relationships/hyperlink" Target="http://phenix.it-sudparis.eu/jvet/doc_end_user/current_document.php?id=4401" TargetMode="External"/><Relationship Id="rId220" Type="http://schemas.openxmlformats.org/officeDocument/2006/relationships/hyperlink" Target="http://phenix.it-sudparis.eu/jvet/doc_end_user/current_document.php?id=4279" TargetMode="External"/><Relationship Id="rId458" Type="http://schemas.openxmlformats.org/officeDocument/2006/relationships/hyperlink" Target="http://phenix.it-sudparis.eu/jvet/doc_end_user/current_document.php?id=4509" TargetMode="External"/><Relationship Id="rId623" Type="http://schemas.openxmlformats.org/officeDocument/2006/relationships/hyperlink" Target="http://phenix.it-sudparis.eu/jvet/doc_end_user/current_document.php?id=4643" TargetMode="External"/><Relationship Id="rId665" Type="http://schemas.openxmlformats.org/officeDocument/2006/relationships/hyperlink" Target="http://phenix.it-sudparis.eu/jvet/doc_end_user/current_document.php?id=4120" TargetMode="External"/><Relationship Id="rId15" Type="http://schemas.openxmlformats.org/officeDocument/2006/relationships/hyperlink" Target="http://phenix.it-sudparis.eu/jvet/" TargetMode="External"/><Relationship Id="rId57" Type="http://schemas.openxmlformats.org/officeDocument/2006/relationships/hyperlink" Target="http://phenix.it-sudparis.eu/jvet/doc_end_user/current_document.php?id=4692" TargetMode="External"/><Relationship Id="rId262" Type="http://schemas.openxmlformats.org/officeDocument/2006/relationships/hyperlink" Target="http://phenix.it-sudparis.eu/jvet/doc_end_user/current_document.php?id=4434" TargetMode="External"/><Relationship Id="rId318" Type="http://schemas.openxmlformats.org/officeDocument/2006/relationships/hyperlink" Target="http://phenix.it-sudparis.eu/jvet/doc_end_user/current_document.php?id=4649" TargetMode="External"/><Relationship Id="rId525" Type="http://schemas.openxmlformats.org/officeDocument/2006/relationships/hyperlink" Target="http://phenix.it-sudparis.eu/jvet/doc_end_user/current_document.php?id=4394" TargetMode="External"/><Relationship Id="rId567" Type="http://schemas.openxmlformats.org/officeDocument/2006/relationships/hyperlink" Target="http://phenix.it-sudparis.eu/jvet/doc_end_user/current_document.php?id=4694" TargetMode="External"/><Relationship Id="rId99" Type="http://schemas.openxmlformats.org/officeDocument/2006/relationships/hyperlink" Target="http://phenix.it-sudparis.eu/jvet/doc_end_user/current_document.php?id=4310" TargetMode="External"/><Relationship Id="rId122" Type="http://schemas.openxmlformats.org/officeDocument/2006/relationships/hyperlink" Target="http://phenix.it-sudparis.eu/jvet/doc_end_user/current_document.php?id=4137" TargetMode="External"/><Relationship Id="rId164" Type="http://schemas.openxmlformats.org/officeDocument/2006/relationships/hyperlink" Target="http://phenix.it-sudparis.eu/jvet/doc_end_user/current_document.php?id=4511" TargetMode="External"/><Relationship Id="rId371" Type="http://schemas.openxmlformats.org/officeDocument/2006/relationships/hyperlink" Target="http://phenix.it-sudparis.eu/jvet/doc_end_user/current_document.php?id=4516" TargetMode="External"/><Relationship Id="rId427" Type="http://schemas.openxmlformats.org/officeDocument/2006/relationships/hyperlink" Target="http://phenix.it-sudparis.eu/jvet/doc_end_user/current_document.php?id=4397" TargetMode="External"/><Relationship Id="rId469" Type="http://schemas.openxmlformats.org/officeDocument/2006/relationships/hyperlink" Target="mailto:tomonori.hashimoto@sharp.co.jp" TargetMode="External"/><Relationship Id="rId634" Type="http://schemas.openxmlformats.org/officeDocument/2006/relationships/hyperlink" Target="http://phenix.it-sudparis.eu/jvet/doc_end_user/current_document.php?id=4557" TargetMode="External"/><Relationship Id="rId676" Type="http://schemas.openxmlformats.org/officeDocument/2006/relationships/hyperlink" Target="http://phenix.it-sudparis.eu/jvet/doc_end_user/current_document.php?id=4111" TargetMode="External"/><Relationship Id="rId26" Type="http://schemas.openxmlformats.org/officeDocument/2006/relationships/hyperlink" Target="https://mailman.rwth-aachen.de/mailman/options/jvet" TargetMode="External"/><Relationship Id="rId231" Type="http://schemas.openxmlformats.org/officeDocument/2006/relationships/hyperlink" Target="http://phenix.it-sudparis.eu/jvet/doc_end_user/current_document.php?id=4181" TargetMode="External"/><Relationship Id="rId273" Type="http://schemas.openxmlformats.org/officeDocument/2006/relationships/hyperlink" Target="http://phenix.it-sudparis.eu/jvet/doc_end_user/current_document.php?id=4249" TargetMode="External"/><Relationship Id="rId329" Type="http://schemas.openxmlformats.org/officeDocument/2006/relationships/hyperlink" Target="http://phenix.it-sudparis.eu/jvet/doc_end_user/current_document.php?id=4489" TargetMode="External"/><Relationship Id="rId480" Type="http://schemas.openxmlformats.org/officeDocument/2006/relationships/hyperlink" Target="http://phenix.it-sudparis.eu/jvet/doc_end_user/current_document.php?id=4192" TargetMode="External"/><Relationship Id="rId536" Type="http://schemas.openxmlformats.org/officeDocument/2006/relationships/hyperlink" Target="http://phenix.it-sudparis.eu/jvet/doc_end_user/current_document.php?id=4652" TargetMode="External"/><Relationship Id="rId68" Type="http://schemas.openxmlformats.org/officeDocument/2006/relationships/hyperlink" Target="http://phenix.it-sudparis.eu/jvet/doc_end_user/current_document.php?id=4656" TargetMode="External"/><Relationship Id="rId133" Type="http://schemas.openxmlformats.org/officeDocument/2006/relationships/hyperlink" Target="http://phenix.it-sudparis.eu/jvet/doc_end_user/current_document.php?id=4260" TargetMode="External"/><Relationship Id="rId175" Type="http://schemas.openxmlformats.org/officeDocument/2006/relationships/hyperlink" Target="http://phenix.it-sudparis.eu/jvet/doc_end_user/current_document.php?id=4730" TargetMode="External"/><Relationship Id="rId340" Type="http://schemas.openxmlformats.org/officeDocument/2006/relationships/hyperlink" Target="http://phenix.it-sudparis.eu/jvet/doc_end_user/current_document.php?id=4219" TargetMode="External"/><Relationship Id="rId578" Type="http://schemas.openxmlformats.org/officeDocument/2006/relationships/hyperlink" Target="http://phenix.it-sudparis.eu/jvet/doc_end_user/current_document.php?id=4526" TargetMode="External"/><Relationship Id="rId200" Type="http://schemas.openxmlformats.org/officeDocument/2006/relationships/hyperlink" Target="http://phenix.it-sudparis.eu/jvet/doc_end_user/current_document.php?id=4563" TargetMode="External"/><Relationship Id="rId382" Type="http://schemas.openxmlformats.org/officeDocument/2006/relationships/hyperlink" Target="http://phenix.it-sudparis.eu/jvet/doc_end_user/current_document.php?id=4174" TargetMode="External"/><Relationship Id="rId438" Type="http://schemas.openxmlformats.org/officeDocument/2006/relationships/hyperlink" Target="http://phenix.it-sudparis.eu/jvet/doc_end_user/current_document.php?id=4417" TargetMode="External"/><Relationship Id="rId603" Type="http://schemas.openxmlformats.org/officeDocument/2006/relationships/hyperlink" Target="http://phenix.it-sudparis.eu/jvet/doc_end_user/current_document.php?id=4193" TargetMode="External"/><Relationship Id="rId645" Type="http://schemas.openxmlformats.org/officeDocument/2006/relationships/hyperlink" Target="mailto:jvet@lists.rwth-aachen.de" TargetMode="External"/><Relationship Id="rId242" Type="http://schemas.openxmlformats.org/officeDocument/2006/relationships/hyperlink" Target="http://phenix.it-sudparis.eu/jvet/doc_end_user/current_document.php?id=4350" TargetMode="External"/><Relationship Id="rId284" Type="http://schemas.openxmlformats.org/officeDocument/2006/relationships/hyperlink" Target="http://phenix.it-sudparis.eu/jvet/doc_end_user/current_document.php?id=4327" TargetMode="External"/><Relationship Id="rId491" Type="http://schemas.openxmlformats.org/officeDocument/2006/relationships/hyperlink" Target="http://phenix.it-sudparis.eu/jvet/doc_end_user/current_document.php?id=4399" TargetMode="External"/><Relationship Id="rId505" Type="http://schemas.openxmlformats.org/officeDocument/2006/relationships/hyperlink" Target="http://phenix.it-sudparis.eu/jvet/doc_end_user/current_document.php?id=4178" TargetMode="External"/><Relationship Id="rId37" Type="http://schemas.openxmlformats.org/officeDocument/2006/relationships/hyperlink" Target="https://jvet.hhi.fraunhofer.de/trac/vvc/ticket/72" TargetMode="External"/><Relationship Id="rId79" Type="http://schemas.openxmlformats.org/officeDocument/2006/relationships/hyperlink" Target="http://phenix.it-sudparis.eu/jvet/doc_end_user/current_document.php?id=4243" TargetMode="External"/><Relationship Id="rId102" Type="http://schemas.openxmlformats.org/officeDocument/2006/relationships/hyperlink" Target="http://phenix.it-sudparis.eu/jvet/doc_end_user/current_document.php?id=4313" TargetMode="External"/><Relationship Id="rId144" Type="http://schemas.openxmlformats.org/officeDocument/2006/relationships/hyperlink" Target="http://phenix.it-sudparis.eu/jvet/doc_end_user/current_document.php?id=4373" TargetMode="External"/><Relationship Id="rId547" Type="http://schemas.openxmlformats.org/officeDocument/2006/relationships/hyperlink" Target="http://phenix.it-sudparis.eu/jvet/doc_end_user/current_document.php?id=4703" TargetMode="External"/><Relationship Id="rId589" Type="http://schemas.openxmlformats.org/officeDocument/2006/relationships/hyperlink" Target="http://phenix.it-sudparis.eu/jvet/doc_end_user/current_document.php?id=4124" TargetMode="External"/><Relationship Id="rId90" Type="http://schemas.openxmlformats.org/officeDocument/2006/relationships/hyperlink" Target="http://phenix.it-sudparis.eu/jvet/doc_end_user/current_document.php?id=4212" TargetMode="External"/><Relationship Id="rId186" Type="http://schemas.openxmlformats.org/officeDocument/2006/relationships/hyperlink" Target="http://phenix.it-sudparis.eu/jvet/doc_end_user/current_document.php?id=4216" TargetMode="External"/><Relationship Id="rId351" Type="http://schemas.openxmlformats.org/officeDocument/2006/relationships/hyperlink" Target="http://phenix.it-sudparis.eu/jvet/doc_end_user/current_document.php?id=4330" TargetMode="External"/><Relationship Id="rId393" Type="http://schemas.openxmlformats.org/officeDocument/2006/relationships/hyperlink" Target="http://phenix.it-sudparis.eu/jvet/doc_end_user/current_document.php?id=4631" TargetMode="External"/><Relationship Id="rId407" Type="http://schemas.openxmlformats.org/officeDocument/2006/relationships/hyperlink" Target="http://phenix.it-sudparis.eu/jvet/doc_end_user/current_document.php?id=4298" TargetMode="External"/><Relationship Id="rId449" Type="http://schemas.openxmlformats.org/officeDocument/2006/relationships/hyperlink" Target="http://phenix.it-sudparis.eu/jvet/doc_end_user/current_document.php?id=4653" TargetMode="External"/><Relationship Id="rId614" Type="http://schemas.openxmlformats.org/officeDocument/2006/relationships/hyperlink" Target="http://phenix.it-sudparis.eu/jvet/doc_end_user/current_document.php?id=4242" TargetMode="External"/><Relationship Id="rId656" Type="http://schemas.openxmlformats.org/officeDocument/2006/relationships/hyperlink" Target="mailto:jvet@lists.rwth-aachen.de" TargetMode="External"/><Relationship Id="rId211" Type="http://schemas.openxmlformats.org/officeDocument/2006/relationships/hyperlink" Target="http://phenix.it-sudparis.eu/jvet/doc_end_user/current_document.php?id=4385" TargetMode="External"/><Relationship Id="rId253" Type="http://schemas.openxmlformats.org/officeDocument/2006/relationships/hyperlink" Target="http://phenix.it-sudparis.eu/jvet/doc_end_user/current_document.php?id=4155" TargetMode="External"/><Relationship Id="rId295" Type="http://schemas.openxmlformats.org/officeDocument/2006/relationships/hyperlink" Target="http://phenix.it-sudparis.eu/jvet/doc_end_user/current_document.php?id=4263" TargetMode="External"/><Relationship Id="rId309" Type="http://schemas.openxmlformats.org/officeDocument/2006/relationships/hyperlink" Target="http://phenix.it-sudparis.eu/jvet/doc_end_user/current_document.php?id=4210" TargetMode="External"/><Relationship Id="rId460" Type="http://schemas.openxmlformats.org/officeDocument/2006/relationships/hyperlink" Target="http://phenix.it-sudparis.eu/jvet/doc_end_user/current_document.php?id=4524" TargetMode="External"/><Relationship Id="rId516" Type="http://schemas.openxmlformats.org/officeDocument/2006/relationships/hyperlink" Target="http://phenix.it-sudparis.eu/jvet/doc_end_user/current_document.php?id=4424" TargetMode="External"/><Relationship Id="rId48" Type="http://schemas.openxmlformats.org/officeDocument/2006/relationships/hyperlink" Target="https://vcgit.hhi.fraunhofer.de/jvet/VTM-Extraction" TargetMode="External"/><Relationship Id="rId113" Type="http://schemas.openxmlformats.org/officeDocument/2006/relationships/hyperlink" Target="http://phenix.it-sudparis.eu/jvet/doc_end_user/current_document.php?id=4475" TargetMode="External"/><Relationship Id="rId320" Type="http://schemas.openxmlformats.org/officeDocument/2006/relationships/hyperlink" Target="http://phenix.it-sudparis.eu/jvet/doc_end_user/current_document.php?id=4615" TargetMode="External"/><Relationship Id="rId558" Type="http://schemas.openxmlformats.org/officeDocument/2006/relationships/hyperlink" Target="http://phenix.it-sudparis.eu/jvet/doc_end_user/current_document.php?id=4682" TargetMode="External"/><Relationship Id="rId155" Type="http://schemas.openxmlformats.org/officeDocument/2006/relationships/hyperlink" Target="http://phenix.it-sudparis.eu/jvet/doc_end_user/current_document.php?id=4461" TargetMode="External"/><Relationship Id="rId197" Type="http://schemas.openxmlformats.org/officeDocument/2006/relationships/hyperlink" Target="http://phenix.it-sudparis.eu/jvet/doc_end_user/current_document.php?id=4618" TargetMode="External"/><Relationship Id="rId362" Type="http://schemas.openxmlformats.org/officeDocument/2006/relationships/hyperlink" Target="http://phenix.it-sudparis.eu/jvet/doc_end_user/current_document.php?id=4717" TargetMode="External"/><Relationship Id="rId418" Type="http://schemas.openxmlformats.org/officeDocument/2006/relationships/hyperlink" Target="http://phenix.it-sudparis.eu/jvet/doc_end_user/current_document.php?id=4376" TargetMode="External"/><Relationship Id="rId625" Type="http://schemas.openxmlformats.org/officeDocument/2006/relationships/hyperlink" Target="http://phenix.it-sudparis.eu/jvet/doc_end_user/current_document.php?id=4708" TargetMode="External"/><Relationship Id="rId222" Type="http://schemas.openxmlformats.org/officeDocument/2006/relationships/hyperlink" Target="http://phenix.it-sudparis.eu/jvet/doc_end_user/current_document.php?id=4306" TargetMode="External"/><Relationship Id="rId264" Type="http://schemas.openxmlformats.org/officeDocument/2006/relationships/hyperlink" Target="http://phenix.it-sudparis.eu/jvet/doc_end_user/current_document.php?id=4495" TargetMode="External"/><Relationship Id="rId471" Type="http://schemas.openxmlformats.org/officeDocument/2006/relationships/hyperlink" Target="http://phenix.it-sudparis.eu/jvet/doc_end_user/current_document.php?id=4525" TargetMode="External"/><Relationship Id="rId667" Type="http://schemas.openxmlformats.org/officeDocument/2006/relationships/hyperlink" Target="http://phenix.it-sudparis.eu/jvet/doc_end_user/current_document.php?id=4103" TargetMode="External"/><Relationship Id="rId17" Type="http://schemas.openxmlformats.org/officeDocument/2006/relationships/hyperlink" Target="https://mailman.rwth-aachen.de/mailman/listinfo/jvet" TargetMode="External"/><Relationship Id="rId59" Type="http://schemas.openxmlformats.org/officeDocument/2006/relationships/hyperlink" Target="http://phenix.it-sudparis.eu/jvet/doc_end_user/current_document.php?id=4654" TargetMode="External"/><Relationship Id="rId124" Type="http://schemas.openxmlformats.org/officeDocument/2006/relationships/hyperlink" Target="http://phenix.it-sudparis.eu/jvet/doc_end_user/current_document.php?id=4152" TargetMode="External"/><Relationship Id="rId527" Type="http://schemas.openxmlformats.org/officeDocument/2006/relationships/hyperlink" Target="http://phenix.it-sudparis.eu/jvet/doc_end_user/current_document.php?id=4142" TargetMode="External"/><Relationship Id="rId569" Type="http://schemas.openxmlformats.org/officeDocument/2006/relationships/hyperlink" Target="http://phenix.it-sudparis.eu/jvet/doc_end_user/current_document.php?id=4130" TargetMode="External"/><Relationship Id="rId70" Type="http://schemas.openxmlformats.org/officeDocument/2006/relationships/image" Target="media/image3.png"/><Relationship Id="rId166" Type="http://schemas.openxmlformats.org/officeDocument/2006/relationships/hyperlink" Target="http://phenix.it-sudparis.eu/jvet/doc_end_user/current_document.php?id=4613" TargetMode="External"/><Relationship Id="rId331" Type="http://schemas.openxmlformats.org/officeDocument/2006/relationships/hyperlink" Target="http://phenix.it-sudparis.eu/jvet/doc_end_user/current_document.php?id=4134" TargetMode="External"/><Relationship Id="rId373" Type="http://schemas.openxmlformats.org/officeDocument/2006/relationships/hyperlink" Target="http://phenix.it-sudparis.eu/jvet/doc_end_user/current_document.php?id=4610" TargetMode="External"/><Relationship Id="rId429" Type="http://schemas.openxmlformats.org/officeDocument/2006/relationships/hyperlink" Target="http://phenix.it-sudparis.eu/jvet/doc_end_user/current_document.php?id=4400" TargetMode="External"/><Relationship Id="rId580" Type="http://schemas.openxmlformats.org/officeDocument/2006/relationships/hyperlink" Target="http://phenix.it-sudparis.eu/jvet/doc_end_user/current_document.php?id=4551" TargetMode="External"/><Relationship Id="rId636" Type="http://schemas.openxmlformats.org/officeDocument/2006/relationships/hyperlink" Target="http://phenix.it-sudparis.eu/jvet/doc_end_user/current_document.php?id=4570" TargetMode="External"/><Relationship Id="rId1" Type="http://schemas.openxmlformats.org/officeDocument/2006/relationships/customXml" Target="../customXml/item1.xml"/><Relationship Id="rId233" Type="http://schemas.openxmlformats.org/officeDocument/2006/relationships/hyperlink" Target="http://phenix.it-sudparis.eu/jvet/doc_end_user/current_document.php?id=4205" TargetMode="External"/><Relationship Id="rId440" Type="http://schemas.openxmlformats.org/officeDocument/2006/relationships/hyperlink" Target="http://phenix.it-sudparis.eu/jvet/doc_end_user/current_document.php?id=4426" TargetMode="External"/><Relationship Id="rId678" Type="http://schemas.openxmlformats.org/officeDocument/2006/relationships/hyperlink" Target="http://phenix.it-sudparis.eu/jvet/doc_end_user/current_document.php?id=4097" TargetMode="External"/><Relationship Id="rId28" Type="http://schemas.openxmlformats.org/officeDocument/2006/relationships/hyperlink" Target="http://phenix.it-sudparis.eu/jvet/doc_end_user/current_document.php?id=4251" TargetMode="External"/><Relationship Id="rId275" Type="http://schemas.openxmlformats.org/officeDocument/2006/relationships/hyperlink" Target="http://phenix.it-sudparis.eu/jvet/doc_end_user/current_document.php?id=4302" TargetMode="External"/><Relationship Id="rId300" Type="http://schemas.openxmlformats.org/officeDocument/2006/relationships/hyperlink" Target="http://phenix.it-sudparis.eu/jvet/doc_end_user/current_document.php?id=4441" TargetMode="External"/><Relationship Id="rId482" Type="http://schemas.openxmlformats.org/officeDocument/2006/relationships/hyperlink" Target="http://phenix.it-sudparis.eu/jvet/doc_end_user/current_document.php?id=4230" TargetMode="External"/><Relationship Id="rId538" Type="http://schemas.openxmlformats.org/officeDocument/2006/relationships/hyperlink" Target="http://phenix.it-sudparis.eu/jvet/doc_end_user/current_document.php?id=4409" TargetMode="External"/><Relationship Id="rId81" Type="http://schemas.openxmlformats.org/officeDocument/2006/relationships/hyperlink" Target="http://phenix.it-sudparis.eu/jvet/doc_end_user/current_document.php?id=4331" TargetMode="External"/><Relationship Id="rId135" Type="http://schemas.openxmlformats.org/officeDocument/2006/relationships/hyperlink" Target="http://phenix.it-sudparis.eu/jvet/doc_end_user/current_document.php?id=4266" TargetMode="External"/><Relationship Id="rId177" Type="http://schemas.openxmlformats.org/officeDocument/2006/relationships/hyperlink" Target="http://phenix.it-sudparis.eu/jvet/doc_end_user/current_document.php?id=4198" TargetMode="External"/><Relationship Id="rId342" Type="http://schemas.openxmlformats.org/officeDocument/2006/relationships/hyperlink" Target="http://phenix.it-sudparis.eu/jvet/doc_end_user/current_document.php?id=4220" TargetMode="External"/><Relationship Id="rId384" Type="http://schemas.openxmlformats.org/officeDocument/2006/relationships/hyperlink" Target="http://phenix.it-sudparis.eu/jvet/doc_end_user/current_document.php?id=4186" TargetMode="External"/><Relationship Id="rId591" Type="http://schemas.openxmlformats.org/officeDocument/2006/relationships/hyperlink" Target="http://phenix.it-sudparis.eu/jvet/doc_end_user/current_document.php?id=4365" TargetMode="External"/><Relationship Id="rId605" Type="http://schemas.openxmlformats.org/officeDocument/2006/relationships/hyperlink" Target="http://phenix.it-sudparis.eu/jvet/doc_end_user/current_document.php?id=4729" TargetMode="External"/><Relationship Id="rId202" Type="http://schemas.openxmlformats.org/officeDocument/2006/relationships/hyperlink" Target="http://phenix.it-sudparis.eu/jvet/doc_end_user/current_document.php?id=4370" TargetMode="External"/><Relationship Id="rId244" Type="http://schemas.openxmlformats.org/officeDocument/2006/relationships/hyperlink" Target="http://phenix.it-sudparis.eu/jvet/doc_end_user/current_document.php?id=4583" TargetMode="External"/><Relationship Id="rId647" Type="http://schemas.openxmlformats.org/officeDocument/2006/relationships/hyperlink" Target="mailto:jvet@lists.rwth-aachen.de" TargetMode="External"/><Relationship Id="rId39" Type="http://schemas.openxmlformats.org/officeDocument/2006/relationships/hyperlink" Target="https://jvet.hhi.fraunhofer.de/trac/vvc/ticket/90" TargetMode="External"/><Relationship Id="rId286" Type="http://schemas.openxmlformats.org/officeDocument/2006/relationships/hyperlink" Target="http://phenix.it-sudparis.eu/jvet/doc_end_user/current_document.php?id=4443" TargetMode="External"/><Relationship Id="rId451" Type="http://schemas.openxmlformats.org/officeDocument/2006/relationships/hyperlink" Target="http://phenix.it-sudparis.eu/jvet/doc_end_user/current_document.php?id=4588" TargetMode="External"/><Relationship Id="rId493" Type="http://schemas.openxmlformats.org/officeDocument/2006/relationships/hyperlink" Target="http://phenix.it-sudparis.eu/jvet/doc_end_user/current_document.php?id=4427" TargetMode="External"/><Relationship Id="rId507" Type="http://schemas.openxmlformats.org/officeDocument/2006/relationships/hyperlink" Target="http://phenix.it-sudparis.eu/jvet/doc_end_user/current_document.php?id=4606" TargetMode="External"/><Relationship Id="rId549" Type="http://schemas.openxmlformats.org/officeDocument/2006/relationships/hyperlink" Target="http://phenix.it-sudparis.eu/jvet/doc_end_user/current_document.php?id=4681" TargetMode="External"/><Relationship Id="rId50" Type="http://schemas.openxmlformats.org/officeDocument/2006/relationships/hyperlink" Target="http://phenix.it-sudparis.eu/jvet/doc_end_user/current_document.php?id=4665" TargetMode="External"/><Relationship Id="rId104" Type="http://schemas.openxmlformats.org/officeDocument/2006/relationships/hyperlink" Target="http://phenix.it-sudparis.eu/jvet/doc_end_user/current_document.php?id=4345" TargetMode="External"/><Relationship Id="rId146" Type="http://schemas.openxmlformats.org/officeDocument/2006/relationships/hyperlink" Target="http://phenix.it-sudparis.eu/jvet/doc_end_user/current_document.php?id=4393" TargetMode="External"/><Relationship Id="rId188" Type="http://schemas.openxmlformats.org/officeDocument/2006/relationships/hyperlink" Target="http://phenix.it-sudparis.eu/jvet/doc_end_user/current_document.php?id=4357" TargetMode="External"/><Relationship Id="rId311" Type="http://schemas.openxmlformats.org/officeDocument/2006/relationships/hyperlink" Target="http://phenix.it-sudparis.eu/jvet/doc_end_user/current_document.php?id=4586" TargetMode="External"/><Relationship Id="rId353" Type="http://schemas.openxmlformats.org/officeDocument/2006/relationships/hyperlink" Target="http://phenix.it-sudparis.eu/jvet/doc_end_user/current_document.php?id=4667" TargetMode="External"/><Relationship Id="rId395" Type="http://schemas.openxmlformats.org/officeDocument/2006/relationships/hyperlink" Target="http://phenix.it-sudparis.eu/jvet/doc_end_user/current_document.php?id=4278" TargetMode="External"/><Relationship Id="rId409" Type="http://schemas.openxmlformats.org/officeDocument/2006/relationships/hyperlink" Target="http://phenix.it-sudparis.eu/jvet/doc_end_user/current_document.php?id=4305" TargetMode="External"/><Relationship Id="rId560" Type="http://schemas.openxmlformats.org/officeDocument/2006/relationships/hyperlink" Target="http://phenix.it-sudparis.eu/jvet/doc_end_user/current_document.php?id=4339" TargetMode="External"/><Relationship Id="rId92" Type="http://schemas.openxmlformats.org/officeDocument/2006/relationships/hyperlink" Target="http://phenix.it-sudparis.eu/jvet/doc_end_user/current_document.php?id=4231" TargetMode="External"/><Relationship Id="rId213" Type="http://schemas.openxmlformats.org/officeDocument/2006/relationships/hyperlink" Target="http://phenix.it-sudparis.eu/jvet/doc_end_user/current_document.php?id=4390" TargetMode="External"/><Relationship Id="rId420" Type="http://schemas.openxmlformats.org/officeDocument/2006/relationships/hyperlink" Target="http://phenix.it-sudparis.eu/jvet/doc_end_user/current_document.php?id=4377" TargetMode="External"/><Relationship Id="rId616" Type="http://schemas.openxmlformats.org/officeDocument/2006/relationships/hyperlink" Target="http://phenix.it-sudparis.eu/jvet/doc_end_user/current_document.php?id=4341" TargetMode="External"/><Relationship Id="rId658" Type="http://schemas.openxmlformats.org/officeDocument/2006/relationships/hyperlink" Target="http://phenix.it-sudparis.eu/jvet/doc_end_user/current_document.php?id=4116" TargetMode="External"/><Relationship Id="rId255" Type="http://schemas.openxmlformats.org/officeDocument/2006/relationships/hyperlink" Target="http://phenix.it-sudparis.eu/jvet/doc_end_user/current_document.php?id=4184" TargetMode="External"/><Relationship Id="rId297" Type="http://schemas.openxmlformats.org/officeDocument/2006/relationships/hyperlink" Target="http://phenix.it-sudparis.eu/jvet/doc_end_user/current_document.php?id=4504" TargetMode="External"/><Relationship Id="rId462" Type="http://schemas.openxmlformats.org/officeDocument/2006/relationships/hyperlink" Target="http://phenix.it-sudparis.eu/jvet/doc_end_user/current_document.php?id=4572" TargetMode="External"/><Relationship Id="rId518" Type="http://schemas.openxmlformats.org/officeDocument/2006/relationships/hyperlink" Target="http://phenix.it-sudparis.eu/jvet/doc_end_user/current_document.php?id=4499" TargetMode="External"/><Relationship Id="rId115" Type="http://schemas.openxmlformats.org/officeDocument/2006/relationships/hyperlink" Target="http://phenix.it-sudparis.eu/jvet/doc_end_user/current_document.php?id=4510" TargetMode="External"/><Relationship Id="rId157" Type="http://schemas.openxmlformats.org/officeDocument/2006/relationships/hyperlink" Target="http://phenix.it-sudparis.eu/jvet/doc_end_user/current_document.php?id=4627" TargetMode="External"/><Relationship Id="rId322" Type="http://schemas.openxmlformats.org/officeDocument/2006/relationships/hyperlink" Target="http://phenix.it-sudparis.eu/jvet/doc_end_user/current_document.php?id=4592" TargetMode="External"/><Relationship Id="rId364" Type="http://schemas.openxmlformats.org/officeDocument/2006/relationships/hyperlink" Target="http://phenix.it-sudparis.eu/jvet/doc_end_user/current_document.php?id=4478" TargetMode="External"/><Relationship Id="rId61" Type="http://schemas.openxmlformats.org/officeDocument/2006/relationships/hyperlink" Target="http://phenix.it-sudparis.eu/jvet/doc_end_user/current_document.php?id=4502" TargetMode="External"/><Relationship Id="rId199" Type="http://schemas.openxmlformats.org/officeDocument/2006/relationships/hyperlink" Target="http://phenix.it-sudparis.eu/jvet/doc_end_user/current_document.php?id=4590" TargetMode="External"/><Relationship Id="rId571" Type="http://schemas.openxmlformats.org/officeDocument/2006/relationships/hyperlink" Target="http://phenix.it-sudparis.eu/jvet/doc_end_user/current_document.php?id=4728" TargetMode="External"/><Relationship Id="rId627" Type="http://schemas.openxmlformats.org/officeDocument/2006/relationships/hyperlink" Target="http://phenix.it-sudparis.eu/jvet/doc_end_user/current_document.php?id=4580" TargetMode="External"/><Relationship Id="rId669" Type="http://schemas.openxmlformats.org/officeDocument/2006/relationships/hyperlink" Target="http://phenix.it-sudparis.eu/jvet/doc_end_user/current_document.php?id=4108" TargetMode="External"/><Relationship Id="rId19" Type="http://schemas.openxmlformats.org/officeDocument/2006/relationships/hyperlink" Target="http://wftp3.itu.int/av-arch/jvet-site/2018_10_L_Macao/" TargetMode="External"/><Relationship Id="rId224" Type="http://schemas.openxmlformats.org/officeDocument/2006/relationships/hyperlink" Target="http://phenix.it-sudparis.eu/jvet/doc_end_user/current_document.php?id=4336" TargetMode="External"/><Relationship Id="rId266" Type="http://schemas.openxmlformats.org/officeDocument/2006/relationships/hyperlink" Target="http://phenix.it-sudparis.eu/jvet/doc_end_user/current_document.php?id=4503" TargetMode="External"/><Relationship Id="rId431" Type="http://schemas.openxmlformats.org/officeDocument/2006/relationships/hyperlink" Target="http://phenix.it-sudparis.eu/jvet/doc_end_user/current_document.php?id=4404" TargetMode="External"/><Relationship Id="rId473" Type="http://schemas.openxmlformats.org/officeDocument/2006/relationships/hyperlink" Target="http://phenix.it-sudparis.eu/jvet/doc_end_user/current_document.php?id=4528" TargetMode="External"/><Relationship Id="rId529" Type="http://schemas.openxmlformats.org/officeDocument/2006/relationships/hyperlink" Target="http://phenix.it-sudparis.eu/jvet/doc_end_user/current_document.php?id=4180" TargetMode="External"/><Relationship Id="rId680" Type="http://schemas.openxmlformats.org/officeDocument/2006/relationships/hyperlink" Target="http://phenix.it-sudparis.eu/jvet/doc_end_user/current_document.php?id=4100" TargetMode="External"/><Relationship Id="rId30" Type="http://schemas.openxmlformats.org/officeDocument/2006/relationships/hyperlink" Target="http://wftp3.itu.int/av-arch/jvet-site/2018_07_K_Ljubljana/" TargetMode="External"/><Relationship Id="rId126" Type="http://schemas.openxmlformats.org/officeDocument/2006/relationships/hyperlink" Target="http://phenix.it-sudparis.eu/jvet/doc_end_user/current_document.php?id=4170" TargetMode="External"/><Relationship Id="rId168" Type="http://schemas.openxmlformats.org/officeDocument/2006/relationships/hyperlink" Target="http://phenix.it-sudparis.eu/jvet/doc_end_user/current_document.php?id=4691" TargetMode="External"/><Relationship Id="rId333" Type="http://schemas.openxmlformats.org/officeDocument/2006/relationships/hyperlink" Target="http://phenix.it-sudparis.eu/jvet/doc_end_user/current_document.php?id=4146" TargetMode="External"/><Relationship Id="rId540" Type="http://schemas.openxmlformats.org/officeDocument/2006/relationships/hyperlink" Target="http://phenix.it-sudparis.eu/jvet/doc_end_user/current_document.php?id=4429" TargetMode="External"/><Relationship Id="rId72" Type="http://schemas.openxmlformats.org/officeDocument/2006/relationships/hyperlink" Target="http://phenix.it-sudparis.eu/jvet/doc_end_user/current_document.php?id=4162" TargetMode="External"/><Relationship Id="rId375" Type="http://schemas.openxmlformats.org/officeDocument/2006/relationships/hyperlink" Target="http://phenix.it-sudparis.eu/jvet/doc_end_user/current_document.php?id=4136" TargetMode="External"/><Relationship Id="rId582" Type="http://schemas.openxmlformats.org/officeDocument/2006/relationships/hyperlink" Target="http://phenix.it-sudparis.eu/jvet/doc_end_user/current_document.php?id=4334" TargetMode="External"/><Relationship Id="rId638" Type="http://schemas.openxmlformats.org/officeDocument/2006/relationships/hyperlink" Target="http://phenix.it-sudparis.eu/jvet/doc_end_user/current_document.php?id=4723" TargetMode="External"/><Relationship Id="rId3" Type="http://schemas.openxmlformats.org/officeDocument/2006/relationships/customXml" Target="../customXml/item3.xml"/><Relationship Id="rId235" Type="http://schemas.openxmlformats.org/officeDocument/2006/relationships/hyperlink" Target="http://phenix.it-sudparis.eu/jvet/doc_end_user/current_document.php?id=4206" TargetMode="External"/><Relationship Id="rId277" Type="http://schemas.openxmlformats.org/officeDocument/2006/relationships/hyperlink" Target="http://phenix.it-sudparis.eu/jvet/doc_end_user/current_document.php?id=4320" TargetMode="External"/><Relationship Id="rId400" Type="http://schemas.openxmlformats.org/officeDocument/2006/relationships/hyperlink" Target="http://phenix.it-sudparis.eu/jvet/doc_end_user/current_document.php?id=4288" TargetMode="External"/><Relationship Id="rId442" Type="http://schemas.openxmlformats.org/officeDocument/2006/relationships/hyperlink" Target="http://phenix.it-sudparis.eu/jvet/doc_end_user/current_document.php?id=4584" TargetMode="External"/><Relationship Id="rId484" Type="http://schemas.openxmlformats.org/officeDocument/2006/relationships/hyperlink" Target="http://phenix.it-sudparis.eu/jvet/doc_end_user/current_document.php?id=4234" TargetMode="External"/><Relationship Id="rId137" Type="http://schemas.openxmlformats.org/officeDocument/2006/relationships/hyperlink" Target="http://phenix.it-sudparis.eu/jvet/doc_end_user/current_document.php?id=4277" TargetMode="External"/><Relationship Id="rId302" Type="http://schemas.openxmlformats.org/officeDocument/2006/relationships/hyperlink" Target="http://phenix.it-sudparis.eu/jvet/doc_end_user/current_document.php?id=4554" TargetMode="External"/><Relationship Id="rId344" Type="http://schemas.openxmlformats.org/officeDocument/2006/relationships/hyperlink" Target="http://phenix.it-sudparis.eu/jvet/doc_end_user/current_document.php?id=4233" TargetMode="External"/><Relationship Id="rId41" Type="http://schemas.openxmlformats.org/officeDocument/2006/relationships/hyperlink" Target="https://jvet.hhi.fraunhofer.de/trac/vvc/ticket/82" TargetMode="External"/><Relationship Id="rId83" Type="http://schemas.openxmlformats.org/officeDocument/2006/relationships/hyperlink" Target="http://phenix.it-sudparis.eu/jvet/doc_end_user/current_document.php?id=4420" TargetMode="External"/><Relationship Id="rId179" Type="http://schemas.openxmlformats.org/officeDocument/2006/relationships/hyperlink" Target="http://phenix.it-sudparis.eu/jvet/doc_end_user/current_document.php?id=4565" TargetMode="External"/><Relationship Id="rId386" Type="http://schemas.openxmlformats.org/officeDocument/2006/relationships/hyperlink" Target="http://phenix.it-sudparis.eu/jvet/doc_end_user/current_document.php?id=4187" TargetMode="External"/><Relationship Id="rId551" Type="http://schemas.openxmlformats.org/officeDocument/2006/relationships/hyperlink" Target="http://phenix.it-sudparis.eu/jvet/doc_end_user/current_document.php?id=4490" TargetMode="External"/><Relationship Id="rId593" Type="http://schemas.openxmlformats.org/officeDocument/2006/relationships/hyperlink" Target="http://phenix.it-sudparis.eu/jvet/doc_end_user/current_document.php?id=4208" TargetMode="External"/><Relationship Id="rId607" Type="http://schemas.openxmlformats.org/officeDocument/2006/relationships/hyperlink" Target="http://phenix.it-sudparis.eu/jvet/doc_end_user/current_document.php?id=4706" TargetMode="External"/><Relationship Id="rId649" Type="http://schemas.openxmlformats.org/officeDocument/2006/relationships/hyperlink" Target="mailto:jvet@lists.rwth-aachen.de" TargetMode="External"/><Relationship Id="rId190" Type="http://schemas.openxmlformats.org/officeDocument/2006/relationships/hyperlink" Target="http://phenix.it-sudparis.eu/jvet/doc_end_user/current_document.php?id=4380" TargetMode="External"/><Relationship Id="rId204" Type="http://schemas.openxmlformats.org/officeDocument/2006/relationships/hyperlink" Target="http://phenix.it-sudparis.eu/jvet/doc_end_user/current_document.php?id=4476" TargetMode="External"/><Relationship Id="rId246" Type="http://schemas.openxmlformats.org/officeDocument/2006/relationships/hyperlink" Target="http://phenix.it-sudparis.eu/jvet/doc_end_user/current_document.php?id=4515" TargetMode="External"/><Relationship Id="rId288" Type="http://schemas.openxmlformats.org/officeDocument/2006/relationships/hyperlink" Target="http://phenix.it-sudparis.eu/jvet/doc_end_user/current_document.php?id=4445" TargetMode="External"/><Relationship Id="rId411" Type="http://schemas.openxmlformats.org/officeDocument/2006/relationships/hyperlink" Target="http://phenix.it-sudparis.eu/jvet/doc_end_user/current_document.php?id=4307" TargetMode="External"/><Relationship Id="rId453" Type="http://schemas.openxmlformats.org/officeDocument/2006/relationships/hyperlink" Target="http://phenix.it-sudparis.eu/jvet/doc_end_user/current_document.php?id=4699" TargetMode="External"/><Relationship Id="rId509" Type="http://schemas.openxmlformats.org/officeDocument/2006/relationships/hyperlink" Target="http://phenix.it-sudparis.eu/jvet/doc_end_user/current_document.php?id=4227" TargetMode="External"/><Relationship Id="rId660" Type="http://schemas.openxmlformats.org/officeDocument/2006/relationships/hyperlink" Target="http://phenix.it-sudparis.eu/jvet/doc_end_user/current_document.php?id=4117" TargetMode="External"/><Relationship Id="rId106" Type="http://schemas.openxmlformats.org/officeDocument/2006/relationships/hyperlink" Target="http://phenix.it-sudparis.eu/jvet/doc_end_user/current_document.php?id=4372" TargetMode="External"/><Relationship Id="rId313" Type="http://schemas.openxmlformats.org/officeDocument/2006/relationships/hyperlink" Target="http://phenix.it-sudparis.eu/jvet/doc_end_user/current_document.php?id=4688" TargetMode="External"/><Relationship Id="rId495" Type="http://schemas.openxmlformats.org/officeDocument/2006/relationships/hyperlink" Target="http://phenix.it-sudparis.eu/jvet/doc_end_user/current_document.php?id=4670" TargetMode="External"/><Relationship Id="rId10" Type="http://schemas.openxmlformats.org/officeDocument/2006/relationships/endnotes" Target="endnotes.xml"/><Relationship Id="rId52" Type="http://schemas.openxmlformats.org/officeDocument/2006/relationships/hyperlink" Target="https://jvet.hhi.fraunhofer.de/svn/svn_360Lib/" TargetMode="External"/><Relationship Id="rId94" Type="http://schemas.openxmlformats.org/officeDocument/2006/relationships/hyperlink" Target="http://phenix.it-sudparis.eu/jvet/doc_end_user/current_document.php?id=4256" TargetMode="External"/><Relationship Id="rId148" Type="http://schemas.openxmlformats.org/officeDocument/2006/relationships/hyperlink" Target="http://phenix.it-sudparis.eu/jvet/doc_end_user/current_document.php?id=4413" TargetMode="External"/><Relationship Id="rId355" Type="http://schemas.openxmlformats.org/officeDocument/2006/relationships/hyperlink" Target="http://phenix.it-sudparis.eu/jvet/doc_end_user/current_document.php?id=4642" TargetMode="External"/><Relationship Id="rId397" Type="http://schemas.openxmlformats.org/officeDocument/2006/relationships/hyperlink" Target="http://phenix.it-sudparis.eu/jvet/doc_end_user/current_document.php?id=4284" TargetMode="External"/><Relationship Id="rId520" Type="http://schemas.openxmlformats.org/officeDocument/2006/relationships/hyperlink" Target="http://phenix.it-sudparis.eu/jvet/doc_end_user/current_document.php?id=4122" TargetMode="External"/><Relationship Id="rId562" Type="http://schemas.openxmlformats.org/officeDocument/2006/relationships/hyperlink" Target="http://phenix.it-sudparis.eu/jvet/doc_end_user/current_document.php?id=4257" TargetMode="External"/><Relationship Id="rId618" Type="http://schemas.openxmlformats.org/officeDocument/2006/relationships/hyperlink" Target="http://phenix.it-sudparis.eu/jvet/doc_end_user/current_document.php?id=4577" TargetMode="External"/><Relationship Id="rId215" Type="http://schemas.openxmlformats.org/officeDocument/2006/relationships/hyperlink" Target="http://phenix.it-sudparis.eu/jvet/doc_end_user/current_document.php?id=4340" TargetMode="External"/><Relationship Id="rId257" Type="http://schemas.openxmlformats.org/officeDocument/2006/relationships/hyperlink" Target="http://phenix.it-sudparis.eu/jvet/doc_end_user/current_document.php?id=4261" TargetMode="External"/><Relationship Id="rId422" Type="http://schemas.openxmlformats.org/officeDocument/2006/relationships/hyperlink" Target="http://phenix.it-sudparis.eu/jvet/doc_end_user/current_document.php?id=4391" TargetMode="External"/><Relationship Id="rId464" Type="http://schemas.openxmlformats.org/officeDocument/2006/relationships/hyperlink" Target="http://phenix.it-sudparis.eu/jvet/doc_end_user/current_document.php?id=4574" TargetMode="External"/><Relationship Id="rId299" Type="http://schemas.openxmlformats.org/officeDocument/2006/relationships/hyperlink" Target="http://phenix.it-sudparis.eu/jvet/doc_end_user/current_document.php?id=4432" TargetMode="External"/><Relationship Id="rId63" Type="http://schemas.openxmlformats.org/officeDocument/2006/relationships/hyperlink" Target="http://phenix.it-sudparis.eu/jvet/doc_end_user/current_document.php?id=4548" TargetMode="External"/><Relationship Id="rId159" Type="http://schemas.openxmlformats.org/officeDocument/2006/relationships/hyperlink" Target="http://phenix.it-sudparis.eu/jvet/doc_end_user/current_document.php?id=4466" TargetMode="External"/><Relationship Id="rId366" Type="http://schemas.openxmlformats.org/officeDocument/2006/relationships/hyperlink" Target="http://phenix.it-sudparis.eu/jvet/doc_end_user/current_document.php?id=4671" TargetMode="External"/><Relationship Id="rId573" Type="http://schemas.openxmlformats.org/officeDocument/2006/relationships/hyperlink" Target="http://phenix.it-sudparis.eu/jvet/doc_end_user/current_document.php?id=4684" TargetMode="External"/><Relationship Id="rId226" Type="http://schemas.openxmlformats.org/officeDocument/2006/relationships/hyperlink" Target="http://phenix.it-sudparis.eu/jvet/doc_end_user/current_document.php?id=4349" TargetMode="External"/><Relationship Id="rId433" Type="http://schemas.openxmlformats.org/officeDocument/2006/relationships/hyperlink" Target="http://phenix.it-sudparis.eu/jvet/doc_end_user/current_document.php?id=4412" TargetMode="External"/><Relationship Id="rId640" Type="http://schemas.openxmlformats.org/officeDocument/2006/relationships/hyperlink" Target="http://phenix.it-sudparis.eu/jvet/doc_end_user/current_document.php?id=4462" TargetMode="External"/><Relationship Id="rId74" Type="http://schemas.openxmlformats.org/officeDocument/2006/relationships/hyperlink" Target="http://phenix.it-sudparis.eu/jvet/doc_end_user/current_document.php?id=4405" TargetMode="External"/><Relationship Id="rId377" Type="http://schemas.openxmlformats.org/officeDocument/2006/relationships/hyperlink" Target="http://phenix.it-sudparis.eu/jvet/doc_end_user/current_document.php?id=4149" TargetMode="External"/><Relationship Id="rId500" Type="http://schemas.openxmlformats.org/officeDocument/2006/relationships/hyperlink" Target="http://phenix.it-sudparis.eu/jvet/doc_end_user/current_document.php?id=4594" TargetMode="External"/><Relationship Id="rId584" Type="http://schemas.openxmlformats.org/officeDocument/2006/relationships/hyperlink" Target="http://phenix.it-sudparis.eu/jvet/doc_end_user/current_document.php?id=4480" TargetMode="External"/><Relationship Id="rId5" Type="http://schemas.openxmlformats.org/officeDocument/2006/relationships/numbering" Target="numbering.xml"/><Relationship Id="rId237" Type="http://schemas.openxmlformats.org/officeDocument/2006/relationships/hyperlink" Target="http://phenix.it-sudparis.eu/jvet/doc_end_user/current_document.php?id=4207" TargetMode="External"/><Relationship Id="rId444" Type="http://schemas.openxmlformats.org/officeDocument/2006/relationships/hyperlink" Target="http://phenix.it-sudparis.eu/jvet/doc_end_user/current_document.php?id=4593" TargetMode="External"/><Relationship Id="rId651" Type="http://schemas.openxmlformats.org/officeDocument/2006/relationships/hyperlink" Target="mailto:jvet@lists.rwth-aachen.de" TargetMode="External"/><Relationship Id="rId290" Type="http://schemas.openxmlformats.org/officeDocument/2006/relationships/hyperlink" Target="http://phenix.it-sudparis.eu/jvet/doc_end_user/current_document.php?id=4447" TargetMode="External"/><Relationship Id="rId304" Type="http://schemas.openxmlformats.org/officeDocument/2006/relationships/hyperlink" Target="http://phenix.it-sudparis.eu/jvet/doc_end_user/current_document.php?id=4589" TargetMode="External"/><Relationship Id="rId388" Type="http://schemas.openxmlformats.org/officeDocument/2006/relationships/hyperlink" Target="http://phenix.it-sudparis.eu/jvet/doc_end_user/current_document.php?id=4200" TargetMode="External"/><Relationship Id="rId511" Type="http://schemas.openxmlformats.org/officeDocument/2006/relationships/hyperlink" Target="http://phenix.it-sudparis.eu/jvet/doc_end_user/current_document.php?id=4371" TargetMode="External"/><Relationship Id="rId609" Type="http://schemas.openxmlformats.org/officeDocument/2006/relationships/hyperlink" Target="http://phenix.it-sudparis.eu/jvet/doc_end_user/current_document.php?id=4514" TargetMode="External"/><Relationship Id="rId85" Type="http://schemas.openxmlformats.org/officeDocument/2006/relationships/hyperlink" Target="http://phenix.it-sudparis.eu/jvet/doc_end_user/current_document.php?id=4157" TargetMode="External"/><Relationship Id="rId150" Type="http://schemas.openxmlformats.org/officeDocument/2006/relationships/hyperlink" Target="http://phenix.it-sudparis.eu/jvet/doc_end_user/current_document.php?id=4418" TargetMode="External"/><Relationship Id="rId595" Type="http://schemas.openxmlformats.org/officeDocument/2006/relationships/hyperlink" Target="http://phenix.it-sudparis.eu/jvet/doc_end_user/current_document.php?id=4274" TargetMode="External"/><Relationship Id="rId248" Type="http://schemas.openxmlformats.org/officeDocument/2006/relationships/hyperlink" Target="http://phenix.it-sudparis.eu/jvet/doc_end_user/current_document.php?id=4247" TargetMode="External"/><Relationship Id="rId455" Type="http://schemas.openxmlformats.org/officeDocument/2006/relationships/hyperlink" Target="http://phenix.it-sudparis.eu/jvet/doc_end_user/current_document.php?id=4498" TargetMode="External"/><Relationship Id="rId662" Type="http://schemas.openxmlformats.org/officeDocument/2006/relationships/hyperlink" Target="http://phenix.it-sudparis.eu/jvet/doc_end_user/current_document.php?id=4118" TargetMode="External"/><Relationship Id="rId12" Type="http://schemas.openxmlformats.org/officeDocument/2006/relationships/image" Target="media/image2.png"/><Relationship Id="rId108" Type="http://schemas.openxmlformats.org/officeDocument/2006/relationships/hyperlink" Target="http://phenix.it-sudparis.eu/jvet/doc_end_user/current_document.php?id=4378" TargetMode="External"/><Relationship Id="rId315" Type="http://schemas.openxmlformats.org/officeDocument/2006/relationships/hyperlink" Target="http://phenix.it-sudparis.eu/jvet/doc_end_user/current_document.php?id=4308" TargetMode="External"/><Relationship Id="rId522" Type="http://schemas.openxmlformats.org/officeDocument/2006/relationships/hyperlink" Target="http://phenix.it-sudparis.eu/jvet/doc_end_user/current_document.php?id=4576" TargetMode="External"/><Relationship Id="rId96" Type="http://schemas.openxmlformats.org/officeDocument/2006/relationships/hyperlink" Target="http://phenix.it-sudparis.eu/jvet/doc_end_user/current_document.php?id=4271" TargetMode="External"/><Relationship Id="rId161" Type="http://schemas.openxmlformats.org/officeDocument/2006/relationships/hyperlink" Target="http://phenix.it-sudparis.eu/jvet/doc_end_user/current_document.php?id=4663" TargetMode="External"/><Relationship Id="rId399" Type="http://schemas.openxmlformats.org/officeDocument/2006/relationships/hyperlink" Target="http://phenix.it-sudparis.eu/jvet/doc_end_user/current_document.php?id=4285" TargetMode="External"/><Relationship Id="rId259" Type="http://schemas.openxmlformats.org/officeDocument/2006/relationships/hyperlink" Target="http://phenix.it-sudparis.eu/jvet/doc_end_user/current_document.php?id=4315" TargetMode="External"/><Relationship Id="rId466" Type="http://schemas.openxmlformats.org/officeDocument/2006/relationships/hyperlink" Target="http://phenix.it-sudparis.eu/jvet/doc_end_user/current_document.php?id=4685" TargetMode="External"/><Relationship Id="rId673" Type="http://schemas.openxmlformats.org/officeDocument/2006/relationships/hyperlink" Target="http://phenix.it-sudparis.eu/jvet/doc_end_user/current_document.php?id=4104" TargetMode="External"/><Relationship Id="rId23" Type="http://schemas.openxmlformats.org/officeDocument/2006/relationships/hyperlink" Target="http://www.itu.int/ITU-T/dbase/patent/index.html" TargetMode="External"/><Relationship Id="rId119" Type="http://schemas.openxmlformats.org/officeDocument/2006/relationships/hyperlink" Target="http://phenix.it-sudparis.eu/jvet/doc_end_user/current_document.php?id=4552" TargetMode="External"/><Relationship Id="rId326" Type="http://schemas.openxmlformats.org/officeDocument/2006/relationships/hyperlink" Target="http://phenix.it-sudparis.eu/jvet/doc_end_user/current_document.php?id=4660" TargetMode="External"/><Relationship Id="rId533" Type="http://schemas.openxmlformats.org/officeDocument/2006/relationships/hyperlink" Target="http://phenix.it-sudparis.eu/jvet/doc_end_user/current_document.php?id=4265" TargetMode="External"/><Relationship Id="rId172" Type="http://schemas.openxmlformats.org/officeDocument/2006/relationships/hyperlink" Target="http://phenix.it-sudparis.eu/jvet/doc_end_user/current_document.php?id=4175" TargetMode="External"/><Relationship Id="rId477" Type="http://schemas.openxmlformats.org/officeDocument/2006/relationships/hyperlink" Target="http://phenix.it-sudparis.eu/jvet/doc_end_user/current_document.php?id=4600" TargetMode="External"/><Relationship Id="rId600" Type="http://schemas.openxmlformats.org/officeDocument/2006/relationships/hyperlink" Target="http://phenix.it-sudparis.eu/jvet/doc_end_user/current_document.php?id=4471" TargetMode="External"/><Relationship Id="rId684" Type="http://schemas.microsoft.com/office/2011/relationships/people" Target="people.xml"/><Relationship Id="rId337" Type="http://schemas.openxmlformats.org/officeDocument/2006/relationships/hyperlink" Target="http://phenix.it-sudparis.eu/jvet/doc_end_user/current_document.php?id=4188" TargetMode="External"/><Relationship Id="rId34" Type="http://schemas.openxmlformats.org/officeDocument/2006/relationships/hyperlink" Target="https://jvet.hhi.fraunhofer.de/trac/vvc/ticket/67" TargetMode="External"/><Relationship Id="rId544" Type="http://schemas.openxmlformats.org/officeDocument/2006/relationships/hyperlink" Target="http://phenix.it-sudparis.eu/jvet/doc_end_user/current_document.php?id=4732" TargetMode="External"/><Relationship Id="rId183" Type="http://schemas.openxmlformats.org/officeDocument/2006/relationships/hyperlink" Target="http://phenix.it-sudparis.eu/jvet/doc_end_user/current_document.php?id=4199" TargetMode="External"/><Relationship Id="rId390" Type="http://schemas.openxmlformats.org/officeDocument/2006/relationships/hyperlink" Target="http://phenix.it-sudparis.eu/jvet/doc_end_user/current_document.php?id=4201" TargetMode="External"/><Relationship Id="rId404" Type="http://schemas.openxmlformats.org/officeDocument/2006/relationships/hyperlink" Target="http://phenix.it-sudparis.eu/jvet/doc_end_user/current_document.php?id=4294" TargetMode="External"/><Relationship Id="rId611" Type="http://schemas.openxmlformats.org/officeDocument/2006/relationships/hyperlink" Target="http://phenix.it-sudparis.eu/jvet/doc_end_user/current_document.php?id=4550" TargetMode="External"/><Relationship Id="rId250" Type="http://schemas.openxmlformats.org/officeDocument/2006/relationships/hyperlink" Target="http://phenix.it-sudparis.eu/jvet/doc_end_user/current_document.php?id=4143" TargetMode="External"/><Relationship Id="rId488" Type="http://schemas.openxmlformats.org/officeDocument/2006/relationships/hyperlink" Target="http://phenix.it-sudparis.eu/jvet/doc_end_user/current_document.php?id=4359" TargetMode="External"/><Relationship Id="rId45" Type="http://schemas.openxmlformats.org/officeDocument/2006/relationships/hyperlink" Target="https://vcgit.hhi.fraunhofer.de/jvet/VVCSoftware_BMS/wikis/VVC-Software-Development-Workflow" TargetMode="External"/><Relationship Id="rId110" Type="http://schemas.openxmlformats.org/officeDocument/2006/relationships/hyperlink" Target="http://phenix.it-sudparis.eu/jvet/doc_end_user/current_document.php?id=4435" TargetMode="External"/><Relationship Id="rId348" Type="http://schemas.openxmlformats.org/officeDocument/2006/relationships/hyperlink" Target="http://phenix.it-sudparis.eu/jvet/doc_end_user/current_document.php?id=4560" TargetMode="External"/><Relationship Id="rId555" Type="http://schemas.openxmlformats.org/officeDocument/2006/relationships/hyperlink" Target="http://phenix.it-sudparis.eu/jvet/doc_end_user/current_document.php?id=4629" TargetMode="External"/><Relationship Id="rId194" Type="http://schemas.openxmlformats.org/officeDocument/2006/relationships/hyperlink" Target="http://phenix.it-sudparis.eu/jvet/doc_end_user/current_document.php?id=4387" TargetMode="External"/><Relationship Id="rId208" Type="http://schemas.openxmlformats.org/officeDocument/2006/relationships/image" Target="media/image4.emf"/><Relationship Id="rId415" Type="http://schemas.openxmlformats.org/officeDocument/2006/relationships/hyperlink" Target="http://phenix.it-sudparis.eu/jvet/doc_end_user/current_document.php?id=4608" TargetMode="External"/><Relationship Id="rId622" Type="http://schemas.openxmlformats.org/officeDocument/2006/relationships/hyperlink" Target="http://phenix.it-sudparis.eu/jvet/doc_end_user/current_document.php?id=4430" TargetMode="External"/><Relationship Id="rId261" Type="http://schemas.openxmlformats.org/officeDocument/2006/relationships/hyperlink" Target="http://phenix.it-sudparis.eu/jvet/doc_end_user/current_document.php?id=4423" TargetMode="External"/><Relationship Id="rId499" Type="http://schemas.openxmlformats.org/officeDocument/2006/relationships/hyperlink" Target="http://phenix.it-sudparis.eu/jvet/doc_end_user/current_document.php?id=4520" TargetMode="External"/><Relationship Id="rId56" Type="http://schemas.openxmlformats.org/officeDocument/2006/relationships/hyperlink" Target="http://phenix.int-evry.fr/jvet/doc_end_user/current_document.php?id=4698" TargetMode="External"/><Relationship Id="rId359" Type="http://schemas.openxmlformats.org/officeDocument/2006/relationships/hyperlink" Target="http://phenix.it-sudparis.eu/jvet/doc_end_user/current_document.php?id=4425" TargetMode="External"/><Relationship Id="rId566" Type="http://schemas.openxmlformats.org/officeDocument/2006/relationships/hyperlink" Target="http://phenix.it-sudparis.eu/jvet/doc_end_user/current_document.php?id=4454" TargetMode="External"/><Relationship Id="rId121" Type="http://schemas.openxmlformats.org/officeDocument/2006/relationships/hyperlink" Target="http://phenix.it-sudparis.eu/jvet/doc_end_user/current_document.php?id=4135" TargetMode="External"/><Relationship Id="rId219" Type="http://schemas.openxmlformats.org/officeDocument/2006/relationships/hyperlink" Target="http://phenix.it-sudparis.eu/jvet/doc_end_user/current_document.php?id=4269" TargetMode="External"/><Relationship Id="rId426" Type="http://schemas.openxmlformats.org/officeDocument/2006/relationships/hyperlink" Target="http://phenix.it-sudparis.eu/jvet/doc_end_user/current_document.php?id=4396" TargetMode="External"/><Relationship Id="rId633" Type="http://schemas.openxmlformats.org/officeDocument/2006/relationships/hyperlink" Target="http://phenix.it-sudparis.eu/jvet/doc_end_user/current_document.php?id=4185" TargetMode="External"/><Relationship Id="rId67" Type="http://schemas.openxmlformats.org/officeDocument/2006/relationships/hyperlink" Target="http://phenix.it-sudparis.eu/jvet/doc_end_user/current_document.php?id=4292" TargetMode="External"/><Relationship Id="rId272" Type="http://schemas.openxmlformats.org/officeDocument/2006/relationships/hyperlink" Target="http://phenix.it-sudparis.eu/jvet/doc_end_user/current_document.php?id=4338" TargetMode="External"/><Relationship Id="rId577" Type="http://schemas.openxmlformats.org/officeDocument/2006/relationships/hyperlink" Target="http://phenix.it-sudparis.eu/jvet/doc_end_user/current_document.php?id=4632" TargetMode="External"/><Relationship Id="rId132" Type="http://schemas.openxmlformats.org/officeDocument/2006/relationships/hyperlink" Target="http://phenix.it-sudparis.eu/jvet/doc_end_user/current_document.php?id=4690" TargetMode="External"/><Relationship Id="rId437" Type="http://schemas.openxmlformats.org/officeDocument/2006/relationships/hyperlink" Target="http://phenix.it-sudparis.eu/jvet/doc_end_user/current_document.php?id=4673" TargetMode="External"/><Relationship Id="rId644" Type="http://schemas.openxmlformats.org/officeDocument/2006/relationships/hyperlink" Target="mailto:jvet@lists.rwth-aachen.de" TargetMode="External"/><Relationship Id="rId283" Type="http://schemas.openxmlformats.org/officeDocument/2006/relationships/hyperlink" Target="http://phenix.it-sudparis.eu/jvet/doc_end_user/current_document.php?id=4326" TargetMode="External"/><Relationship Id="rId490" Type="http://schemas.openxmlformats.org/officeDocument/2006/relationships/hyperlink" Target="http://phenix.it-sudparis.eu/jvet/doc_end_user/current_document.php?id=4384" TargetMode="External"/><Relationship Id="rId504" Type="http://schemas.openxmlformats.org/officeDocument/2006/relationships/hyperlink" Target="http://phenix.it-sudparis.eu/jvet/doc_end_user/current_document.php?id=4607" TargetMode="External"/><Relationship Id="rId78" Type="http://schemas.openxmlformats.org/officeDocument/2006/relationships/hyperlink" Target="http://phenix.it-sudparis.eu/jvet/doc_end_user/current_document.php?id=4228" TargetMode="External"/><Relationship Id="rId143" Type="http://schemas.openxmlformats.org/officeDocument/2006/relationships/hyperlink" Target="http://phenix.it-sudparis.eu/jvet/doc_end_user/current_document.php?id=4369" TargetMode="External"/><Relationship Id="rId350" Type="http://schemas.openxmlformats.org/officeDocument/2006/relationships/hyperlink" Target="http://phenix.it-sudparis.eu/jvet/doc_end_user/current_document.php?id=4295" TargetMode="External"/><Relationship Id="rId588" Type="http://schemas.openxmlformats.org/officeDocument/2006/relationships/hyperlink" Target="http://phenix.it-sudparis.eu/jvet/doc_end_user/current_document.php?id=4123" TargetMode="External"/><Relationship Id="rId9" Type="http://schemas.openxmlformats.org/officeDocument/2006/relationships/footnotes" Target="footnotes.xml"/><Relationship Id="rId210" Type="http://schemas.openxmlformats.org/officeDocument/2006/relationships/hyperlink" Target="http://phenix.it-sudparis.eu/jvet/doc_end_user/current_document.php?id=4158" TargetMode="External"/><Relationship Id="rId448" Type="http://schemas.openxmlformats.org/officeDocument/2006/relationships/hyperlink" Target="http://phenix.it-sudparis.eu/jvet/doc_end_user/current_document.php?id=4486" TargetMode="External"/><Relationship Id="rId655" Type="http://schemas.openxmlformats.org/officeDocument/2006/relationships/hyperlink" Target="mailto:jvet@lists.rwth-aachen.de" TargetMode="External"/><Relationship Id="rId294" Type="http://schemas.openxmlformats.org/officeDocument/2006/relationships/hyperlink" Target="http://phenix.it-sudparis.eu/jvet/doc_end_user/current_document.php?id=4250" TargetMode="External"/><Relationship Id="rId308" Type="http://schemas.openxmlformats.org/officeDocument/2006/relationships/hyperlink" Target="http://phenix.it-sudparis.eu/jvet/doc_end_user/current_document.php?id=4686" TargetMode="External"/><Relationship Id="rId515" Type="http://schemas.openxmlformats.org/officeDocument/2006/relationships/hyperlink" Target="http://phenix.it-sudparis.eu/jvet/doc_end_user/current_document.php?id=4680" TargetMode="External"/><Relationship Id="rId89" Type="http://schemas.openxmlformats.org/officeDocument/2006/relationships/hyperlink" Target="http://phenix.it-sudparis.eu/jvet/doc_end_user/current_document.php?id=4211" TargetMode="External"/><Relationship Id="rId154" Type="http://schemas.openxmlformats.org/officeDocument/2006/relationships/hyperlink" Target="http://phenix.it-sudparis.eu/jvet/doc_end_user/current_document.php?id=4582" TargetMode="External"/><Relationship Id="rId361" Type="http://schemas.openxmlformats.org/officeDocument/2006/relationships/hyperlink" Target="http://phenix.it-sudparis.eu/jvet/doc_end_user/current_document.php?id=4438" TargetMode="External"/><Relationship Id="rId599" Type="http://schemas.openxmlformats.org/officeDocument/2006/relationships/hyperlink" Target="http://phenix.it-sudparis.eu/jvet/doc_end_user/current_document.php?id=4456" TargetMode="External"/><Relationship Id="rId459" Type="http://schemas.openxmlformats.org/officeDocument/2006/relationships/hyperlink" Target="http://phenix.it-sudparis.eu/jvet/doc_end_user/current_document.php?id=4675" TargetMode="External"/><Relationship Id="rId666" Type="http://schemas.openxmlformats.org/officeDocument/2006/relationships/hyperlink" Target="http://phenix.it-sudparis.eu/jvet/doc_end_user/current_document.php?id=4113" TargetMode="External"/><Relationship Id="rId16" Type="http://schemas.openxmlformats.org/officeDocument/2006/relationships/hyperlink" Target="mailto:jvet@lists.rwth-aachen.de" TargetMode="External"/><Relationship Id="rId221" Type="http://schemas.openxmlformats.org/officeDocument/2006/relationships/hyperlink" Target="http://phenix.it-sudparis.eu/jvet/doc_end_user/current_document.php?id=4287" TargetMode="External"/><Relationship Id="rId319" Type="http://schemas.openxmlformats.org/officeDocument/2006/relationships/hyperlink" Target="http://phenix.it-sudparis.eu/jvet/doc_end_user/current_document.php?id=4408" TargetMode="External"/><Relationship Id="rId526" Type="http://schemas.openxmlformats.org/officeDocument/2006/relationships/hyperlink" Target="http://phenix.it-sudparis.eu/jvet/doc_end_user/current_document.php?id=4501" TargetMode="External"/><Relationship Id="rId165" Type="http://schemas.openxmlformats.org/officeDocument/2006/relationships/hyperlink" Target="http://phenix.it-sudparis.eu/jvet/doc_end_user/current_document.php?id=4529" TargetMode="External"/><Relationship Id="rId372" Type="http://schemas.openxmlformats.org/officeDocument/2006/relationships/hyperlink" Target="http://phenix.it-sudparis.eu/jvet/doc_end_user/current_document.php?id=4128" TargetMode="External"/><Relationship Id="rId677" Type="http://schemas.openxmlformats.org/officeDocument/2006/relationships/hyperlink" Target="http://phenix.it-sudparis.eu/jvet/doc_end_user/current_document.php?id=4106" TargetMode="External"/><Relationship Id="rId232" Type="http://schemas.openxmlformats.org/officeDocument/2006/relationships/hyperlink" Target="http://phenix.it-sudparis.eu/jvet/doc_end_user/current_document.php?id=4182" TargetMode="External"/><Relationship Id="rId27" Type="http://schemas.openxmlformats.org/officeDocument/2006/relationships/hyperlink" Target="mailto:jvet@lists.rwth-aachen.de" TargetMode="External"/><Relationship Id="rId537" Type="http://schemas.openxmlformats.org/officeDocument/2006/relationships/hyperlink" Target="http://phenix.it-sudparis.eu/jvet/doc_end_user/current_document.php?id=4351" TargetMode="External"/><Relationship Id="rId80" Type="http://schemas.openxmlformats.org/officeDocument/2006/relationships/hyperlink" Target="http://phenix.it-sudparis.eu/jvet/doc_end_user/current_document.php?id=4637" TargetMode="External"/><Relationship Id="rId176" Type="http://schemas.openxmlformats.org/officeDocument/2006/relationships/hyperlink" Target="http://phenix.it-sudparis.eu/jvet/doc_end_user/current_document.php?id=4197" TargetMode="External"/><Relationship Id="rId383" Type="http://schemas.openxmlformats.org/officeDocument/2006/relationships/hyperlink" Target="http://phenix.it-sudparis.eu/jvet/doc_end_user/current_document.php?id=4664" TargetMode="External"/><Relationship Id="rId590" Type="http://schemas.openxmlformats.org/officeDocument/2006/relationships/hyperlink" Target="http://phenix.it-sudparis.eu/jvet/doc_end_user/current_document.php?id=4125" TargetMode="External"/><Relationship Id="rId604" Type="http://schemas.openxmlformats.org/officeDocument/2006/relationships/hyperlink" Target="http://phenix.it-sudparis.eu/jvet/doc_end_user/current_document.php?id=4705" TargetMode="External"/><Relationship Id="rId243" Type="http://schemas.openxmlformats.org/officeDocument/2006/relationships/hyperlink" Target="http://phenix.it-sudparis.eu/jvet/doc_end_user/current_document.php?id=4364" TargetMode="External"/><Relationship Id="rId450" Type="http://schemas.openxmlformats.org/officeDocument/2006/relationships/hyperlink" Target="http://phenix.it-sudparis.eu/jvet/doc_end_user/current_document.php?id=4487" TargetMode="External"/><Relationship Id="rId38" Type="http://schemas.openxmlformats.org/officeDocument/2006/relationships/hyperlink" Target="https://jvet.hhi.fraunhofer.de/trac/vvc/ticket/75" TargetMode="External"/><Relationship Id="rId103" Type="http://schemas.openxmlformats.org/officeDocument/2006/relationships/hyperlink" Target="http://phenix.it-sudparis.eu/jvet/doc_end_user/current_document.php?id=4344" TargetMode="External"/><Relationship Id="rId310" Type="http://schemas.openxmlformats.org/officeDocument/2006/relationships/hyperlink" Target="http://phenix.it-sudparis.eu/jvet/doc_end_user/current_document.php?id=4218" TargetMode="External"/><Relationship Id="rId548" Type="http://schemas.openxmlformats.org/officeDocument/2006/relationships/hyperlink" Target="http://phenix.it-sudparis.eu/jvet/doc_end_user/current_document.php?id=4299" TargetMode="External"/><Relationship Id="rId91" Type="http://schemas.openxmlformats.org/officeDocument/2006/relationships/hyperlink" Target="http://phenix.it-sudparis.eu/jvet/doc_end_user/current_document.php?id=4217" TargetMode="External"/><Relationship Id="rId187" Type="http://schemas.openxmlformats.org/officeDocument/2006/relationships/hyperlink" Target="http://phenix.it-sudparis.eu/jvet/doc_end_user/current_document.php?id=4356" TargetMode="External"/><Relationship Id="rId394" Type="http://schemas.openxmlformats.org/officeDocument/2006/relationships/hyperlink" Target="http://phenix.it-sudparis.eu/jvet/doc_end_user/current_document.php?id=4262" TargetMode="External"/><Relationship Id="rId408" Type="http://schemas.openxmlformats.org/officeDocument/2006/relationships/hyperlink" Target="http://phenix.it-sudparis.eu/jvet/doc_end_user/current_document.php?id=4597" TargetMode="External"/><Relationship Id="rId615" Type="http://schemas.openxmlformats.org/officeDocument/2006/relationships/hyperlink" Target="http://phenix.it-sudparis.eu/jvet/doc_end_user/current_document.php?id=4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682AE-9433-48DC-93BF-171F254FF404}">
  <ds:schemaRefs>
    <ds:schemaRef ds:uri="http://schemas.openxmlformats.org/officeDocument/2006/bibliography"/>
  </ds:schemaRefs>
</ds:datastoreItem>
</file>

<file path=customXml/itemProps2.xml><?xml version="1.0" encoding="utf-8"?>
<ds:datastoreItem xmlns:ds="http://schemas.openxmlformats.org/officeDocument/2006/customXml" ds:itemID="{CFFE108F-7EAC-41CF-8BC8-F87BD944CB69}">
  <ds:schemaRefs>
    <ds:schemaRef ds:uri="http://schemas.openxmlformats.org/officeDocument/2006/bibliography"/>
  </ds:schemaRefs>
</ds:datastoreItem>
</file>

<file path=customXml/itemProps3.xml><?xml version="1.0" encoding="utf-8"?>
<ds:datastoreItem xmlns:ds="http://schemas.openxmlformats.org/officeDocument/2006/customXml" ds:itemID="{CF12250D-0487-4FB5-BDC3-F266F63D368A}">
  <ds:schemaRefs>
    <ds:schemaRef ds:uri="http://schemas.openxmlformats.org/officeDocument/2006/bibliography"/>
  </ds:schemaRefs>
</ds:datastoreItem>
</file>

<file path=customXml/itemProps4.xml><?xml version="1.0" encoding="utf-8"?>
<ds:datastoreItem xmlns:ds="http://schemas.openxmlformats.org/officeDocument/2006/customXml" ds:itemID="{F23A433C-F603-4F57-8218-95FA7BBB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145</Pages>
  <Words>45757</Words>
  <Characters>288274</Characters>
  <Application>Microsoft Office Word</Application>
  <DocSecurity>0</DocSecurity>
  <Lines>2402</Lines>
  <Paragraphs>666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Joint Collaborative Team on Video Coding (JCT-VC) Contribution</vt:lpstr>
      <vt:lpstr>Joint Collaborative Team on Video Coding (JCT-VC) Contribution</vt:lpstr>
    </vt:vector>
  </TitlesOfParts>
  <Company>Microsoft</Company>
  <LinksUpToDate>false</LinksUpToDate>
  <CharactersWithSpaces>333365</CharactersWithSpaces>
  <SharedDoc>false</SharedDoc>
  <HLinks>
    <vt:vector size="3930" baseType="variant">
      <vt:variant>
        <vt:i4>7340058</vt:i4>
      </vt:variant>
      <vt:variant>
        <vt:i4>2271</vt:i4>
      </vt:variant>
      <vt:variant>
        <vt:i4>0</vt:i4>
      </vt:variant>
      <vt:variant>
        <vt:i4>5</vt:i4>
      </vt:variant>
      <vt:variant>
        <vt:lpwstr>http://phenix.it-sudparis.eu/jvet/doc_end_user/current_document.php?id=3534</vt:lpwstr>
      </vt:variant>
      <vt:variant>
        <vt:lpwstr/>
      </vt:variant>
      <vt:variant>
        <vt:i4>7405594</vt:i4>
      </vt:variant>
      <vt:variant>
        <vt:i4>2268</vt:i4>
      </vt:variant>
      <vt:variant>
        <vt:i4>0</vt:i4>
      </vt:variant>
      <vt:variant>
        <vt:i4>5</vt:i4>
      </vt:variant>
      <vt:variant>
        <vt:lpwstr>http://phenix.it-sudparis.eu/jvet/doc_end_user/current_document.php?id=3527</vt:lpwstr>
      </vt:variant>
      <vt:variant>
        <vt:lpwstr/>
      </vt:variant>
      <vt:variant>
        <vt:i4>7405594</vt:i4>
      </vt:variant>
      <vt:variant>
        <vt:i4>2265</vt:i4>
      </vt:variant>
      <vt:variant>
        <vt:i4>0</vt:i4>
      </vt:variant>
      <vt:variant>
        <vt:i4>5</vt:i4>
      </vt:variant>
      <vt:variant>
        <vt:lpwstr>http://phenix.it-sudparis.eu/jvet/doc_end_user/current_document.php?id=3528</vt:lpwstr>
      </vt:variant>
      <vt:variant>
        <vt:lpwstr/>
      </vt:variant>
      <vt:variant>
        <vt:i4>7471130</vt:i4>
      </vt:variant>
      <vt:variant>
        <vt:i4>2262</vt:i4>
      </vt:variant>
      <vt:variant>
        <vt:i4>0</vt:i4>
      </vt:variant>
      <vt:variant>
        <vt:i4>5</vt:i4>
      </vt:variant>
      <vt:variant>
        <vt:lpwstr>http://phenix.it-sudparis.eu/jvet/doc_end_user/current_document.php?id=3518</vt:lpwstr>
      </vt:variant>
      <vt:variant>
        <vt:lpwstr/>
      </vt:variant>
      <vt:variant>
        <vt:i4>7405594</vt:i4>
      </vt:variant>
      <vt:variant>
        <vt:i4>2259</vt:i4>
      </vt:variant>
      <vt:variant>
        <vt:i4>0</vt:i4>
      </vt:variant>
      <vt:variant>
        <vt:i4>5</vt:i4>
      </vt:variant>
      <vt:variant>
        <vt:lpwstr>http://phenix.it-sudparis.eu/jvet/doc_end_user/current_document.php?id=3523</vt:lpwstr>
      </vt:variant>
      <vt:variant>
        <vt:lpwstr/>
      </vt:variant>
      <vt:variant>
        <vt:i4>7405594</vt:i4>
      </vt:variant>
      <vt:variant>
        <vt:i4>2256</vt:i4>
      </vt:variant>
      <vt:variant>
        <vt:i4>0</vt:i4>
      </vt:variant>
      <vt:variant>
        <vt:i4>5</vt:i4>
      </vt:variant>
      <vt:variant>
        <vt:lpwstr>http://phenix.it-sudparis.eu/jvet/doc_end_user/current_document.php?id=3521</vt:lpwstr>
      </vt:variant>
      <vt:variant>
        <vt:lpwstr/>
      </vt:variant>
      <vt:variant>
        <vt:i4>7340058</vt:i4>
      </vt:variant>
      <vt:variant>
        <vt:i4>2253</vt:i4>
      </vt:variant>
      <vt:variant>
        <vt:i4>0</vt:i4>
      </vt:variant>
      <vt:variant>
        <vt:i4>5</vt:i4>
      </vt:variant>
      <vt:variant>
        <vt:lpwstr>http://phenix.it-sudparis.eu/jvet/doc_end_user/current_document.php?id=3531</vt:lpwstr>
      </vt:variant>
      <vt:variant>
        <vt:lpwstr/>
      </vt:variant>
      <vt:variant>
        <vt:i4>7405594</vt:i4>
      </vt:variant>
      <vt:variant>
        <vt:i4>2250</vt:i4>
      </vt:variant>
      <vt:variant>
        <vt:i4>0</vt:i4>
      </vt:variant>
      <vt:variant>
        <vt:i4>5</vt:i4>
      </vt:variant>
      <vt:variant>
        <vt:lpwstr>http://phenix.it-sudparis.eu/jvet/doc_end_user/current_document.php?id=3525</vt:lpwstr>
      </vt:variant>
      <vt:variant>
        <vt:lpwstr/>
      </vt:variant>
      <vt:variant>
        <vt:i4>7471130</vt:i4>
      </vt:variant>
      <vt:variant>
        <vt:i4>2247</vt:i4>
      </vt:variant>
      <vt:variant>
        <vt:i4>0</vt:i4>
      </vt:variant>
      <vt:variant>
        <vt:i4>5</vt:i4>
      </vt:variant>
      <vt:variant>
        <vt:lpwstr>http://phenix.it-sudparis.eu/jvet/doc_end_user/current_document.php?id=3517</vt:lpwstr>
      </vt:variant>
      <vt:variant>
        <vt:lpwstr/>
      </vt:variant>
      <vt:variant>
        <vt:i4>7405594</vt:i4>
      </vt:variant>
      <vt:variant>
        <vt:i4>2244</vt:i4>
      </vt:variant>
      <vt:variant>
        <vt:i4>0</vt:i4>
      </vt:variant>
      <vt:variant>
        <vt:i4>5</vt:i4>
      </vt:variant>
      <vt:variant>
        <vt:lpwstr>http://phenix.it-sudparis.eu/jvet/doc_end_user/current_document.php?id=3529</vt:lpwstr>
      </vt:variant>
      <vt:variant>
        <vt:lpwstr/>
      </vt:variant>
      <vt:variant>
        <vt:i4>7405594</vt:i4>
      </vt:variant>
      <vt:variant>
        <vt:i4>2241</vt:i4>
      </vt:variant>
      <vt:variant>
        <vt:i4>0</vt:i4>
      </vt:variant>
      <vt:variant>
        <vt:i4>5</vt:i4>
      </vt:variant>
      <vt:variant>
        <vt:lpwstr>http://phenix.it-sudparis.eu/jvet/doc_end_user/current_document.php?id=3520</vt:lpwstr>
      </vt:variant>
      <vt:variant>
        <vt:lpwstr/>
      </vt:variant>
      <vt:variant>
        <vt:i4>7405594</vt:i4>
      </vt:variant>
      <vt:variant>
        <vt:i4>2238</vt:i4>
      </vt:variant>
      <vt:variant>
        <vt:i4>0</vt:i4>
      </vt:variant>
      <vt:variant>
        <vt:i4>5</vt:i4>
      </vt:variant>
      <vt:variant>
        <vt:lpwstr>http://phenix.it-sudparis.eu/jvet/doc_end_user/current_document.php?id=3526</vt:lpwstr>
      </vt:variant>
      <vt:variant>
        <vt:lpwstr/>
      </vt:variant>
      <vt:variant>
        <vt:i4>7340058</vt:i4>
      </vt:variant>
      <vt:variant>
        <vt:i4>2235</vt:i4>
      </vt:variant>
      <vt:variant>
        <vt:i4>0</vt:i4>
      </vt:variant>
      <vt:variant>
        <vt:i4>5</vt:i4>
      </vt:variant>
      <vt:variant>
        <vt:lpwstr>http://phenix.it-sudparis.eu/jvet/doc_end_user/current_document.php?id=3532</vt:lpwstr>
      </vt:variant>
      <vt:variant>
        <vt:lpwstr/>
      </vt:variant>
      <vt:variant>
        <vt:i4>7340058</vt:i4>
      </vt:variant>
      <vt:variant>
        <vt:i4>2232</vt:i4>
      </vt:variant>
      <vt:variant>
        <vt:i4>0</vt:i4>
      </vt:variant>
      <vt:variant>
        <vt:i4>5</vt:i4>
      </vt:variant>
      <vt:variant>
        <vt:lpwstr>http://phenix.it-sudparis.eu/jvet/doc_end_user/current_document.php?id=3535</vt:lpwstr>
      </vt:variant>
      <vt:variant>
        <vt:lpwstr/>
      </vt:variant>
      <vt:variant>
        <vt:i4>7340058</vt:i4>
      </vt:variant>
      <vt:variant>
        <vt:i4>2229</vt:i4>
      </vt:variant>
      <vt:variant>
        <vt:i4>0</vt:i4>
      </vt:variant>
      <vt:variant>
        <vt:i4>5</vt:i4>
      </vt:variant>
      <vt:variant>
        <vt:lpwstr>http://phenix.it-sudparis.eu/jvet/doc_end_user/current_document.php?id=3530</vt:lpwstr>
      </vt:variant>
      <vt:variant>
        <vt:lpwstr/>
      </vt:variant>
      <vt:variant>
        <vt:i4>7340058</vt:i4>
      </vt:variant>
      <vt:variant>
        <vt:i4>2226</vt:i4>
      </vt:variant>
      <vt:variant>
        <vt:i4>0</vt:i4>
      </vt:variant>
      <vt:variant>
        <vt:i4>5</vt:i4>
      </vt:variant>
      <vt:variant>
        <vt:lpwstr>http://phenix.it-sudparis.eu/jvet/doc_end_user/current_document.php?id=3536</vt:lpwstr>
      </vt:variant>
      <vt:variant>
        <vt:lpwstr/>
      </vt:variant>
      <vt:variant>
        <vt:i4>7798810</vt:i4>
      </vt:variant>
      <vt:variant>
        <vt:i4>2223</vt:i4>
      </vt:variant>
      <vt:variant>
        <vt:i4>0</vt:i4>
      </vt:variant>
      <vt:variant>
        <vt:i4>5</vt:i4>
      </vt:variant>
      <vt:variant>
        <vt:lpwstr>http://phenix.it-sudparis.eu/jvet/doc_end_user/current_document.php?id=3541</vt:lpwstr>
      </vt:variant>
      <vt:variant>
        <vt:lpwstr/>
      </vt:variant>
      <vt:variant>
        <vt:i4>7798810</vt:i4>
      </vt:variant>
      <vt:variant>
        <vt:i4>2220</vt:i4>
      </vt:variant>
      <vt:variant>
        <vt:i4>0</vt:i4>
      </vt:variant>
      <vt:variant>
        <vt:i4>5</vt:i4>
      </vt:variant>
      <vt:variant>
        <vt:lpwstr>http://phenix.it-sudparis.eu/jvet/doc_end_user/current_document.php?id=3540</vt:lpwstr>
      </vt:variant>
      <vt:variant>
        <vt:lpwstr/>
      </vt:variant>
      <vt:variant>
        <vt:i4>7340058</vt:i4>
      </vt:variant>
      <vt:variant>
        <vt:i4>2217</vt:i4>
      </vt:variant>
      <vt:variant>
        <vt:i4>0</vt:i4>
      </vt:variant>
      <vt:variant>
        <vt:i4>5</vt:i4>
      </vt:variant>
      <vt:variant>
        <vt:lpwstr>http://phenix.it-sudparis.eu/jvet/doc_end_user/current_document.php?id=3539</vt:lpwstr>
      </vt:variant>
      <vt:variant>
        <vt:lpwstr/>
      </vt:variant>
      <vt:variant>
        <vt:i4>7340058</vt:i4>
      </vt:variant>
      <vt:variant>
        <vt:i4>2214</vt:i4>
      </vt:variant>
      <vt:variant>
        <vt:i4>0</vt:i4>
      </vt:variant>
      <vt:variant>
        <vt:i4>5</vt:i4>
      </vt:variant>
      <vt:variant>
        <vt:lpwstr>http://phenix.it-sudparis.eu/jvet/doc_end_user/current_document.php?id=3538</vt:lpwstr>
      </vt:variant>
      <vt:variant>
        <vt:lpwstr/>
      </vt:variant>
      <vt:variant>
        <vt:i4>7340058</vt:i4>
      </vt:variant>
      <vt:variant>
        <vt:i4>2211</vt:i4>
      </vt:variant>
      <vt:variant>
        <vt:i4>0</vt:i4>
      </vt:variant>
      <vt:variant>
        <vt:i4>5</vt:i4>
      </vt:variant>
      <vt:variant>
        <vt:lpwstr>http://phenix.it-sudparis.eu/jvet/doc_end_user/current_document.php?id=3537</vt:lpwstr>
      </vt:variant>
      <vt:variant>
        <vt:lpwstr/>
      </vt:variant>
      <vt:variant>
        <vt:i4>2949132</vt:i4>
      </vt:variant>
      <vt:variant>
        <vt:i4>2208</vt:i4>
      </vt:variant>
      <vt:variant>
        <vt:i4>0</vt:i4>
      </vt:variant>
      <vt:variant>
        <vt:i4>5</vt:i4>
      </vt:variant>
      <vt:variant>
        <vt:lpwstr>mailto:jvet@lists.rwth-aachen.de</vt:lpwstr>
      </vt:variant>
      <vt:variant>
        <vt:lpwstr/>
      </vt:variant>
      <vt:variant>
        <vt:i4>2949132</vt:i4>
      </vt:variant>
      <vt:variant>
        <vt:i4>2205</vt:i4>
      </vt:variant>
      <vt:variant>
        <vt:i4>0</vt:i4>
      </vt:variant>
      <vt:variant>
        <vt:i4>5</vt:i4>
      </vt:variant>
      <vt:variant>
        <vt:lpwstr>mailto:jvet@lists.rwth-aachen.de</vt:lpwstr>
      </vt:variant>
      <vt:variant>
        <vt:lpwstr/>
      </vt:variant>
      <vt:variant>
        <vt:i4>2949132</vt:i4>
      </vt:variant>
      <vt:variant>
        <vt:i4>2202</vt:i4>
      </vt:variant>
      <vt:variant>
        <vt:i4>0</vt:i4>
      </vt:variant>
      <vt:variant>
        <vt:i4>5</vt:i4>
      </vt:variant>
      <vt:variant>
        <vt:lpwstr>mailto:jvet@lists.rwth-aachen.de</vt:lpwstr>
      </vt:variant>
      <vt:variant>
        <vt:lpwstr/>
      </vt:variant>
      <vt:variant>
        <vt:i4>2949132</vt:i4>
      </vt:variant>
      <vt:variant>
        <vt:i4>2199</vt:i4>
      </vt:variant>
      <vt:variant>
        <vt:i4>0</vt:i4>
      </vt:variant>
      <vt:variant>
        <vt:i4>5</vt:i4>
      </vt:variant>
      <vt:variant>
        <vt:lpwstr>mailto:jvet@lists.rwth-aachen.de</vt:lpwstr>
      </vt:variant>
      <vt:variant>
        <vt:lpwstr/>
      </vt:variant>
      <vt:variant>
        <vt:i4>2949132</vt:i4>
      </vt:variant>
      <vt:variant>
        <vt:i4>2196</vt:i4>
      </vt:variant>
      <vt:variant>
        <vt:i4>0</vt:i4>
      </vt:variant>
      <vt:variant>
        <vt:i4>5</vt:i4>
      </vt:variant>
      <vt:variant>
        <vt:lpwstr>mailto:jvet@lists.rwth-aachen.de</vt:lpwstr>
      </vt:variant>
      <vt:variant>
        <vt:lpwstr/>
      </vt:variant>
      <vt:variant>
        <vt:i4>2949132</vt:i4>
      </vt:variant>
      <vt:variant>
        <vt:i4>2193</vt:i4>
      </vt:variant>
      <vt:variant>
        <vt:i4>0</vt:i4>
      </vt:variant>
      <vt:variant>
        <vt:i4>5</vt:i4>
      </vt:variant>
      <vt:variant>
        <vt:lpwstr>mailto:jvet@lists.rwth-aachen.de</vt:lpwstr>
      </vt:variant>
      <vt:variant>
        <vt:lpwstr/>
      </vt:variant>
      <vt:variant>
        <vt:i4>2949132</vt:i4>
      </vt:variant>
      <vt:variant>
        <vt:i4>2190</vt:i4>
      </vt:variant>
      <vt:variant>
        <vt:i4>0</vt:i4>
      </vt:variant>
      <vt:variant>
        <vt:i4>5</vt:i4>
      </vt:variant>
      <vt:variant>
        <vt:lpwstr>mailto:jvet@lists.rwth-aachen.de</vt:lpwstr>
      </vt:variant>
      <vt:variant>
        <vt:lpwstr/>
      </vt:variant>
      <vt:variant>
        <vt:i4>2949132</vt:i4>
      </vt:variant>
      <vt:variant>
        <vt:i4>2187</vt:i4>
      </vt:variant>
      <vt:variant>
        <vt:i4>0</vt:i4>
      </vt:variant>
      <vt:variant>
        <vt:i4>5</vt:i4>
      </vt:variant>
      <vt:variant>
        <vt:lpwstr>mailto:jvet@lists.rwth-aachen.de</vt:lpwstr>
      </vt:variant>
      <vt:variant>
        <vt:lpwstr/>
      </vt:variant>
      <vt:variant>
        <vt:i4>2949132</vt:i4>
      </vt:variant>
      <vt:variant>
        <vt:i4>2184</vt:i4>
      </vt:variant>
      <vt:variant>
        <vt:i4>0</vt:i4>
      </vt:variant>
      <vt:variant>
        <vt:i4>5</vt:i4>
      </vt:variant>
      <vt:variant>
        <vt:lpwstr>mailto:jvet@lists.rwth-aachen.de</vt:lpwstr>
      </vt:variant>
      <vt:variant>
        <vt:lpwstr/>
      </vt:variant>
      <vt:variant>
        <vt:i4>2949132</vt:i4>
      </vt:variant>
      <vt:variant>
        <vt:i4>2181</vt:i4>
      </vt:variant>
      <vt:variant>
        <vt:i4>0</vt:i4>
      </vt:variant>
      <vt:variant>
        <vt:i4>5</vt:i4>
      </vt:variant>
      <vt:variant>
        <vt:lpwstr>mailto:jvet@lists.rwth-aachen.de</vt:lpwstr>
      </vt:variant>
      <vt:variant>
        <vt:lpwstr/>
      </vt:variant>
      <vt:variant>
        <vt:i4>2949132</vt:i4>
      </vt:variant>
      <vt:variant>
        <vt:i4>2178</vt:i4>
      </vt:variant>
      <vt:variant>
        <vt:i4>0</vt:i4>
      </vt:variant>
      <vt:variant>
        <vt:i4>5</vt:i4>
      </vt:variant>
      <vt:variant>
        <vt:lpwstr>mailto:jvet@lists.rwth-aachen.de</vt:lpwstr>
      </vt:variant>
      <vt:variant>
        <vt:lpwstr/>
      </vt:variant>
      <vt:variant>
        <vt:i4>2949132</vt:i4>
      </vt:variant>
      <vt:variant>
        <vt:i4>2175</vt:i4>
      </vt:variant>
      <vt:variant>
        <vt:i4>0</vt:i4>
      </vt:variant>
      <vt:variant>
        <vt:i4>5</vt:i4>
      </vt:variant>
      <vt:variant>
        <vt:lpwstr>mailto:jvet@lists.rwth-aachen.de</vt:lpwstr>
      </vt:variant>
      <vt:variant>
        <vt:lpwstr/>
      </vt:variant>
      <vt:variant>
        <vt:i4>2949132</vt:i4>
      </vt:variant>
      <vt:variant>
        <vt:i4>2172</vt:i4>
      </vt:variant>
      <vt:variant>
        <vt:i4>0</vt:i4>
      </vt:variant>
      <vt:variant>
        <vt:i4>5</vt:i4>
      </vt:variant>
      <vt:variant>
        <vt:lpwstr>mailto:jvet@lists.rwth-aachen.de</vt:lpwstr>
      </vt:variant>
      <vt:variant>
        <vt:lpwstr/>
      </vt:variant>
      <vt:variant>
        <vt:i4>2949132</vt:i4>
      </vt:variant>
      <vt:variant>
        <vt:i4>2169</vt:i4>
      </vt:variant>
      <vt:variant>
        <vt:i4>0</vt:i4>
      </vt:variant>
      <vt:variant>
        <vt:i4>5</vt:i4>
      </vt:variant>
      <vt:variant>
        <vt:lpwstr>mailto:jvet@lists.rwth-aachen.de</vt:lpwstr>
      </vt:variant>
      <vt:variant>
        <vt:lpwstr/>
      </vt:variant>
      <vt:variant>
        <vt:i4>7405599</vt:i4>
      </vt:variant>
      <vt:variant>
        <vt:i4>2163</vt:i4>
      </vt:variant>
      <vt:variant>
        <vt:i4>0</vt:i4>
      </vt:variant>
      <vt:variant>
        <vt:i4>5</vt:i4>
      </vt:variant>
      <vt:variant>
        <vt:lpwstr>http://phenix.it-sudparis.eu/jvet/doc_end_user/current_document.php?id=4058</vt:lpwstr>
      </vt:variant>
      <vt:variant>
        <vt:lpwstr/>
      </vt:variant>
      <vt:variant>
        <vt:i4>7405599</vt:i4>
      </vt:variant>
      <vt:variant>
        <vt:i4>2160</vt:i4>
      </vt:variant>
      <vt:variant>
        <vt:i4>0</vt:i4>
      </vt:variant>
      <vt:variant>
        <vt:i4>5</vt:i4>
      </vt:variant>
      <vt:variant>
        <vt:lpwstr>http://phenix.it-sudparis.eu/jvet/doc_end_user/current_document.php?id=4057</vt:lpwstr>
      </vt:variant>
      <vt:variant>
        <vt:lpwstr/>
      </vt:variant>
      <vt:variant>
        <vt:i4>7405599</vt:i4>
      </vt:variant>
      <vt:variant>
        <vt:i4>2157</vt:i4>
      </vt:variant>
      <vt:variant>
        <vt:i4>0</vt:i4>
      </vt:variant>
      <vt:variant>
        <vt:i4>5</vt:i4>
      </vt:variant>
      <vt:variant>
        <vt:lpwstr>http://phenix.it-sudparis.eu/jvet/doc_end_user/current_document.php?id=4051</vt:lpwstr>
      </vt:variant>
      <vt:variant>
        <vt:lpwstr/>
      </vt:variant>
      <vt:variant>
        <vt:i4>7471128</vt:i4>
      </vt:variant>
      <vt:variant>
        <vt:i4>2154</vt:i4>
      </vt:variant>
      <vt:variant>
        <vt:i4>0</vt:i4>
      </vt:variant>
      <vt:variant>
        <vt:i4>5</vt:i4>
      </vt:variant>
      <vt:variant>
        <vt:lpwstr>http://phenix.it-sudparis.eu/jvet/doc_end_user/current_document.php?id=3715</vt:lpwstr>
      </vt:variant>
      <vt:variant>
        <vt:lpwstr/>
      </vt:variant>
      <vt:variant>
        <vt:i4>7602207</vt:i4>
      </vt:variant>
      <vt:variant>
        <vt:i4>2151</vt:i4>
      </vt:variant>
      <vt:variant>
        <vt:i4>0</vt:i4>
      </vt:variant>
      <vt:variant>
        <vt:i4>5</vt:i4>
      </vt:variant>
      <vt:variant>
        <vt:lpwstr>http://phenix.it-sudparis.eu/jvet/doc_end_user/current_document.php?id=4002</vt:lpwstr>
      </vt:variant>
      <vt:variant>
        <vt:lpwstr/>
      </vt:variant>
      <vt:variant>
        <vt:i4>7536662</vt:i4>
      </vt:variant>
      <vt:variant>
        <vt:i4>2148</vt:i4>
      </vt:variant>
      <vt:variant>
        <vt:i4>0</vt:i4>
      </vt:variant>
      <vt:variant>
        <vt:i4>5</vt:i4>
      </vt:variant>
      <vt:variant>
        <vt:lpwstr>http://phenix.it-sudparis.eu/jvet/doc_end_user/current_document.php?id=3909</vt:lpwstr>
      </vt:variant>
      <vt:variant>
        <vt:lpwstr/>
      </vt:variant>
      <vt:variant>
        <vt:i4>7602198</vt:i4>
      </vt:variant>
      <vt:variant>
        <vt:i4>2145</vt:i4>
      </vt:variant>
      <vt:variant>
        <vt:i4>0</vt:i4>
      </vt:variant>
      <vt:variant>
        <vt:i4>5</vt:i4>
      </vt:variant>
      <vt:variant>
        <vt:lpwstr>http://phenix.it-sudparis.eu/jvet/doc_end_user/current_document.php?id=3977</vt:lpwstr>
      </vt:variant>
      <vt:variant>
        <vt:lpwstr/>
      </vt:variant>
      <vt:variant>
        <vt:i4>7602198</vt:i4>
      </vt:variant>
      <vt:variant>
        <vt:i4>2142</vt:i4>
      </vt:variant>
      <vt:variant>
        <vt:i4>0</vt:i4>
      </vt:variant>
      <vt:variant>
        <vt:i4>5</vt:i4>
      </vt:variant>
      <vt:variant>
        <vt:lpwstr>http://phenix.it-sudparis.eu/jvet/doc_end_user/current_document.php?id=3976</vt:lpwstr>
      </vt:variant>
      <vt:variant>
        <vt:lpwstr/>
      </vt:variant>
      <vt:variant>
        <vt:i4>7471129</vt:i4>
      </vt:variant>
      <vt:variant>
        <vt:i4>2139</vt:i4>
      </vt:variant>
      <vt:variant>
        <vt:i4>0</vt:i4>
      </vt:variant>
      <vt:variant>
        <vt:i4>5</vt:i4>
      </vt:variant>
      <vt:variant>
        <vt:lpwstr>http://phenix.it-sudparis.eu/jvet/doc_end_user/current_document.php?id=3612</vt:lpwstr>
      </vt:variant>
      <vt:variant>
        <vt:lpwstr/>
      </vt:variant>
      <vt:variant>
        <vt:i4>7471129</vt:i4>
      </vt:variant>
      <vt:variant>
        <vt:i4>2136</vt:i4>
      </vt:variant>
      <vt:variant>
        <vt:i4>0</vt:i4>
      </vt:variant>
      <vt:variant>
        <vt:i4>5</vt:i4>
      </vt:variant>
      <vt:variant>
        <vt:lpwstr>http://phenix.it-sudparis.eu/jvet/doc_end_user/current_document.php?id=3611</vt:lpwstr>
      </vt:variant>
      <vt:variant>
        <vt:lpwstr/>
      </vt:variant>
      <vt:variant>
        <vt:i4>7471129</vt:i4>
      </vt:variant>
      <vt:variant>
        <vt:i4>2133</vt:i4>
      </vt:variant>
      <vt:variant>
        <vt:i4>0</vt:i4>
      </vt:variant>
      <vt:variant>
        <vt:i4>5</vt:i4>
      </vt:variant>
      <vt:variant>
        <vt:lpwstr>http://phenix.it-sudparis.eu/jvet/doc_end_user/current_document.php?id=3610</vt:lpwstr>
      </vt:variant>
      <vt:variant>
        <vt:lpwstr/>
      </vt:variant>
      <vt:variant>
        <vt:i4>7471135</vt:i4>
      </vt:variant>
      <vt:variant>
        <vt:i4>2130</vt:i4>
      </vt:variant>
      <vt:variant>
        <vt:i4>0</vt:i4>
      </vt:variant>
      <vt:variant>
        <vt:i4>5</vt:i4>
      </vt:variant>
      <vt:variant>
        <vt:lpwstr>http://phenix.it-sudparis.eu/jvet/doc_end_user/current_document.php?id=4060</vt:lpwstr>
      </vt:variant>
      <vt:variant>
        <vt:lpwstr/>
      </vt:variant>
      <vt:variant>
        <vt:i4>8060954</vt:i4>
      </vt:variant>
      <vt:variant>
        <vt:i4>2127</vt:i4>
      </vt:variant>
      <vt:variant>
        <vt:i4>0</vt:i4>
      </vt:variant>
      <vt:variant>
        <vt:i4>5</vt:i4>
      </vt:variant>
      <vt:variant>
        <vt:lpwstr>http://phenix.it-sudparis.eu/jvet/doc_end_user/current_document.php?id=3589</vt:lpwstr>
      </vt:variant>
      <vt:variant>
        <vt:lpwstr/>
      </vt:variant>
      <vt:variant>
        <vt:i4>7733274</vt:i4>
      </vt:variant>
      <vt:variant>
        <vt:i4>2124</vt:i4>
      </vt:variant>
      <vt:variant>
        <vt:i4>0</vt:i4>
      </vt:variant>
      <vt:variant>
        <vt:i4>5</vt:i4>
      </vt:variant>
      <vt:variant>
        <vt:lpwstr>http://phenix.it-sudparis.eu/jvet/doc_end_user/current_document.php?id=3558</vt:lpwstr>
      </vt:variant>
      <vt:variant>
        <vt:lpwstr/>
      </vt:variant>
      <vt:variant>
        <vt:i4>7602207</vt:i4>
      </vt:variant>
      <vt:variant>
        <vt:i4>2121</vt:i4>
      </vt:variant>
      <vt:variant>
        <vt:i4>0</vt:i4>
      </vt:variant>
      <vt:variant>
        <vt:i4>5</vt:i4>
      </vt:variant>
      <vt:variant>
        <vt:lpwstr>http://phenix.it-sudparis.eu/jvet/doc_end_user/current_document.php?id=4005</vt:lpwstr>
      </vt:variant>
      <vt:variant>
        <vt:lpwstr/>
      </vt:variant>
      <vt:variant>
        <vt:i4>7340054</vt:i4>
      </vt:variant>
      <vt:variant>
        <vt:i4>2118</vt:i4>
      </vt:variant>
      <vt:variant>
        <vt:i4>0</vt:i4>
      </vt:variant>
      <vt:variant>
        <vt:i4>5</vt:i4>
      </vt:variant>
      <vt:variant>
        <vt:lpwstr>http://phenix.it-sudparis.eu/jvet/doc_end_user/current_document.php?id=3931</vt:lpwstr>
      </vt:variant>
      <vt:variant>
        <vt:lpwstr/>
      </vt:variant>
      <vt:variant>
        <vt:i4>7405592</vt:i4>
      </vt:variant>
      <vt:variant>
        <vt:i4>2115</vt:i4>
      </vt:variant>
      <vt:variant>
        <vt:i4>0</vt:i4>
      </vt:variant>
      <vt:variant>
        <vt:i4>5</vt:i4>
      </vt:variant>
      <vt:variant>
        <vt:lpwstr>http://phenix.it-sudparis.eu/jvet/doc_end_user/current_document.php?id=3722</vt:lpwstr>
      </vt:variant>
      <vt:variant>
        <vt:lpwstr/>
      </vt:variant>
      <vt:variant>
        <vt:i4>7340055</vt:i4>
      </vt:variant>
      <vt:variant>
        <vt:i4>2112</vt:i4>
      </vt:variant>
      <vt:variant>
        <vt:i4>0</vt:i4>
      </vt:variant>
      <vt:variant>
        <vt:i4>5</vt:i4>
      </vt:variant>
      <vt:variant>
        <vt:lpwstr>http://phenix.it-sudparis.eu/jvet/doc_end_user/current_document.php?id=3839</vt:lpwstr>
      </vt:variant>
      <vt:variant>
        <vt:lpwstr/>
      </vt:variant>
      <vt:variant>
        <vt:i4>7471127</vt:i4>
      </vt:variant>
      <vt:variant>
        <vt:i4>2109</vt:i4>
      </vt:variant>
      <vt:variant>
        <vt:i4>0</vt:i4>
      </vt:variant>
      <vt:variant>
        <vt:i4>5</vt:i4>
      </vt:variant>
      <vt:variant>
        <vt:lpwstr>http://phenix.it-sudparis.eu/jvet/doc_end_user/current_document.php?id=3814</vt:lpwstr>
      </vt:variant>
      <vt:variant>
        <vt:lpwstr/>
      </vt:variant>
      <vt:variant>
        <vt:i4>7602200</vt:i4>
      </vt:variant>
      <vt:variant>
        <vt:i4>2106</vt:i4>
      </vt:variant>
      <vt:variant>
        <vt:i4>0</vt:i4>
      </vt:variant>
      <vt:variant>
        <vt:i4>5</vt:i4>
      </vt:variant>
      <vt:variant>
        <vt:lpwstr>http://phenix.it-sudparis.eu/jvet/doc_end_user/current_document.php?id=3770</vt:lpwstr>
      </vt:variant>
      <vt:variant>
        <vt:lpwstr/>
      </vt:variant>
      <vt:variant>
        <vt:i4>7405590</vt:i4>
      </vt:variant>
      <vt:variant>
        <vt:i4>2103</vt:i4>
      </vt:variant>
      <vt:variant>
        <vt:i4>0</vt:i4>
      </vt:variant>
      <vt:variant>
        <vt:i4>5</vt:i4>
      </vt:variant>
      <vt:variant>
        <vt:lpwstr>http://phenix.it-sudparis.eu/jvet/doc_end_user/current_document.php?id=3928</vt:lpwstr>
      </vt:variant>
      <vt:variant>
        <vt:lpwstr/>
      </vt:variant>
      <vt:variant>
        <vt:i4>7667737</vt:i4>
      </vt:variant>
      <vt:variant>
        <vt:i4>2100</vt:i4>
      </vt:variant>
      <vt:variant>
        <vt:i4>0</vt:i4>
      </vt:variant>
      <vt:variant>
        <vt:i4>5</vt:i4>
      </vt:variant>
      <vt:variant>
        <vt:lpwstr>http://phenix.it-sudparis.eu/jvet/doc_end_user/current_document.php?id=3663</vt:lpwstr>
      </vt:variant>
      <vt:variant>
        <vt:lpwstr/>
      </vt:variant>
      <vt:variant>
        <vt:i4>7405590</vt:i4>
      </vt:variant>
      <vt:variant>
        <vt:i4>2097</vt:i4>
      </vt:variant>
      <vt:variant>
        <vt:i4>0</vt:i4>
      </vt:variant>
      <vt:variant>
        <vt:i4>5</vt:i4>
      </vt:variant>
      <vt:variant>
        <vt:lpwstr>http://phenix.it-sudparis.eu/jvet/doc_end_user/current_document.php?id=3924</vt:lpwstr>
      </vt:variant>
      <vt:variant>
        <vt:lpwstr/>
      </vt:variant>
      <vt:variant>
        <vt:i4>7798807</vt:i4>
      </vt:variant>
      <vt:variant>
        <vt:i4>2094</vt:i4>
      </vt:variant>
      <vt:variant>
        <vt:i4>0</vt:i4>
      </vt:variant>
      <vt:variant>
        <vt:i4>5</vt:i4>
      </vt:variant>
      <vt:variant>
        <vt:lpwstr>http://phenix.it-sudparis.eu/jvet/doc_end_user/current_document.php?id=3847</vt:lpwstr>
      </vt:variant>
      <vt:variant>
        <vt:lpwstr/>
      </vt:variant>
      <vt:variant>
        <vt:i4>7995417</vt:i4>
      </vt:variant>
      <vt:variant>
        <vt:i4>2091</vt:i4>
      </vt:variant>
      <vt:variant>
        <vt:i4>0</vt:i4>
      </vt:variant>
      <vt:variant>
        <vt:i4>5</vt:i4>
      </vt:variant>
      <vt:variant>
        <vt:lpwstr>http://phenix.it-sudparis.eu/jvet/doc_end_user/current_document.php?id=3692</vt:lpwstr>
      </vt:variant>
      <vt:variant>
        <vt:lpwstr/>
      </vt:variant>
      <vt:variant>
        <vt:i4>7995414</vt:i4>
      </vt:variant>
      <vt:variant>
        <vt:i4>2088</vt:i4>
      </vt:variant>
      <vt:variant>
        <vt:i4>0</vt:i4>
      </vt:variant>
      <vt:variant>
        <vt:i4>5</vt:i4>
      </vt:variant>
      <vt:variant>
        <vt:lpwstr>http://phenix.it-sudparis.eu/jvet/doc_end_user/current_document.php?id=3995</vt:lpwstr>
      </vt:variant>
      <vt:variant>
        <vt:lpwstr/>
      </vt:variant>
      <vt:variant>
        <vt:i4>7798809</vt:i4>
      </vt:variant>
      <vt:variant>
        <vt:i4>2085</vt:i4>
      </vt:variant>
      <vt:variant>
        <vt:i4>0</vt:i4>
      </vt:variant>
      <vt:variant>
        <vt:i4>5</vt:i4>
      </vt:variant>
      <vt:variant>
        <vt:lpwstr>http://phenix.it-sudparis.eu/jvet/doc_end_user/current_document.php?id=3648</vt:lpwstr>
      </vt:variant>
      <vt:variant>
        <vt:lpwstr/>
      </vt:variant>
      <vt:variant>
        <vt:i4>7798809</vt:i4>
      </vt:variant>
      <vt:variant>
        <vt:i4>2082</vt:i4>
      </vt:variant>
      <vt:variant>
        <vt:i4>0</vt:i4>
      </vt:variant>
      <vt:variant>
        <vt:i4>5</vt:i4>
      </vt:variant>
      <vt:variant>
        <vt:lpwstr>http://phenix.it-sudparis.eu/jvet/doc_end_user/current_document.php?id=3647</vt:lpwstr>
      </vt:variant>
      <vt:variant>
        <vt:lpwstr/>
      </vt:variant>
      <vt:variant>
        <vt:i4>7667734</vt:i4>
      </vt:variant>
      <vt:variant>
        <vt:i4>2079</vt:i4>
      </vt:variant>
      <vt:variant>
        <vt:i4>0</vt:i4>
      </vt:variant>
      <vt:variant>
        <vt:i4>5</vt:i4>
      </vt:variant>
      <vt:variant>
        <vt:lpwstr>http://phenix.it-sudparis.eu/jvet/doc_end_user/current_document.php?id=3969</vt:lpwstr>
      </vt:variant>
      <vt:variant>
        <vt:lpwstr/>
      </vt:variant>
      <vt:variant>
        <vt:i4>7471126</vt:i4>
      </vt:variant>
      <vt:variant>
        <vt:i4>2076</vt:i4>
      </vt:variant>
      <vt:variant>
        <vt:i4>0</vt:i4>
      </vt:variant>
      <vt:variant>
        <vt:i4>5</vt:i4>
      </vt:variant>
      <vt:variant>
        <vt:lpwstr>http://phenix.it-sudparis.eu/jvet/doc_end_user/current_document.php?id=3910</vt:lpwstr>
      </vt:variant>
      <vt:variant>
        <vt:lpwstr/>
      </vt:variant>
      <vt:variant>
        <vt:i4>7340056</vt:i4>
      </vt:variant>
      <vt:variant>
        <vt:i4>2073</vt:i4>
      </vt:variant>
      <vt:variant>
        <vt:i4>0</vt:i4>
      </vt:variant>
      <vt:variant>
        <vt:i4>5</vt:i4>
      </vt:variant>
      <vt:variant>
        <vt:lpwstr>http://phenix.it-sudparis.eu/jvet/doc_end_user/current_document.php?id=3732</vt:lpwstr>
      </vt:variant>
      <vt:variant>
        <vt:lpwstr/>
      </vt:variant>
      <vt:variant>
        <vt:i4>7667734</vt:i4>
      </vt:variant>
      <vt:variant>
        <vt:i4>2070</vt:i4>
      </vt:variant>
      <vt:variant>
        <vt:i4>0</vt:i4>
      </vt:variant>
      <vt:variant>
        <vt:i4>5</vt:i4>
      </vt:variant>
      <vt:variant>
        <vt:lpwstr>http://phenix.it-sudparis.eu/jvet/doc_end_user/current_document.php?id=3968</vt:lpwstr>
      </vt:variant>
      <vt:variant>
        <vt:lpwstr/>
      </vt:variant>
      <vt:variant>
        <vt:i4>7667737</vt:i4>
      </vt:variant>
      <vt:variant>
        <vt:i4>2067</vt:i4>
      </vt:variant>
      <vt:variant>
        <vt:i4>0</vt:i4>
      </vt:variant>
      <vt:variant>
        <vt:i4>5</vt:i4>
      </vt:variant>
      <vt:variant>
        <vt:lpwstr>http://phenix.it-sudparis.eu/jvet/doc_end_user/current_document.php?id=3666</vt:lpwstr>
      </vt:variant>
      <vt:variant>
        <vt:lpwstr/>
      </vt:variant>
      <vt:variant>
        <vt:i4>7405599</vt:i4>
      </vt:variant>
      <vt:variant>
        <vt:i4>2064</vt:i4>
      </vt:variant>
      <vt:variant>
        <vt:i4>0</vt:i4>
      </vt:variant>
      <vt:variant>
        <vt:i4>5</vt:i4>
      </vt:variant>
      <vt:variant>
        <vt:lpwstr>http://phenix.it-sudparis.eu/jvet/doc_end_user/current_document.php?id=4052</vt:lpwstr>
      </vt:variant>
      <vt:variant>
        <vt:lpwstr/>
      </vt:variant>
      <vt:variant>
        <vt:i4>7798807</vt:i4>
      </vt:variant>
      <vt:variant>
        <vt:i4>2061</vt:i4>
      </vt:variant>
      <vt:variant>
        <vt:i4>0</vt:i4>
      </vt:variant>
      <vt:variant>
        <vt:i4>5</vt:i4>
      </vt:variant>
      <vt:variant>
        <vt:lpwstr>http://phenix.it-sudparis.eu/jvet/doc_end_user/current_document.php?id=3846</vt:lpwstr>
      </vt:variant>
      <vt:variant>
        <vt:lpwstr/>
      </vt:variant>
      <vt:variant>
        <vt:i4>327776</vt:i4>
      </vt:variant>
      <vt:variant>
        <vt:i4>2058</vt:i4>
      </vt:variant>
      <vt:variant>
        <vt:i4>0</vt:i4>
      </vt:variant>
      <vt:variant>
        <vt:i4>5</vt:i4>
      </vt:variant>
      <vt:variant>
        <vt:lpwstr>mailto:edouard.francois@technicolor.com</vt:lpwstr>
      </vt:variant>
      <vt:variant>
        <vt:lpwstr/>
      </vt:variant>
      <vt:variant>
        <vt:i4>7995414</vt:i4>
      </vt:variant>
      <vt:variant>
        <vt:i4>2055</vt:i4>
      </vt:variant>
      <vt:variant>
        <vt:i4>0</vt:i4>
      </vt:variant>
      <vt:variant>
        <vt:i4>5</vt:i4>
      </vt:variant>
      <vt:variant>
        <vt:lpwstr>http://phenix.it-sudparis.eu/jvet/doc_end_user/current_document.php?id=3998</vt:lpwstr>
      </vt:variant>
      <vt:variant>
        <vt:lpwstr/>
      </vt:variant>
      <vt:variant>
        <vt:i4>7405591</vt:i4>
      </vt:variant>
      <vt:variant>
        <vt:i4>2052</vt:i4>
      </vt:variant>
      <vt:variant>
        <vt:i4>0</vt:i4>
      </vt:variant>
      <vt:variant>
        <vt:i4>5</vt:i4>
      </vt:variant>
      <vt:variant>
        <vt:lpwstr>http://phenix.it-sudparis.eu/jvet/doc_end_user/current_document.php?id=3823</vt:lpwstr>
      </vt:variant>
      <vt:variant>
        <vt:lpwstr/>
      </vt:variant>
      <vt:variant>
        <vt:i4>7602198</vt:i4>
      </vt:variant>
      <vt:variant>
        <vt:i4>2049</vt:i4>
      </vt:variant>
      <vt:variant>
        <vt:i4>0</vt:i4>
      </vt:variant>
      <vt:variant>
        <vt:i4>5</vt:i4>
      </vt:variant>
      <vt:variant>
        <vt:lpwstr>http://phenix.it-sudparis.eu/jvet/doc_end_user/current_document.php?id=3972</vt:lpwstr>
      </vt:variant>
      <vt:variant>
        <vt:lpwstr/>
      </vt:variant>
      <vt:variant>
        <vt:i4>7667737</vt:i4>
      </vt:variant>
      <vt:variant>
        <vt:i4>2046</vt:i4>
      </vt:variant>
      <vt:variant>
        <vt:i4>0</vt:i4>
      </vt:variant>
      <vt:variant>
        <vt:i4>5</vt:i4>
      </vt:variant>
      <vt:variant>
        <vt:lpwstr>http://phenix.it-sudparis.eu/jvet/doc_end_user/current_document.php?id=3667</vt:lpwstr>
      </vt:variant>
      <vt:variant>
        <vt:lpwstr/>
      </vt:variant>
      <vt:variant>
        <vt:i4>7667737</vt:i4>
      </vt:variant>
      <vt:variant>
        <vt:i4>2043</vt:i4>
      </vt:variant>
      <vt:variant>
        <vt:i4>0</vt:i4>
      </vt:variant>
      <vt:variant>
        <vt:i4>5</vt:i4>
      </vt:variant>
      <vt:variant>
        <vt:lpwstr>http://phenix.it-sudparis.eu/jvet/doc_end_user/current_document.php?id=3665</vt:lpwstr>
      </vt:variant>
      <vt:variant>
        <vt:lpwstr/>
      </vt:variant>
      <vt:variant>
        <vt:i4>7471135</vt:i4>
      </vt:variant>
      <vt:variant>
        <vt:i4>2040</vt:i4>
      </vt:variant>
      <vt:variant>
        <vt:i4>0</vt:i4>
      </vt:variant>
      <vt:variant>
        <vt:i4>5</vt:i4>
      </vt:variant>
      <vt:variant>
        <vt:lpwstr>http://phenix.it-sudparis.eu/jvet/doc_end_user/current_document.php?id=4061</vt:lpwstr>
      </vt:variant>
      <vt:variant>
        <vt:lpwstr/>
      </vt:variant>
      <vt:variant>
        <vt:i4>7667743</vt:i4>
      </vt:variant>
      <vt:variant>
        <vt:i4>2037</vt:i4>
      </vt:variant>
      <vt:variant>
        <vt:i4>0</vt:i4>
      </vt:variant>
      <vt:variant>
        <vt:i4>5</vt:i4>
      </vt:variant>
      <vt:variant>
        <vt:lpwstr>http://phenix.it-sudparis.eu/jvet/doc_end_user/current_document.php?id=4015</vt:lpwstr>
      </vt:variant>
      <vt:variant>
        <vt:lpwstr/>
      </vt:variant>
      <vt:variant>
        <vt:i4>7405599</vt:i4>
      </vt:variant>
      <vt:variant>
        <vt:i4>2034</vt:i4>
      </vt:variant>
      <vt:variant>
        <vt:i4>0</vt:i4>
      </vt:variant>
      <vt:variant>
        <vt:i4>5</vt:i4>
      </vt:variant>
      <vt:variant>
        <vt:lpwstr>http://phenix.it-sudparis.eu/jvet/doc_end_user/current_document.php?id=4056</vt:lpwstr>
      </vt:variant>
      <vt:variant>
        <vt:lpwstr/>
      </vt:variant>
      <vt:variant>
        <vt:i4>8060952</vt:i4>
      </vt:variant>
      <vt:variant>
        <vt:i4>2031</vt:i4>
      </vt:variant>
      <vt:variant>
        <vt:i4>0</vt:i4>
      </vt:variant>
      <vt:variant>
        <vt:i4>5</vt:i4>
      </vt:variant>
      <vt:variant>
        <vt:lpwstr>http://phenix.it-sudparis.eu/jvet/doc_end_user/current_document.php?id=3781</vt:lpwstr>
      </vt:variant>
      <vt:variant>
        <vt:lpwstr/>
      </vt:variant>
      <vt:variant>
        <vt:i4>7667736</vt:i4>
      </vt:variant>
      <vt:variant>
        <vt:i4>2028</vt:i4>
      </vt:variant>
      <vt:variant>
        <vt:i4>0</vt:i4>
      </vt:variant>
      <vt:variant>
        <vt:i4>5</vt:i4>
      </vt:variant>
      <vt:variant>
        <vt:lpwstr>http://phenix.it-sudparis.eu/jvet/doc_end_user/current_document.php?id=3769</vt:lpwstr>
      </vt:variant>
      <vt:variant>
        <vt:lpwstr/>
      </vt:variant>
      <vt:variant>
        <vt:i4>7798806</vt:i4>
      </vt:variant>
      <vt:variant>
        <vt:i4>2025</vt:i4>
      </vt:variant>
      <vt:variant>
        <vt:i4>0</vt:i4>
      </vt:variant>
      <vt:variant>
        <vt:i4>5</vt:i4>
      </vt:variant>
      <vt:variant>
        <vt:lpwstr>http://phenix.it-sudparis.eu/jvet/doc_end_user/current_document.php?id=3943</vt:lpwstr>
      </vt:variant>
      <vt:variant>
        <vt:lpwstr/>
      </vt:variant>
      <vt:variant>
        <vt:i4>7602207</vt:i4>
      </vt:variant>
      <vt:variant>
        <vt:i4>2022</vt:i4>
      </vt:variant>
      <vt:variant>
        <vt:i4>0</vt:i4>
      </vt:variant>
      <vt:variant>
        <vt:i4>5</vt:i4>
      </vt:variant>
      <vt:variant>
        <vt:lpwstr>http://phenix.it-sudparis.eu/jvet/doc_end_user/current_document.php?id=4004</vt:lpwstr>
      </vt:variant>
      <vt:variant>
        <vt:lpwstr/>
      </vt:variant>
      <vt:variant>
        <vt:i4>7667736</vt:i4>
      </vt:variant>
      <vt:variant>
        <vt:i4>2019</vt:i4>
      </vt:variant>
      <vt:variant>
        <vt:i4>0</vt:i4>
      </vt:variant>
      <vt:variant>
        <vt:i4>5</vt:i4>
      </vt:variant>
      <vt:variant>
        <vt:lpwstr>http://phenix.it-sudparis.eu/jvet/doc_end_user/current_document.php?id=3768</vt:lpwstr>
      </vt:variant>
      <vt:variant>
        <vt:lpwstr/>
      </vt:variant>
      <vt:variant>
        <vt:i4>7733273</vt:i4>
      </vt:variant>
      <vt:variant>
        <vt:i4>2016</vt:i4>
      </vt:variant>
      <vt:variant>
        <vt:i4>0</vt:i4>
      </vt:variant>
      <vt:variant>
        <vt:i4>5</vt:i4>
      </vt:variant>
      <vt:variant>
        <vt:lpwstr>http://phenix.it-sudparis.eu/jvet/doc_end_user/current_document.php?id=3655</vt:lpwstr>
      </vt:variant>
      <vt:variant>
        <vt:lpwstr/>
      </vt:variant>
      <vt:variant>
        <vt:i4>7667743</vt:i4>
      </vt:variant>
      <vt:variant>
        <vt:i4>2013</vt:i4>
      </vt:variant>
      <vt:variant>
        <vt:i4>0</vt:i4>
      </vt:variant>
      <vt:variant>
        <vt:i4>5</vt:i4>
      </vt:variant>
      <vt:variant>
        <vt:lpwstr>http://phenix.it-sudparis.eu/jvet/doc_end_user/current_document.php?id=4010</vt:lpwstr>
      </vt:variant>
      <vt:variant>
        <vt:lpwstr/>
      </vt:variant>
      <vt:variant>
        <vt:i4>7798810</vt:i4>
      </vt:variant>
      <vt:variant>
        <vt:i4>2010</vt:i4>
      </vt:variant>
      <vt:variant>
        <vt:i4>0</vt:i4>
      </vt:variant>
      <vt:variant>
        <vt:i4>5</vt:i4>
      </vt:variant>
      <vt:variant>
        <vt:lpwstr>http://phenix.it-sudparis.eu/jvet/doc_end_user/current_document.php?id=3542</vt:lpwstr>
      </vt:variant>
      <vt:variant>
        <vt:lpwstr/>
      </vt:variant>
      <vt:variant>
        <vt:i4>7405590</vt:i4>
      </vt:variant>
      <vt:variant>
        <vt:i4>2007</vt:i4>
      </vt:variant>
      <vt:variant>
        <vt:i4>0</vt:i4>
      </vt:variant>
      <vt:variant>
        <vt:i4>5</vt:i4>
      </vt:variant>
      <vt:variant>
        <vt:lpwstr>http://phenix.it-sudparis.eu/jvet/doc_end_user/current_document.php?id=3926</vt:lpwstr>
      </vt:variant>
      <vt:variant>
        <vt:lpwstr/>
      </vt:variant>
      <vt:variant>
        <vt:i4>7602199</vt:i4>
      </vt:variant>
      <vt:variant>
        <vt:i4>2004</vt:i4>
      </vt:variant>
      <vt:variant>
        <vt:i4>0</vt:i4>
      </vt:variant>
      <vt:variant>
        <vt:i4>5</vt:i4>
      </vt:variant>
      <vt:variant>
        <vt:lpwstr>http://phenix.it-sudparis.eu/jvet/doc_end_user/current_document.php?id=3879</vt:lpwstr>
      </vt:variant>
      <vt:variant>
        <vt:lpwstr/>
      </vt:variant>
      <vt:variant>
        <vt:i4>7995414</vt:i4>
      </vt:variant>
      <vt:variant>
        <vt:i4>2001</vt:i4>
      </vt:variant>
      <vt:variant>
        <vt:i4>0</vt:i4>
      </vt:variant>
      <vt:variant>
        <vt:i4>5</vt:i4>
      </vt:variant>
      <vt:variant>
        <vt:lpwstr>http://phenix.it-sudparis.eu/jvet/doc_end_user/current_document.php?id=3992</vt:lpwstr>
      </vt:variant>
      <vt:variant>
        <vt:lpwstr/>
      </vt:variant>
      <vt:variant>
        <vt:i4>7602199</vt:i4>
      </vt:variant>
      <vt:variant>
        <vt:i4>1998</vt:i4>
      </vt:variant>
      <vt:variant>
        <vt:i4>0</vt:i4>
      </vt:variant>
      <vt:variant>
        <vt:i4>5</vt:i4>
      </vt:variant>
      <vt:variant>
        <vt:lpwstr>http://phenix.it-sudparis.eu/jvet/doc_end_user/current_document.php?id=3878</vt:lpwstr>
      </vt:variant>
      <vt:variant>
        <vt:lpwstr/>
      </vt:variant>
      <vt:variant>
        <vt:i4>7798806</vt:i4>
      </vt:variant>
      <vt:variant>
        <vt:i4>1995</vt:i4>
      </vt:variant>
      <vt:variant>
        <vt:i4>0</vt:i4>
      </vt:variant>
      <vt:variant>
        <vt:i4>5</vt:i4>
      </vt:variant>
      <vt:variant>
        <vt:lpwstr>http://phenix.it-sudparis.eu/jvet/doc_end_user/current_document.php?id=3946</vt:lpwstr>
      </vt:variant>
      <vt:variant>
        <vt:lpwstr/>
      </vt:variant>
      <vt:variant>
        <vt:i4>7667735</vt:i4>
      </vt:variant>
      <vt:variant>
        <vt:i4>1992</vt:i4>
      </vt:variant>
      <vt:variant>
        <vt:i4>0</vt:i4>
      </vt:variant>
      <vt:variant>
        <vt:i4>5</vt:i4>
      </vt:variant>
      <vt:variant>
        <vt:lpwstr>http://phenix.it-sudparis.eu/jvet/doc_end_user/current_document.php?id=3864</vt:lpwstr>
      </vt:variant>
      <vt:variant>
        <vt:lpwstr/>
      </vt:variant>
      <vt:variant>
        <vt:i4>7405590</vt:i4>
      </vt:variant>
      <vt:variant>
        <vt:i4>1989</vt:i4>
      </vt:variant>
      <vt:variant>
        <vt:i4>0</vt:i4>
      </vt:variant>
      <vt:variant>
        <vt:i4>5</vt:i4>
      </vt:variant>
      <vt:variant>
        <vt:lpwstr>http://phenix.it-sudparis.eu/jvet/doc_end_user/current_document.php?id=3927</vt:lpwstr>
      </vt:variant>
      <vt:variant>
        <vt:lpwstr/>
      </vt:variant>
      <vt:variant>
        <vt:i4>7536663</vt:i4>
      </vt:variant>
      <vt:variant>
        <vt:i4>1986</vt:i4>
      </vt:variant>
      <vt:variant>
        <vt:i4>0</vt:i4>
      </vt:variant>
      <vt:variant>
        <vt:i4>5</vt:i4>
      </vt:variant>
      <vt:variant>
        <vt:lpwstr>http://phenix.it-sudparis.eu/jvet/doc_end_user/current_document.php?id=3808</vt:lpwstr>
      </vt:variant>
      <vt:variant>
        <vt:lpwstr/>
      </vt:variant>
      <vt:variant>
        <vt:i4>7798806</vt:i4>
      </vt:variant>
      <vt:variant>
        <vt:i4>1983</vt:i4>
      </vt:variant>
      <vt:variant>
        <vt:i4>0</vt:i4>
      </vt:variant>
      <vt:variant>
        <vt:i4>5</vt:i4>
      </vt:variant>
      <vt:variant>
        <vt:lpwstr>http://phenix.it-sudparis.eu/jvet/doc_end_user/current_document.php?id=3942</vt:lpwstr>
      </vt:variant>
      <vt:variant>
        <vt:lpwstr/>
      </vt:variant>
      <vt:variant>
        <vt:i4>7536663</vt:i4>
      </vt:variant>
      <vt:variant>
        <vt:i4>1980</vt:i4>
      </vt:variant>
      <vt:variant>
        <vt:i4>0</vt:i4>
      </vt:variant>
      <vt:variant>
        <vt:i4>5</vt:i4>
      </vt:variant>
      <vt:variant>
        <vt:lpwstr>http://phenix.it-sudparis.eu/jvet/doc_end_user/current_document.php?id=3801</vt:lpwstr>
      </vt:variant>
      <vt:variant>
        <vt:lpwstr/>
      </vt:variant>
      <vt:variant>
        <vt:i4>7340063</vt:i4>
      </vt:variant>
      <vt:variant>
        <vt:i4>1977</vt:i4>
      </vt:variant>
      <vt:variant>
        <vt:i4>0</vt:i4>
      </vt:variant>
      <vt:variant>
        <vt:i4>5</vt:i4>
      </vt:variant>
      <vt:variant>
        <vt:lpwstr>http://phenix.it-sudparis.eu/jvet/doc_end_user/current_document.php?id=4046</vt:lpwstr>
      </vt:variant>
      <vt:variant>
        <vt:lpwstr/>
      </vt:variant>
      <vt:variant>
        <vt:i4>8060952</vt:i4>
      </vt:variant>
      <vt:variant>
        <vt:i4>1974</vt:i4>
      </vt:variant>
      <vt:variant>
        <vt:i4>0</vt:i4>
      </vt:variant>
      <vt:variant>
        <vt:i4>5</vt:i4>
      </vt:variant>
      <vt:variant>
        <vt:lpwstr>http://phenix.it-sudparis.eu/jvet/doc_end_user/current_document.php?id=3787</vt:lpwstr>
      </vt:variant>
      <vt:variant>
        <vt:lpwstr/>
      </vt:variant>
      <vt:variant>
        <vt:i4>7667736</vt:i4>
      </vt:variant>
      <vt:variant>
        <vt:i4>1971</vt:i4>
      </vt:variant>
      <vt:variant>
        <vt:i4>0</vt:i4>
      </vt:variant>
      <vt:variant>
        <vt:i4>5</vt:i4>
      </vt:variant>
      <vt:variant>
        <vt:lpwstr>http://phenix.it-sudparis.eu/jvet/doc_end_user/current_document.php?id=3766</vt:lpwstr>
      </vt:variant>
      <vt:variant>
        <vt:lpwstr/>
      </vt:variant>
      <vt:variant>
        <vt:i4>7602198</vt:i4>
      </vt:variant>
      <vt:variant>
        <vt:i4>1968</vt:i4>
      </vt:variant>
      <vt:variant>
        <vt:i4>0</vt:i4>
      </vt:variant>
      <vt:variant>
        <vt:i4>5</vt:i4>
      </vt:variant>
      <vt:variant>
        <vt:lpwstr>http://phenix.it-sudparis.eu/jvet/doc_end_user/current_document.php?id=3971</vt:lpwstr>
      </vt:variant>
      <vt:variant>
        <vt:lpwstr/>
      </vt:variant>
      <vt:variant>
        <vt:i4>7995417</vt:i4>
      </vt:variant>
      <vt:variant>
        <vt:i4>1965</vt:i4>
      </vt:variant>
      <vt:variant>
        <vt:i4>0</vt:i4>
      </vt:variant>
      <vt:variant>
        <vt:i4>5</vt:i4>
      </vt:variant>
      <vt:variant>
        <vt:lpwstr>http://phenix.it-sudparis.eu/jvet/doc_end_user/current_document.php?id=3696</vt:lpwstr>
      </vt:variant>
      <vt:variant>
        <vt:lpwstr/>
      </vt:variant>
      <vt:variant>
        <vt:i4>7733279</vt:i4>
      </vt:variant>
      <vt:variant>
        <vt:i4>1962</vt:i4>
      </vt:variant>
      <vt:variant>
        <vt:i4>0</vt:i4>
      </vt:variant>
      <vt:variant>
        <vt:i4>5</vt:i4>
      </vt:variant>
      <vt:variant>
        <vt:lpwstr>http://phenix.it-sudparis.eu/jvet/doc_end_user/current_document.php?id=4020</vt:lpwstr>
      </vt:variant>
      <vt:variant>
        <vt:lpwstr/>
      </vt:variant>
      <vt:variant>
        <vt:i4>7536665</vt:i4>
      </vt:variant>
      <vt:variant>
        <vt:i4>1959</vt:i4>
      </vt:variant>
      <vt:variant>
        <vt:i4>0</vt:i4>
      </vt:variant>
      <vt:variant>
        <vt:i4>5</vt:i4>
      </vt:variant>
      <vt:variant>
        <vt:lpwstr>http://phenix.it-sudparis.eu/jvet/doc_end_user/current_document.php?id=3608</vt:lpwstr>
      </vt:variant>
      <vt:variant>
        <vt:lpwstr/>
      </vt:variant>
      <vt:variant>
        <vt:i4>7798815</vt:i4>
      </vt:variant>
      <vt:variant>
        <vt:i4>1956</vt:i4>
      </vt:variant>
      <vt:variant>
        <vt:i4>0</vt:i4>
      </vt:variant>
      <vt:variant>
        <vt:i4>5</vt:i4>
      </vt:variant>
      <vt:variant>
        <vt:lpwstr>http://phenix.it-sudparis.eu/jvet/doc_end_user/current_document.php?id=4035</vt:lpwstr>
      </vt:variant>
      <vt:variant>
        <vt:lpwstr/>
      </vt:variant>
      <vt:variant>
        <vt:i4>7995418</vt:i4>
      </vt:variant>
      <vt:variant>
        <vt:i4>1953</vt:i4>
      </vt:variant>
      <vt:variant>
        <vt:i4>0</vt:i4>
      </vt:variant>
      <vt:variant>
        <vt:i4>5</vt:i4>
      </vt:variant>
      <vt:variant>
        <vt:lpwstr>http://phenix.it-sudparis.eu/jvet/doc_end_user/current_document.php?id=3596</vt:lpwstr>
      </vt:variant>
      <vt:variant>
        <vt:lpwstr/>
      </vt:variant>
      <vt:variant>
        <vt:i4>7405590</vt:i4>
      </vt:variant>
      <vt:variant>
        <vt:i4>1950</vt:i4>
      </vt:variant>
      <vt:variant>
        <vt:i4>0</vt:i4>
      </vt:variant>
      <vt:variant>
        <vt:i4>5</vt:i4>
      </vt:variant>
      <vt:variant>
        <vt:lpwstr>http://phenix.it-sudparis.eu/jvet/doc_end_user/current_document.php?id=3921</vt:lpwstr>
      </vt:variant>
      <vt:variant>
        <vt:lpwstr/>
      </vt:variant>
      <vt:variant>
        <vt:i4>7733274</vt:i4>
      </vt:variant>
      <vt:variant>
        <vt:i4>1947</vt:i4>
      </vt:variant>
      <vt:variant>
        <vt:i4>0</vt:i4>
      </vt:variant>
      <vt:variant>
        <vt:i4>5</vt:i4>
      </vt:variant>
      <vt:variant>
        <vt:lpwstr>http://phenix.it-sudparis.eu/jvet/doc_end_user/current_document.php?id=3551</vt:lpwstr>
      </vt:variant>
      <vt:variant>
        <vt:lpwstr/>
      </vt:variant>
      <vt:variant>
        <vt:i4>7405591</vt:i4>
      </vt:variant>
      <vt:variant>
        <vt:i4>1944</vt:i4>
      </vt:variant>
      <vt:variant>
        <vt:i4>0</vt:i4>
      </vt:variant>
      <vt:variant>
        <vt:i4>5</vt:i4>
      </vt:variant>
      <vt:variant>
        <vt:lpwstr>http://phenix.it-sudparis.eu/jvet/doc_end_user/current_document.php?id=3824</vt:lpwstr>
      </vt:variant>
      <vt:variant>
        <vt:lpwstr/>
      </vt:variant>
      <vt:variant>
        <vt:i4>7995416</vt:i4>
      </vt:variant>
      <vt:variant>
        <vt:i4>1941</vt:i4>
      </vt:variant>
      <vt:variant>
        <vt:i4>0</vt:i4>
      </vt:variant>
      <vt:variant>
        <vt:i4>5</vt:i4>
      </vt:variant>
      <vt:variant>
        <vt:lpwstr>http://phenix.it-sudparis.eu/jvet/doc_end_user/current_document.php?id=3794</vt:lpwstr>
      </vt:variant>
      <vt:variant>
        <vt:lpwstr/>
      </vt:variant>
      <vt:variant>
        <vt:i4>7340063</vt:i4>
      </vt:variant>
      <vt:variant>
        <vt:i4>1938</vt:i4>
      </vt:variant>
      <vt:variant>
        <vt:i4>0</vt:i4>
      </vt:variant>
      <vt:variant>
        <vt:i4>5</vt:i4>
      </vt:variant>
      <vt:variant>
        <vt:lpwstr>http://phenix.it-sudparis.eu/jvet/doc_end_user/current_document.php?id=4043</vt:lpwstr>
      </vt:variant>
      <vt:variant>
        <vt:lpwstr/>
      </vt:variant>
      <vt:variant>
        <vt:i4>7340055</vt:i4>
      </vt:variant>
      <vt:variant>
        <vt:i4>1935</vt:i4>
      </vt:variant>
      <vt:variant>
        <vt:i4>0</vt:i4>
      </vt:variant>
      <vt:variant>
        <vt:i4>5</vt:i4>
      </vt:variant>
      <vt:variant>
        <vt:lpwstr>http://phenix.it-sudparis.eu/jvet/doc_end_user/current_document.php?id=3833</vt:lpwstr>
      </vt:variant>
      <vt:variant>
        <vt:lpwstr/>
      </vt:variant>
      <vt:variant>
        <vt:i4>7733270</vt:i4>
      </vt:variant>
      <vt:variant>
        <vt:i4>1932</vt:i4>
      </vt:variant>
      <vt:variant>
        <vt:i4>0</vt:i4>
      </vt:variant>
      <vt:variant>
        <vt:i4>5</vt:i4>
      </vt:variant>
      <vt:variant>
        <vt:lpwstr>http://phenix.it-sudparis.eu/jvet/doc_end_user/current_document.php?id=3950</vt:lpwstr>
      </vt:variant>
      <vt:variant>
        <vt:lpwstr/>
      </vt:variant>
      <vt:variant>
        <vt:i4>7602202</vt:i4>
      </vt:variant>
      <vt:variant>
        <vt:i4>1929</vt:i4>
      </vt:variant>
      <vt:variant>
        <vt:i4>0</vt:i4>
      </vt:variant>
      <vt:variant>
        <vt:i4>5</vt:i4>
      </vt:variant>
      <vt:variant>
        <vt:lpwstr>http://phenix.it-sudparis.eu/jvet/doc_end_user/current_document.php?id=3574</vt:lpwstr>
      </vt:variant>
      <vt:variant>
        <vt:lpwstr/>
      </vt:variant>
      <vt:variant>
        <vt:i4>7798806</vt:i4>
      </vt:variant>
      <vt:variant>
        <vt:i4>1926</vt:i4>
      </vt:variant>
      <vt:variant>
        <vt:i4>0</vt:i4>
      </vt:variant>
      <vt:variant>
        <vt:i4>5</vt:i4>
      </vt:variant>
      <vt:variant>
        <vt:lpwstr>http://phenix.it-sudparis.eu/jvet/doc_end_user/current_document.php?id=3945</vt:lpwstr>
      </vt:variant>
      <vt:variant>
        <vt:lpwstr/>
      </vt:variant>
      <vt:variant>
        <vt:i4>7602202</vt:i4>
      </vt:variant>
      <vt:variant>
        <vt:i4>1923</vt:i4>
      </vt:variant>
      <vt:variant>
        <vt:i4>0</vt:i4>
      </vt:variant>
      <vt:variant>
        <vt:i4>5</vt:i4>
      </vt:variant>
      <vt:variant>
        <vt:lpwstr>http://phenix.it-sudparis.eu/jvet/doc_end_user/current_document.php?id=3571</vt:lpwstr>
      </vt:variant>
      <vt:variant>
        <vt:lpwstr/>
      </vt:variant>
      <vt:variant>
        <vt:i4>7340054</vt:i4>
      </vt:variant>
      <vt:variant>
        <vt:i4>1920</vt:i4>
      </vt:variant>
      <vt:variant>
        <vt:i4>0</vt:i4>
      </vt:variant>
      <vt:variant>
        <vt:i4>5</vt:i4>
      </vt:variant>
      <vt:variant>
        <vt:lpwstr>http://phenix.it-sudparis.eu/jvet/doc_end_user/current_document.php?id=3937</vt:lpwstr>
      </vt:variant>
      <vt:variant>
        <vt:lpwstr/>
      </vt:variant>
      <vt:variant>
        <vt:i4>7471126</vt:i4>
      </vt:variant>
      <vt:variant>
        <vt:i4>1917</vt:i4>
      </vt:variant>
      <vt:variant>
        <vt:i4>0</vt:i4>
      </vt:variant>
      <vt:variant>
        <vt:i4>5</vt:i4>
      </vt:variant>
      <vt:variant>
        <vt:lpwstr>http://phenix.it-sudparis.eu/jvet/doc_end_user/current_document.php?id=3919</vt:lpwstr>
      </vt:variant>
      <vt:variant>
        <vt:lpwstr/>
      </vt:variant>
      <vt:variant>
        <vt:i4>7471129</vt:i4>
      </vt:variant>
      <vt:variant>
        <vt:i4>1914</vt:i4>
      </vt:variant>
      <vt:variant>
        <vt:i4>0</vt:i4>
      </vt:variant>
      <vt:variant>
        <vt:i4>5</vt:i4>
      </vt:variant>
      <vt:variant>
        <vt:lpwstr>http://phenix.it-sudparis.eu/jvet/doc_end_user/current_document.php?id=3614</vt:lpwstr>
      </vt:variant>
      <vt:variant>
        <vt:lpwstr/>
      </vt:variant>
      <vt:variant>
        <vt:i4>7405590</vt:i4>
      </vt:variant>
      <vt:variant>
        <vt:i4>1911</vt:i4>
      </vt:variant>
      <vt:variant>
        <vt:i4>0</vt:i4>
      </vt:variant>
      <vt:variant>
        <vt:i4>5</vt:i4>
      </vt:variant>
      <vt:variant>
        <vt:lpwstr>http://phenix.it-sudparis.eu/jvet/doc_end_user/current_document.php?id=3925</vt:lpwstr>
      </vt:variant>
      <vt:variant>
        <vt:lpwstr/>
      </vt:variant>
      <vt:variant>
        <vt:i4>7798815</vt:i4>
      </vt:variant>
      <vt:variant>
        <vt:i4>1908</vt:i4>
      </vt:variant>
      <vt:variant>
        <vt:i4>0</vt:i4>
      </vt:variant>
      <vt:variant>
        <vt:i4>5</vt:i4>
      </vt:variant>
      <vt:variant>
        <vt:lpwstr>http://phenix.it-sudparis.eu/jvet/doc_end_user/current_document.php?id=4031</vt:lpwstr>
      </vt:variant>
      <vt:variant>
        <vt:lpwstr/>
      </vt:variant>
      <vt:variant>
        <vt:i4>7405591</vt:i4>
      </vt:variant>
      <vt:variant>
        <vt:i4>1905</vt:i4>
      </vt:variant>
      <vt:variant>
        <vt:i4>0</vt:i4>
      </vt:variant>
      <vt:variant>
        <vt:i4>5</vt:i4>
      </vt:variant>
      <vt:variant>
        <vt:lpwstr>http://phenix.it-sudparis.eu/jvet/doc_end_user/current_document.php?id=3820</vt:lpwstr>
      </vt:variant>
      <vt:variant>
        <vt:lpwstr/>
      </vt:variant>
      <vt:variant>
        <vt:i4>7667734</vt:i4>
      </vt:variant>
      <vt:variant>
        <vt:i4>1899</vt:i4>
      </vt:variant>
      <vt:variant>
        <vt:i4>0</vt:i4>
      </vt:variant>
      <vt:variant>
        <vt:i4>5</vt:i4>
      </vt:variant>
      <vt:variant>
        <vt:lpwstr>http://phenix.it-sudparis.eu/jvet/doc_end_user/current_document.php?id=3965</vt:lpwstr>
      </vt:variant>
      <vt:variant>
        <vt:lpwstr/>
      </vt:variant>
      <vt:variant>
        <vt:i4>7536665</vt:i4>
      </vt:variant>
      <vt:variant>
        <vt:i4>1896</vt:i4>
      </vt:variant>
      <vt:variant>
        <vt:i4>0</vt:i4>
      </vt:variant>
      <vt:variant>
        <vt:i4>5</vt:i4>
      </vt:variant>
      <vt:variant>
        <vt:lpwstr>http://phenix.it-sudparis.eu/jvet/doc_end_user/current_document.php?id=3603</vt:lpwstr>
      </vt:variant>
      <vt:variant>
        <vt:lpwstr/>
      </vt:variant>
      <vt:variant>
        <vt:i4>7733279</vt:i4>
      </vt:variant>
      <vt:variant>
        <vt:i4>1893</vt:i4>
      </vt:variant>
      <vt:variant>
        <vt:i4>0</vt:i4>
      </vt:variant>
      <vt:variant>
        <vt:i4>5</vt:i4>
      </vt:variant>
      <vt:variant>
        <vt:lpwstr>http://phenix.it-sudparis.eu/jvet/doc_end_user/current_document.php?id=4029</vt:lpwstr>
      </vt:variant>
      <vt:variant>
        <vt:lpwstr/>
      </vt:variant>
      <vt:variant>
        <vt:i4>7340057</vt:i4>
      </vt:variant>
      <vt:variant>
        <vt:i4>1890</vt:i4>
      </vt:variant>
      <vt:variant>
        <vt:i4>0</vt:i4>
      </vt:variant>
      <vt:variant>
        <vt:i4>5</vt:i4>
      </vt:variant>
      <vt:variant>
        <vt:lpwstr>http://phenix.it-sudparis.eu/jvet/doc_end_user/current_document.php?id=3631</vt:lpwstr>
      </vt:variant>
      <vt:variant>
        <vt:lpwstr/>
      </vt:variant>
      <vt:variant>
        <vt:i4>7471127</vt:i4>
      </vt:variant>
      <vt:variant>
        <vt:i4>1887</vt:i4>
      </vt:variant>
      <vt:variant>
        <vt:i4>0</vt:i4>
      </vt:variant>
      <vt:variant>
        <vt:i4>5</vt:i4>
      </vt:variant>
      <vt:variant>
        <vt:lpwstr>http://phenix.it-sudparis.eu/jvet/doc_end_user/current_document.php?id=3813</vt:lpwstr>
      </vt:variant>
      <vt:variant>
        <vt:lpwstr/>
      </vt:variant>
      <vt:variant>
        <vt:i4>7798806</vt:i4>
      </vt:variant>
      <vt:variant>
        <vt:i4>1884</vt:i4>
      </vt:variant>
      <vt:variant>
        <vt:i4>0</vt:i4>
      </vt:variant>
      <vt:variant>
        <vt:i4>5</vt:i4>
      </vt:variant>
      <vt:variant>
        <vt:lpwstr>http://phenix.it-sudparis.eu/jvet/doc_end_user/current_document.php?id=3941</vt:lpwstr>
      </vt:variant>
      <vt:variant>
        <vt:lpwstr/>
      </vt:variant>
      <vt:variant>
        <vt:i4>7733270</vt:i4>
      </vt:variant>
      <vt:variant>
        <vt:i4>1881</vt:i4>
      </vt:variant>
      <vt:variant>
        <vt:i4>0</vt:i4>
      </vt:variant>
      <vt:variant>
        <vt:i4>5</vt:i4>
      </vt:variant>
      <vt:variant>
        <vt:lpwstr>http://phenix.it-sudparis.eu/jvet/doc_end_user/current_document.php?id=3951</vt:lpwstr>
      </vt:variant>
      <vt:variant>
        <vt:lpwstr/>
      </vt:variant>
      <vt:variant>
        <vt:i4>7536663</vt:i4>
      </vt:variant>
      <vt:variant>
        <vt:i4>1878</vt:i4>
      </vt:variant>
      <vt:variant>
        <vt:i4>0</vt:i4>
      </vt:variant>
      <vt:variant>
        <vt:i4>5</vt:i4>
      </vt:variant>
      <vt:variant>
        <vt:lpwstr>http://phenix.it-sudparis.eu/jvet/doc_end_user/current_document.php?id=3804</vt:lpwstr>
      </vt:variant>
      <vt:variant>
        <vt:lpwstr/>
      </vt:variant>
      <vt:variant>
        <vt:i4>7798806</vt:i4>
      </vt:variant>
      <vt:variant>
        <vt:i4>1875</vt:i4>
      </vt:variant>
      <vt:variant>
        <vt:i4>0</vt:i4>
      </vt:variant>
      <vt:variant>
        <vt:i4>5</vt:i4>
      </vt:variant>
      <vt:variant>
        <vt:lpwstr>http://phenix.it-sudparis.eu/jvet/doc_end_user/current_document.php?id=3940</vt:lpwstr>
      </vt:variant>
      <vt:variant>
        <vt:lpwstr/>
      </vt:variant>
      <vt:variant>
        <vt:i4>7536663</vt:i4>
      </vt:variant>
      <vt:variant>
        <vt:i4>1872</vt:i4>
      </vt:variant>
      <vt:variant>
        <vt:i4>0</vt:i4>
      </vt:variant>
      <vt:variant>
        <vt:i4>5</vt:i4>
      </vt:variant>
      <vt:variant>
        <vt:lpwstr>http://phenix.it-sudparis.eu/jvet/doc_end_user/current_document.php?id=3803</vt:lpwstr>
      </vt:variant>
      <vt:variant>
        <vt:lpwstr/>
      </vt:variant>
      <vt:variant>
        <vt:i4>7536663</vt:i4>
      </vt:variant>
      <vt:variant>
        <vt:i4>1869</vt:i4>
      </vt:variant>
      <vt:variant>
        <vt:i4>0</vt:i4>
      </vt:variant>
      <vt:variant>
        <vt:i4>5</vt:i4>
      </vt:variant>
      <vt:variant>
        <vt:lpwstr>http://phenix.it-sudparis.eu/jvet/doc_end_user/current_document.php?id=3805</vt:lpwstr>
      </vt:variant>
      <vt:variant>
        <vt:lpwstr/>
      </vt:variant>
      <vt:variant>
        <vt:i4>7798806</vt:i4>
      </vt:variant>
      <vt:variant>
        <vt:i4>1866</vt:i4>
      </vt:variant>
      <vt:variant>
        <vt:i4>0</vt:i4>
      </vt:variant>
      <vt:variant>
        <vt:i4>5</vt:i4>
      </vt:variant>
      <vt:variant>
        <vt:lpwstr>http://phenix.it-sudparis.eu/jvet/doc_end_user/current_document.php?id=3947</vt:lpwstr>
      </vt:variant>
      <vt:variant>
        <vt:lpwstr/>
      </vt:variant>
      <vt:variant>
        <vt:i4>7471126</vt:i4>
      </vt:variant>
      <vt:variant>
        <vt:i4>1863</vt:i4>
      </vt:variant>
      <vt:variant>
        <vt:i4>0</vt:i4>
      </vt:variant>
      <vt:variant>
        <vt:i4>5</vt:i4>
      </vt:variant>
      <vt:variant>
        <vt:lpwstr>http://phenix.it-sudparis.eu/jvet/doc_end_user/current_document.php?id=3914</vt:lpwstr>
      </vt:variant>
      <vt:variant>
        <vt:lpwstr/>
      </vt:variant>
      <vt:variant>
        <vt:i4>7995414</vt:i4>
      </vt:variant>
      <vt:variant>
        <vt:i4>1860</vt:i4>
      </vt:variant>
      <vt:variant>
        <vt:i4>0</vt:i4>
      </vt:variant>
      <vt:variant>
        <vt:i4>5</vt:i4>
      </vt:variant>
      <vt:variant>
        <vt:lpwstr>http://phenix.it-sudparis.eu/jvet/doc_end_user/current_document.php?id=3991</vt:lpwstr>
      </vt:variant>
      <vt:variant>
        <vt:lpwstr/>
      </vt:variant>
      <vt:variant>
        <vt:i4>7602200</vt:i4>
      </vt:variant>
      <vt:variant>
        <vt:i4>1857</vt:i4>
      </vt:variant>
      <vt:variant>
        <vt:i4>0</vt:i4>
      </vt:variant>
      <vt:variant>
        <vt:i4>5</vt:i4>
      </vt:variant>
      <vt:variant>
        <vt:lpwstr>http://phenix.it-sudparis.eu/jvet/doc_end_user/current_document.php?id=3775</vt:lpwstr>
      </vt:variant>
      <vt:variant>
        <vt:lpwstr/>
      </vt:variant>
      <vt:variant>
        <vt:i4>7602207</vt:i4>
      </vt:variant>
      <vt:variant>
        <vt:i4>1854</vt:i4>
      </vt:variant>
      <vt:variant>
        <vt:i4>0</vt:i4>
      </vt:variant>
      <vt:variant>
        <vt:i4>5</vt:i4>
      </vt:variant>
      <vt:variant>
        <vt:lpwstr>http://phenix.it-sudparis.eu/jvet/doc_end_user/current_document.php?id=4006</vt:lpwstr>
      </vt:variant>
      <vt:variant>
        <vt:lpwstr/>
      </vt:variant>
      <vt:variant>
        <vt:i4>7340057</vt:i4>
      </vt:variant>
      <vt:variant>
        <vt:i4>1851</vt:i4>
      </vt:variant>
      <vt:variant>
        <vt:i4>0</vt:i4>
      </vt:variant>
      <vt:variant>
        <vt:i4>5</vt:i4>
      </vt:variant>
      <vt:variant>
        <vt:lpwstr>http://phenix.it-sudparis.eu/jvet/doc_end_user/current_document.php?id=3635</vt:lpwstr>
      </vt:variant>
      <vt:variant>
        <vt:lpwstr/>
      </vt:variant>
      <vt:variant>
        <vt:i4>7471129</vt:i4>
      </vt:variant>
      <vt:variant>
        <vt:i4>1848</vt:i4>
      </vt:variant>
      <vt:variant>
        <vt:i4>0</vt:i4>
      </vt:variant>
      <vt:variant>
        <vt:i4>5</vt:i4>
      </vt:variant>
      <vt:variant>
        <vt:lpwstr>http://phenix.it-sudparis.eu/jvet/doc_end_user/current_document.php?id=3617</vt:lpwstr>
      </vt:variant>
      <vt:variant>
        <vt:lpwstr/>
      </vt:variant>
      <vt:variant>
        <vt:i4>7733279</vt:i4>
      </vt:variant>
      <vt:variant>
        <vt:i4>1845</vt:i4>
      </vt:variant>
      <vt:variant>
        <vt:i4>0</vt:i4>
      </vt:variant>
      <vt:variant>
        <vt:i4>5</vt:i4>
      </vt:variant>
      <vt:variant>
        <vt:lpwstr>http://phenix.it-sudparis.eu/jvet/doc_end_user/current_document.php?id=4025</vt:lpwstr>
      </vt:variant>
      <vt:variant>
        <vt:lpwstr/>
      </vt:variant>
      <vt:variant>
        <vt:i4>7733270</vt:i4>
      </vt:variant>
      <vt:variant>
        <vt:i4>1842</vt:i4>
      </vt:variant>
      <vt:variant>
        <vt:i4>0</vt:i4>
      </vt:variant>
      <vt:variant>
        <vt:i4>5</vt:i4>
      </vt:variant>
      <vt:variant>
        <vt:lpwstr>http://phenix.it-sudparis.eu/jvet/doc_end_user/current_document.php?id=3952</vt:lpwstr>
      </vt:variant>
      <vt:variant>
        <vt:lpwstr/>
      </vt:variant>
      <vt:variant>
        <vt:i4>7340063</vt:i4>
      </vt:variant>
      <vt:variant>
        <vt:i4>1839</vt:i4>
      </vt:variant>
      <vt:variant>
        <vt:i4>0</vt:i4>
      </vt:variant>
      <vt:variant>
        <vt:i4>5</vt:i4>
      </vt:variant>
      <vt:variant>
        <vt:lpwstr>http://phenix.it-sudparis.eu/jvet/doc_end_user/current_document.php?id=4040</vt:lpwstr>
      </vt:variant>
      <vt:variant>
        <vt:lpwstr/>
      </vt:variant>
      <vt:variant>
        <vt:i4>7536662</vt:i4>
      </vt:variant>
      <vt:variant>
        <vt:i4>1836</vt:i4>
      </vt:variant>
      <vt:variant>
        <vt:i4>0</vt:i4>
      </vt:variant>
      <vt:variant>
        <vt:i4>5</vt:i4>
      </vt:variant>
      <vt:variant>
        <vt:lpwstr>http://phenix.it-sudparis.eu/jvet/doc_end_user/current_document.php?id=3904</vt:lpwstr>
      </vt:variant>
      <vt:variant>
        <vt:lpwstr/>
      </vt:variant>
      <vt:variant>
        <vt:i4>8060952</vt:i4>
      </vt:variant>
      <vt:variant>
        <vt:i4>1833</vt:i4>
      </vt:variant>
      <vt:variant>
        <vt:i4>0</vt:i4>
      </vt:variant>
      <vt:variant>
        <vt:i4>5</vt:i4>
      </vt:variant>
      <vt:variant>
        <vt:lpwstr>http://phenix.it-sudparis.eu/jvet/doc_end_user/current_document.php?id=3785</vt:lpwstr>
      </vt:variant>
      <vt:variant>
        <vt:lpwstr/>
      </vt:variant>
      <vt:variant>
        <vt:i4>7471135</vt:i4>
      </vt:variant>
      <vt:variant>
        <vt:i4>1830</vt:i4>
      </vt:variant>
      <vt:variant>
        <vt:i4>0</vt:i4>
      </vt:variant>
      <vt:variant>
        <vt:i4>5</vt:i4>
      </vt:variant>
      <vt:variant>
        <vt:lpwstr>http://phenix.it-sudparis.eu/jvet/doc_end_user/current_document.php?id=4062</vt:lpwstr>
      </vt:variant>
      <vt:variant>
        <vt:lpwstr/>
      </vt:variant>
      <vt:variant>
        <vt:i4>7340063</vt:i4>
      </vt:variant>
      <vt:variant>
        <vt:i4>1827</vt:i4>
      </vt:variant>
      <vt:variant>
        <vt:i4>0</vt:i4>
      </vt:variant>
      <vt:variant>
        <vt:i4>5</vt:i4>
      </vt:variant>
      <vt:variant>
        <vt:lpwstr>http://phenix.it-sudparis.eu/jvet/doc_end_user/current_document.php?id=4044</vt:lpwstr>
      </vt:variant>
      <vt:variant>
        <vt:lpwstr/>
      </vt:variant>
      <vt:variant>
        <vt:i4>7667743</vt:i4>
      </vt:variant>
      <vt:variant>
        <vt:i4>1824</vt:i4>
      </vt:variant>
      <vt:variant>
        <vt:i4>0</vt:i4>
      </vt:variant>
      <vt:variant>
        <vt:i4>5</vt:i4>
      </vt:variant>
      <vt:variant>
        <vt:lpwstr>http://phenix.it-sudparis.eu/jvet/doc_end_user/current_document.php?id=4011</vt:lpwstr>
      </vt:variant>
      <vt:variant>
        <vt:lpwstr/>
      </vt:variant>
      <vt:variant>
        <vt:i4>7340063</vt:i4>
      </vt:variant>
      <vt:variant>
        <vt:i4>1821</vt:i4>
      </vt:variant>
      <vt:variant>
        <vt:i4>0</vt:i4>
      </vt:variant>
      <vt:variant>
        <vt:i4>5</vt:i4>
      </vt:variant>
      <vt:variant>
        <vt:lpwstr>http://phenix.it-sudparis.eu/jvet/doc_end_user/current_document.php?id=4049</vt:lpwstr>
      </vt:variant>
      <vt:variant>
        <vt:lpwstr/>
      </vt:variant>
      <vt:variant>
        <vt:i4>7340063</vt:i4>
      </vt:variant>
      <vt:variant>
        <vt:i4>1818</vt:i4>
      </vt:variant>
      <vt:variant>
        <vt:i4>0</vt:i4>
      </vt:variant>
      <vt:variant>
        <vt:i4>5</vt:i4>
      </vt:variant>
      <vt:variant>
        <vt:lpwstr>http://phenix.it-sudparis.eu/jvet/doc_end_user/current_document.php?id=4041</vt:lpwstr>
      </vt:variant>
      <vt:variant>
        <vt:lpwstr/>
      </vt:variant>
      <vt:variant>
        <vt:i4>7667737</vt:i4>
      </vt:variant>
      <vt:variant>
        <vt:i4>1815</vt:i4>
      </vt:variant>
      <vt:variant>
        <vt:i4>0</vt:i4>
      </vt:variant>
      <vt:variant>
        <vt:i4>5</vt:i4>
      </vt:variant>
      <vt:variant>
        <vt:lpwstr>http://phenix.it-sudparis.eu/jvet/doc_end_user/current_document.php?id=3669</vt:lpwstr>
      </vt:variant>
      <vt:variant>
        <vt:lpwstr/>
      </vt:variant>
      <vt:variant>
        <vt:i4>7667743</vt:i4>
      </vt:variant>
      <vt:variant>
        <vt:i4>1812</vt:i4>
      </vt:variant>
      <vt:variant>
        <vt:i4>0</vt:i4>
      </vt:variant>
      <vt:variant>
        <vt:i4>5</vt:i4>
      </vt:variant>
      <vt:variant>
        <vt:lpwstr>http://phenix.it-sudparis.eu/jvet/doc_end_user/current_document.php?id=4014</vt:lpwstr>
      </vt:variant>
      <vt:variant>
        <vt:lpwstr/>
      </vt:variant>
      <vt:variant>
        <vt:i4>8060951</vt:i4>
      </vt:variant>
      <vt:variant>
        <vt:i4>1809</vt:i4>
      </vt:variant>
      <vt:variant>
        <vt:i4>0</vt:i4>
      </vt:variant>
      <vt:variant>
        <vt:i4>5</vt:i4>
      </vt:variant>
      <vt:variant>
        <vt:lpwstr>http://phenix.it-sudparis.eu/jvet/doc_end_user/current_document.php?id=3885</vt:lpwstr>
      </vt:variant>
      <vt:variant>
        <vt:lpwstr/>
      </vt:variant>
      <vt:variant>
        <vt:i4>8060951</vt:i4>
      </vt:variant>
      <vt:variant>
        <vt:i4>1806</vt:i4>
      </vt:variant>
      <vt:variant>
        <vt:i4>0</vt:i4>
      </vt:variant>
      <vt:variant>
        <vt:i4>5</vt:i4>
      </vt:variant>
      <vt:variant>
        <vt:lpwstr>http://phenix.it-sudparis.eu/jvet/doc_end_user/current_document.php?id=3882</vt:lpwstr>
      </vt:variant>
      <vt:variant>
        <vt:lpwstr/>
      </vt:variant>
      <vt:variant>
        <vt:i4>7405599</vt:i4>
      </vt:variant>
      <vt:variant>
        <vt:i4>1803</vt:i4>
      </vt:variant>
      <vt:variant>
        <vt:i4>0</vt:i4>
      </vt:variant>
      <vt:variant>
        <vt:i4>5</vt:i4>
      </vt:variant>
      <vt:variant>
        <vt:lpwstr>http://phenix.it-sudparis.eu/jvet/doc_end_user/current_document.php?id=4050</vt:lpwstr>
      </vt:variant>
      <vt:variant>
        <vt:lpwstr/>
      </vt:variant>
      <vt:variant>
        <vt:i4>7602199</vt:i4>
      </vt:variant>
      <vt:variant>
        <vt:i4>1800</vt:i4>
      </vt:variant>
      <vt:variant>
        <vt:i4>0</vt:i4>
      </vt:variant>
      <vt:variant>
        <vt:i4>5</vt:i4>
      </vt:variant>
      <vt:variant>
        <vt:lpwstr>http://phenix.it-sudparis.eu/jvet/doc_end_user/current_document.php?id=3870</vt:lpwstr>
      </vt:variant>
      <vt:variant>
        <vt:lpwstr/>
      </vt:variant>
      <vt:variant>
        <vt:i4>7667735</vt:i4>
      </vt:variant>
      <vt:variant>
        <vt:i4>1797</vt:i4>
      </vt:variant>
      <vt:variant>
        <vt:i4>0</vt:i4>
      </vt:variant>
      <vt:variant>
        <vt:i4>5</vt:i4>
      </vt:variant>
      <vt:variant>
        <vt:lpwstr>http://phenix.it-sudparis.eu/jvet/doc_end_user/current_document.php?id=3867</vt:lpwstr>
      </vt:variant>
      <vt:variant>
        <vt:lpwstr/>
      </vt:variant>
      <vt:variant>
        <vt:i4>7798806</vt:i4>
      </vt:variant>
      <vt:variant>
        <vt:i4>1794</vt:i4>
      </vt:variant>
      <vt:variant>
        <vt:i4>0</vt:i4>
      </vt:variant>
      <vt:variant>
        <vt:i4>5</vt:i4>
      </vt:variant>
      <vt:variant>
        <vt:lpwstr>http://phenix.it-sudparis.eu/jvet/doc_end_user/current_document.php?id=3944</vt:lpwstr>
      </vt:variant>
      <vt:variant>
        <vt:lpwstr/>
      </vt:variant>
      <vt:variant>
        <vt:i4>7667735</vt:i4>
      </vt:variant>
      <vt:variant>
        <vt:i4>1791</vt:i4>
      </vt:variant>
      <vt:variant>
        <vt:i4>0</vt:i4>
      </vt:variant>
      <vt:variant>
        <vt:i4>5</vt:i4>
      </vt:variant>
      <vt:variant>
        <vt:lpwstr>http://phenix.it-sudparis.eu/jvet/doc_end_user/current_document.php?id=3863</vt:lpwstr>
      </vt:variant>
      <vt:variant>
        <vt:lpwstr/>
      </vt:variant>
      <vt:variant>
        <vt:i4>7798815</vt:i4>
      </vt:variant>
      <vt:variant>
        <vt:i4>1788</vt:i4>
      </vt:variant>
      <vt:variant>
        <vt:i4>0</vt:i4>
      </vt:variant>
      <vt:variant>
        <vt:i4>5</vt:i4>
      </vt:variant>
      <vt:variant>
        <vt:lpwstr>http://phenix.it-sudparis.eu/jvet/doc_end_user/current_document.php?id=4039</vt:lpwstr>
      </vt:variant>
      <vt:variant>
        <vt:lpwstr/>
      </vt:variant>
      <vt:variant>
        <vt:i4>7733271</vt:i4>
      </vt:variant>
      <vt:variant>
        <vt:i4>1785</vt:i4>
      </vt:variant>
      <vt:variant>
        <vt:i4>0</vt:i4>
      </vt:variant>
      <vt:variant>
        <vt:i4>5</vt:i4>
      </vt:variant>
      <vt:variant>
        <vt:lpwstr>http://phenix.it-sudparis.eu/jvet/doc_end_user/current_document.php?id=3850</vt:lpwstr>
      </vt:variant>
      <vt:variant>
        <vt:lpwstr/>
      </vt:variant>
      <vt:variant>
        <vt:i4>7733279</vt:i4>
      </vt:variant>
      <vt:variant>
        <vt:i4>1782</vt:i4>
      </vt:variant>
      <vt:variant>
        <vt:i4>0</vt:i4>
      </vt:variant>
      <vt:variant>
        <vt:i4>5</vt:i4>
      </vt:variant>
      <vt:variant>
        <vt:lpwstr>http://phenix.it-sudparis.eu/jvet/doc_end_user/current_document.php?id=4023</vt:lpwstr>
      </vt:variant>
      <vt:variant>
        <vt:lpwstr/>
      </vt:variant>
      <vt:variant>
        <vt:i4>7471127</vt:i4>
      </vt:variant>
      <vt:variant>
        <vt:i4>1779</vt:i4>
      </vt:variant>
      <vt:variant>
        <vt:i4>0</vt:i4>
      </vt:variant>
      <vt:variant>
        <vt:i4>5</vt:i4>
      </vt:variant>
      <vt:variant>
        <vt:lpwstr>http://phenix.it-sudparis.eu/jvet/doc_end_user/current_document.php?id=3818</vt:lpwstr>
      </vt:variant>
      <vt:variant>
        <vt:lpwstr/>
      </vt:variant>
      <vt:variant>
        <vt:i4>7340054</vt:i4>
      </vt:variant>
      <vt:variant>
        <vt:i4>1776</vt:i4>
      </vt:variant>
      <vt:variant>
        <vt:i4>0</vt:i4>
      </vt:variant>
      <vt:variant>
        <vt:i4>5</vt:i4>
      </vt:variant>
      <vt:variant>
        <vt:lpwstr>http://phenix.it-sudparis.eu/jvet/doc_end_user/current_document.php?id=3936</vt:lpwstr>
      </vt:variant>
      <vt:variant>
        <vt:lpwstr/>
      </vt:variant>
      <vt:variant>
        <vt:i4>7471127</vt:i4>
      </vt:variant>
      <vt:variant>
        <vt:i4>1773</vt:i4>
      </vt:variant>
      <vt:variant>
        <vt:i4>0</vt:i4>
      </vt:variant>
      <vt:variant>
        <vt:i4>5</vt:i4>
      </vt:variant>
      <vt:variant>
        <vt:lpwstr>http://phenix.it-sudparis.eu/jvet/doc_end_user/current_document.php?id=3816</vt:lpwstr>
      </vt:variant>
      <vt:variant>
        <vt:lpwstr/>
      </vt:variant>
      <vt:variant>
        <vt:i4>7733279</vt:i4>
      </vt:variant>
      <vt:variant>
        <vt:i4>1770</vt:i4>
      </vt:variant>
      <vt:variant>
        <vt:i4>0</vt:i4>
      </vt:variant>
      <vt:variant>
        <vt:i4>5</vt:i4>
      </vt:variant>
      <vt:variant>
        <vt:lpwstr>http://phenix.it-sudparis.eu/jvet/doc_end_user/current_document.php?id=4021</vt:lpwstr>
      </vt:variant>
      <vt:variant>
        <vt:lpwstr/>
      </vt:variant>
      <vt:variant>
        <vt:i4>7471127</vt:i4>
      </vt:variant>
      <vt:variant>
        <vt:i4>1767</vt:i4>
      </vt:variant>
      <vt:variant>
        <vt:i4>0</vt:i4>
      </vt:variant>
      <vt:variant>
        <vt:i4>5</vt:i4>
      </vt:variant>
      <vt:variant>
        <vt:lpwstr>http://phenix.it-sudparis.eu/jvet/doc_end_user/current_document.php?id=3815</vt:lpwstr>
      </vt:variant>
      <vt:variant>
        <vt:lpwstr/>
      </vt:variant>
      <vt:variant>
        <vt:i4>7798806</vt:i4>
      </vt:variant>
      <vt:variant>
        <vt:i4>1764</vt:i4>
      </vt:variant>
      <vt:variant>
        <vt:i4>0</vt:i4>
      </vt:variant>
      <vt:variant>
        <vt:i4>5</vt:i4>
      </vt:variant>
      <vt:variant>
        <vt:lpwstr>http://phenix.it-sudparis.eu/jvet/doc_end_user/current_document.php?id=3949</vt:lpwstr>
      </vt:variant>
      <vt:variant>
        <vt:lpwstr/>
      </vt:variant>
      <vt:variant>
        <vt:i4>7471127</vt:i4>
      </vt:variant>
      <vt:variant>
        <vt:i4>1761</vt:i4>
      </vt:variant>
      <vt:variant>
        <vt:i4>0</vt:i4>
      </vt:variant>
      <vt:variant>
        <vt:i4>5</vt:i4>
      </vt:variant>
      <vt:variant>
        <vt:lpwstr>http://phenix.it-sudparis.eu/jvet/doc_end_user/current_document.php?id=3811</vt:lpwstr>
      </vt:variant>
      <vt:variant>
        <vt:lpwstr/>
      </vt:variant>
      <vt:variant>
        <vt:i4>7602200</vt:i4>
      </vt:variant>
      <vt:variant>
        <vt:i4>1758</vt:i4>
      </vt:variant>
      <vt:variant>
        <vt:i4>0</vt:i4>
      </vt:variant>
      <vt:variant>
        <vt:i4>5</vt:i4>
      </vt:variant>
      <vt:variant>
        <vt:lpwstr>http://phenix.it-sudparis.eu/jvet/doc_end_user/current_document.php?id=3779</vt:lpwstr>
      </vt:variant>
      <vt:variant>
        <vt:lpwstr/>
      </vt:variant>
      <vt:variant>
        <vt:i4>7602200</vt:i4>
      </vt:variant>
      <vt:variant>
        <vt:i4>1755</vt:i4>
      </vt:variant>
      <vt:variant>
        <vt:i4>0</vt:i4>
      </vt:variant>
      <vt:variant>
        <vt:i4>5</vt:i4>
      </vt:variant>
      <vt:variant>
        <vt:lpwstr>http://phenix.it-sudparis.eu/jvet/doc_end_user/current_document.php?id=3778</vt:lpwstr>
      </vt:variant>
      <vt:variant>
        <vt:lpwstr/>
      </vt:variant>
      <vt:variant>
        <vt:i4>7602207</vt:i4>
      </vt:variant>
      <vt:variant>
        <vt:i4>1752</vt:i4>
      </vt:variant>
      <vt:variant>
        <vt:i4>0</vt:i4>
      </vt:variant>
      <vt:variant>
        <vt:i4>5</vt:i4>
      </vt:variant>
      <vt:variant>
        <vt:lpwstr>http://phenix.it-sudparis.eu/jvet/doc_end_user/current_document.php?id=4003</vt:lpwstr>
      </vt:variant>
      <vt:variant>
        <vt:lpwstr/>
      </vt:variant>
      <vt:variant>
        <vt:i4>7733272</vt:i4>
      </vt:variant>
      <vt:variant>
        <vt:i4>1749</vt:i4>
      </vt:variant>
      <vt:variant>
        <vt:i4>0</vt:i4>
      </vt:variant>
      <vt:variant>
        <vt:i4>5</vt:i4>
      </vt:variant>
      <vt:variant>
        <vt:lpwstr>http://phenix.it-sudparis.eu/jvet/doc_end_user/current_document.php?id=3756</vt:lpwstr>
      </vt:variant>
      <vt:variant>
        <vt:lpwstr/>
      </vt:variant>
      <vt:variant>
        <vt:i4>7536664</vt:i4>
      </vt:variant>
      <vt:variant>
        <vt:i4>1746</vt:i4>
      </vt:variant>
      <vt:variant>
        <vt:i4>0</vt:i4>
      </vt:variant>
      <vt:variant>
        <vt:i4>5</vt:i4>
      </vt:variant>
      <vt:variant>
        <vt:lpwstr>http://phenix.it-sudparis.eu/jvet/doc_end_user/current_document.php?id=3704</vt:lpwstr>
      </vt:variant>
      <vt:variant>
        <vt:lpwstr/>
      </vt:variant>
      <vt:variant>
        <vt:i4>7602198</vt:i4>
      </vt:variant>
      <vt:variant>
        <vt:i4>1743</vt:i4>
      </vt:variant>
      <vt:variant>
        <vt:i4>0</vt:i4>
      </vt:variant>
      <vt:variant>
        <vt:i4>5</vt:i4>
      </vt:variant>
      <vt:variant>
        <vt:lpwstr>http://phenix.it-sudparis.eu/jvet/doc_end_user/current_document.php?id=3974</vt:lpwstr>
      </vt:variant>
      <vt:variant>
        <vt:lpwstr/>
      </vt:variant>
      <vt:variant>
        <vt:i4>7536664</vt:i4>
      </vt:variant>
      <vt:variant>
        <vt:i4>1740</vt:i4>
      </vt:variant>
      <vt:variant>
        <vt:i4>0</vt:i4>
      </vt:variant>
      <vt:variant>
        <vt:i4>5</vt:i4>
      </vt:variant>
      <vt:variant>
        <vt:lpwstr>http://phenix.it-sudparis.eu/jvet/doc_end_user/current_document.php?id=3703</vt:lpwstr>
      </vt:variant>
      <vt:variant>
        <vt:lpwstr/>
      </vt:variant>
      <vt:variant>
        <vt:i4>7602198</vt:i4>
      </vt:variant>
      <vt:variant>
        <vt:i4>1737</vt:i4>
      </vt:variant>
      <vt:variant>
        <vt:i4>0</vt:i4>
      </vt:variant>
      <vt:variant>
        <vt:i4>5</vt:i4>
      </vt:variant>
      <vt:variant>
        <vt:lpwstr>http://phenix.it-sudparis.eu/jvet/doc_end_user/current_document.php?id=3973</vt:lpwstr>
      </vt:variant>
      <vt:variant>
        <vt:lpwstr/>
      </vt:variant>
      <vt:variant>
        <vt:i4>7536664</vt:i4>
      </vt:variant>
      <vt:variant>
        <vt:i4>1734</vt:i4>
      </vt:variant>
      <vt:variant>
        <vt:i4>0</vt:i4>
      </vt:variant>
      <vt:variant>
        <vt:i4>5</vt:i4>
      </vt:variant>
      <vt:variant>
        <vt:lpwstr>http://phenix.it-sudparis.eu/jvet/doc_end_user/current_document.php?id=3702</vt:lpwstr>
      </vt:variant>
      <vt:variant>
        <vt:lpwstr/>
      </vt:variant>
      <vt:variant>
        <vt:i4>8060950</vt:i4>
      </vt:variant>
      <vt:variant>
        <vt:i4>1731</vt:i4>
      </vt:variant>
      <vt:variant>
        <vt:i4>0</vt:i4>
      </vt:variant>
      <vt:variant>
        <vt:i4>5</vt:i4>
      </vt:variant>
      <vt:variant>
        <vt:lpwstr>http://phenix.it-sudparis.eu/jvet/doc_end_user/current_document.php?id=3986</vt:lpwstr>
      </vt:variant>
      <vt:variant>
        <vt:lpwstr/>
      </vt:variant>
      <vt:variant>
        <vt:i4>7995417</vt:i4>
      </vt:variant>
      <vt:variant>
        <vt:i4>1728</vt:i4>
      </vt:variant>
      <vt:variant>
        <vt:i4>0</vt:i4>
      </vt:variant>
      <vt:variant>
        <vt:i4>5</vt:i4>
      </vt:variant>
      <vt:variant>
        <vt:lpwstr>http://phenix.it-sudparis.eu/jvet/doc_end_user/current_document.php?id=3698</vt:lpwstr>
      </vt:variant>
      <vt:variant>
        <vt:lpwstr/>
      </vt:variant>
      <vt:variant>
        <vt:i4>8060950</vt:i4>
      </vt:variant>
      <vt:variant>
        <vt:i4>1725</vt:i4>
      </vt:variant>
      <vt:variant>
        <vt:i4>0</vt:i4>
      </vt:variant>
      <vt:variant>
        <vt:i4>5</vt:i4>
      </vt:variant>
      <vt:variant>
        <vt:lpwstr>http://phenix.it-sudparis.eu/jvet/doc_end_user/current_document.php?id=3982</vt:lpwstr>
      </vt:variant>
      <vt:variant>
        <vt:lpwstr/>
      </vt:variant>
      <vt:variant>
        <vt:i4>7536665</vt:i4>
      </vt:variant>
      <vt:variant>
        <vt:i4>1722</vt:i4>
      </vt:variant>
      <vt:variant>
        <vt:i4>0</vt:i4>
      </vt:variant>
      <vt:variant>
        <vt:i4>5</vt:i4>
      </vt:variant>
      <vt:variant>
        <vt:lpwstr>http://phenix.it-sudparis.eu/jvet/doc_end_user/current_document.php?id=3607</vt:lpwstr>
      </vt:variant>
      <vt:variant>
        <vt:lpwstr/>
      </vt:variant>
      <vt:variant>
        <vt:i4>7798815</vt:i4>
      </vt:variant>
      <vt:variant>
        <vt:i4>1719</vt:i4>
      </vt:variant>
      <vt:variant>
        <vt:i4>0</vt:i4>
      </vt:variant>
      <vt:variant>
        <vt:i4>5</vt:i4>
      </vt:variant>
      <vt:variant>
        <vt:lpwstr>http://phenix.it-sudparis.eu/jvet/doc_end_user/current_document.php?id=4037</vt:lpwstr>
      </vt:variant>
      <vt:variant>
        <vt:lpwstr/>
      </vt:variant>
      <vt:variant>
        <vt:i4>7536665</vt:i4>
      </vt:variant>
      <vt:variant>
        <vt:i4>1716</vt:i4>
      </vt:variant>
      <vt:variant>
        <vt:i4>0</vt:i4>
      </vt:variant>
      <vt:variant>
        <vt:i4>5</vt:i4>
      </vt:variant>
      <vt:variant>
        <vt:lpwstr>http://phenix.it-sudparis.eu/jvet/doc_end_user/current_document.php?id=3606</vt:lpwstr>
      </vt:variant>
      <vt:variant>
        <vt:lpwstr/>
      </vt:variant>
      <vt:variant>
        <vt:i4>8060950</vt:i4>
      </vt:variant>
      <vt:variant>
        <vt:i4>1713</vt:i4>
      </vt:variant>
      <vt:variant>
        <vt:i4>0</vt:i4>
      </vt:variant>
      <vt:variant>
        <vt:i4>5</vt:i4>
      </vt:variant>
      <vt:variant>
        <vt:lpwstr>http://phenix.it-sudparis.eu/jvet/doc_end_user/current_document.php?id=3981</vt:lpwstr>
      </vt:variant>
      <vt:variant>
        <vt:lpwstr/>
      </vt:variant>
      <vt:variant>
        <vt:i4>7536665</vt:i4>
      </vt:variant>
      <vt:variant>
        <vt:i4>1710</vt:i4>
      </vt:variant>
      <vt:variant>
        <vt:i4>0</vt:i4>
      </vt:variant>
      <vt:variant>
        <vt:i4>5</vt:i4>
      </vt:variant>
      <vt:variant>
        <vt:lpwstr>http://phenix.it-sudparis.eu/jvet/doc_end_user/current_document.php?id=3605</vt:lpwstr>
      </vt:variant>
      <vt:variant>
        <vt:lpwstr/>
      </vt:variant>
      <vt:variant>
        <vt:i4>7733270</vt:i4>
      </vt:variant>
      <vt:variant>
        <vt:i4>1707</vt:i4>
      </vt:variant>
      <vt:variant>
        <vt:i4>0</vt:i4>
      </vt:variant>
      <vt:variant>
        <vt:i4>5</vt:i4>
      </vt:variant>
      <vt:variant>
        <vt:lpwstr>http://phenix.it-sudparis.eu/jvet/doc_end_user/current_document.php?id=3955</vt:lpwstr>
      </vt:variant>
      <vt:variant>
        <vt:lpwstr/>
      </vt:variant>
      <vt:variant>
        <vt:i4>7536665</vt:i4>
      </vt:variant>
      <vt:variant>
        <vt:i4>1704</vt:i4>
      </vt:variant>
      <vt:variant>
        <vt:i4>0</vt:i4>
      </vt:variant>
      <vt:variant>
        <vt:i4>5</vt:i4>
      </vt:variant>
      <vt:variant>
        <vt:lpwstr>http://phenix.it-sudparis.eu/jvet/doc_end_user/current_document.php?id=3604</vt:lpwstr>
      </vt:variant>
      <vt:variant>
        <vt:lpwstr/>
      </vt:variant>
      <vt:variant>
        <vt:i4>7340054</vt:i4>
      </vt:variant>
      <vt:variant>
        <vt:i4>1701</vt:i4>
      </vt:variant>
      <vt:variant>
        <vt:i4>0</vt:i4>
      </vt:variant>
      <vt:variant>
        <vt:i4>5</vt:i4>
      </vt:variant>
      <vt:variant>
        <vt:lpwstr>http://phenix.it-sudparis.eu/jvet/doc_end_user/current_document.php?id=3934</vt:lpwstr>
      </vt:variant>
      <vt:variant>
        <vt:lpwstr/>
      </vt:variant>
      <vt:variant>
        <vt:i4>7995418</vt:i4>
      </vt:variant>
      <vt:variant>
        <vt:i4>1698</vt:i4>
      </vt:variant>
      <vt:variant>
        <vt:i4>0</vt:i4>
      </vt:variant>
      <vt:variant>
        <vt:i4>5</vt:i4>
      </vt:variant>
      <vt:variant>
        <vt:lpwstr>http://phenix.it-sudparis.eu/jvet/doc_end_user/current_document.php?id=3598</vt:lpwstr>
      </vt:variant>
      <vt:variant>
        <vt:lpwstr/>
      </vt:variant>
      <vt:variant>
        <vt:i4>7340054</vt:i4>
      </vt:variant>
      <vt:variant>
        <vt:i4>1695</vt:i4>
      </vt:variant>
      <vt:variant>
        <vt:i4>0</vt:i4>
      </vt:variant>
      <vt:variant>
        <vt:i4>5</vt:i4>
      </vt:variant>
      <vt:variant>
        <vt:lpwstr>http://phenix.it-sudparis.eu/jvet/doc_end_user/current_document.php?id=3933</vt:lpwstr>
      </vt:variant>
      <vt:variant>
        <vt:lpwstr/>
      </vt:variant>
      <vt:variant>
        <vt:i4>8060954</vt:i4>
      </vt:variant>
      <vt:variant>
        <vt:i4>1692</vt:i4>
      </vt:variant>
      <vt:variant>
        <vt:i4>0</vt:i4>
      </vt:variant>
      <vt:variant>
        <vt:i4>5</vt:i4>
      </vt:variant>
      <vt:variant>
        <vt:lpwstr>http://phenix.it-sudparis.eu/jvet/doc_end_user/current_document.php?id=3583</vt:lpwstr>
      </vt:variant>
      <vt:variant>
        <vt:lpwstr/>
      </vt:variant>
      <vt:variant>
        <vt:i4>7340054</vt:i4>
      </vt:variant>
      <vt:variant>
        <vt:i4>1689</vt:i4>
      </vt:variant>
      <vt:variant>
        <vt:i4>0</vt:i4>
      </vt:variant>
      <vt:variant>
        <vt:i4>5</vt:i4>
      </vt:variant>
      <vt:variant>
        <vt:lpwstr>http://phenix.it-sudparis.eu/jvet/doc_end_user/current_document.php?id=3938</vt:lpwstr>
      </vt:variant>
      <vt:variant>
        <vt:lpwstr/>
      </vt:variant>
      <vt:variant>
        <vt:i4>7667738</vt:i4>
      </vt:variant>
      <vt:variant>
        <vt:i4>1686</vt:i4>
      </vt:variant>
      <vt:variant>
        <vt:i4>0</vt:i4>
      </vt:variant>
      <vt:variant>
        <vt:i4>5</vt:i4>
      </vt:variant>
      <vt:variant>
        <vt:lpwstr>http://phenix.it-sudparis.eu/jvet/doc_end_user/current_document.php?id=3566</vt:lpwstr>
      </vt:variant>
      <vt:variant>
        <vt:lpwstr/>
      </vt:variant>
      <vt:variant>
        <vt:i4>7733274</vt:i4>
      </vt:variant>
      <vt:variant>
        <vt:i4>1683</vt:i4>
      </vt:variant>
      <vt:variant>
        <vt:i4>0</vt:i4>
      </vt:variant>
      <vt:variant>
        <vt:i4>5</vt:i4>
      </vt:variant>
      <vt:variant>
        <vt:lpwstr>http://phenix.it-sudparis.eu/jvet/doc_end_user/current_document.php?id=3557</vt:lpwstr>
      </vt:variant>
      <vt:variant>
        <vt:lpwstr/>
      </vt:variant>
      <vt:variant>
        <vt:i4>7798815</vt:i4>
      </vt:variant>
      <vt:variant>
        <vt:i4>1680</vt:i4>
      </vt:variant>
      <vt:variant>
        <vt:i4>0</vt:i4>
      </vt:variant>
      <vt:variant>
        <vt:i4>5</vt:i4>
      </vt:variant>
      <vt:variant>
        <vt:lpwstr>http://phenix.it-sudparis.eu/jvet/doc_end_user/current_document.php?id=4038</vt:lpwstr>
      </vt:variant>
      <vt:variant>
        <vt:lpwstr/>
      </vt:variant>
      <vt:variant>
        <vt:i4>7733274</vt:i4>
      </vt:variant>
      <vt:variant>
        <vt:i4>1677</vt:i4>
      </vt:variant>
      <vt:variant>
        <vt:i4>0</vt:i4>
      </vt:variant>
      <vt:variant>
        <vt:i4>5</vt:i4>
      </vt:variant>
      <vt:variant>
        <vt:lpwstr>http://phenix.it-sudparis.eu/jvet/doc_end_user/current_document.php?id=3553</vt:lpwstr>
      </vt:variant>
      <vt:variant>
        <vt:lpwstr/>
      </vt:variant>
      <vt:variant>
        <vt:i4>7405599</vt:i4>
      </vt:variant>
      <vt:variant>
        <vt:i4>1674</vt:i4>
      </vt:variant>
      <vt:variant>
        <vt:i4>0</vt:i4>
      </vt:variant>
      <vt:variant>
        <vt:i4>5</vt:i4>
      </vt:variant>
      <vt:variant>
        <vt:lpwstr>http://phenix.it-sudparis.eu/jvet/doc_end_user/current_document.php?id=4059</vt:lpwstr>
      </vt:variant>
      <vt:variant>
        <vt:lpwstr/>
      </vt:variant>
      <vt:variant>
        <vt:i4>7340063</vt:i4>
      </vt:variant>
      <vt:variant>
        <vt:i4>1671</vt:i4>
      </vt:variant>
      <vt:variant>
        <vt:i4>0</vt:i4>
      </vt:variant>
      <vt:variant>
        <vt:i4>5</vt:i4>
      </vt:variant>
      <vt:variant>
        <vt:lpwstr>http://phenix.it-sudparis.eu/jvet/doc_end_user/current_document.php?id=4048</vt:lpwstr>
      </vt:variant>
      <vt:variant>
        <vt:lpwstr/>
      </vt:variant>
      <vt:variant>
        <vt:i4>7340063</vt:i4>
      </vt:variant>
      <vt:variant>
        <vt:i4>1668</vt:i4>
      </vt:variant>
      <vt:variant>
        <vt:i4>0</vt:i4>
      </vt:variant>
      <vt:variant>
        <vt:i4>5</vt:i4>
      </vt:variant>
      <vt:variant>
        <vt:lpwstr>http://phenix.it-sudparis.eu/jvet/doc_end_user/current_document.php?id=4047</vt:lpwstr>
      </vt:variant>
      <vt:variant>
        <vt:lpwstr/>
      </vt:variant>
      <vt:variant>
        <vt:i4>7798815</vt:i4>
      </vt:variant>
      <vt:variant>
        <vt:i4>1665</vt:i4>
      </vt:variant>
      <vt:variant>
        <vt:i4>0</vt:i4>
      </vt:variant>
      <vt:variant>
        <vt:i4>5</vt:i4>
      </vt:variant>
      <vt:variant>
        <vt:lpwstr>http://phenix.it-sudparis.eu/jvet/doc_end_user/current_document.php?id=4030</vt:lpwstr>
      </vt:variant>
      <vt:variant>
        <vt:lpwstr/>
      </vt:variant>
      <vt:variant>
        <vt:i4>7667743</vt:i4>
      </vt:variant>
      <vt:variant>
        <vt:i4>1662</vt:i4>
      </vt:variant>
      <vt:variant>
        <vt:i4>0</vt:i4>
      </vt:variant>
      <vt:variant>
        <vt:i4>5</vt:i4>
      </vt:variant>
      <vt:variant>
        <vt:lpwstr>http://phenix.it-sudparis.eu/jvet/doc_end_user/current_document.php?id=4012</vt:lpwstr>
      </vt:variant>
      <vt:variant>
        <vt:lpwstr/>
      </vt:variant>
      <vt:variant>
        <vt:i4>7995414</vt:i4>
      </vt:variant>
      <vt:variant>
        <vt:i4>1659</vt:i4>
      </vt:variant>
      <vt:variant>
        <vt:i4>0</vt:i4>
      </vt:variant>
      <vt:variant>
        <vt:i4>5</vt:i4>
      </vt:variant>
      <vt:variant>
        <vt:lpwstr>http://phenix.it-sudparis.eu/jvet/doc_end_user/current_document.php?id=3999</vt:lpwstr>
      </vt:variant>
      <vt:variant>
        <vt:lpwstr/>
      </vt:variant>
      <vt:variant>
        <vt:i4>7733270</vt:i4>
      </vt:variant>
      <vt:variant>
        <vt:i4>1656</vt:i4>
      </vt:variant>
      <vt:variant>
        <vt:i4>0</vt:i4>
      </vt:variant>
      <vt:variant>
        <vt:i4>5</vt:i4>
      </vt:variant>
      <vt:variant>
        <vt:lpwstr>http://phenix.it-sudparis.eu/jvet/doc_end_user/current_document.php?id=3954</vt:lpwstr>
      </vt:variant>
      <vt:variant>
        <vt:lpwstr/>
      </vt:variant>
      <vt:variant>
        <vt:i4>7798815</vt:i4>
      </vt:variant>
      <vt:variant>
        <vt:i4>1653</vt:i4>
      </vt:variant>
      <vt:variant>
        <vt:i4>0</vt:i4>
      </vt:variant>
      <vt:variant>
        <vt:i4>5</vt:i4>
      </vt:variant>
      <vt:variant>
        <vt:lpwstr>http://phenix.it-sudparis.eu/jvet/doc_end_user/current_document.php?id=4036</vt:lpwstr>
      </vt:variant>
      <vt:variant>
        <vt:lpwstr/>
      </vt:variant>
      <vt:variant>
        <vt:i4>7405590</vt:i4>
      </vt:variant>
      <vt:variant>
        <vt:i4>1650</vt:i4>
      </vt:variant>
      <vt:variant>
        <vt:i4>0</vt:i4>
      </vt:variant>
      <vt:variant>
        <vt:i4>5</vt:i4>
      </vt:variant>
      <vt:variant>
        <vt:lpwstr>http://phenix.it-sudparis.eu/jvet/doc_end_user/current_document.php?id=3920</vt:lpwstr>
      </vt:variant>
      <vt:variant>
        <vt:lpwstr/>
      </vt:variant>
      <vt:variant>
        <vt:i4>7995415</vt:i4>
      </vt:variant>
      <vt:variant>
        <vt:i4>1647</vt:i4>
      </vt:variant>
      <vt:variant>
        <vt:i4>0</vt:i4>
      </vt:variant>
      <vt:variant>
        <vt:i4>5</vt:i4>
      </vt:variant>
      <vt:variant>
        <vt:lpwstr>http://phenix.it-sudparis.eu/jvet/doc_end_user/current_document.php?id=3896</vt:lpwstr>
      </vt:variant>
      <vt:variant>
        <vt:lpwstr/>
      </vt:variant>
      <vt:variant>
        <vt:i4>7798815</vt:i4>
      </vt:variant>
      <vt:variant>
        <vt:i4>1644</vt:i4>
      </vt:variant>
      <vt:variant>
        <vt:i4>0</vt:i4>
      </vt:variant>
      <vt:variant>
        <vt:i4>5</vt:i4>
      </vt:variant>
      <vt:variant>
        <vt:lpwstr>http://phenix.it-sudparis.eu/jvet/doc_end_user/current_document.php?id=4034</vt:lpwstr>
      </vt:variant>
      <vt:variant>
        <vt:lpwstr/>
      </vt:variant>
      <vt:variant>
        <vt:i4>7667735</vt:i4>
      </vt:variant>
      <vt:variant>
        <vt:i4>1641</vt:i4>
      </vt:variant>
      <vt:variant>
        <vt:i4>0</vt:i4>
      </vt:variant>
      <vt:variant>
        <vt:i4>5</vt:i4>
      </vt:variant>
      <vt:variant>
        <vt:lpwstr>http://phenix.it-sudparis.eu/jvet/doc_end_user/current_document.php?id=3865</vt:lpwstr>
      </vt:variant>
      <vt:variant>
        <vt:lpwstr/>
      </vt:variant>
      <vt:variant>
        <vt:i4>7602207</vt:i4>
      </vt:variant>
      <vt:variant>
        <vt:i4>1638</vt:i4>
      </vt:variant>
      <vt:variant>
        <vt:i4>0</vt:i4>
      </vt:variant>
      <vt:variant>
        <vt:i4>5</vt:i4>
      </vt:variant>
      <vt:variant>
        <vt:lpwstr>http://phenix.it-sudparis.eu/jvet/doc_end_user/current_document.php?id=4008</vt:lpwstr>
      </vt:variant>
      <vt:variant>
        <vt:lpwstr/>
      </vt:variant>
      <vt:variant>
        <vt:i4>7733271</vt:i4>
      </vt:variant>
      <vt:variant>
        <vt:i4>1635</vt:i4>
      </vt:variant>
      <vt:variant>
        <vt:i4>0</vt:i4>
      </vt:variant>
      <vt:variant>
        <vt:i4>5</vt:i4>
      </vt:variant>
      <vt:variant>
        <vt:lpwstr>http://phenix.it-sudparis.eu/jvet/doc_end_user/current_document.php?id=3851</vt:lpwstr>
      </vt:variant>
      <vt:variant>
        <vt:lpwstr/>
      </vt:variant>
      <vt:variant>
        <vt:i4>7405591</vt:i4>
      </vt:variant>
      <vt:variant>
        <vt:i4>1632</vt:i4>
      </vt:variant>
      <vt:variant>
        <vt:i4>0</vt:i4>
      </vt:variant>
      <vt:variant>
        <vt:i4>5</vt:i4>
      </vt:variant>
      <vt:variant>
        <vt:lpwstr>http://phenix.it-sudparis.eu/jvet/doc_end_user/current_document.php?id=3827</vt:lpwstr>
      </vt:variant>
      <vt:variant>
        <vt:lpwstr/>
      </vt:variant>
      <vt:variant>
        <vt:i4>7536663</vt:i4>
      </vt:variant>
      <vt:variant>
        <vt:i4>1629</vt:i4>
      </vt:variant>
      <vt:variant>
        <vt:i4>0</vt:i4>
      </vt:variant>
      <vt:variant>
        <vt:i4>5</vt:i4>
      </vt:variant>
      <vt:variant>
        <vt:lpwstr>http://phenix.it-sudparis.eu/jvet/doc_end_user/current_document.php?id=3806</vt:lpwstr>
      </vt:variant>
      <vt:variant>
        <vt:lpwstr/>
      </vt:variant>
      <vt:variant>
        <vt:i4>7340063</vt:i4>
      </vt:variant>
      <vt:variant>
        <vt:i4>1626</vt:i4>
      </vt:variant>
      <vt:variant>
        <vt:i4>0</vt:i4>
      </vt:variant>
      <vt:variant>
        <vt:i4>5</vt:i4>
      </vt:variant>
      <vt:variant>
        <vt:lpwstr>http://phenix.it-sudparis.eu/jvet/doc_end_user/current_document.php?id=4045</vt:lpwstr>
      </vt:variant>
      <vt:variant>
        <vt:lpwstr/>
      </vt:variant>
      <vt:variant>
        <vt:i4>7536663</vt:i4>
      </vt:variant>
      <vt:variant>
        <vt:i4>1623</vt:i4>
      </vt:variant>
      <vt:variant>
        <vt:i4>0</vt:i4>
      </vt:variant>
      <vt:variant>
        <vt:i4>5</vt:i4>
      </vt:variant>
      <vt:variant>
        <vt:lpwstr>http://phenix.it-sudparis.eu/jvet/doc_end_user/current_document.php?id=3802</vt:lpwstr>
      </vt:variant>
      <vt:variant>
        <vt:lpwstr/>
      </vt:variant>
      <vt:variant>
        <vt:i4>8060952</vt:i4>
      </vt:variant>
      <vt:variant>
        <vt:i4>1620</vt:i4>
      </vt:variant>
      <vt:variant>
        <vt:i4>0</vt:i4>
      </vt:variant>
      <vt:variant>
        <vt:i4>5</vt:i4>
      </vt:variant>
      <vt:variant>
        <vt:lpwstr>http://phenix.it-sudparis.eu/jvet/doc_end_user/current_document.php?id=3788</vt:lpwstr>
      </vt:variant>
      <vt:variant>
        <vt:lpwstr/>
      </vt:variant>
      <vt:variant>
        <vt:i4>7405599</vt:i4>
      </vt:variant>
      <vt:variant>
        <vt:i4>1617</vt:i4>
      </vt:variant>
      <vt:variant>
        <vt:i4>0</vt:i4>
      </vt:variant>
      <vt:variant>
        <vt:i4>5</vt:i4>
      </vt:variant>
      <vt:variant>
        <vt:lpwstr>http://phenix.it-sudparis.eu/jvet/doc_end_user/current_document.php?id=4055</vt:lpwstr>
      </vt:variant>
      <vt:variant>
        <vt:lpwstr/>
      </vt:variant>
      <vt:variant>
        <vt:i4>7733272</vt:i4>
      </vt:variant>
      <vt:variant>
        <vt:i4>1614</vt:i4>
      </vt:variant>
      <vt:variant>
        <vt:i4>0</vt:i4>
      </vt:variant>
      <vt:variant>
        <vt:i4>5</vt:i4>
      </vt:variant>
      <vt:variant>
        <vt:lpwstr>http://phenix.it-sudparis.eu/jvet/doc_end_user/current_document.php?id=3753</vt:lpwstr>
      </vt:variant>
      <vt:variant>
        <vt:lpwstr/>
      </vt:variant>
      <vt:variant>
        <vt:i4>7602207</vt:i4>
      </vt:variant>
      <vt:variant>
        <vt:i4>1611</vt:i4>
      </vt:variant>
      <vt:variant>
        <vt:i4>0</vt:i4>
      </vt:variant>
      <vt:variant>
        <vt:i4>5</vt:i4>
      </vt:variant>
      <vt:variant>
        <vt:lpwstr>http://phenix.it-sudparis.eu/jvet/doc_end_user/current_document.php?id=4007</vt:lpwstr>
      </vt:variant>
      <vt:variant>
        <vt:lpwstr/>
      </vt:variant>
      <vt:variant>
        <vt:i4>7733272</vt:i4>
      </vt:variant>
      <vt:variant>
        <vt:i4>1608</vt:i4>
      </vt:variant>
      <vt:variant>
        <vt:i4>0</vt:i4>
      </vt:variant>
      <vt:variant>
        <vt:i4>5</vt:i4>
      </vt:variant>
      <vt:variant>
        <vt:lpwstr>http://phenix.it-sudparis.eu/jvet/doc_end_user/current_document.php?id=3752</vt:lpwstr>
      </vt:variant>
      <vt:variant>
        <vt:lpwstr/>
      </vt:variant>
      <vt:variant>
        <vt:i4>7340056</vt:i4>
      </vt:variant>
      <vt:variant>
        <vt:i4>1605</vt:i4>
      </vt:variant>
      <vt:variant>
        <vt:i4>0</vt:i4>
      </vt:variant>
      <vt:variant>
        <vt:i4>5</vt:i4>
      </vt:variant>
      <vt:variant>
        <vt:lpwstr>http://phenix.it-sudparis.eu/jvet/doc_end_user/current_document.php?id=3731</vt:lpwstr>
      </vt:variant>
      <vt:variant>
        <vt:lpwstr/>
      </vt:variant>
      <vt:variant>
        <vt:i4>7340063</vt:i4>
      </vt:variant>
      <vt:variant>
        <vt:i4>1602</vt:i4>
      </vt:variant>
      <vt:variant>
        <vt:i4>0</vt:i4>
      </vt:variant>
      <vt:variant>
        <vt:i4>5</vt:i4>
      </vt:variant>
      <vt:variant>
        <vt:lpwstr>http://phenix.it-sudparis.eu/jvet/doc_end_user/current_document.php?id=4042</vt:lpwstr>
      </vt:variant>
      <vt:variant>
        <vt:lpwstr/>
      </vt:variant>
      <vt:variant>
        <vt:i4>7471128</vt:i4>
      </vt:variant>
      <vt:variant>
        <vt:i4>1599</vt:i4>
      </vt:variant>
      <vt:variant>
        <vt:i4>0</vt:i4>
      </vt:variant>
      <vt:variant>
        <vt:i4>5</vt:i4>
      </vt:variant>
      <vt:variant>
        <vt:lpwstr>http://phenix.it-sudparis.eu/jvet/doc_end_user/current_document.php?id=3713</vt:lpwstr>
      </vt:variant>
      <vt:variant>
        <vt:lpwstr/>
      </vt:variant>
      <vt:variant>
        <vt:i4>7602200</vt:i4>
      </vt:variant>
      <vt:variant>
        <vt:i4>1596</vt:i4>
      </vt:variant>
      <vt:variant>
        <vt:i4>0</vt:i4>
      </vt:variant>
      <vt:variant>
        <vt:i4>5</vt:i4>
      </vt:variant>
      <vt:variant>
        <vt:lpwstr>http://phenix.it-sudparis.eu/jvet/doc_end_user/current_document.php?id=3772</vt:lpwstr>
      </vt:variant>
      <vt:variant>
        <vt:lpwstr/>
      </vt:variant>
      <vt:variant>
        <vt:i4>7536664</vt:i4>
      </vt:variant>
      <vt:variant>
        <vt:i4>1593</vt:i4>
      </vt:variant>
      <vt:variant>
        <vt:i4>0</vt:i4>
      </vt:variant>
      <vt:variant>
        <vt:i4>5</vt:i4>
      </vt:variant>
      <vt:variant>
        <vt:lpwstr>http://phenix.it-sudparis.eu/jvet/doc_end_user/current_document.php?id=3705</vt:lpwstr>
      </vt:variant>
      <vt:variant>
        <vt:lpwstr/>
      </vt:variant>
      <vt:variant>
        <vt:i4>7667734</vt:i4>
      </vt:variant>
      <vt:variant>
        <vt:i4>1590</vt:i4>
      </vt:variant>
      <vt:variant>
        <vt:i4>0</vt:i4>
      </vt:variant>
      <vt:variant>
        <vt:i4>5</vt:i4>
      </vt:variant>
      <vt:variant>
        <vt:lpwstr>http://phenix.it-sudparis.eu/jvet/doc_end_user/current_document.php?id=3966</vt:lpwstr>
      </vt:variant>
      <vt:variant>
        <vt:lpwstr/>
      </vt:variant>
      <vt:variant>
        <vt:i4>8060953</vt:i4>
      </vt:variant>
      <vt:variant>
        <vt:i4>1587</vt:i4>
      </vt:variant>
      <vt:variant>
        <vt:i4>0</vt:i4>
      </vt:variant>
      <vt:variant>
        <vt:i4>5</vt:i4>
      </vt:variant>
      <vt:variant>
        <vt:lpwstr>http://phenix.it-sudparis.eu/jvet/doc_end_user/current_document.php?id=3683</vt:lpwstr>
      </vt:variant>
      <vt:variant>
        <vt:lpwstr/>
      </vt:variant>
      <vt:variant>
        <vt:i4>8060950</vt:i4>
      </vt:variant>
      <vt:variant>
        <vt:i4>1584</vt:i4>
      </vt:variant>
      <vt:variant>
        <vt:i4>0</vt:i4>
      </vt:variant>
      <vt:variant>
        <vt:i4>5</vt:i4>
      </vt:variant>
      <vt:variant>
        <vt:lpwstr>http://phenix.it-sudparis.eu/jvet/doc_end_user/current_document.php?id=3984</vt:lpwstr>
      </vt:variant>
      <vt:variant>
        <vt:lpwstr/>
      </vt:variant>
      <vt:variant>
        <vt:i4>8060953</vt:i4>
      </vt:variant>
      <vt:variant>
        <vt:i4>1581</vt:i4>
      </vt:variant>
      <vt:variant>
        <vt:i4>0</vt:i4>
      </vt:variant>
      <vt:variant>
        <vt:i4>5</vt:i4>
      </vt:variant>
      <vt:variant>
        <vt:lpwstr>http://phenix.it-sudparis.eu/jvet/doc_end_user/current_document.php?id=3680</vt:lpwstr>
      </vt:variant>
      <vt:variant>
        <vt:lpwstr/>
      </vt:variant>
      <vt:variant>
        <vt:i4>1245228</vt:i4>
      </vt:variant>
      <vt:variant>
        <vt:i4>1578</vt:i4>
      </vt:variant>
      <vt:variant>
        <vt:i4>0</vt:i4>
      </vt:variant>
      <vt:variant>
        <vt:i4>5</vt:i4>
      </vt:variant>
      <vt:variant>
        <vt:lpwstr>mailto:leolzhao@tencent.com</vt:lpwstr>
      </vt:variant>
      <vt:variant>
        <vt:lpwstr/>
      </vt:variant>
      <vt:variant>
        <vt:i4>7667734</vt:i4>
      </vt:variant>
      <vt:variant>
        <vt:i4>1575</vt:i4>
      </vt:variant>
      <vt:variant>
        <vt:i4>0</vt:i4>
      </vt:variant>
      <vt:variant>
        <vt:i4>5</vt:i4>
      </vt:variant>
      <vt:variant>
        <vt:lpwstr>http://phenix.it-sudparis.eu/jvet/doc_end_user/current_document.php?id=3967</vt:lpwstr>
      </vt:variant>
      <vt:variant>
        <vt:lpwstr/>
      </vt:variant>
      <vt:variant>
        <vt:i4>7602201</vt:i4>
      </vt:variant>
      <vt:variant>
        <vt:i4>1572</vt:i4>
      </vt:variant>
      <vt:variant>
        <vt:i4>0</vt:i4>
      </vt:variant>
      <vt:variant>
        <vt:i4>5</vt:i4>
      </vt:variant>
      <vt:variant>
        <vt:lpwstr>http://phenix.it-sudparis.eu/jvet/doc_end_user/current_document.php?id=3677</vt:lpwstr>
      </vt:variant>
      <vt:variant>
        <vt:lpwstr/>
      </vt:variant>
      <vt:variant>
        <vt:i4>7667743</vt:i4>
      </vt:variant>
      <vt:variant>
        <vt:i4>1569</vt:i4>
      </vt:variant>
      <vt:variant>
        <vt:i4>0</vt:i4>
      </vt:variant>
      <vt:variant>
        <vt:i4>5</vt:i4>
      </vt:variant>
      <vt:variant>
        <vt:lpwstr>http://phenix.it-sudparis.eu/jvet/doc_end_user/current_document.php?id=4013</vt:lpwstr>
      </vt:variant>
      <vt:variant>
        <vt:lpwstr/>
      </vt:variant>
      <vt:variant>
        <vt:i4>7405593</vt:i4>
      </vt:variant>
      <vt:variant>
        <vt:i4>1566</vt:i4>
      </vt:variant>
      <vt:variant>
        <vt:i4>0</vt:i4>
      </vt:variant>
      <vt:variant>
        <vt:i4>5</vt:i4>
      </vt:variant>
      <vt:variant>
        <vt:lpwstr>http://phenix.it-sudparis.eu/jvet/doc_end_user/current_document.php?id=3624</vt:lpwstr>
      </vt:variant>
      <vt:variant>
        <vt:lpwstr/>
      </vt:variant>
      <vt:variant>
        <vt:i4>7471135</vt:i4>
      </vt:variant>
      <vt:variant>
        <vt:i4>1563</vt:i4>
      </vt:variant>
      <vt:variant>
        <vt:i4>0</vt:i4>
      </vt:variant>
      <vt:variant>
        <vt:i4>5</vt:i4>
      </vt:variant>
      <vt:variant>
        <vt:lpwstr>http://phenix.it-sudparis.eu/jvet/doc_end_user/current_document.php?id=4063</vt:lpwstr>
      </vt:variant>
      <vt:variant>
        <vt:lpwstr/>
      </vt:variant>
      <vt:variant>
        <vt:i4>7602202</vt:i4>
      </vt:variant>
      <vt:variant>
        <vt:i4>1560</vt:i4>
      </vt:variant>
      <vt:variant>
        <vt:i4>0</vt:i4>
      </vt:variant>
      <vt:variant>
        <vt:i4>5</vt:i4>
      </vt:variant>
      <vt:variant>
        <vt:lpwstr>http://phenix.it-sudparis.eu/jvet/doc_end_user/current_document.php?id=3576</vt:lpwstr>
      </vt:variant>
      <vt:variant>
        <vt:lpwstr/>
      </vt:variant>
      <vt:variant>
        <vt:i4>7733279</vt:i4>
      </vt:variant>
      <vt:variant>
        <vt:i4>1557</vt:i4>
      </vt:variant>
      <vt:variant>
        <vt:i4>0</vt:i4>
      </vt:variant>
      <vt:variant>
        <vt:i4>5</vt:i4>
      </vt:variant>
      <vt:variant>
        <vt:lpwstr>http://phenix.it-sudparis.eu/jvet/doc_end_user/current_document.php?id=4028</vt:lpwstr>
      </vt:variant>
      <vt:variant>
        <vt:lpwstr/>
      </vt:variant>
      <vt:variant>
        <vt:i4>7667738</vt:i4>
      </vt:variant>
      <vt:variant>
        <vt:i4>1554</vt:i4>
      </vt:variant>
      <vt:variant>
        <vt:i4>0</vt:i4>
      </vt:variant>
      <vt:variant>
        <vt:i4>5</vt:i4>
      </vt:variant>
      <vt:variant>
        <vt:lpwstr>http://phenix.it-sudparis.eu/jvet/doc_end_user/current_document.php?id=3565</vt:lpwstr>
      </vt:variant>
      <vt:variant>
        <vt:lpwstr/>
      </vt:variant>
      <vt:variant>
        <vt:i4>7667738</vt:i4>
      </vt:variant>
      <vt:variant>
        <vt:i4>1551</vt:i4>
      </vt:variant>
      <vt:variant>
        <vt:i4>0</vt:i4>
      </vt:variant>
      <vt:variant>
        <vt:i4>5</vt:i4>
      </vt:variant>
      <vt:variant>
        <vt:lpwstr>http://phenix.it-sudparis.eu/jvet/doc_end_user/current_document.php?id=3560</vt:lpwstr>
      </vt:variant>
      <vt:variant>
        <vt:lpwstr/>
      </vt:variant>
      <vt:variant>
        <vt:i4>7733274</vt:i4>
      </vt:variant>
      <vt:variant>
        <vt:i4>1548</vt:i4>
      </vt:variant>
      <vt:variant>
        <vt:i4>0</vt:i4>
      </vt:variant>
      <vt:variant>
        <vt:i4>5</vt:i4>
      </vt:variant>
      <vt:variant>
        <vt:lpwstr>http://phenix.it-sudparis.eu/jvet/doc_end_user/current_document.php?id=3559</vt:lpwstr>
      </vt:variant>
      <vt:variant>
        <vt:lpwstr/>
      </vt:variant>
      <vt:variant>
        <vt:i4>7471135</vt:i4>
      </vt:variant>
      <vt:variant>
        <vt:i4>1545</vt:i4>
      </vt:variant>
      <vt:variant>
        <vt:i4>0</vt:i4>
      </vt:variant>
      <vt:variant>
        <vt:i4>5</vt:i4>
      </vt:variant>
      <vt:variant>
        <vt:lpwstr>http://phenix.it-sudparis.eu/jvet/doc_end_user/current_document.php?id=4069</vt:lpwstr>
      </vt:variant>
      <vt:variant>
        <vt:lpwstr/>
      </vt:variant>
      <vt:variant>
        <vt:i4>7798810</vt:i4>
      </vt:variant>
      <vt:variant>
        <vt:i4>1542</vt:i4>
      </vt:variant>
      <vt:variant>
        <vt:i4>0</vt:i4>
      </vt:variant>
      <vt:variant>
        <vt:i4>5</vt:i4>
      </vt:variant>
      <vt:variant>
        <vt:lpwstr>http://phenix.it-sudparis.eu/jvet/doc_end_user/current_document.php?id=3543</vt:lpwstr>
      </vt:variant>
      <vt:variant>
        <vt:lpwstr/>
      </vt:variant>
      <vt:variant>
        <vt:i4>7798815</vt:i4>
      </vt:variant>
      <vt:variant>
        <vt:i4>1539</vt:i4>
      </vt:variant>
      <vt:variant>
        <vt:i4>0</vt:i4>
      </vt:variant>
      <vt:variant>
        <vt:i4>5</vt:i4>
      </vt:variant>
      <vt:variant>
        <vt:lpwstr>http://phenix.it-sudparis.eu/jvet/doc_end_user/current_document.php?id=4032</vt:lpwstr>
      </vt:variant>
      <vt:variant>
        <vt:lpwstr/>
      </vt:variant>
      <vt:variant>
        <vt:i4>7536662</vt:i4>
      </vt:variant>
      <vt:variant>
        <vt:i4>1536</vt:i4>
      </vt:variant>
      <vt:variant>
        <vt:i4>0</vt:i4>
      </vt:variant>
      <vt:variant>
        <vt:i4>5</vt:i4>
      </vt:variant>
      <vt:variant>
        <vt:lpwstr>http://phenix.it-sudparis.eu/jvet/doc_end_user/current_document.php?id=3907</vt:lpwstr>
      </vt:variant>
      <vt:variant>
        <vt:lpwstr/>
      </vt:variant>
      <vt:variant>
        <vt:i4>1900602</vt:i4>
      </vt:variant>
      <vt:variant>
        <vt:i4>1533</vt:i4>
      </vt:variant>
      <vt:variant>
        <vt:i4>0</vt:i4>
      </vt:variant>
      <vt:variant>
        <vt:i4>5</vt:i4>
      </vt:variant>
      <vt:variant>
        <vt:lpwstr>mailto:ikai.tomohiro@sharp.co.jp</vt:lpwstr>
      </vt:variant>
      <vt:variant>
        <vt:lpwstr/>
      </vt:variant>
      <vt:variant>
        <vt:i4>7667743</vt:i4>
      </vt:variant>
      <vt:variant>
        <vt:i4>1530</vt:i4>
      </vt:variant>
      <vt:variant>
        <vt:i4>0</vt:i4>
      </vt:variant>
      <vt:variant>
        <vt:i4>5</vt:i4>
      </vt:variant>
      <vt:variant>
        <vt:lpwstr>http://phenix.it-sudparis.eu/jvet/doc_end_user/current_document.php?id=4018</vt:lpwstr>
      </vt:variant>
      <vt:variant>
        <vt:lpwstr/>
      </vt:variant>
      <vt:variant>
        <vt:i4>7536662</vt:i4>
      </vt:variant>
      <vt:variant>
        <vt:i4>1527</vt:i4>
      </vt:variant>
      <vt:variant>
        <vt:i4>0</vt:i4>
      </vt:variant>
      <vt:variant>
        <vt:i4>5</vt:i4>
      </vt:variant>
      <vt:variant>
        <vt:lpwstr>http://phenix.it-sudparis.eu/jvet/doc_end_user/current_document.php?id=3901</vt:lpwstr>
      </vt:variant>
      <vt:variant>
        <vt:lpwstr/>
      </vt:variant>
      <vt:variant>
        <vt:i4>7471135</vt:i4>
      </vt:variant>
      <vt:variant>
        <vt:i4>1524</vt:i4>
      </vt:variant>
      <vt:variant>
        <vt:i4>0</vt:i4>
      </vt:variant>
      <vt:variant>
        <vt:i4>5</vt:i4>
      </vt:variant>
      <vt:variant>
        <vt:lpwstr>http://phenix.it-sudparis.eu/jvet/doc_end_user/current_document.php?id=4064</vt:lpwstr>
      </vt:variant>
      <vt:variant>
        <vt:lpwstr/>
      </vt:variant>
      <vt:variant>
        <vt:i4>7995415</vt:i4>
      </vt:variant>
      <vt:variant>
        <vt:i4>1521</vt:i4>
      </vt:variant>
      <vt:variant>
        <vt:i4>0</vt:i4>
      </vt:variant>
      <vt:variant>
        <vt:i4>5</vt:i4>
      </vt:variant>
      <vt:variant>
        <vt:lpwstr>http://phenix.it-sudparis.eu/jvet/doc_end_user/current_document.php?id=3891</vt:lpwstr>
      </vt:variant>
      <vt:variant>
        <vt:lpwstr/>
      </vt:variant>
      <vt:variant>
        <vt:i4>7602207</vt:i4>
      </vt:variant>
      <vt:variant>
        <vt:i4>1518</vt:i4>
      </vt:variant>
      <vt:variant>
        <vt:i4>0</vt:i4>
      </vt:variant>
      <vt:variant>
        <vt:i4>5</vt:i4>
      </vt:variant>
      <vt:variant>
        <vt:lpwstr>http://phenix.it-sudparis.eu/jvet/doc_end_user/current_document.php?id=4009</vt:lpwstr>
      </vt:variant>
      <vt:variant>
        <vt:lpwstr/>
      </vt:variant>
      <vt:variant>
        <vt:i4>7995415</vt:i4>
      </vt:variant>
      <vt:variant>
        <vt:i4>1515</vt:i4>
      </vt:variant>
      <vt:variant>
        <vt:i4>0</vt:i4>
      </vt:variant>
      <vt:variant>
        <vt:i4>5</vt:i4>
      </vt:variant>
      <vt:variant>
        <vt:lpwstr>http://phenix.it-sudparis.eu/jvet/doc_end_user/current_document.php?id=3890</vt:lpwstr>
      </vt:variant>
      <vt:variant>
        <vt:lpwstr/>
      </vt:variant>
      <vt:variant>
        <vt:i4>7733279</vt:i4>
      </vt:variant>
      <vt:variant>
        <vt:i4>1512</vt:i4>
      </vt:variant>
      <vt:variant>
        <vt:i4>0</vt:i4>
      </vt:variant>
      <vt:variant>
        <vt:i4>5</vt:i4>
      </vt:variant>
      <vt:variant>
        <vt:lpwstr>http://phenix.it-sudparis.eu/jvet/doc_end_user/current_document.php?id=4022</vt:lpwstr>
      </vt:variant>
      <vt:variant>
        <vt:lpwstr/>
      </vt:variant>
      <vt:variant>
        <vt:i4>8060951</vt:i4>
      </vt:variant>
      <vt:variant>
        <vt:i4>1509</vt:i4>
      </vt:variant>
      <vt:variant>
        <vt:i4>0</vt:i4>
      </vt:variant>
      <vt:variant>
        <vt:i4>5</vt:i4>
      </vt:variant>
      <vt:variant>
        <vt:lpwstr>http://phenix.it-sudparis.eu/jvet/doc_end_user/current_document.php?id=3887</vt:lpwstr>
      </vt:variant>
      <vt:variant>
        <vt:lpwstr/>
      </vt:variant>
      <vt:variant>
        <vt:i4>7733279</vt:i4>
      </vt:variant>
      <vt:variant>
        <vt:i4>1506</vt:i4>
      </vt:variant>
      <vt:variant>
        <vt:i4>0</vt:i4>
      </vt:variant>
      <vt:variant>
        <vt:i4>5</vt:i4>
      </vt:variant>
      <vt:variant>
        <vt:lpwstr>http://phenix.it-sudparis.eu/jvet/doc_end_user/current_document.php?id=4024</vt:lpwstr>
      </vt:variant>
      <vt:variant>
        <vt:lpwstr/>
      </vt:variant>
      <vt:variant>
        <vt:i4>7340055</vt:i4>
      </vt:variant>
      <vt:variant>
        <vt:i4>1503</vt:i4>
      </vt:variant>
      <vt:variant>
        <vt:i4>0</vt:i4>
      </vt:variant>
      <vt:variant>
        <vt:i4>5</vt:i4>
      </vt:variant>
      <vt:variant>
        <vt:lpwstr>http://phenix.it-sudparis.eu/jvet/doc_end_user/current_document.php?id=3832</vt:lpwstr>
      </vt:variant>
      <vt:variant>
        <vt:lpwstr/>
      </vt:variant>
      <vt:variant>
        <vt:i4>7995414</vt:i4>
      </vt:variant>
      <vt:variant>
        <vt:i4>1500</vt:i4>
      </vt:variant>
      <vt:variant>
        <vt:i4>0</vt:i4>
      </vt:variant>
      <vt:variant>
        <vt:i4>5</vt:i4>
      </vt:variant>
      <vt:variant>
        <vt:lpwstr>http://phenix.it-sudparis.eu/jvet/doc_end_user/current_document.php?id=3996</vt:lpwstr>
      </vt:variant>
      <vt:variant>
        <vt:lpwstr/>
      </vt:variant>
      <vt:variant>
        <vt:i4>7798808</vt:i4>
      </vt:variant>
      <vt:variant>
        <vt:i4>1497</vt:i4>
      </vt:variant>
      <vt:variant>
        <vt:i4>0</vt:i4>
      </vt:variant>
      <vt:variant>
        <vt:i4>5</vt:i4>
      </vt:variant>
      <vt:variant>
        <vt:lpwstr>http://phenix.it-sudparis.eu/jvet/doc_end_user/current_document.php?id=3749</vt:lpwstr>
      </vt:variant>
      <vt:variant>
        <vt:lpwstr/>
      </vt:variant>
      <vt:variant>
        <vt:i4>7667743</vt:i4>
      </vt:variant>
      <vt:variant>
        <vt:i4>1494</vt:i4>
      </vt:variant>
      <vt:variant>
        <vt:i4>0</vt:i4>
      </vt:variant>
      <vt:variant>
        <vt:i4>5</vt:i4>
      </vt:variant>
      <vt:variant>
        <vt:lpwstr>http://phenix.it-sudparis.eu/jvet/doc_end_user/current_document.php?id=4019</vt:lpwstr>
      </vt:variant>
      <vt:variant>
        <vt:lpwstr/>
      </vt:variant>
      <vt:variant>
        <vt:i4>7995414</vt:i4>
      </vt:variant>
      <vt:variant>
        <vt:i4>1491</vt:i4>
      </vt:variant>
      <vt:variant>
        <vt:i4>0</vt:i4>
      </vt:variant>
      <vt:variant>
        <vt:i4>5</vt:i4>
      </vt:variant>
      <vt:variant>
        <vt:lpwstr>http://phenix.it-sudparis.eu/jvet/doc_end_user/current_document.php?id=3994</vt:lpwstr>
      </vt:variant>
      <vt:variant>
        <vt:lpwstr/>
      </vt:variant>
      <vt:variant>
        <vt:i4>7798808</vt:i4>
      </vt:variant>
      <vt:variant>
        <vt:i4>1488</vt:i4>
      </vt:variant>
      <vt:variant>
        <vt:i4>0</vt:i4>
      </vt:variant>
      <vt:variant>
        <vt:i4>5</vt:i4>
      </vt:variant>
      <vt:variant>
        <vt:lpwstr>http://phenix.it-sudparis.eu/jvet/doc_end_user/current_document.php?id=3748</vt:lpwstr>
      </vt:variant>
      <vt:variant>
        <vt:lpwstr/>
      </vt:variant>
      <vt:variant>
        <vt:i4>7798815</vt:i4>
      </vt:variant>
      <vt:variant>
        <vt:i4>1485</vt:i4>
      </vt:variant>
      <vt:variant>
        <vt:i4>0</vt:i4>
      </vt:variant>
      <vt:variant>
        <vt:i4>5</vt:i4>
      </vt:variant>
      <vt:variant>
        <vt:lpwstr>http://phenix.it-sudparis.eu/jvet/doc_end_user/current_document.php?id=4033</vt:lpwstr>
      </vt:variant>
      <vt:variant>
        <vt:lpwstr/>
      </vt:variant>
      <vt:variant>
        <vt:i4>7798808</vt:i4>
      </vt:variant>
      <vt:variant>
        <vt:i4>1482</vt:i4>
      </vt:variant>
      <vt:variant>
        <vt:i4>0</vt:i4>
      </vt:variant>
      <vt:variant>
        <vt:i4>5</vt:i4>
      </vt:variant>
      <vt:variant>
        <vt:lpwstr>http://phenix.it-sudparis.eu/jvet/doc_end_user/current_document.php?id=3747</vt:lpwstr>
      </vt:variant>
      <vt:variant>
        <vt:lpwstr/>
      </vt:variant>
      <vt:variant>
        <vt:i4>7405599</vt:i4>
      </vt:variant>
      <vt:variant>
        <vt:i4>1479</vt:i4>
      </vt:variant>
      <vt:variant>
        <vt:i4>0</vt:i4>
      </vt:variant>
      <vt:variant>
        <vt:i4>5</vt:i4>
      </vt:variant>
      <vt:variant>
        <vt:lpwstr>http://phenix.it-sudparis.eu/jvet/doc_end_user/current_document.php?id=4054</vt:lpwstr>
      </vt:variant>
      <vt:variant>
        <vt:lpwstr/>
      </vt:variant>
      <vt:variant>
        <vt:i4>7471128</vt:i4>
      </vt:variant>
      <vt:variant>
        <vt:i4>1476</vt:i4>
      </vt:variant>
      <vt:variant>
        <vt:i4>0</vt:i4>
      </vt:variant>
      <vt:variant>
        <vt:i4>5</vt:i4>
      </vt:variant>
      <vt:variant>
        <vt:lpwstr>http://phenix.it-sudparis.eu/jvet/doc_end_user/current_document.php?id=3712</vt:lpwstr>
      </vt:variant>
      <vt:variant>
        <vt:lpwstr/>
      </vt:variant>
      <vt:variant>
        <vt:i4>7602198</vt:i4>
      </vt:variant>
      <vt:variant>
        <vt:i4>1473</vt:i4>
      </vt:variant>
      <vt:variant>
        <vt:i4>0</vt:i4>
      </vt:variant>
      <vt:variant>
        <vt:i4>5</vt:i4>
      </vt:variant>
      <vt:variant>
        <vt:lpwstr>http://phenix.it-sudparis.eu/jvet/doc_end_user/current_document.php?id=3979</vt:lpwstr>
      </vt:variant>
      <vt:variant>
        <vt:lpwstr/>
      </vt:variant>
      <vt:variant>
        <vt:i4>7471128</vt:i4>
      </vt:variant>
      <vt:variant>
        <vt:i4>1470</vt:i4>
      </vt:variant>
      <vt:variant>
        <vt:i4>0</vt:i4>
      </vt:variant>
      <vt:variant>
        <vt:i4>5</vt:i4>
      </vt:variant>
      <vt:variant>
        <vt:lpwstr>http://phenix.it-sudparis.eu/jvet/doc_end_user/current_document.php?id=3711</vt:lpwstr>
      </vt:variant>
      <vt:variant>
        <vt:lpwstr/>
      </vt:variant>
      <vt:variant>
        <vt:i4>7602198</vt:i4>
      </vt:variant>
      <vt:variant>
        <vt:i4>1467</vt:i4>
      </vt:variant>
      <vt:variant>
        <vt:i4>0</vt:i4>
      </vt:variant>
      <vt:variant>
        <vt:i4>5</vt:i4>
      </vt:variant>
      <vt:variant>
        <vt:lpwstr>http://phenix.it-sudparis.eu/jvet/doc_end_user/current_document.php?id=3978</vt:lpwstr>
      </vt:variant>
      <vt:variant>
        <vt:lpwstr/>
      </vt:variant>
      <vt:variant>
        <vt:i4>7471128</vt:i4>
      </vt:variant>
      <vt:variant>
        <vt:i4>1464</vt:i4>
      </vt:variant>
      <vt:variant>
        <vt:i4>0</vt:i4>
      </vt:variant>
      <vt:variant>
        <vt:i4>5</vt:i4>
      </vt:variant>
      <vt:variant>
        <vt:lpwstr>http://phenix.it-sudparis.eu/jvet/doc_end_user/current_document.php?id=3710</vt:lpwstr>
      </vt:variant>
      <vt:variant>
        <vt:lpwstr/>
      </vt:variant>
      <vt:variant>
        <vt:i4>7667738</vt:i4>
      </vt:variant>
      <vt:variant>
        <vt:i4>1461</vt:i4>
      </vt:variant>
      <vt:variant>
        <vt:i4>0</vt:i4>
      </vt:variant>
      <vt:variant>
        <vt:i4>5</vt:i4>
      </vt:variant>
      <vt:variant>
        <vt:lpwstr>http://phenix.it-sudparis.eu/jvet/doc_end_user/current_document.php?id=3569</vt:lpwstr>
      </vt:variant>
      <vt:variant>
        <vt:lpwstr/>
      </vt:variant>
      <vt:variant>
        <vt:i4>7733279</vt:i4>
      </vt:variant>
      <vt:variant>
        <vt:i4>1458</vt:i4>
      </vt:variant>
      <vt:variant>
        <vt:i4>0</vt:i4>
      </vt:variant>
      <vt:variant>
        <vt:i4>5</vt:i4>
      </vt:variant>
      <vt:variant>
        <vt:lpwstr>http://phenix.it-sudparis.eu/jvet/doc_end_user/current_document.php?id=4027</vt:lpwstr>
      </vt:variant>
      <vt:variant>
        <vt:lpwstr/>
      </vt:variant>
      <vt:variant>
        <vt:i4>7405599</vt:i4>
      </vt:variant>
      <vt:variant>
        <vt:i4>1455</vt:i4>
      </vt:variant>
      <vt:variant>
        <vt:i4>0</vt:i4>
      </vt:variant>
      <vt:variant>
        <vt:i4>5</vt:i4>
      </vt:variant>
      <vt:variant>
        <vt:lpwstr>http://phenix.it-sudparis.eu/jvet/doc_end_user/current_document.php?id=4053</vt:lpwstr>
      </vt:variant>
      <vt:variant>
        <vt:lpwstr/>
      </vt:variant>
      <vt:variant>
        <vt:i4>8060951</vt:i4>
      </vt:variant>
      <vt:variant>
        <vt:i4>1452</vt:i4>
      </vt:variant>
      <vt:variant>
        <vt:i4>0</vt:i4>
      </vt:variant>
      <vt:variant>
        <vt:i4>5</vt:i4>
      </vt:variant>
      <vt:variant>
        <vt:lpwstr>http://phenix.it-sudparis.eu/jvet/doc_end_user/current_document.php?id=3884</vt:lpwstr>
      </vt:variant>
      <vt:variant>
        <vt:lpwstr/>
      </vt:variant>
      <vt:variant>
        <vt:i4>7340054</vt:i4>
      </vt:variant>
      <vt:variant>
        <vt:i4>1449</vt:i4>
      </vt:variant>
      <vt:variant>
        <vt:i4>0</vt:i4>
      </vt:variant>
      <vt:variant>
        <vt:i4>5</vt:i4>
      </vt:variant>
      <vt:variant>
        <vt:lpwstr>http://phenix.it-sudparis.eu/jvet/doc_end_user/current_document.php?id=3935</vt:lpwstr>
      </vt:variant>
      <vt:variant>
        <vt:lpwstr/>
      </vt:variant>
      <vt:variant>
        <vt:i4>8060951</vt:i4>
      </vt:variant>
      <vt:variant>
        <vt:i4>1446</vt:i4>
      </vt:variant>
      <vt:variant>
        <vt:i4>0</vt:i4>
      </vt:variant>
      <vt:variant>
        <vt:i4>5</vt:i4>
      </vt:variant>
      <vt:variant>
        <vt:lpwstr>http://phenix.it-sudparis.eu/jvet/doc_end_user/current_document.php?id=3880</vt:lpwstr>
      </vt:variant>
      <vt:variant>
        <vt:lpwstr/>
      </vt:variant>
      <vt:variant>
        <vt:i4>7340055</vt:i4>
      </vt:variant>
      <vt:variant>
        <vt:i4>1443</vt:i4>
      </vt:variant>
      <vt:variant>
        <vt:i4>0</vt:i4>
      </vt:variant>
      <vt:variant>
        <vt:i4>5</vt:i4>
      </vt:variant>
      <vt:variant>
        <vt:lpwstr>http://phenix.it-sudparis.eu/jvet/doc_end_user/current_document.php?id=3834</vt:lpwstr>
      </vt:variant>
      <vt:variant>
        <vt:lpwstr/>
      </vt:variant>
      <vt:variant>
        <vt:i4>7405590</vt:i4>
      </vt:variant>
      <vt:variant>
        <vt:i4>1440</vt:i4>
      </vt:variant>
      <vt:variant>
        <vt:i4>0</vt:i4>
      </vt:variant>
      <vt:variant>
        <vt:i4>5</vt:i4>
      </vt:variant>
      <vt:variant>
        <vt:lpwstr>http://phenix.it-sudparis.eu/jvet/doc_end_user/current_document.php?id=3922</vt:lpwstr>
      </vt:variant>
      <vt:variant>
        <vt:lpwstr/>
      </vt:variant>
      <vt:variant>
        <vt:i4>7798808</vt:i4>
      </vt:variant>
      <vt:variant>
        <vt:i4>1437</vt:i4>
      </vt:variant>
      <vt:variant>
        <vt:i4>0</vt:i4>
      </vt:variant>
      <vt:variant>
        <vt:i4>5</vt:i4>
      </vt:variant>
      <vt:variant>
        <vt:lpwstr>http://phenix.it-sudparis.eu/jvet/doc_end_user/current_document.php?id=3740</vt:lpwstr>
      </vt:variant>
      <vt:variant>
        <vt:lpwstr/>
      </vt:variant>
      <vt:variant>
        <vt:i4>7733270</vt:i4>
      </vt:variant>
      <vt:variant>
        <vt:i4>1434</vt:i4>
      </vt:variant>
      <vt:variant>
        <vt:i4>0</vt:i4>
      </vt:variant>
      <vt:variant>
        <vt:i4>5</vt:i4>
      </vt:variant>
      <vt:variant>
        <vt:lpwstr>http://phenix.it-sudparis.eu/jvet/doc_end_user/current_document.php?id=3957</vt:lpwstr>
      </vt:variant>
      <vt:variant>
        <vt:lpwstr/>
      </vt:variant>
      <vt:variant>
        <vt:i4>7340056</vt:i4>
      </vt:variant>
      <vt:variant>
        <vt:i4>1431</vt:i4>
      </vt:variant>
      <vt:variant>
        <vt:i4>0</vt:i4>
      </vt:variant>
      <vt:variant>
        <vt:i4>5</vt:i4>
      </vt:variant>
      <vt:variant>
        <vt:lpwstr>http://phenix.it-sudparis.eu/jvet/doc_end_user/current_document.php?id=3730</vt:lpwstr>
      </vt:variant>
      <vt:variant>
        <vt:lpwstr/>
      </vt:variant>
      <vt:variant>
        <vt:i4>7995414</vt:i4>
      </vt:variant>
      <vt:variant>
        <vt:i4>1428</vt:i4>
      </vt:variant>
      <vt:variant>
        <vt:i4>0</vt:i4>
      </vt:variant>
      <vt:variant>
        <vt:i4>5</vt:i4>
      </vt:variant>
      <vt:variant>
        <vt:lpwstr>http://phenix.it-sudparis.eu/jvet/doc_end_user/current_document.php?id=3993</vt:lpwstr>
      </vt:variant>
      <vt:variant>
        <vt:lpwstr/>
      </vt:variant>
      <vt:variant>
        <vt:i4>7733273</vt:i4>
      </vt:variant>
      <vt:variant>
        <vt:i4>1425</vt:i4>
      </vt:variant>
      <vt:variant>
        <vt:i4>0</vt:i4>
      </vt:variant>
      <vt:variant>
        <vt:i4>5</vt:i4>
      </vt:variant>
      <vt:variant>
        <vt:lpwstr>http://phenix.it-sudparis.eu/jvet/doc_end_user/current_document.php?id=3651</vt:lpwstr>
      </vt:variant>
      <vt:variant>
        <vt:lpwstr/>
      </vt:variant>
      <vt:variant>
        <vt:i4>7536662</vt:i4>
      </vt:variant>
      <vt:variant>
        <vt:i4>1422</vt:i4>
      </vt:variant>
      <vt:variant>
        <vt:i4>0</vt:i4>
      </vt:variant>
      <vt:variant>
        <vt:i4>5</vt:i4>
      </vt:variant>
      <vt:variant>
        <vt:lpwstr>http://phenix.it-sudparis.eu/jvet/doc_end_user/current_document.php?id=3906</vt:lpwstr>
      </vt:variant>
      <vt:variant>
        <vt:lpwstr/>
      </vt:variant>
      <vt:variant>
        <vt:i4>7798807</vt:i4>
      </vt:variant>
      <vt:variant>
        <vt:i4>1419</vt:i4>
      </vt:variant>
      <vt:variant>
        <vt:i4>0</vt:i4>
      </vt:variant>
      <vt:variant>
        <vt:i4>5</vt:i4>
      </vt:variant>
      <vt:variant>
        <vt:lpwstr>http://phenix.it-sudparis.eu/jvet/doc_end_user/current_document.php?id=3845</vt:lpwstr>
      </vt:variant>
      <vt:variant>
        <vt:lpwstr/>
      </vt:variant>
      <vt:variant>
        <vt:i4>7798807</vt:i4>
      </vt:variant>
      <vt:variant>
        <vt:i4>1416</vt:i4>
      </vt:variant>
      <vt:variant>
        <vt:i4>0</vt:i4>
      </vt:variant>
      <vt:variant>
        <vt:i4>5</vt:i4>
      </vt:variant>
      <vt:variant>
        <vt:lpwstr>http://phenix.it-sudparis.eu/jvet/doc_end_user/current_document.php?id=3844</vt:lpwstr>
      </vt:variant>
      <vt:variant>
        <vt:lpwstr/>
      </vt:variant>
      <vt:variant>
        <vt:i4>7798807</vt:i4>
      </vt:variant>
      <vt:variant>
        <vt:i4>1413</vt:i4>
      </vt:variant>
      <vt:variant>
        <vt:i4>0</vt:i4>
      </vt:variant>
      <vt:variant>
        <vt:i4>5</vt:i4>
      </vt:variant>
      <vt:variant>
        <vt:lpwstr>http://phenix.it-sudparis.eu/jvet/doc_end_user/current_document.php?id=3843</vt:lpwstr>
      </vt:variant>
      <vt:variant>
        <vt:lpwstr/>
      </vt:variant>
      <vt:variant>
        <vt:i4>7798807</vt:i4>
      </vt:variant>
      <vt:variant>
        <vt:i4>1410</vt:i4>
      </vt:variant>
      <vt:variant>
        <vt:i4>0</vt:i4>
      </vt:variant>
      <vt:variant>
        <vt:i4>5</vt:i4>
      </vt:variant>
      <vt:variant>
        <vt:lpwstr>http://phenix.it-sudparis.eu/jvet/doc_end_user/current_document.php?id=3842</vt:lpwstr>
      </vt:variant>
      <vt:variant>
        <vt:lpwstr/>
      </vt:variant>
      <vt:variant>
        <vt:i4>7995417</vt:i4>
      </vt:variant>
      <vt:variant>
        <vt:i4>1407</vt:i4>
      </vt:variant>
      <vt:variant>
        <vt:i4>0</vt:i4>
      </vt:variant>
      <vt:variant>
        <vt:i4>5</vt:i4>
      </vt:variant>
      <vt:variant>
        <vt:lpwstr>http://phenix.it-sudparis.eu/jvet/doc_end_user/current_document.php?id=3691</vt:lpwstr>
      </vt:variant>
      <vt:variant>
        <vt:lpwstr/>
      </vt:variant>
      <vt:variant>
        <vt:i4>7340057</vt:i4>
      </vt:variant>
      <vt:variant>
        <vt:i4>1404</vt:i4>
      </vt:variant>
      <vt:variant>
        <vt:i4>0</vt:i4>
      </vt:variant>
      <vt:variant>
        <vt:i4>5</vt:i4>
      </vt:variant>
      <vt:variant>
        <vt:lpwstr>http://phenix.it-sudparis.eu/jvet/doc_end_user/current_document.php?id=3637</vt:lpwstr>
      </vt:variant>
      <vt:variant>
        <vt:lpwstr/>
      </vt:variant>
      <vt:variant>
        <vt:i4>7733271</vt:i4>
      </vt:variant>
      <vt:variant>
        <vt:i4>1401</vt:i4>
      </vt:variant>
      <vt:variant>
        <vt:i4>0</vt:i4>
      </vt:variant>
      <vt:variant>
        <vt:i4>5</vt:i4>
      </vt:variant>
      <vt:variant>
        <vt:lpwstr>http://phenix.it-sudparis.eu/jvet/doc_end_user/current_document.php?id=3853</vt:lpwstr>
      </vt:variant>
      <vt:variant>
        <vt:lpwstr/>
      </vt:variant>
      <vt:variant>
        <vt:i4>7471126</vt:i4>
      </vt:variant>
      <vt:variant>
        <vt:i4>1398</vt:i4>
      </vt:variant>
      <vt:variant>
        <vt:i4>0</vt:i4>
      </vt:variant>
      <vt:variant>
        <vt:i4>5</vt:i4>
      </vt:variant>
      <vt:variant>
        <vt:lpwstr>http://phenix.it-sudparis.eu/jvet/doc_end_user/current_document.php?id=3912</vt:lpwstr>
      </vt:variant>
      <vt:variant>
        <vt:lpwstr/>
      </vt:variant>
      <vt:variant>
        <vt:i4>7405591</vt:i4>
      </vt:variant>
      <vt:variant>
        <vt:i4>1395</vt:i4>
      </vt:variant>
      <vt:variant>
        <vt:i4>0</vt:i4>
      </vt:variant>
      <vt:variant>
        <vt:i4>5</vt:i4>
      </vt:variant>
      <vt:variant>
        <vt:lpwstr>http://phenix.it-sudparis.eu/jvet/doc_end_user/current_document.php?id=3822</vt:lpwstr>
      </vt:variant>
      <vt:variant>
        <vt:lpwstr/>
      </vt:variant>
      <vt:variant>
        <vt:i4>7471127</vt:i4>
      </vt:variant>
      <vt:variant>
        <vt:i4>1392</vt:i4>
      </vt:variant>
      <vt:variant>
        <vt:i4>0</vt:i4>
      </vt:variant>
      <vt:variant>
        <vt:i4>5</vt:i4>
      </vt:variant>
      <vt:variant>
        <vt:lpwstr>http://phenix.it-sudparis.eu/jvet/doc_end_user/current_document.php?id=3812</vt:lpwstr>
      </vt:variant>
      <vt:variant>
        <vt:lpwstr/>
      </vt:variant>
      <vt:variant>
        <vt:i4>7471127</vt:i4>
      </vt:variant>
      <vt:variant>
        <vt:i4>1389</vt:i4>
      </vt:variant>
      <vt:variant>
        <vt:i4>0</vt:i4>
      </vt:variant>
      <vt:variant>
        <vt:i4>5</vt:i4>
      </vt:variant>
      <vt:variant>
        <vt:lpwstr>http://phenix.it-sudparis.eu/jvet/doc_end_user/current_document.php?id=3810</vt:lpwstr>
      </vt:variant>
      <vt:variant>
        <vt:lpwstr/>
      </vt:variant>
      <vt:variant>
        <vt:i4>7667734</vt:i4>
      </vt:variant>
      <vt:variant>
        <vt:i4>1386</vt:i4>
      </vt:variant>
      <vt:variant>
        <vt:i4>0</vt:i4>
      </vt:variant>
      <vt:variant>
        <vt:i4>5</vt:i4>
      </vt:variant>
      <vt:variant>
        <vt:lpwstr>http://phenix.it-sudparis.eu/jvet/doc_end_user/current_document.php?id=3962</vt:lpwstr>
      </vt:variant>
      <vt:variant>
        <vt:lpwstr/>
      </vt:variant>
      <vt:variant>
        <vt:i4>8060951</vt:i4>
      </vt:variant>
      <vt:variant>
        <vt:i4>1371</vt:i4>
      </vt:variant>
      <vt:variant>
        <vt:i4>0</vt:i4>
      </vt:variant>
      <vt:variant>
        <vt:i4>5</vt:i4>
      </vt:variant>
      <vt:variant>
        <vt:lpwstr>http://phenix.it-sudparis.eu/jvet/doc_end_user/current_document.php?id=3888</vt:lpwstr>
      </vt:variant>
      <vt:variant>
        <vt:lpwstr/>
      </vt:variant>
      <vt:variant>
        <vt:i4>7667737</vt:i4>
      </vt:variant>
      <vt:variant>
        <vt:i4>1368</vt:i4>
      </vt:variant>
      <vt:variant>
        <vt:i4>0</vt:i4>
      </vt:variant>
      <vt:variant>
        <vt:i4>5</vt:i4>
      </vt:variant>
      <vt:variant>
        <vt:lpwstr>http://phenix.it-sudparis.eu/jvet/doc_end_user/current_document.php?id=3665</vt:lpwstr>
      </vt:variant>
      <vt:variant>
        <vt:lpwstr/>
      </vt:variant>
      <vt:variant>
        <vt:i4>7667737</vt:i4>
      </vt:variant>
      <vt:variant>
        <vt:i4>1365</vt:i4>
      </vt:variant>
      <vt:variant>
        <vt:i4>0</vt:i4>
      </vt:variant>
      <vt:variant>
        <vt:i4>5</vt:i4>
      </vt:variant>
      <vt:variant>
        <vt:lpwstr>http://phenix.it-sudparis.eu/jvet/doc_end_user/current_document.php?id=3664</vt:lpwstr>
      </vt:variant>
      <vt:variant>
        <vt:lpwstr/>
      </vt:variant>
      <vt:variant>
        <vt:i4>7733273</vt:i4>
      </vt:variant>
      <vt:variant>
        <vt:i4>1362</vt:i4>
      </vt:variant>
      <vt:variant>
        <vt:i4>0</vt:i4>
      </vt:variant>
      <vt:variant>
        <vt:i4>5</vt:i4>
      </vt:variant>
      <vt:variant>
        <vt:lpwstr>http://phenix.it-sudparis.eu/jvet/doc_end_user/current_document.php?id=3658</vt:lpwstr>
      </vt:variant>
      <vt:variant>
        <vt:lpwstr/>
      </vt:variant>
      <vt:variant>
        <vt:i4>7667735</vt:i4>
      </vt:variant>
      <vt:variant>
        <vt:i4>1359</vt:i4>
      </vt:variant>
      <vt:variant>
        <vt:i4>0</vt:i4>
      </vt:variant>
      <vt:variant>
        <vt:i4>5</vt:i4>
      </vt:variant>
      <vt:variant>
        <vt:lpwstr>http://phenix.it-sudparis.eu/jvet/doc_end_user/current_document.php?id=3862</vt:lpwstr>
      </vt:variant>
      <vt:variant>
        <vt:lpwstr/>
      </vt:variant>
      <vt:variant>
        <vt:i4>7340055</vt:i4>
      </vt:variant>
      <vt:variant>
        <vt:i4>1356</vt:i4>
      </vt:variant>
      <vt:variant>
        <vt:i4>0</vt:i4>
      </vt:variant>
      <vt:variant>
        <vt:i4>5</vt:i4>
      </vt:variant>
      <vt:variant>
        <vt:lpwstr>http://phenix.it-sudparis.eu/jvet/doc_end_user/current_document.php?id=3837</vt:lpwstr>
      </vt:variant>
      <vt:variant>
        <vt:lpwstr/>
      </vt:variant>
      <vt:variant>
        <vt:i4>8060952</vt:i4>
      </vt:variant>
      <vt:variant>
        <vt:i4>1353</vt:i4>
      </vt:variant>
      <vt:variant>
        <vt:i4>0</vt:i4>
      </vt:variant>
      <vt:variant>
        <vt:i4>5</vt:i4>
      </vt:variant>
      <vt:variant>
        <vt:lpwstr>http://phenix.it-sudparis.eu/jvet/doc_end_user/current_document.php?id=3780</vt:lpwstr>
      </vt:variant>
      <vt:variant>
        <vt:lpwstr/>
      </vt:variant>
      <vt:variant>
        <vt:i4>7667736</vt:i4>
      </vt:variant>
      <vt:variant>
        <vt:i4>1350</vt:i4>
      </vt:variant>
      <vt:variant>
        <vt:i4>0</vt:i4>
      </vt:variant>
      <vt:variant>
        <vt:i4>5</vt:i4>
      </vt:variant>
      <vt:variant>
        <vt:lpwstr>http://phenix.it-sudparis.eu/jvet/doc_end_user/current_document.php?id=3767</vt:lpwstr>
      </vt:variant>
      <vt:variant>
        <vt:lpwstr/>
      </vt:variant>
      <vt:variant>
        <vt:i4>7405592</vt:i4>
      </vt:variant>
      <vt:variant>
        <vt:i4>1347</vt:i4>
      </vt:variant>
      <vt:variant>
        <vt:i4>0</vt:i4>
      </vt:variant>
      <vt:variant>
        <vt:i4>5</vt:i4>
      </vt:variant>
      <vt:variant>
        <vt:lpwstr>http://phenix.it-sudparis.eu/jvet/doc_end_user/current_document.php?id=3723</vt:lpwstr>
      </vt:variant>
      <vt:variant>
        <vt:lpwstr/>
      </vt:variant>
      <vt:variant>
        <vt:i4>7733273</vt:i4>
      </vt:variant>
      <vt:variant>
        <vt:i4>1344</vt:i4>
      </vt:variant>
      <vt:variant>
        <vt:i4>0</vt:i4>
      </vt:variant>
      <vt:variant>
        <vt:i4>5</vt:i4>
      </vt:variant>
      <vt:variant>
        <vt:lpwstr>http://phenix.it-sudparis.eu/jvet/doc_end_user/current_document.php?id=3654</vt:lpwstr>
      </vt:variant>
      <vt:variant>
        <vt:lpwstr/>
      </vt:variant>
      <vt:variant>
        <vt:i4>7733273</vt:i4>
      </vt:variant>
      <vt:variant>
        <vt:i4>1341</vt:i4>
      </vt:variant>
      <vt:variant>
        <vt:i4>0</vt:i4>
      </vt:variant>
      <vt:variant>
        <vt:i4>5</vt:i4>
      </vt:variant>
      <vt:variant>
        <vt:lpwstr>http://phenix.it-sudparis.eu/jvet/doc_end_user/current_document.php?id=3652</vt:lpwstr>
      </vt:variant>
      <vt:variant>
        <vt:lpwstr/>
      </vt:variant>
      <vt:variant>
        <vt:i4>7733273</vt:i4>
      </vt:variant>
      <vt:variant>
        <vt:i4>1338</vt:i4>
      </vt:variant>
      <vt:variant>
        <vt:i4>0</vt:i4>
      </vt:variant>
      <vt:variant>
        <vt:i4>5</vt:i4>
      </vt:variant>
      <vt:variant>
        <vt:lpwstr>http://phenix.it-sudparis.eu/jvet/doc_end_user/current_document.php?id=3650</vt:lpwstr>
      </vt:variant>
      <vt:variant>
        <vt:lpwstr/>
      </vt:variant>
      <vt:variant>
        <vt:i4>7798807</vt:i4>
      </vt:variant>
      <vt:variant>
        <vt:i4>1335</vt:i4>
      </vt:variant>
      <vt:variant>
        <vt:i4>0</vt:i4>
      </vt:variant>
      <vt:variant>
        <vt:i4>5</vt:i4>
      </vt:variant>
      <vt:variant>
        <vt:lpwstr>http://phenix.it-sudparis.eu/jvet/doc_end_user/current_document.php?id=3848</vt:lpwstr>
      </vt:variant>
      <vt:variant>
        <vt:lpwstr/>
      </vt:variant>
      <vt:variant>
        <vt:i4>7667734</vt:i4>
      </vt:variant>
      <vt:variant>
        <vt:i4>1332</vt:i4>
      </vt:variant>
      <vt:variant>
        <vt:i4>0</vt:i4>
      </vt:variant>
      <vt:variant>
        <vt:i4>5</vt:i4>
      </vt:variant>
      <vt:variant>
        <vt:lpwstr>http://phenix.it-sudparis.eu/jvet/doc_end_user/current_document.php?id=3961</vt:lpwstr>
      </vt:variant>
      <vt:variant>
        <vt:lpwstr/>
      </vt:variant>
      <vt:variant>
        <vt:i4>7667734</vt:i4>
      </vt:variant>
      <vt:variant>
        <vt:i4>1329</vt:i4>
      </vt:variant>
      <vt:variant>
        <vt:i4>0</vt:i4>
      </vt:variant>
      <vt:variant>
        <vt:i4>5</vt:i4>
      </vt:variant>
      <vt:variant>
        <vt:lpwstr>http://phenix.it-sudparis.eu/jvet/doc_end_user/current_document.php?id=3960</vt:lpwstr>
      </vt:variant>
      <vt:variant>
        <vt:lpwstr/>
      </vt:variant>
      <vt:variant>
        <vt:i4>7995415</vt:i4>
      </vt:variant>
      <vt:variant>
        <vt:i4>1326</vt:i4>
      </vt:variant>
      <vt:variant>
        <vt:i4>0</vt:i4>
      </vt:variant>
      <vt:variant>
        <vt:i4>5</vt:i4>
      </vt:variant>
      <vt:variant>
        <vt:lpwstr>http://phenix.it-sudparis.eu/jvet/doc_end_user/current_document.php?id=3897</vt:lpwstr>
      </vt:variant>
      <vt:variant>
        <vt:lpwstr/>
      </vt:variant>
      <vt:variant>
        <vt:i4>7602199</vt:i4>
      </vt:variant>
      <vt:variant>
        <vt:i4>1323</vt:i4>
      </vt:variant>
      <vt:variant>
        <vt:i4>0</vt:i4>
      </vt:variant>
      <vt:variant>
        <vt:i4>5</vt:i4>
      </vt:variant>
      <vt:variant>
        <vt:lpwstr>http://phenix.it-sudparis.eu/jvet/doc_end_user/current_document.php?id=3877</vt:lpwstr>
      </vt:variant>
      <vt:variant>
        <vt:lpwstr/>
      </vt:variant>
      <vt:variant>
        <vt:i4>7602199</vt:i4>
      </vt:variant>
      <vt:variant>
        <vt:i4>1320</vt:i4>
      </vt:variant>
      <vt:variant>
        <vt:i4>0</vt:i4>
      </vt:variant>
      <vt:variant>
        <vt:i4>5</vt:i4>
      </vt:variant>
      <vt:variant>
        <vt:lpwstr>http://phenix.it-sudparis.eu/jvet/doc_end_user/current_document.php?id=3876</vt:lpwstr>
      </vt:variant>
      <vt:variant>
        <vt:lpwstr/>
      </vt:variant>
      <vt:variant>
        <vt:i4>7667735</vt:i4>
      </vt:variant>
      <vt:variant>
        <vt:i4>1317</vt:i4>
      </vt:variant>
      <vt:variant>
        <vt:i4>0</vt:i4>
      </vt:variant>
      <vt:variant>
        <vt:i4>5</vt:i4>
      </vt:variant>
      <vt:variant>
        <vt:lpwstr>http://phenix.it-sudparis.eu/jvet/doc_end_user/current_document.php?id=3861</vt:lpwstr>
      </vt:variant>
      <vt:variant>
        <vt:lpwstr/>
      </vt:variant>
      <vt:variant>
        <vt:i4>7667735</vt:i4>
      </vt:variant>
      <vt:variant>
        <vt:i4>1314</vt:i4>
      </vt:variant>
      <vt:variant>
        <vt:i4>0</vt:i4>
      </vt:variant>
      <vt:variant>
        <vt:i4>5</vt:i4>
      </vt:variant>
      <vt:variant>
        <vt:lpwstr>http://phenix.it-sudparis.eu/jvet/doc_end_user/current_document.php?id=3860</vt:lpwstr>
      </vt:variant>
      <vt:variant>
        <vt:lpwstr/>
      </vt:variant>
      <vt:variant>
        <vt:i4>7733271</vt:i4>
      </vt:variant>
      <vt:variant>
        <vt:i4>1311</vt:i4>
      </vt:variant>
      <vt:variant>
        <vt:i4>0</vt:i4>
      </vt:variant>
      <vt:variant>
        <vt:i4>5</vt:i4>
      </vt:variant>
      <vt:variant>
        <vt:lpwstr>http://phenix.it-sudparis.eu/jvet/doc_end_user/current_document.php?id=3859</vt:lpwstr>
      </vt:variant>
      <vt:variant>
        <vt:lpwstr/>
      </vt:variant>
      <vt:variant>
        <vt:i4>7471127</vt:i4>
      </vt:variant>
      <vt:variant>
        <vt:i4>1308</vt:i4>
      </vt:variant>
      <vt:variant>
        <vt:i4>0</vt:i4>
      </vt:variant>
      <vt:variant>
        <vt:i4>5</vt:i4>
      </vt:variant>
      <vt:variant>
        <vt:lpwstr>http://phenix.it-sudparis.eu/jvet/doc_end_user/current_document.php?id=3817</vt:lpwstr>
      </vt:variant>
      <vt:variant>
        <vt:lpwstr/>
      </vt:variant>
      <vt:variant>
        <vt:i4>7667736</vt:i4>
      </vt:variant>
      <vt:variant>
        <vt:i4>1305</vt:i4>
      </vt:variant>
      <vt:variant>
        <vt:i4>0</vt:i4>
      </vt:variant>
      <vt:variant>
        <vt:i4>5</vt:i4>
      </vt:variant>
      <vt:variant>
        <vt:lpwstr>http://phenix.it-sudparis.eu/jvet/doc_end_user/current_document.php?id=3765</vt:lpwstr>
      </vt:variant>
      <vt:variant>
        <vt:lpwstr/>
      </vt:variant>
      <vt:variant>
        <vt:i4>7667736</vt:i4>
      </vt:variant>
      <vt:variant>
        <vt:i4>1302</vt:i4>
      </vt:variant>
      <vt:variant>
        <vt:i4>0</vt:i4>
      </vt:variant>
      <vt:variant>
        <vt:i4>5</vt:i4>
      </vt:variant>
      <vt:variant>
        <vt:lpwstr>http://phenix.it-sudparis.eu/jvet/doc_end_user/current_document.php?id=3764</vt:lpwstr>
      </vt:variant>
      <vt:variant>
        <vt:lpwstr/>
      </vt:variant>
      <vt:variant>
        <vt:i4>7667736</vt:i4>
      </vt:variant>
      <vt:variant>
        <vt:i4>1299</vt:i4>
      </vt:variant>
      <vt:variant>
        <vt:i4>0</vt:i4>
      </vt:variant>
      <vt:variant>
        <vt:i4>5</vt:i4>
      </vt:variant>
      <vt:variant>
        <vt:lpwstr>http://phenix.it-sudparis.eu/jvet/doc_end_user/current_document.php?id=3763</vt:lpwstr>
      </vt:variant>
      <vt:variant>
        <vt:lpwstr/>
      </vt:variant>
      <vt:variant>
        <vt:i4>7405592</vt:i4>
      </vt:variant>
      <vt:variant>
        <vt:i4>1296</vt:i4>
      </vt:variant>
      <vt:variant>
        <vt:i4>0</vt:i4>
      </vt:variant>
      <vt:variant>
        <vt:i4>5</vt:i4>
      </vt:variant>
      <vt:variant>
        <vt:lpwstr>http://phenix.it-sudparis.eu/jvet/doc_end_user/current_document.php?id=3727</vt:lpwstr>
      </vt:variant>
      <vt:variant>
        <vt:lpwstr/>
      </vt:variant>
      <vt:variant>
        <vt:i4>7405592</vt:i4>
      </vt:variant>
      <vt:variant>
        <vt:i4>1293</vt:i4>
      </vt:variant>
      <vt:variant>
        <vt:i4>0</vt:i4>
      </vt:variant>
      <vt:variant>
        <vt:i4>5</vt:i4>
      </vt:variant>
      <vt:variant>
        <vt:lpwstr>http://phenix.it-sudparis.eu/jvet/doc_end_user/current_document.php?id=3726</vt:lpwstr>
      </vt:variant>
      <vt:variant>
        <vt:lpwstr/>
      </vt:variant>
      <vt:variant>
        <vt:i4>7405592</vt:i4>
      </vt:variant>
      <vt:variant>
        <vt:i4>1290</vt:i4>
      </vt:variant>
      <vt:variant>
        <vt:i4>0</vt:i4>
      </vt:variant>
      <vt:variant>
        <vt:i4>5</vt:i4>
      </vt:variant>
      <vt:variant>
        <vt:lpwstr>http://phenix.it-sudparis.eu/jvet/doc_end_user/current_document.php?id=3724</vt:lpwstr>
      </vt:variant>
      <vt:variant>
        <vt:lpwstr/>
      </vt:variant>
      <vt:variant>
        <vt:i4>7536664</vt:i4>
      </vt:variant>
      <vt:variant>
        <vt:i4>1287</vt:i4>
      </vt:variant>
      <vt:variant>
        <vt:i4>0</vt:i4>
      </vt:variant>
      <vt:variant>
        <vt:i4>5</vt:i4>
      </vt:variant>
      <vt:variant>
        <vt:lpwstr>http://phenix.it-sudparis.eu/jvet/doc_end_user/current_document.php?id=3709</vt:lpwstr>
      </vt:variant>
      <vt:variant>
        <vt:lpwstr/>
      </vt:variant>
      <vt:variant>
        <vt:i4>7667743</vt:i4>
      </vt:variant>
      <vt:variant>
        <vt:i4>1284</vt:i4>
      </vt:variant>
      <vt:variant>
        <vt:i4>0</vt:i4>
      </vt:variant>
      <vt:variant>
        <vt:i4>5</vt:i4>
      </vt:variant>
      <vt:variant>
        <vt:lpwstr>http://phenix.it-sudparis.eu/jvet/doc_end_user/current_document.php?id=4017</vt:lpwstr>
      </vt:variant>
      <vt:variant>
        <vt:lpwstr/>
      </vt:variant>
      <vt:variant>
        <vt:i4>7536664</vt:i4>
      </vt:variant>
      <vt:variant>
        <vt:i4>1281</vt:i4>
      </vt:variant>
      <vt:variant>
        <vt:i4>0</vt:i4>
      </vt:variant>
      <vt:variant>
        <vt:i4>5</vt:i4>
      </vt:variant>
      <vt:variant>
        <vt:lpwstr>http://phenix.it-sudparis.eu/jvet/doc_end_user/current_document.php?id=3708</vt:lpwstr>
      </vt:variant>
      <vt:variant>
        <vt:lpwstr/>
      </vt:variant>
      <vt:variant>
        <vt:i4>8060953</vt:i4>
      </vt:variant>
      <vt:variant>
        <vt:i4>1278</vt:i4>
      </vt:variant>
      <vt:variant>
        <vt:i4>0</vt:i4>
      </vt:variant>
      <vt:variant>
        <vt:i4>5</vt:i4>
      </vt:variant>
      <vt:variant>
        <vt:lpwstr>http://phenix.it-sudparis.eu/jvet/doc_end_user/current_document.php?id=3686</vt:lpwstr>
      </vt:variant>
      <vt:variant>
        <vt:lpwstr/>
      </vt:variant>
      <vt:variant>
        <vt:i4>8060953</vt:i4>
      </vt:variant>
      <vt:variant>
        <vt:i4>1275</vt:i4>
      </vt:variant>
      <vt:variant>
        <vt:i4>0</vt:i4>
      </vt:variant>
      <vt:variant>
        <vt:i4>5</vt:i4>
      </vt:variant>
      <vt:variant>
        <vt:lpwstr>http://phenix.it-sudparis.eu/jvet/doc_end_user/current_document.php?id=3685</vt:lpwstr>
      </vt:variant>
      <vt:variant>
        <vt:lpwstr/>
      </vt:variant>
      <vt:variant>
        <vt:i4>7602201</vt:i4>
      </vt:variant>
      <vt:variant>
        <vt:i4>1272</vt:i4>
      </vt:variant>
      <vt:variant>
        <vt:i4>0</vt:i4>
      </vt:variant>
      <vt:variant>
        <vt:i4>5</vt:i4>
      </vt:variant>
      <vt:variant>
        <vt:lpwstr>http://phenix.it-sudparis.eu/jvet/doc_end_user/current_document.php?id=3676</vt:lpwstr>
      </vt:variant>
      <vt:variant>
        <vt:lpwstr/>
      </vt:variant>
      <vt:variant>
        <vt:i4>7798809</vt:i4>
      </vt:variant>
      <vt:variant>
        <vt:i4>1269</vt:i4>
      </vt:variant>
      <vt:variant>
        <vt:i4>0</vt:i4>
      </vt:variant>
      <vt:variant>
        <vt:i4>5</vt:i4>
      </vt:variant>
      <vt:variant>
        <vt:lpwstr>http://phenix.it-sudparis.eu/jvet/doc_end_user/current_document.php?id=3649</vt:lpwstr>
      </vt:variant>
      <vt:variant>
        <vt:lpwstr/>
      </vt:variant>
      <vt:variant>
        <vt:i4>7405593</vt:i4>
      </vt:variant>
      <vt:variant>
        <vt:i4>1266</vt:i4>
      </vt:variant>
      <vt:variant>
        <vt:i4>0</vt:i4>
      </vt:variant>
      <vt:variant>
        <vt:i4>5</vt:i4>
      </vt:variant>
      <vt:variant>
        <vt:lpwstr>http://phenix.it-sudparis.eu/jvet/doc_end_user/current_document.php?id=3625</vt:lpwstr>
      </vt:variant>
      <vt:variant>
        <vt:lpwstr/>
      </vt:variant>
      <vt:variant>
        <vt:i4>7995418</vt:i4>
      </vt:variant>
      <vt:variant>
        <vt:i4>1263</vt:i4>
      </vt:variant>
      <vt:variant>
        <vt:i4>0</vt:i4>
      </vt:variant>
      <vt:variant>
        <vt:i4>5</vt:i4>
      </vt:variant>
      <vt:variant>
        <vt:lpwstr>http://phenix.it-sudparis.eu/jvet/doc_end_user/current_document.php?id=3591</vt:lpwstr>
      </vt:variant>
      <vt:variant>
        <vt:lpwstr/>
      </vt:variant>
      <vt:variant>
        <vt:i4>7667738</vt:i4>
      </vt:variant>
      <vt:variant>
        <vt:i4>1260</vt:i4>
      </vt:variant>
      <vt:variant>
        <vt:i4>0</vt:i4>
      </vt:variant>
      <vt:variant>
        <vt:i4>5</vt:i4>
      </vt:variant>
      <vt:variant>
        <vt:lpwstr>http://phenix.it-sudparis.eu/jvet/doc_end_user/current_document.php?id=3568</vt:lpwstr>
      </vt:variant>
      <vt:variant>
        <vt:lpwstr/>
      </vt:variant>
      <vt:variant>
        <vt:i4>7667736</vt:i4>
      </vt:variant>
      <vt:variant>
        <vt:i4>1257</vt:i4>
      </vt:variant>
      <vt:variant>
        <vt:i4>0</vt:i4>
      </vt:variant>
      <vt:variant>
        <vt:i4>5</vt:i4>
      </vt:variant>
      <vt:variant>
        <vt:lpwstr>http://phenix.it-sudparis.eu/jvet/doc_end_user/current_document.php?id=3763</vt:lpwstr>
      </vt:variant>
      <vt:variant>
        <vt:lpwstr/>
      </vt:variant>
      <vt:variant>
        <vt:i4>2490461</vt:i4>
      </vt:variant>
      <vt:variant>
        <vt:i4>1254</vt:i4>
      </vt:variant>
      <vt:variant>
        <vt:i4>0</vt:i4>
      </vt:variant>
      <vt:variant>
        <vt:i4>5</vt:i4>
      </vt:variant>
      <vt:variant>
        <vt:lpwstr>mailto:anderson.chen@hisilicon.com</vt:lpwstr>
      </vt:variant>
      <vt:variant>
        <vt:lpwstr/>
      </vt:variant>
      <vt:variant>
        <vt:i4>7536664</vt:i4>
      </vt:variant>
      <vt:variant>
        <vt:i4>1251</vt:i4>
      </vt:variant>
      <vt:variant>
        <vt:i4>0</vt:i4>
      </vt:variant>
      <vt:variant>
        <vt:i4>5</vt:i4>
      </vt:variant>
      <vt:variant>
        <vt:lpwstr>http://phenix.it-sudparis.eu/jvet/doc_end_user/current_document.php?id=3708</vt:lpwstr>
      </vt:variant>
      <vt:variant>
        <vt:lpwstr/>
      </vt:variant>
      <vt:variant>
        <vt:i4>7405592</vt:i4>
      </vt:variant>
      <vt:variant>
        <vt:i4>1248</vt:i4>
      </vt:variant>
      <vt:variant>
        <vt:i4>0</vt:i4>
      </vt:variant>
      <vt:variant>
        <vt:i4>5</vt:i4>
      </vt:variant>
      <vt:variant>
        <vt:lpwstr>http://phenix.it-sudparis.eu/jvet/doc_end_user/current_document.php?id=3721</vt:lpwstr>
      </vt:variant>
      <vt:variant>
        <vt:lpwstr/>
      </vt:variant>
      <vt:variant>
        <vt:i4>7602198</vt:i4>
      </vt:variant>
      <vt:variant>
        <vt:i4>1245</vt:i4>
      </vt:variant>
      <vt:variant>
        <vt:i4>0</vt:i4>
      </vt:variant>
      <vt:variant>
        <vt:i4>5</vt:i4>
      </vt:variant>
      <vt:variant>
        <vt:lpwstr>http://phenix.it-sudparis.eu/jvet/doc_end_user/current_document.php?id=3975</vt:lpwstr>
      </vt:variant>
      <vt:variant>
        <vt:lpwstr/>
      </vt:variant>
      <vt:variant>
        <vt:i4>7733270</vt:i4>
      </vt:variant>
      <vt:variant>
        <vt:i4>1242</vt:i4>
      </vt:variant>
      <vt:variant>
        <vt:i4>0</vt:i4>
      </vt:variant>
      <vt:variant>
        <vt:i4>5</vt:i4>
      </vt:variant>
      <vt:variant>
        <vt:lpwstr>http://phenix.it-sudparis.eu/jvet/doc_end_user/current_document.php?id=3959</vt:lpwstr>
      </vt:variant>
      <vt:variant>
        <vt:lpwstr/>
      </vt:variant>
      <vt:variant>
        <vt:i4>7602202</vt:i4>
      </vt:variant>
      <vt:variant>
        <vt:i4>1239</vt:i4>
      </vt:variant>
      <vt:variant>
        <vt:i4>0</vt:i4>
      </vt:variant>
      <vt:variant>
        <vt:i4>5</vt:i4>
      </vt:variant>
      <vt:variant>
        <vt:lpwstr>http://phenix.it-sudparis.eu/jvet/doc_end_user/current_document.php?id=3578</vt:lpwstr>
      </vt:variant>
      <vt:variant>
        <vt:lpwstr/>
      </vt:variant>
      <vt:variant>
        <vt:i4>7602202</vt:i4>
      </vt:variant>
      <vt:variant>
        <vt:i4>1236</vt:i4>
      </vt:variant>
      <vt:variant>
        <vt:i4>0</vt:i4>
      </vt:variant>
      <vt:variant>
        <vt:i4>5</vt:i4>
      </vt:variant>
      <vt:variant>
        <vt:lpwstr>http://phenix.it-sudparis.eu/jvet/doc_end_user/current_document.php?id=3577</vt:lpwstr>
      </vt:variant>
      <vt:variant>
        <vt:lpwstr/>
      </vt:variant>
      <vt:variant>
        <vt:i4>7798810</vt:i4>
      </vt:variant>
      <vt:variant>
        <vt:i4>1233</vt:i4>
      </vt:variant>
      <vt:variant>
        <vt:i4>0</vt:i4>
      </vt:variant>
      <vt:variant>
        <vt:i4>5</vt:i4>
      </vt:variant>
      <vt:variant>
        <vt:lpwstr>http://phenix.it-sudparis.eu/jvet/doc_end_user/current_document.php?id=3549</vt:lpwstr>
      </vt:variant>
      <vt:variant>
        <vt:lpwstr/>
      </vt:variant>
      <vt:variant>
        <vt:i4>5439588</vt:i4>
      </vt:variant>
      <vt:variant>
        <vt:i4>1230</vt:i4>
      </vt:variant>
      <vt:variant>
        <vt:i4>0</vt:i4>
      </vt:variant>
      <vt:variant>
        <vt:i4>5</vt:i4>
      </vt:variant>
      <vt:variant>
        <vt:lpwstr>mailto:gayathri.venugopal@hhi.fraunhofer.de</vt:lpwstr>
      </vt:variant>
      <vt:variant>
        <vt:lpwstr/>
      </vt:variant>
      <vt:variant>
        <vt:i4>5439588</vt:i4>
      </vt:variant>
      <vt:variant>
        <vt:i4>1227</vt:i4>
      </vt:variant>
      <vt:variant>
        <vt:i4>0</vt:i4>
      </vt:variant>
      <vt:variant>
        <vt:i4>5</vt:i4>
      </vt:variant>
      <vt:variant>
        <vt:lpwstr>mailto:gayathri.venugopal@hhi.fraunhofer.de</vt:lpwstr>
      </vt:variant>
      <vt:variant>
        <vt:lpwstr/>
      </vt:variant>
      <vt:variant>
        <vt:i4>7602202</vt:i4>
      </vt:variant>
      <vt:variant>
        <vt:i4>1224</vt:i4>
      </vt:variant>
      <vt:variant>
        <vt:i4>0</vt:i4>
      </vt:variant>
      <vt:variant>
        <vt:i4>5</vt:i4>
      </vt:variant>
      <vt:variant>
        <vt:lpwstr>http://phenix.it-sudparis.eu/jvet/doc_end_user/current_document.php?id=3579</vt:lpwstr>
      </vt:variant>
      <vt:variant>
        <vt:lpwstr/>
      </vt:variant>
      <vt:variant>
        <vt:i4>8060950</vt:i4>
      </vt:variant>
      <vt:variant>
        <vt:i4>1221</vt:i4>
      </vt:variant>
      <vt:variant>
        <vt:i4>0</vt:i4>
      </vt:variant>
      <vt:variant>
        <vt:i4>5</vt:i4>
      </vt:variant>
      <vt:variant>
        <vt:lpwstr>http://phenix.it-sudparis.eu/jvet/doc_end_user/current_document.php?id=3985</vt:lpwstr>
      </vt:variant>
      <vt:variant>
        <vt:lpwstr/>
      </vt:variant>
      <vt:variant>
        <vt:i4>8060950</vt:i4>
      </vt:variant>
      <vt:variant>
        <vt:i4>1218</vt:i4>
      </vt:variant>
      <vt:variant>
        <vt:i4>0</vt:i4>
      </vt:variant>
      <vt:variant>
        <vt:i4>5</vt:i4>
      </vt:variant>
      <vt:variant>
        <vt:lpwstr>http://phenix.it-sudparis.eu/jvet/doc_end_user/current_document.php?id=3983</vt:lpwstr>
      </vt:variant>
      <vt:variant>
        <vt:lpwstr/>
      </vt:variant>
      <vt:variant>
        <vt:i4>7471126</vt:i4>
      </vt:variant>
      <vt:variant>
        <vt:i4>1215</vt:i4>
      </vt:variant>
      <vt:variant>
        <vt:i4>0</vt:i4>
      </vt:variant>
      <vt:variant>
        <vt:i4>5</vt:i4>
      </vt:variant>
      <vt:variant>
        <vt:lpwstr>http://phenix.it-sudparis.eu/jvet/doc_end_user/current_document.php?id=3918</vt:lpwstr>
      </vt:variant>
      <vt:variant>
        <vt:lpwstr/>
      </vt:variant>
      <vt:variant>
        <vt:i4>7340055</vt:i4>
      </vt:variant>
      <vt:variant>
        <vt:i4>1212</vt:i4>
      </vt:variant>
      <vt:variant>
        <vt:i4>0</vt:i4>
      </vt:variant>
      <vt:variant>
        <vt:i4>5</vt:i4>
      </vt:variant>
      <vt:variant>
        <vt:lpwstr>http://phenix.it-sudparis.eu/jvet/doc_end_user/current_document.php?id=3835</vt:lpwstr>
      </vt:variant>
      <vt:variant>
        <vt:lpwstr/>
      </vt:variant>
      <vt:variant>
        <vt:i4>7667736</vt:i4>
      </vt:variant>
      <vt:variant>
        <vt:i4>1209</vt:i4>
      </vt:variant>
      <vt:variant>
        <vt:i4>0</vt:i4>
      </vt:variant>
      <vt:variant>
        <vt:i4>5</vt:i4>
      </vt:variant>
      <vt:variant>
        <vt:lpwstr>http://phenix.it-sudparis.eu/jvet/doc_end_user/current_document.php?id=3762</vt:lpwstr>
      </vt:variant>
      <vt:variant>
        <vt:lpwstr/>
      </vt:variant>
      <vt:variant>
        <vt:i4>7667736</vt:i4>
      </vt:variant>
      <vt:variant>
        <vt:i4>1206</vt:i4>
      </vt:variant>
      <vt:variant>
        <vt:i4>0</vt:i4>
      </vt:variant>
      <vt:variant>
        <vt:i4>5</vt:i4>
      </vt:variant>
      <vt:variant>
        <vt:lpwstr>http://phenix.it-sudparis.eu/jvet/doc_end_user/current_document.php?id=3761</vt:lpwstr>
      </vt:variant>
      <vt:variant>
        <vt:lpwstr/>
      </vt:variant>
      <vt:variant>
        <vt:i4>7798809</vt:i4>
      </vt:variant>
      <vt:variant>
        <vt:i4>1203</vt:i4>
      </vt:variant>
      <vt:variant>
        <vt:i4>0</vt:i4>
      </vt:variant>
      <vt:variant>
        <vt:i4>5</vt:i4>
      </vt:variant>
      <vt:variant>
        <vt:lpwstr>http://phenix.it-sudparis.eu/jvet/doc_end_user/current_document.php?id=3646</vt:lpwstr>
      </vt:variant>
      <vt:variant>
        <vt:lpwstr/>
      </vt:variant>
      <vt:variant>
        <vt:i4>7798809</vt:i4>
      </vt:variant>
      <vt:variant>
        <vt:i4>1200</vt:i4>
      </vt:variant>
      <vt:variant>
        <vt:i4>0</vt:i4>
      </vt:variant>
      <vt:variant>
        <vt:i4>5</vt:i4>
      </vt:variant>
      <vt:variant>
        <vt:lpwstr>http://phenix.it-sudparis.eu/jvet/doc_end_user/current_document.php?id=3644</vt:lpwstr>
      </vt:variant>
      <vt:variant>
        <vt:lpwstr/>
      </vt:variant>
      <vt:variant>
        <vt:i4>7602202</vt:i4>
      </vt:variant>
      <vt:variant>
        <vt:i4>1197</vt:i4>
      </vt:variant>
      <vt:variant>
        <vt:i4>0</vt:i4>
      </vt:variant>
      <vt:variant>
        <vt:i4>5</vt:i4>
      </vt:variant>
      <vt:variant>
        <vt:lpwstr>http://phenix.it-sudparis.eu/jvet/doc_end_user/current_document.php?id=3573</vt:lpwstr>
      </vt:variant>
      <vt:variant>
        <vt:lpwstr/>
      </vt:variant>
      <vt:variant>
        <vt:i4>7602202</vt:i4>
      </vt:variant>
      <vt:variant>
        <vt:i4>1194</vt:i4>
      </vt:variant>
      <vt:variant>
        <vt:i4>0</vt:i4>
      </vt:variant>
      <vt:variant>
        <vt:i4>5</vt:i4>
      </vt:variant>
      <vt:variant>
        <vt:lpwstr>http://phenix.it-sudparis.eu/jvet/doc_end_user/current_document.php?id=3570</vt:lpwstr>
      </vt:variant>
      <vt:variant>
        <vt:lpwstr/>
      </vt:variant>
      <vt:variant>
        <vt:i4>7798810</vt:i4>
      </vt:variant>
      <vt:variant>
        <vt:i4>1191</vt:i4>
      </vt:variant>
      <vt:variant>
        <vt:i4>0</vt:i4>
      </vt:variant>
      <vt:variant>
        <vt:i4>5</vt:i4>
      </vt:variant>
      <vt:variant>
        <vt:lpwstr>http://phenix.it-sudparis.eu/jvet/doc_end_user/current_document.php?id=3545</vt:lpwstr>
      </vt:variant>
      <vt:variant>
        <vt:lpwstr/>
      </vt:variant>
      <vt:variant>
        <vt:i4>7602202</vt:i4>
      </vt:variant>
      <vt:variant>
        <vt:i4>1188</vt:i4>
      </vt:variant>
      <vt:variant>
        <vt:i4>0</vt:i4>
      </vt:variant>
      <vt:variant>
        <vt:i4>5</vt:i4>
      </vt:variant>
      <vt:variant>
        <vt:lpwstr>http://phenix.it-sudparis.eu/jvet/doc_end_user/current_document.php?id=3572</vt:lpwstr>
      </vt:variant>
      <vt:variant>
        <vt:lpwstr/>
      </vt:variant>
      <vt:variant>
        <vt:i4>7602199</vt:i4>
      </vt:variant>
      <vt:variant>
        <vt:i4>1185</vt:i4>
      </vt:variant>
      <vt:variant>
        <vt:i4>0</vt:i4>
      </vt:variant>
      <vt:variant>
        <vt:i4>5</vt:i4>
      </vt:variant>
      <vt:variant>
        <vt:lpwstr>http://phenix.it-sudparis.eu/jvet/doc_end_user/current_document.php?id=3874</vt:lpwstr>
      </vt:variant>
      <vt:variant>
        <vt:lpwstr/>
      </vt:variant>
      <vt:variant>
        <vt:i4>7471126</vt:i4>
      </vt:variant>
      <vt:variant>
        <vt:i4>1182</vt:i4>
      </vt:variant>
      <vt:variant>
        <vt:i4>0</vt:i4>
      </vt:variant>
      <vt:variant>
        <vt:i4>5</vt:i4>
      </vt:variant>
      <vt:variant>
        <vt:lpwstr>http://phenix.it-sudparis.eu/jvet/doc_end_user/current_document.php?id=3917</vt:lpwstr>
      </vt:variant>
      <vt:variant>
        <vt:lpwstr/>
      </vt:variant>
      <vt:variant>
        <vt:i4>7995415</vt:i4>
      </vt:variant>
      <vt:variant>
        <vt:i4>1179</vt:i4>
      </vt:variant>
      <vt:variant>
        <vt:i4>0</vt:i4>
      </vt:variant>
      <vt:variant>
        <vt:i4>5</vt:i4>
      </vt:variant>
      <vt:variant>
        <vt:lpwstr>http://phenix.it-sudparis.eu/jvet/doc_end_user/current_document.php?id=3894</vt:lpwstr>
      </vt:variant>
      <vt:variant>
        <vt:lpwstr/>
      </vt:variant>
      <vt:variant>
        <vt:i4>7995415</vt:i4>
      </vt:variant>
      <vt:variant>
        <vt:i4>1176</vt:i4>
      </vt:variant>
      <vt:variant>
        <vt:i4>0</vt:i4>
      </vt:variant>
      <vt:variant>
        <vt:i4>5</vt:i4>
      </vt:variant>
      <vt:variant>
        <vt:lpwstr>http://phenix.it-sudparis.eu/jvet/doc_end_user/current_document.php?id=3893</vt:lpwstr>
      </vt:variant>
      <vt:variant>
        <vt:lpwstr/>
      </vt:variant>
      <vt:variant>
        <vt:i4>7471127</vt:i4>
      </vt:variant>
      <vt:variant>
        <vt:i4>1173</vt:i4>
      </vt:variant>
      <vt:variant>
        <vt:i4>0</vt:i4>
      </vt:variant>
      <vt:variant>
        <vt:i4>5</vt:i4>
      </vt:variant>
      <vt:variant>
        <vt:lpwstr>http://phenix.it-sudparis.eu/jvet/doc_end_user/current_document.php?id=3819</vt:lpwstr>
      </vt:variant>
      <vt:variant>
        <vt:lpwstr/>
      </vt:variant>
      <vt:variant>
        <vt:i4>7995415</vt:i4>
      </vt:variant>
      <vt:variant>
        <vt:i4>1170</vt:i4>
      </vt:variant>
      <vt:variant>
        <vt:i4>0</vt:i4>
      </vt:variant>
      <vt:variant>
        <vt:i4>5</vt:i4>
      </vt:variant>
      <vt:variant>
        <vt:lpwstr>http://phenix.it-sudparis.eu/jvet/doc_end_user/current_document.php?id=3892</vt:lpwstr>
      </vt:variant>
      <vt:variant>
        <vt:lpwstr/>
      </vt:variant>
      <vt:variant>
        <vt:i4>8060952</vt:i4>
      </vt:variant>
      <vt:variant>
        <vt:i4>1167</vt:i4>
      </vt:variant>
      <vt:variant>
        <vt:i4>0</vt:i4>
      </vt:variant>
      <vt:variant>
        <vt:i4>5</vt:i4>
      </vt:variant>
      <vt:variant>
        <vt:lpwstr>http://phenix.it-sudparis.eu/jvet/doc_end_user/current_document.php?id=3783</vt:lpwstr>
      </vt:variant>
      <vt:variant>
        <vt:lpwstr/>
      </vt:variant>
      <vt:variant>
        <vt:i4>7602200</vt:i4>
      </vt:variant>
      <vt:variant>
        <vt:i4>1164</vt:i4>
      </vt:variant>
      <vt:variant>
        <vt:i4>0</vt:i4>
      </vt:variant>
      <vt:variant>
        <vt:i4>5</vt:i4>
      </vt:variant>
      <vt:variant>
        <vt:lpwstr>http://phenix.it-sudparis.eu/jvet/doc_end_user/current_document.php?id=3774</vt:lpwstr>
      </vt:variant>
      <vt:variant>
        <vt:lpwstr/>
      </vt:variant>
      <vt:variant>
        <vt:i4>7667736</vt:i4>
      </vt:variant>
      <vt:variant>
        <vt:i4>1161</vt:i4>
      </vt:variant>
      <vt:variant>
        <vt:i4>0</vt:i4>
      </vt:variant>
      <vt:variant>
        <vt:i4>5</vt:i4>
      </vt:variant>
      <vt:variant>
        <vt:lpwstr>http://phenix.it-sudparis.eu/jvet/doc_end_user/current_document.php?id=3760</vt:lpwstr>
      </vt:variant>
      <vt:variant>
        <vt:lpwstr/>
      </vt:variant>
      <vt:variant>
        <vt:i4>8060953</vt:i4>
      </vt:variant>
      <vt:variant>
        <vt:i4>1158</vt:i4>
      </vt:variant>
      <vt:variant>
        <vt:i4>0</vt:i4>
      </vt:variant>
      <vt:variant>
        <vt:i4>5</vt:i4>
      </vt:variant>
      <vt:variant>
        <vt:lpwstr>http://phenix.it-sudparis.eu/jvet/doc_end_user/current_document.php?id=3682</vt:lpwstr>
      </vt:variant>
      <vt:variant>
        <vt:lpwstr/>
      </vt:variant>
      <vt:variant>
        <vt:i4>8060953</vt:i4>
      </vt:variant>
      <vt:variant>
        <vt:i4>1155</vt:i4>
      </vt:variant>
      <vt:variant>
        <vt:i4>0</vt:i4>
      </vt:variant>
      <vt:variant>
        <vt:i4>5</vt:i4>
      </vt:variant>
      <vt:variant>
        <vt:lpwstr>http://phenix.it-sudparis.eu/jvet/doc_end_user/current_document.php?id=3681</vt:lpwstr>
      </vt:variant>
      <vt:variant>
        <vt:lpwstr/>
      </vt:variant>
      <vt:variant>
        <vt:i4>7602201</vt:i4>
      </vt:variant>
      <vt:variant>
        <vt:i4>1152</vt:i4>
      </vt:variant>
      <vt:variant>
        <vt:i4>0</vt:i4>
      </vt:variant>
      <vt:variant>
        <vt:i4>5</vt:i4>
      </vt:variant>
      <vt:variant>
        <vt:lpwstr>http://phenix.it-sudparis.eu/jvet/doc_end_user/current_document.php?id=3679</vt:lpwstr>
      </vt:variant>
      <vt:variant>
        <vt:lpwstr/>
      </vt:variant>
      <vt:variant>
        <vt:i4>7602201</vt:i4>
      </vt:variant>
      <vt:variant>
        <vt:i4>1149</vt:i4>
      </vt:variant>
      <vt:variant>
        <vt:i4>0</vt:i4>
      </vt:variant>
      <vt:variant>
        <vt:i4>5</vt:i4>
      </vt:variant>
      <vt:variant>
        <vt:lpwstr>http://phenix.it-sudparis.eu/jvet/doc_end_user/current_document.php?id=3675</vt:lpwstr>
      </vt:variant>
      <vt:variant>
        <vt:lpwstr/>
      </vt:variant>
      <vt:variant>
        <vt:i4>7798809</vt:i4>
      </vt:variant>
      <vt:variant>
        <vt:i4>1146</vt:i4>
      </vt:variant>
      <vt:variant>
        <vt:i4>0</vt:i4>
      </vt:variant>
      <vt:variant>
        <vt:i4>5</vt:i4>
      </vt:variant>
      <vt:variant>
        <vt:lpwstr>http://phenix.it-sudparis.eu/jvet/doc_end_user/current_document.php?id=3645</vt:lpwstr>
      </vt:variant>
      <vt:variant>
        <vt:lpwstr/>
      </vt:variant>
      <vt:variant>
        <vt:i4>7340057</vt:i4>
      </vt:variant>
      <vt:variant>
        <vt:i4>1143</vt:i4>
      </vt:variant>
      <vt:variant>
        <vt:i4>0</vt:i4>
      </vt:variant>
      <vt:variant>
        <vt:i4>5</vt:i4>
      </vt:variant>
      <vt:variant>
        <vt:lpwstr>http://phenix.it-sudparis.eu/jvet/doc_end_user/current_document.php?id=3632</vt:lpwstr>
      </vt:variant>
      <vt:variant>
        <vt:lpwstr/>
      </vt:variant>
      <vt:variant>
        <vt:i4>7340057</vt:i4>
      </vt:variant>
      <vt:variant>
        <vt:i4>1134</vt:i4>
      </vt:variant>
      <vt:variant>
        <vt:i4>0</vt:i4>
      </vt:variant>
      <vt:variant>
        <vt:i4>5</vt:i4>
      </vt:variant>
      <vt:variant>
        <vt:lpwstr>http://phenix.it-sudparis.eu/jvet/doc_end_user/current_document.php?id=3630</vt:lpwstr>
      </vt:variant>
      <vt:variant>
        <vt:lpwstr/>
      </vt:variant>
      <vt:variant>
        <vt:i4>7405593</vt:i4>
      </vt:variant>
      <vt:variant>
        <vt:i4>1131</vt:i4>
      </vt:variant>
      <vt:variant>
        <vt:i4>0</vt:i4>
      </vt:variant>
      <vt:variant>
        <vt:i4>5</vt:i4>
      </vt:variant>
      <vt:variant>
        <vt:lpwstr>http://phenix.it-sudparis.eu/jvet/doc_end_user/current_document.php?id=3628</vt:lpwstr>
      </vt:variant>
      <vt:variant>
        <vt:lpwstr/>
      </vt:variant>
      <vt:variant>
        <vt:i4>7405593</vt:i4>
      </vt:variant>
      <vt:variant>
        <vt:i4>1128</vt:i4>
      </vt:variant>
      <vt:variant>
        <vt:i4>0</vt:i4>
      </vt:variant>
      <vt:variant>
        <vt:i4>5</vt:i4>
      </vt:variant>
      <vt:variant>
        <vt:lpwstr>http://phenix.it-sudparis.eu/jvet/doc_end_user/current_document.php?id=3627</vt:lpwstr>
      </vt:variant>
      <vt:variant>
        <vt:lpwstr/>
      </vt:variant>
      <vt:variant>
        <vt:i4>7536665</vt:i4>
      </vt:variant>
      <vt:variant>
        <vt:i4>1125</vt:i4>
      </vt:variant>
      <vt:variant>
        <vt:i4>0</vt:i4>
      </vt:variant>
      <vt:variant>
        <vt:i4>5</vt:i4>
      </vt:variant>
      <vt:variant>
        <vt:lpwstr>http://phenix.it-sudparis.eu/jvet/doc_end_user/current_document.php?id=3602</vt:lpwstr>
      </vt:variant>
      <vt:variant>
        <vt:lpwstr/>
      </vt:variant>
      <vt:variant>
        <vt:i4>7536665</vt:i4>
      </vt:variant>
      <vt:variant>
        <vt:i4>1122</vt:i4>
      </vt:variant>
      <vt:variant>
        <vt:i4>0</vt:i4>
      </vt:variant>
      <vt:variant>
        <vt:i4>5</vt:i4>
      </vt:variant>
      <vt:variant>
        <vt:lpwstr>http://phenix.it-sudparis.eu/jvet/doc_end_user/current_document.php?id=3601</vt:lpwstr>
      </vt:variant>
      <vt:variant>
        <vt:lpwstr/>
      </vt:variant>
      <vt:variant>
        <vt:i4>7995418</vt:i4>
      </vt:variant>
      <vt:variant>
        <vt:i4>1119</vt:i4>
      </vt:variant>
      <vt:variant>
        <vt:i4>0</vt:i4>
      </vt:variant>
      <vt:variant>
        <vt:i4>5</vt:i4>
      </vt:variant>
      <vt:variant>
        <vt:lpwstr>http://phenix.it-sudparis.eu/jvet/doc_end_user/current_document.php?id=3599</vt:lpwstr>
      </vt:variant>
      <vt:variant>
        <vt:lpwstr/>
      </vt:variant>
      <vt:variant>
        <vt:i4>8060954</vt:i4>
      </vt:variant>
      <vt:variant>
        <vt:i4>1116</vt:i4>
      </vt:variant>
      <vt:variant>
        <vt:i4>0</vt:i4>
      </vt:variant>
      <vt:variant>
        <vt:i4>5</vt:i4>
      </vt:variant>
      <vt:variant>
        <vt:lpwstr>http://phenix.it-sudparis.eu/jvet/doc_end_user/current_document.php?id=3588</vt:lpwstr>
      </vt:variant>
      <vt:variant>
        <vt:lpwstr/>
      </vt:variant>
      <vt:variant>
        <vt:i4>8060954</vt:i4>
      </vt:variant>
      <vt:variant>
        <vt:i4>1113</vt:i4>
      </vt:variant>
      <vt:variant>
        <vt:i4>0</vt:i4>
      </vt:variant>
      <vt:variant>
        <vt:i4>5</vt:i4>
      </vt:variant>
      <vt:variant>
        <vt:lpwstr>http://phenix.it-sudparis.eu/jvet/doc_end_user/current_document.php?id=3587</vt:lpwstr>
      </vt:variant>
      <vt:variant>
        <vt:lpwstr/>
      </vt:variant>
      <vt:variant>
        <vt:i4>1638437</vt:i4>
      </vt:variant>
      <vt:variant>
        <vt:i4>1110</vt:i4>
      </vt:variant>
      <vt:variant>
        <vt:i4>0</vt:i4>
      </vt:variant>
      <vt:variant>
        <vt:i4>5</vt:i4>
      </vt:variant>
      <vt:variant>
        <vt:lpwstr>mailto:shanl@tencent.com</vt:lpwstr>
      </vt:variant>
      <vt:variant>
        <vt:lpwstr/>
      </vt:variant>
      <vt:variant>
        <vt:i4>524324</vt:i4>
      </vt:variant>
      <vt:variant>
        <vt:i4>1107</vt:i4>
      </vt:variant>
      <vt:variant>
        <vt:i4>0</vt:i4>
      </vt:variant>
      <vt:variant>
        <vt:i4>5</vt:i4>
      </vt:variant>
      <vt:variant>
        <vt:lpwstr>mailto:xlxiangli@tencent.com</vt:lpwstr>
      </vt:variant>
      <vt:variant>
        <vt:lpwstr/>
      </vt:variant>
      <vt:variant>
        <vt:i4>393270</vt:i4>
      </vt:variant>
      <vt:variant>
        <vt:i4>1104</vt:i4>
      </vt:variant>
      <vt:variant>
        <vt:i4>0</vt:i4>
      </vt:variant>
      <vt:variant>
        <vt:i4>5</vt:i4>
      </vt:variant>
      <vt:variant>
        <vt:lpwstr>mailto:xinzzhao@tencent.com</vt:lpwstr>
      </vt:variant>
      <vt:variant>
        <vt:lpwstr/>
      </vt:variant>
      <vt:variant>
        <vt:i4>8060954</vt:i4>
      </vt:variant>
      <vt:variant>
        <vt:i4>1101</vt:i4>
      </vt:variant>
      <vt:variant>
        <vt:i4>0</vt:i4>
      </vt:variant>
      <vt:variant>
        <vt:i4>5</vt:i4>
      </vt:variant>
      <vt:variant>
        <vt:lpwstr>http://phenix.it-sudparis.eu/jvet/doc_end_user/current_document.php?id=3586</vt:lpwstr>
      </vt:variant>
      <vt:variant>
        <vt:lpwstr/>
      </vt:variant>
      <vt:variant>
        <vt:i4>7602200</vt:i4>
      </vt:variant>
      <vt:variant>
        <vt:i4>1098</vt:i4>
      </vt:variant>
      <vt:variant>
        <vt:i4>0</vt:i4>
      </vt:variant>
      <vt:variant>
        <vt:i4>5</vt:i4>
      </vt:variant>
      <vt:variant>
        <vt:lpwstr>http://phenix.it-sudparis.eu/jvet/doc_end_user/current_document.php?id=3776</vt:lpwstr>
      </vt:variant>
      <vt:variant>
        <vt:lpwstr/>
      </vt:variant>
      <vt:variant>
        <vt:i4>7536662</vt:i4>
      </vt:variant>
      <vt:variant>
        <vt:i4>1095</vt:i4>
      </vt:variant>
      <vt:variant>
        <vt:i4>0</vt:i4>
      </vt:variant>
      <vt:variant>
        <vt:i4>5</vt:i4>
      </vt:variant>
      <vt:variant>
        <vt:lpwstr>http://phenix.it-sudparis.eu/jvet/doc_end_user/current_document.php?id=3902</vt:lpwstr>
      </vt:variant>
      <vt:variant>
        <vt:lpwstr/>
      </vt:variant>
      <vt:variant>
        <vt:i4>7536662</vt:i4>
      </vt:variant>
      <vt:variant>
        <vt:i4>1092</vt:i4>
      </vt:variant>
      <vt:variant>
        <vt:i4>0</vt:i4>
      </vt:variant>
      <vt:variant>
        <vt:i4>5</vt:i4>
      </vt:variant>
      <vt:variant>
        <vt:lpwstr>http://phenix.it-sudparis.eu/jvet/doc_end_user/current_document.php?id=3900</vt:lpwstr>
      </vt:variant>
      <vt:variant>
        <vt:lpwstr/>
      </vt:variant>
      <vt:variant>
        <vt:i4>7995415</vt:i4>
      </vt:variant>
      <vt:variant>
        <vt:i4>1089</vt:i4>
      </vt:variant>
      <vt:variant>
        <vt:i4>0</vt:i4>
      </vt:variant>
      <vt:variant>
        <vt:i4>5</vt:i4>
      </vt:variant>
      <vt:variant>
        <vt:lpwstr>http://phenix.it-sudparis.eu/jvet/doc_end_user/current_document.php?id=3899</vt:lpwstr>
      </vt:variant>
      <vt:variant>
        <vt:lpwstr/>
      </vt:variant>
      <vt:variant>
        <vt:i4>7995415</vt:i4>
      </vt:variant>
      <vt:variant>
        <vt:i4>1086</vt:i4>
      </vt:variant>
      <vt:variant>
        <vt:i4>0</vt:i4>
      </vt:variant>
      <vt:variant>
        <vt:i4>5</vt:i4>
      </vt:variant>
      <vt:variant>
        <vt:lpwstr>http://phenix.it-sudparis.eu/jvet/doc_end_user/current_document.php?id=3898</vt:lpwstr>
      </vt:variant>
      <vt:variant>
        <vt:lpwstr/>
      </vt:variant>
      <vt:variant>
        <vt:i4>7995416</vt:i4>
      </vt:variant>
      <vt:variant>
        <vt:i4>1083</vt:i4>
      </vt:variant>
      <vt:variant>
        <vt:i4>0</vt:i4>
      </vt:variant>
      <vt:variant>
        <vt:i4>5</vt:i4>
      </vt:variant>
      <vt:variant>
        <vt:lpwstr>http://phenix.it-sudparis.eu/jvet/doc_end_user/current_document.php?id=3796</vt:lpwstr>
      </vt:variant>
      <vt:variant>
        <vt:lpwstr/>
      </vt:variant>
      <vt:variant>
        <vt:i4>7995416</vt:i4>
      </vt:variant>
      <vt:variant>
        <vt:i4>1080</vt:i4>
      </vt:variant>
      <vt:variant>
        <vt:i4>0</vt:i4>
      </vt:variant>
      <vt:variant>
        <vt:i4>5</vt:i4>
      </vt:variant>
      <vt:variant>
        <vt:lpwstr>http://phenix.it-sudparis.eu/jvet/doc_end_user/current_document.php?id=3795</vt:lpwstr>
      </vt:variant>
      <vt:variant>
        <vt:lpwstr/>
      </vt:variant>
      <vt:variant>
        <vt:i4>7733272</vt:i4>
      </vt:variant>
      <vt:variant>
        <vt:i4>1077</vt:i4>
      </vt:variant>
      <vt:variant>
        <vt:i4>0</vt:i4>
      </vt:variant>
      <vt:variant>
        <vt:i4>5</vt:i4>
      </vt:variant>
      <vt:variant>
        <vt:lpwstr>http://phenix.it-sudparis.eu/jvet/doc_end_user/current_document.php?id=3759</vt:lpwstr>
      </vt:variant>
      <vt:variant>
        <vt:lpwstr/>
      </vt:variant>
      <vt:variant>
        <vt:i4>7602201</vt:i4>
      </vt:variant>
      <vt:variant>
        <vt:i4>1074</vt:i4>
      </vt:variant>
      <vt:variant>
        <vt:i4>0</vt:i4>
      </vt:variant>
      <vt:variant>
        <vt:i4>5</vt:i4>
      </vt:variant>
      <vt:variant>
        <vt:lpwstr>http://phenix.it-sudparis.eu/jvet/doc_end_user/current_document.php?id=3678</vt:lpwstr>
      </vt:variant>
      <vt:variant>
        <vt:lpwstr/>
      </vt:variant>
      <vt:variant>
        <vt:i4>7733273</vt:i4>
      </vt:variant>
      <vt:variant>
        <vt:i4>1065</vt:i4>
      </vt:variant>
      <vt:variant>
        <vt:i4>0</vt:i4>
      </vt:variant>
      <vt:variant>
        <vt:i4>5</vt:i4>
      </vt:variant>
      <vt:variant>
        <vt:lpwstr>http://phenix.it-sudparis.eu/jvet/doc_end_user/current_document.php?id=3653</vt:lpwstr>
      </vt:variant>
      <vt:variant>
        <vt:lpwstr/>
      </vt:variant>
      <vt:variant>
        <vt:i4>8060951</vt:i4>
      </vt:variant>
      <vt:variant>
        <vt:i4>1062</vt:i4>
      </vt:variant>
      <vt:variant>
        <vt:i4>0</vt:i4>
      </vt:variant>
      <vt:variant>
        <vt:i4>5</vt:i4>
      </vt:variant>
      <vt:variant>
        <vt:lpwstr>http://phenix.it-sudparis.eu/jvet/doc_end_user/current_document.php?id=3881</vt:lpwstr>
      </vt:variant>
      <vt:variant>
        <vt:lpwstr/>
      </vt:variant>
      <vt:variant>
        <vt:i4>7602199</vt:i4>
      </vt:variant>
      <vt:variant>
        <vt:i4>1059</vt:i4>
      </vt:variant>
      <vt:variant>
        <vt:i4>0</vt:i4>
      </vt:variant>
      <vt:variant>
        <vt:i4>5</vt:i4>
      </vt:variant>
      <vt:variant>
        <vt:lpwstr>http://phenix.it-sudparis.eu/jvet/doc_end_user/current_document.php?id=3875</vt:lpwstr>
      </vt:variant>
      <vt:variant>
        <vt:lpwstr/>
      </vt:variant>
      <vt:variant>
        <vt:i4>7602199</vt:i4>
      </vt:variant>
      <vt:variant>
        <vt:i4>1056</vt:i4>
      </vt:variant>
      <vt:variant>
        <vt:i4>0</vt:i4>
      </vt:variant>
      <vt:variant>
        <vt:i4>5</vt:i4>
      </vt:variant>
      <vt:variant>
        <vt:lpwstr>http://phenix.it-sudparis.eu/jvet/doc_end_user/current_document.php?id=3873</vt:lpwstr>
      </vt:variant>
      <vt:variant>
        <vt:lpwstr/>
      </vt:variant>
      <vt:variant>
        <vt:i4>7667735</vt:i4>
      </vt:variant>
      <vt:variant>
        <vt:i4>1053</vt:i4>
      </vt:variant>
      <vt:variant>
        <vt:i4>0</vt:i4>
      </vt:variant>
      <vt:variant>
        <vt:i4>5</vt:i4>
      </vt:variant>
      <vt:variant>
        <vt:lpwstr>http://phenix.it-sudparis.eu/jvet/doc_end_user/current_document.php?id=3866</vt:lpwstr>
      </vt:variant>
      <vt:variant>
        <vt:lpwstr/>
      </vt:variant>
      <vt:variant>
        <vt:i4>7733271</vt:i4>
      </vt:variant>
      <vt:variant>
        <vt:i4>1050</vt:i4>
      </vt:variant>
      <vt:variant>
        <vt:i4>0</vt:i4>
      </vt:variant>
      <vt:variant>
        <vt:i4>5</vt:i4>
      </vt:variant>
      <vt:variant>
        <vt:lpwstr>http://phenix.it-sudparis.eu/jvet/doc_end_user/current_document.php?id=3858</vt:lpwstr>
      </vt:variant>
      <vt:variant>
        <vt:lpwstr/>
      </vt:variant>
      <vt:variant>
        <vt:i4>7667743</vt:i4>
      </vt:variant>
      <vt:variant>
        <vt:i4>1047</vt:i4>
      </vt:variant>
      <vt:variant>
        <vt:i4>0</vt:i4>
      </vt:variant>
      <vt:variant>
        <vt:i4>5</vt:i4>
      </vt:variant>
      <vt:variant>
        <vt:lpwstr>http://phenix.it-sudparis.eu/jvet/doc_end_user/current_document.php?id=4016</vt:lpwstr>
      </vt:variant>
      <vt:variant>
        <vt:lpwstr/>
      </vt:variant>
      <vt:variant>
        <vt:i4>7733271</vt:i4>
      </vt:variant>
      <vt:variant>
        <vt:i4>1044</vt:i4>
      </vt:variant>
      <vt:variant>
        <vt:i4>0</vt:i4>
      </vt:variant>
      <vt:variant>
        <vt:i4>5</vt:i4>
      </vt:variant>
      <vt:variant>
        <vt:lpwstr>http://phenix.it-sudparis.eu/jvet/doc_end_user/current_document.php?id=3856</vt:lpwstr>
      </vt:variant>
      <vt:variant>
        <vt:lpwstr/>
      </vt:variant>
      <vt:variant>
        <vt:i4>7733271</vt:i4>
      </vt:variant>
      <vt:variant>
        <vt:i4>1041</vt:i4>
      </vt:variant>
      <vt:variant>
        <vt:i4>0</vt:i4>
      </vt:variant>
      <vt:variant>
        <vt:i4>5</vt:i4>
      </vt:variant>
      <vt:variant>
        <vt:lpwstr>http://phenix.it-sudparis.eu/jvet/doc_end_user/current_document.php?id=3855</vt:lpwstr>
      </vt:variant>
      <vt:variant>
        <vt:lpwstr/>
      </vt:variant>
      <vt:variant>
        <vt:i4>7733271</vt:i4>
      </vt:variant>
      <vt:variant>
        <vt:i4>987</vt:i4>
      </vt:variant>
      <vt:variant>
        <vt:i4>0</vt:i4>
      </vt:variant>
      <vt:variant>
        <vt:i4>5</vt:i4>
      </vt:variant>
      <vt:variant>
        <vt:lpwstr>http://phenix.it-sudparis.eu/jvet/doc_end_user/current_document.php?id=3854</vt:lpwstr>
      </vt:variant>
      <vt:variant>
        <vt:lpwstr/>
      </vt:variant>
      <vt:variant>
        <vt:i4>7995416</vt:i4>
      </vt:variant>
      <vt:variant>
        <vt:i4>984</vt:i4>
      </vt:variant>
      <vt:variant>
        <vt:i4>0</vt:i4>
      </vt:variant>
      <vt:variant>
        <vt:i4>5</vt:i4>
      </vt:variant>
      <vt:variant>
        <vt:lpwstr>http://phenix.it-sudparis.eu/jvet/doc_end_user/current_document.php?id=3799</vt:lpwstr>
      </vt:variant>
      <vt:variant>
        <vt:lpwstr/>
      </vt:variant>
      <vt:variant>
        <vt:i4>7995416</vt:i4>
      </vt:variant>
      <vt:variant>
        <vt:i4>981</vt:i4>
      </vt:variant>
      <vt:variant>
        <vt:i4>0</vt:i4>
      </vt:variant>
      <vt:variant>
        <vt:i4>5</vt:i4>
      </vt:variant>
      <vt:variant>
        <vt:lpwstr>http://phenix.it-sudparis.eu/jvet/doc_end_user/current_document.php?id=3792</vt:lpwstr>
      </vt:variant>
      <vt:variant>
        <vt:lpwstr/>
      </vt:variant>
      <vt:variant>
        <vt:i4>7733272</vt:i4>
      </vt:variant>
      <vt:variant>
        <vt:i4>978</vt:i4>
      </vt:variant>
      <vt:variant>
        <vt:i4>0</vt:i4>
      </vt:variant>
      <vt:variant>
        <vt:i4>5</vt:i4>
      </vt:variant>
      <vt:variant>
        <vt:lpwstr>http://phenix.it-sudparis.eu/jvet/doc_end_user/current_document.php?id=3758</vt:lpwstr>
      </vt:variant>
      <vt:variant>
        <vt:lpwstr/>
      </vt:variant>
      <vt:variant>
        <vt:i4>7733272</vt:i4>
      </vt:variant>
      <vt:variant>
        <vt:i4>975</vt:i4>
      </vt:variant>
      <vt:variant>
        <vt:i4>0</vt:i4>
      </vt:variant>
      <vt:variant>
        <vt:i4>5</vt:i4>
      </vt:variant>
      <vt:variant>
        <vt:lpwstr>http://phenix.it-sudparis.eu/jvet/doc_end_user/current_document.php?id=3757</vt:lpwstr>
      </vt:variant>
      <vt:variant>
        <vt:lpwstr/>
      </vt:variant>
      <vt:variant>
        <vt:i4>7733272</vt:i4>
      </vt:variant>
      <vt:variant>
        <vt:i4>972</vt:i4>
      </vt:variant>
      <vt:variant>
        <vt:i4>0</vt:i4>
      </vt:variant>
      <vt:variant>
        <vt:i4>5</vt:i4>
      </vt:variant>
      <vt:variant>
        <vt:lpwstr>http://phenix.it-sudparis.eu/jvet/doc_end_user/current_document.php?id=3755</vt:lpwstr>
      </vt:variant>
      <vt:variant>
        <vt:lpwstr/>
      </vt:variant>
      <vt:variant>
        <vt:i4>7733272</vt:i4>
      </vt:variant>
      <vt:variant>
        <vt:i4>969</vt:i4>
      </vt:variant>
      <vt:variant>
        <vt:i4>0</vt:i4>
      </vt:variant>
      <vt:variant>
        <vt:i4>5</vt:i4>
      </vt:variant>
      <vt:variant>
        <vt:lpwstr>http://phenix.it-sudparis.eu/jvet/doc_end_user/current_document.php?id=3754</vt:lpwstr>
      </vt:variant>
      <vt:variant>
        <vt:lpwstr/>
      </vt:variant>
      <vt:variant>
        <vt:i4>7798808</vt:i4>
      </vt:variant>
      <vt:variant>
        <vt:i4>966</vt:i4>
      </vt:variant>
      <vt:variant>
        <vt:i4>0</vt:i4>
      </vt:variant>
      <vt:variant>
        <vt:i4>5</vt:i4>
      </vt:variant>
      <vt:variant>
        <vt:lpwstr>http://phenix.it-sudparis.eu/jvet/doc_end_user/current_document.php?id=3744</vt:lpwstr>
      </vt:variant>
      <vt:variant>
        <vt:lpwstr/>
      </vt:variant>
      <vt:variant>
        <vt:i4>7340056</vt:i4>
      </vt:variant>
      <vt:variant>
        <vt:i4>963</vt:i4>
      </vt:variant>
      <vt:variant>
        <vt:i4>0</vt:i4>
      </vt:variant>
      <vt:variant>
        <vt:i4>5</vt:i4>
      </vt:variant>
      <vt:variant>
        <vt:lpwstr>http://phenix.it-sudparis.eu/jvet/doc_end_user/current_document.php?id=3738</vt:lpwstr>
      </vt:variant>
      <vt:variant>
        <vt:lpwstr/>
      </vt:variant>
      <vt:variant>
        <vt:i4>7405592</vt:i4>
      </vt:variant>
      <vt:variant>
        <vt:i4>960</vt:i4>
      </vt:variant>
      <vt:variant>
        <vt:i4>0</vt:i4>
      </vt:variant>
      <vt:variant>
        <vt:i4>5</vt:i4>
      </vt:variant>
      <vt:variant>
        <vt:lpwstr>http://phenix.it-sudparis.eu/jvet/doc_end_user/current_document.php?id=3729</vt:lpwstr>
      </vt:variant>
      <vt:variant>
        <vt:lpwstr/>
      </vt:variant>
      <vt:variant>
        <vt:i4>7405592</vt:i4>
      </vt:variant>
      <vt:variant>
        <vt:i4>957</vt:i4>
      </vt:variant>
      <vt:variant>
        <vt:i4>0</vt:i4>
      </vt:variant>
      <vt:variant>
        <vt:i4>5</vt:i4>
      </vt:variant>
      <vt:variant>
        <vt:lpwstr>http://phenix.it-sudparis.eu/jvet/doc_end_user/current_document.php?id=3728</vt:lpwstr>
      </vt:variant>
      <vt:variant>
        <vt:lpwstr/>
      </vt:variant>
      <vt:variant>
        <vt:i4>7471128</vt:i4>
      </vt:variant>
      <vt:variant>
        <vt:i4>954</vt:i4>
      </vt:variant>
      <vt:variant>
        <vt:i4>0</vt:i4>
      </vt:variant>
      <vt:variant>
        <vt:i4>5</vt:i4>
      </vt:variant>
      <vt:variant>
        <vt:lpwstr>http://phenix.it-sudparis.eu/jvet/doc_end_user/current_document.php?id=3717</vt:lpwstr>
      </vt:variant>
      <vt:variant>
        <vt:lpwstr/>
      </vt:variant>
      <vt:variant>
        <vt:i4>7471128</vt:i4>
      </vt:variant>
      <vt:variant>
        <vt:i4>951</vt:i4>
      </vt:variant>
      <vt:variant>
        <vt:i4>0</vt:i4>
      </vt:variant>
      <vt:variant>
        <vt:i4>5</vt:i4>
      </vt:variant>
      <vt:variant>
        <vt:lpwstr>http://phenix.it-sudparis.eu/jvet/doc_end_user/current_document.php?id=3716</vt:lpwstr>
      </vt:variant>
      <vt:variant>
        <vt:lpwstr/>
      </vt:variant>
      <vt:variant>
        <vt:i4>7536664</vt:i4>
      </vt:variant>
      <vt:variant>
        <vt:i4>948</vt:i4>
      </vt:variant>
      <vt:variant>
        <vt:i4>0</vt:i4>
      </vt:variant>
      <vt:variant>
        <vt:i4>5</vt:i4>
      </vt:variant>
      <vt:variant>
        <vt:lpwstr>http://phenix.it-sudparis.eu/jvet/doc_end_user/current_document.php?id=3707</vt:lpwstr>
      </vt:variant>
      <vt:variant>
        <vt:lpwstr/>
      </vt:variant>
      <vt:variant>
        <vt:i4>7995417</vt:i4>
      </vt:variant>
      <vt:variant>
        <vt:i4>945</vt:i4>
      </vt:variant>
      <vt:variant>
        <vt:i4>0</vt:i4>
      </vt:variant>
      <vt:variant>
        <vt:i4>5</vt:i4>
      </vt:variant>
      <vt:variant>
        <vt:lpwstr>http://phenix.it-sudparis.eu/jvet/doc_end_user/current_document.php?id=3697</vt:lpwstr>
      </vt:variant>
      <vt:variant>
        <vt:lpwstr/>
      </vt:variant>
      <vt:variant>
        <vt:i4>7995417</vt:i4>
      </vt:variant>
      <vt:variant>
        <vt:i4>939</vt:i4>
      </vt:variant>
      <vt:variant>
        <vt:i4>0</vt:i4>
      </vt:variant>
      <vt:variant>
        <vt:i4>5</vt:i4>
      </vt:variant>
      <vt:variant>
        <vt:lpwstr>http://phenix.it-sudparis.eu/jvet/doc_end_user/current_document.php?id=3695</vt:lpwstr>
      </vt:variant>
      <vt:variant>
        <vt:lpwstr/>
      </vt:variant>
      <vt:variant>
        <vt:i4>7995417</vt:i4>
      </vt:variant>
      <vt:variant>
        <vt:i4>933</vt:i4>
      </vt:variant>
      <vt:variant>
        <vt:i4>0</vt:i4>
      </vt:variant>
      <vt:variant>
        <vt:i4>5</vt:i4>
      </vt:variant>
      <vt:variant>
        <vt:lpwstr>http://phenix.it-sudparis.eu/jvet/doc_end_user/current_document.php?id=3694</vt:lpwstr>
      </vt:variant>
      <vt:variant>
        <vt:lpwstr/>
      </vt:variant>
      <vt:variant>
        <vt:i4>7995417</vt:i4>
      </vt:variant>
      <vt:variant>
        <vt:i4>930</vt:i4>
      </vt:variant>
      <vt:variant>
        <vt:i4>0</vt:i4>
      </vt:variant>
      <vt:variant>
        <vt:i4>5</vt:i4>
      </vt:variant>
      <vt:variant>
        <vt:lpwstr>http://phenix.it-sudparis.eu/jvet/doc_end_user/current_document.php?id=3693</vt:lpwstr>
      </vt:variant>
      <vt:variant>
        <vt:lpwstr/>
      </vt:variant>
      <vt:variant>
        <vt:i4>7798809</vt:i4>
      </vt:variant>
      <vt:variant>
        <vt:i4>906</vt:i4>
      </vt:variant>
      <vt:variant>
        <vt:i4>0</vt:i4>
      </vt:variant>
      <vt:variant>
        <vt:i4>5</vt:i4>
      </vt:variant>
      <vt:variant>
        <vt:lpwstr>http://phenix.it-sudparis.eu/jvet/doc_end_user/current_document.php?id=3641</vt:lpwstr>
      </vt:variant>
      <vt:variant>
        <vt:lpwstr/>
      </vt:variant>
      <vt:variant>
        <vt:i4>7405593</vt:i4>
      </vt:variant>
      <vt:variant>
        <vt:i4>891</vt:i4>
      </vt:variant>
      <vt:variant>
        <vt:i4>0</vt:i4>
      </vt:variant>
      <vt:variant>
        <vt:i4>5</vt:i4>
      </vt:variant>
      <vt:variant>
        <vt:lpwstr>http://phenix.it-sudparis.eu/jvet/doc_end_user/current_document.php?id=3629</vt:lpwstr>
      </vt:variant>
      <vt:variant>
        <vt:lpwstr/>
      </vt:variant>
      <vt:variant>
        <vt:i4>7405593</vt:i4>
      </vt:variant>
      <vt:variant>
        <vt:i4>888</vt:i4>
      </vt:variant>
      <vt:variant>
        <vt:i4>0</vt:i4>
      </vt:variant>
      <vt:variant>
        <vt:i4>5</vt:i4>
      </vt:variant>
      <vt:variant>
        <vt:lpwstr>http://phenix.it-sudparis.eu/jvet/doc_end_user/current_document.php?id=3623</vt:lpwstr>
      </vt:variant>
      <vt:variant>
        <vt:lpwstr/>
      </vt:variant>
      <vt:variant>
        <vt:i4>7405593</vt:i4>
      </vt:variant>
      <vt:variant>
        <vt:i4>885</vt:i4>
      </vt:variant>
      <vt:variant>
        <vt:i4>0</vt:i4>
      </vt:variant>
      <vt:variant>
        <vt:i4>5</vt:i4>
      </vt:variant>
      <vt:variant>
        <vt:lpwstr>http://phenix.it-sudparis.eu/jvet/doc_end_user/current_document.php?id=3622</vt:lpwstr>
      </vt:variant>
      <vt:variant>
        <vt:lpwstr/>
      </vt:variant>
      <vt:variant>
        <vt:i4>7405593</vt:i4>
      </vt:variant>
      <vt:variant>
        <vt:i4>882</vt:i4>
      </vt:variant>
      <vt:variant>
        <vt:i4>0</vt:i4>
      </vt:variant>
      <vt:variant>
        <vt:i4>5</vt:i4>
      </vt:variant>
      <vt:variant>
        <vt:lpwstr>http://phenix.it-sudparis.eu/jvet/doc_end_user/current_document.php?id=3621</vt:lpwstr>
      </vt:variant>
      <vt:variant>
        <vt:lpwstr/>
      </vt:variant>
      <vt:variant>
        <vt:i4>7405593</vt:i4>
      </vt:variant>
      <vt:variant>
        <vt:i4>879</vt:i4>
      </vt:variant>
      <vt:variant>
        <vt:i4>0</vt:i4>
      </vt:variant>
      <vt:variant>
        <vt:i4>5</vt:i4>
      </vt:variant>
      <vt:variant>
        <vt:lpwstr>http://phenix.it-sudparis.eu/jvet/doc_end_user/current_document.php?id=3620</vt:lpwstr>
      </vt:variant>
      <vt:variant>
        <vt:lpwstr/>
      </vt:variant>
      <vt:variant>
        <vt:i4>7995418</vt:i4>
      </vt:variant>
      <vt:variant>
        <vt:i4>876</vt:i4>
      </vt:variant>
      <vt:variant>
        <vt:i4>0</vt:i4>
      </vt:variant>
      <vt:variant>
        <vt:i4>5</vt:i4>
      </vt:variant>
      <vt:variant>
        <vt:lpwstr>http://phenix.it-sudparis.eu/jvet/doc_end_user/current_document.php?id=3597</vt:lpwstr>
      </vt:variant>
      <vt:variant>
        <vt:lpwstr/>
      </vt:variant>
      <vt:variant>
        <vt:i4>8060954</vt:i4>
      </vt:variant>
      <vt:variant>
        <vt:i4>873</vt:i4>
      </vt:variant>
      <vt:variant>
        <vt:i4>0</vt:i4>
      </vt:variant>
      <vt:variant>
        <vt:i4>5</vt:i4>
      </vt:variant>
      <vt:variant>
        <vt:lpwstr>http://phenix.it-sudparis.eu/jvet/doc_end_user/current_document.php?id=3582</vt:lpwstr>
      </vt:variant>
      <vt:variant>
        <vt:lpwstr/>
      </vt:variant>
      <vt:variant>
        <vt:i4>7798810</vt:i4>
      </vt:variant>
      <vt:variant>
        <vt:i4>870</vt:i4>
      </vt:variant>
      <vt:variant>
        <vt:i4>0</vt:i4>
      </vt:variant>
      <vt:variant>
        <vt:i4>5</vt:i4>
      </vt:variant>
      <vt:variant>
        <vt:lpwstr>http://phenix.it-sudparis.eu/jvet/doc_end_user/current_document.php?id=3548</vt:lpwstr>
      </vt:variant>
      <vt:variant>
        <vt:lpwstr/>
      </vt:variant>
      <vt:variant>
        <vt:i4>7733271</vt:i4>
      </vt:variant>
      <vt:variant>
        <vt:i4>867</vt:i4>
      </vt:variant>
      <vt:variant>
        <vt:i4>0</vt:i4>
      </vt:variant>
      <vt:variant>
        <vt:i4>5</vt:i4>
      </vt:variant>
      <vt:variant>
        <vt:lpwstr>http://phenix.it-sudparis.eu/jvet/doc_end_user/current_document.php?id=3852</vt:lpwstr>
      </vt:variant>
      <vt:variant>
        <vt:lpwstr/>
      </vt:variant>
      <vt:variant>
        <vt:i4>7471126</vt:i4>
      </vt:variant>
      <vt:variant>
        <vt:i4>864</vt:i4>
      </vt:variant>
      <vt:variant>
        <vt:i4>0</vt:i4>
      </vt:variant>
      <vt:variant>
        <vt:i4>5</vt:i4>
      </vt:variant>
      <vt:variant>
        <vt:lpwstr>http://phenix.it-sudparis.eu/jvet/doc_end_user/current_document.php?id=3916</vt:lpwstr>
      </vt:variant>
      <vt:variant>
        <vt:lpwstr/>
      </vt:variant>
      <vt:variant>
        <vt:i4>7471126</vt:i4>
      </vt:variant>
      <vt:variant>
        <vt:i4>861</vt:i4>
      </vt:variant>
      <vt:variant>
        <vt:i4>0</vt:i4>
      </vt:variant>
      <vt:variant>
        <vt:i4>5</vt:i4>
      </vt:variant>
      <vt:variant>
        <vt:lpwstr>http://phenix.it-sudparis.eu/jvet/doc_end_user/current_document.php?id=3915</vt:lpwstr>
      </vt:variant>
      <vt:variant>
        <vt:lpwstr/>
      </vt:variant>
      <vt:variant>
        <vt:i4>8060951</vt:i4>
      </vt:variant>
      <vt:variant>
        <vt:i4>858</vt:i4>
      </vt:variant>
      <vt:variant>
        <vt:i4>0</vt:i4>
      </vt:variant>
      <vt:variant>
        <vt:i4>5</vt:i4>
      </vt:variant>
      <vt:variant>
        <vt:lpwstr>http://phenix.it-sudparis.eu/jvet/doc_end_user/current_document.php?id=3886</vt:lpwstr>
      </vt:variant>
      <vt:variant>
        <vt:lpwstr/>
      </vt:variant>
      <vt:variant>
        <vt:i4>8060951</vt:i4>
      </vt:variant>
      <vt:variant>
        <vt:i4>855</vt:i4>
      </vt:variant>
      <vt:variant>
        <vt:i4>0</vt:i4>
      </vt:variant>
      <vt:variant>
        <vt:i4>5</vt:i4>
      </vt:variant>
      <vt:variant>
        <vt:lpwstr>http://phenix.it-sudparis.eu/jvet/doc_end_user/current_document.php?id=3883</vt:lpwstr>
      </vt:variant>
      <vt:variant>
        <vt:lpwstr/>
      </vt:variant>
      <vt:variant>
        <vt:i4>7995416</vt:i4>
      </vt:variant>
      <vt:variant>
        <vt:i4>852</vt:i4>
      </vt:variant>
      <vt:variant>
        <vt:i4>0</vt:i4>
      </vt:variant>
      <vt:variant>
        <vt:i4>5</vt:i4>
      </vt:variant>
      <vt:variant>
        <vt:lpwstr>http://phenix.it-sudparis.eu/jvet/doc_end_user/current_document.php?id=3797</vt:lpwstr>
      </vt:variant>
      <vt:variant>
        <vt:lpwstr/>
      </vt:variant>
      <vt:variant>
        <vt:i4>7995416</vt:i4>
      </vt:variant>
      <vt:variant>
        <vt:i4>849</vt:i4>
      </vt:variant>
      <vt:variant>
        <vt:i4>0</vt:i4>
      </vt:variant>
      <vt:variant>
        <vt:i4>5</vt:i4>
      </vt:variant>
      <vt:variant>
        <vt:lpwstr>http://phenix.it-sudparis.eu/jvet/doc_end_user/current_document.php?id=3790</vt:lpwstr>
      </vt:variant>
      <vt:variant>
        <vt:lpwstr/>
      </vt:variant>
      <vt:variant>
        <vt:i4>7602200</vt:i4>
      </vt:variant>
      <vt:variant>
        <vt:i4>846</vt:i4>
      </vt:variant>
      <vt:variant>
        <vt:i4>0</vt:i4>
      </vt:variant>
      <vt:variant>
        <vt:i4>5</vt:i4>
      </vt:variant>
      <vt:variant>
        <vt:lpwstr>http://phenix.it-sudparis.eu/jvet/doc_end_user/current_document.php?id=3777</vt:lpwstr>
      </vt:variant>
      <vt:variant>
        <vt:lpwstr/>
      </vt:variant>
      <vt:variant>
        <vt:i4>7733272</vt:i4>
      </vt:variant>
      <vt:variant>
        <vt:i4>843</vt:i4>
      </vt:variant>
      <vt:variant>
        <vt:i4>0</vt:i4>
      </vt:variant>
      <vt:variant>
        <vt:i4>5</vt:i4>
      </vt:variant>
      <vt:variant>
        <vt:lpwstr>http://phenix.it-sudparis.eu/jvet/doc_end_user/current_document.php?id=3751</vt:lpwstr>
      </vt:variant>
      <vt:variant>
        <vt:lpwstr/>
      </vt:variant>
      <vt:variant>
        <vt:i4>7733272</vt:i4>
      </vt:variant>
      <vt:variant>
        <vt:i4>840</vt:i4>
      </vt:variant>
      <vt:variant>
        <vt:i4>0</vt:i4>
      </vt:variant>
      <vt:variant>
        <vt:i4>5</vt:i4>
      </vt:variant>
      <vt:variant>
        <vt:lpwstr>http://phenix.it-sudparis.eu/jvet/doc_end_user/current_document.php?id=3750</vt:lpwstr>
      </vt:variant>
      <vt:variant>
        <vt:lpwstr/>
      </vt:variant>
      <vt:variant>
        <vt:i4>7405592</vt:i4>
      </vt:variant>
      <vt:variant>
        <vt:i4>837</vt:i4>
      </vt:variant>
      <vt:variant>
        <vt:i4>0</vt:i4>
      </vt:variant>
      <vt:variant>
        <vt:i4>5</vt:i4>
      </vt:variant>
      <vt:variant>
        <vt:lpwstr>http://phenix.it-sudparis.eu/jvet/doc_end_user/current_document.php?id=3720</vt:lpwstr>
      </vt:variant>
      <vt:variant>
        <vt:lpwstr/>
      </vt:variant>
      <vt:variant>
        <vt:i4>7536664</vt:i4>
      </vt:variant>
      <vt:variant>
        <vt:i4>834</vt:i4>
      </vt:variant>
      <vt:variant>
        <vt:i4>0</vt:i4>
      </vt:variant>
      <vt:variant>
        <vt:i4>5</vt:i4>
      </vt:variant>
      <vt:variant>
        <vt:lpwstr>http://phenix.it-sudparis.eu/jvet/doc_end_user/current_document.php?id=3700</vt:lpwstr>
      </vt:variant>
      <vt:variant>
        <vt:lpwstr/>
      </vt:variant>
      <vt:variant>
        <vt:i4>7995417</vt:i4>
      </vt:variant>
      <vt:variant>
        <vt:i4>831</vt:i4>
      </vt:variant>
      <vt:variant>
        <vt:i4>0</vt:i4>
      </vt:variant>
      <vt:variant>
        <vt:i4>5</vt:i4>
      </vt:variant>
      <vt:variant>
        <vt:lpwstr>http://phenix.it-sudparis.eu/jvet/doc_end_user/current_document.php?id=3699</vt:lpwstr>
      </vt:variant>
      <vt:variant>
        <vt:lpwstr/>
      </vt:variant>
      <vt:variant>
        <vt:i4>7995417</vt:i4>
      </vt:variant>
      <vt:variant>
        <vt:i4>828</vt:i4>
      </vt:variant>
      <vt:variant>
        <vt:i4>0</vt:i4>
      </vt:variant>
      <vt:variant>
        <vt:i4>5</vt:i4>
      </vt:variant>
      <vt:variant>
        <vt:lpwstr>http://phenix.it-sudparis.eu/jvet/doc_end_user/current_document.php?id=3690</vt:lpwstr>
      </vt:variant>
      <vt:variant>
        <vt:lpwstr/>
      </vt:variant>
      <vt:variant>
        <vt:i4>8060953</vt:i4>
      </vt:variant>
      <vt:variant>
        <vt:i4>825</vt:i4>
      </vt:variant>
      <vt:variant>
        <vt:i4>0</vt:i4>
      </vt:variant>
      <vt:variant>
        <vt:i4>5</vt:i4>
      </vt:variant>
      <vt:variant>
        <vt:lpwstr>http://phenix.it-sudparis.eu/jvet/doc_end_user/current_document.php?id=3688</vt:lpwstr>
      </vt:variant>
      <vt:variant>
        <vt:lpwstr/>
      </vt:variant>
      <vt:variant>
        <vt:i4>8060953</vt:i4>
      </vt:variant>
      <vt:variant>
        <vt:i4>822</vt:i4>
      </vt:variant>
      <vt:variant>
        <vt:i4>0</vt:i4>
      </vt:variant>
      <vt:variant>
        <vt:i4>5</vt:i4>
      </vt:variant>
      <vt:variant>
        <vt:lpwstr>http://phenix.it-sudparis.eu/jvet/doc_end_user/current_document.php?id=3687</vt:lpwstr>
      </vt:variant>
      <vt:variant>
        <vt:lpwstr/>
      </vt:variant>
      <vt:variant>
        <vt:i4>7602201</vt:i4>
      </vt:variant>
      <vt:variant>
        <vt:i4>819</vt:i4>
      </vt:variant>
      <vt:variant>
        <vt:i4>0</vt:i4>
      </vt:variant>
      <vt:variant>
        <vt:i4>5</vt:i4>
      </vt:variant>
      <vt:variant>
        <vt:lpwstr>http://phenix.it-sudparis.eu/jvet/doc_end_user/current_document.php?id=3674</vt:lpwstr>
      </vt:variant>
      <vt:variant>
        <vt:lpwstr/>
      </vt:variant>
      <vt:variant>
        <vt:i4>7602201</vt:i4>
      </vt:variant>
      <vt:variant>
        <vt:i4>816</vt:i4>
      </vt:variant>
      <vt:variant>
        <vt:i4>0</vt:i4>
      </vt:variant>
      <vt:variant>
        <vt:i4>5</vt:i4>
      </vt:variant>
      <vt:variant>
        <vt:lpwstr>http://phenix.it-sudparis.eu/jvet/doc_end_user/current_document.php?id=3673</vt:lpwstr>
      </vt:variant>
      <vt:variant>
        <vt:lpwstr/>
      </vt:variant>
      <vt:variant>
        <vt:i4>7602201</vt:i4>
      </vt:variant>
      <vt:variant>
        <vt:i4>813</vt:i4>
      </vt:variant>
      <vt:variant>
        <vt:i4>0</vt:i4>
      </vt:variant>
      <vt:variant>
        <vt:i4>5</vt:i4>
      </vt:variant>
      <vt:variant>
        <vt:lpwstr>http://phenix.it-sudparis.eu/jvet/doc_end_user/current_document.php?id=3671</vt:lpwstr>
      </vt:variant>
      <vt:variant>
        <vt:lpwstr/>
      </vt:variant>
      <vt:variant>
        <vt:i4>7602201</vt:i4>
      </vt:variant>
      <vt:variant>
        <vt:i4>810</vt:i4>
      </vt:variant>
      <vt:variant>
        <vt:i4>0</vt:i4>
      </vt:variant>
      <vt:variant>
        <vt:i4>5</vt:i4>
      </vt:variant>
      <vt:variant>
        <vt:lpwstr>http://phenix.it-sudparis.eu/jvet/doc_end_user/current_document.php?id=3670</vt:lpwstr>
      </vt:variant>
      <vt:variant>
        <vt:lpwstr/>
      </vt:variant>
      <vt:variant>
        <vt:i4>7536665</vt:i4>
      </vt:variant>
      <vt:variant>
        <vt:i4>807</vt:i4>
      </vt:variant>
      <vt:variant>
        <vt:i4>0</vt:i4>
      </vt:variant>
      <vt:variant>
        <vt:i4>5</vt:i4>
      </vt:variant>
      <vt:variant>
        <vt:lpwstr>http://phenix.it-sudparis.eu/jvet/doc_end_user/current_document.php?id=3600</vt:lpwstr>
      </vt:variant>
      <vt:variant>
        <vt:lpwstr/>
      </vt:variant>
      <vt:variant>
        <vt:i4>7995418</vt:i4>
      </vt:variant>
      <vt:variant>
        <vt:i4>804</vt:i4>
      </vt:variant>
      <vt:variant>
        <vt:i4>0</vt:i4>
      </vt:variant>
      <vt:variant>
        <vt:i4>5</vt:i4>
      </vt:variant>
      <vt:variant>
        <vt:lpwstr>http://phenix.it-sudparis.eu/jvet/doc_end_user/current_document.php?id=3595</vt:lpwstr>
      </vt:variant>
      <vt:variant>
        <vt:lpwstr/>
      </vt:variant>
      <vt:variant>
        <vt:i4>7995418</vt:i4>
      </vt:variant>
      <vt:variant>
        <vt:i4>801</vt:i4>
      </vt:variant>
      <vt:variant>
        <vt:i4>0</vt:i4>
      </vt:variant>
      <vt:variant>
        <vt:i4>5</vt:i4>
      </vt:variant>
      <vt:variant>
        <vt:lpwstr>http://phenix.it-sudparis.eu/jvet/doc_end_user/current_document.php?id=3593</vt:lpwstr>
      </vt:variant>
      <vt:variant>
        <vt:lpwstr/>
      </vt:variant>
      <vt:variant>
        <vt:i4>7995418</vt:i4>
      </vt:variant>
      <vt:variant>
        <vt:i4>798</vt:i4>
      </vt:variant>
      <vt:variant>
        <vt:i4>0</vt:i4>
      </vt:variant>
      <vt:variant>
        <vt:i4>5</vt:i4>
      </vt:variant>
      <vt:variant>
        <vt:lpwstr>http://phenix.it-sudparis.eu/jvet/doc_end_user/current_document.php?id=3590</vt:lpwstr>
      </vt:variant>
      <vt:variant>
        <vt:lpwstr/>
      </vt:variant>
      <vt:variant>
        <vt:i4>8060954</vt:i4>
      </vt:variant>
      <vt:variant>
        <vt:i4>795</vt:i4>
      </vt:variant>
      <vt:variant>
        <vt:i4>0</vt:i4>
      </vt:variant>
      <vt:variant>
        <vt:i4>5</vt:i4>
      </vt:variant>
      <vt:variant>
        <vt:lpwstr>http://phenix.it-sudparis.eu/jvet/doc_end_user/current_document.php?id=3585</vt:lpwstr>
      </vt:variant>
      <vt:variant>
        <vt:lpwstr/>
      </vt:variant>
      <vt:variant>
        <vt:i4>8060954</vt:i4>
      </vt:variant>
      <vt:variant>
        <vt:i4>792</vt:i4>
      </vt:variant>
      <vt:variant>
        <vt:i4>0</vt:i4>
      </vt:variant>
      <vt:variant>
        <vt:i4>5</vt:i4>
      </vt:variant>
      <vt:variant>
        <vt:lpwstr>http://phenix.it-sudparis.eu/jvet/doc_end_user/current_document.php?id=3584</vt:lpwstr>
      </vt:variant>
      <vt:variant>
        <vt:lpwstr/>
      </vt:variant>
      <vt:variant>
        <vt:i4>7602202</vt:i4>
      </vt:variant>
      <vt:variant>
        <vt:i4>789</vt:i4>
      </vt:variant>
      <vt:variant>
        <vt:i4>0</vt:i4>
      </vt:variant>
      <vt:variant>
        <vt:i4>5</vt:i4>
      </vt:variant>
      <vt:variant>
        <vt:lpwstr>http://phenix.it-sudparis.eu/jvet/doc_end_user/current_document.php?id=3575</vt:lpwstr>
      </vt:variant>
      <vt:variant>
        <vt:lpwstr/>
      </vt:variant>
      <vt:variant>
        <vt:i4>7667738</vt:i4>
      </vt:variant>
      <vt:variant>
        <vt:i4>786</vt:i4>
      </vt:variant>
      <vt:variant>
        <vt:i4>0</vt:i4>
      </vt:variant>
      <vt:variant>
        <vt:i4>5</vt:i4>
      </vt:variant>
      <vt:variant>
        <vt:lpwstr>http://phenix.it-sudparis.eu/jvet/doc_end_user/current_document.php?id=3567</vt:lpwstr>
      </vt:variant>
      <vt:variant>
        <vt:lpwstr/>
      </vt:variant>
      <vt:variant>
        <vt:i4>7667738</vt:i4>
      </vt:variant>
      <vt:variant>
        <vt:i4>783</vt:i4>
      </vt:variant>
      <vt:variant>
        <vt:i4>0</vt:i4>
      </vt:variant>
      <vt:variant>
        <vt:i4>5</vt:i4>
      </vt:variant>
      <vt:variant>
        <vt:lpwstr>http://phenix.it-sudparis.eu/jvet/doc_end_user/current_document.php?id=3564</vt:lpwstr>
      </vt:variant>
      <vt:variant>
        <vt:lpwstr/>
      </vt:variant>
      <vt:variant>
        <vt:i4>7667738</vt:i4>
      </vt:variant>
      <vt:variant>
        <vt:i4>780</vt:i4>
      </vt:variant>
      <vt:variant>
        <vt:i4>0</vt:i4>
      </vt:variant>
      <vt:variant>
        <vt:i4>5</vt:i4>
      </vt:variant>
      <vt:variant>
        <vt:lpwstr>http://phenix.it-sudparis.eu/jvet/doc_end_user/current_document.php?id=3563</vt:lpwstr>
      </vt:variant>
      <vt:variant>
        <vt:lpwstr/>
      </vt:variant>
      <vt:variant>
        <vt:i4>7667738</vt:i4>
      </vt:variant>
      <vt:variant>
        <vt:i4>777</vt:i4>
      </vt:variant>
      <vt:variant>
        <vt:i4>0</vt:i4>
      </vt:variant>
      <vt:variant>
        <vt:i4>5</vt:i4>
      </vt:variant>
      <vt:variant>
        <vt:lpwstr>http://phenix.it-sudparis.eu/jvet/doc_end_user/current_document.php?id=3562</vt:lpwstr>
      </vt:variant>
      <vt:variant>
        <vt:lpwstr/>
      </vt:variant>
      <vt:variant>
        <vt:i4>7667738</vt:i4>
      </vt:variant>
      <vt:variant>
        <vt:i4>774</vt:i4>
      </vt:variant>
      <vt:variant>
        <vt:i4>0</vt:i4>
      </vt:variant>
      <vt:variant>
        <vt:i4>5</vt:i4>
      </vt:variant>
      <vt:variant>
        <vt:lpwstr>http://phenix.it-sudparis.eu/jvet/doc_end_user/current_document.php?id=3561</vt:lpwstr>
      </vt:variant>
      <vt:variant>
        <vt:lpwstr/>
      </vt:variant>
      <vt:variant>
        <vt:i4>7733274</vt:i4>
      </vt:variant>
      <vt:variant>
        <vt:i4>771</vt:i4>
      </vt:variant>
      <vt:variant>
        <vt:i4>0</vt:i4>
      </vt:variant>
      <vt:variant>
        <vt:i4>5</vt:i4>
      </vt:variant>
      <vt:variant>
        <vt:lpwstr>http://phenix.it-sudparis.eu/jvet/doc_end_user/current_document.php?id=3556</vt:lpwstr>
      </vt:variant>
      <vt:variant>
        <vt:lpwstr/>
      </vt:variant>
      <vt:variant>
        <vt:i4>7733274</vt:i4>
      </vt:variant>
      <vt:variant>
        <vt:i4>768</vt:i4>
      </vt:variant>
      <vt:variant>
        <vt:i4>0</vt:i4>
      </vt:variant>
      <vt:variant>
        <vt:i4>5</vt:i4>
      </vt:variant>
      <vt:variant>
        <vt:lpwstr>http://phenix.it-sudparis.eu/jvet/doc_end_user/current_document.php?id=3552</vt:lpwstr>
      </vt:variant>
      <vt:variant>
        <vt:lpwstr/>
      </vt:variant>
      <vt:variant>
        <vt:i4>7733274</vt:i4>
      </vt:variant>
      <vt:variant>
        <vt:i4>765</vt:i4>
      </vt:variant>
      <vt:variant>
        <vt:i4>0</vt:i4>
      </vt:variant>
      <vt:variant>
        <vt:i4>5</vt:i4>
      </vt:variant>
      <vt:variant>
        <vt:lpwstr>http://phenix.it-sudparis.eu/jvet/doc_end_user/current_document.php?id=3550</vt:lpwstr>
      </vt:variant>
      <vt:variant>
        <vt:lpwstr/>
      </vt:variant>
      <vt:variant>
        <vt:i4>7798810</vt:i4>
      </vt:variant>
      <vt:variant>
        <vt:i4>762</vt:i4>
      </vt:variant>
      <vt:variant>
        <vt:i4>0</vt:i4>
      </vt:variant>
      <vt:variant>
        <vt:i4>5</vt:i4>
      </vt:variant>
      <vt:variant>
        <vt:lpwstr>http://phenix.it-sudparis.eu/jvet/doc_end_user/current_document.php?id=3547</vt:lpwstr>
      </vt:variant>
      <vt:variant>
        <vt:lpwstr/>
      </vt:variant>
      <vt:variant>
        <vt:i4>7798810</vt:i4>
      </vt:variant>
      <vt:variant>
        <vt:i4>759</vt:i4>
      </vt:variant>
      <vt:variant>
        <vt:i4>0</vt:i4>
      </vt:variant>
      <vt:variant>
        <vt:i4>5</vt:i4>
      </vt:variant>
      <vt:variant>
        <vt:lpwstr>http://phenix.it-sudparis.eu/jvet/doc_end_user/current_document.php?id=3546</vt:lpwstr>
      </vt:variant>
      <vt:variant>
        <vt:lpwstr/>
      </vt:variant>
      <vt:variant>
        <vt:i4>7798810</vt:i4>
      </vt:variant>
      <vt:variant>
        <vt:i4>756</vt:i4>
      </vt:variant>
      <vt:variant>
        <vt:i4>0</vt:i4>
      </vt:variant>
      <vt:variant>
        <vt:i4>5</vt:i4>
      </vt:variant>
      <vt:variant>
        <vt:lpwstr>http://phenix.it-sudparis.eu/jvet/doc_end_user/current_document.php?id=3544</vt:lpwstr>
      </vt:variant>
      <vt:variant>
        <vt:lpwstr/>
      </vt:variant>
      <vt:variant>
        <vt:i4>7667735</vt:i4>
      </vt:variant>
      <vt:variant>
        <vt:i4>753</vt:i4>
      </vt:variant>
      <vt:variant>
        <vt:i4>0</vt:i4>
      </vt:variant>
      <vt:variant>
        <vt:i4>5</vt:i4>
      </vt:variant>
      <vt:variant>
        <vt:lpwstr>http://phenix.it-sudparis.eu/jvet/doc_end_user/current_document.php?id=3869</vt:lpwstr>
      </vt:variant>
      <vt:variant>
        <vt:lpwstr/>
      </vt:variant>
      <vt:variant>
        <vt:i4>7733270</vt:i4>
      </vt:variant>
      <vt:variant>
        <vt:i4>750</vt:i4>
      </vt:variant>
      <vt:variant>
        <vt:i4>0</vt:i4>
      </vt:variant>
      <vt:variant>
        <vt:i4>5</vt:i4>
      </vt:variant>
      <vt:variant>
        <vt:lpwstr>http://phenix.it-sudparis.eu/jvet/doc_end_user/current_document.php?id=3958</vt:lpwstr>
      </vt:variant>
      <vt:variant>
        <vt:lpwstr/>
      </vt:variant>
      <vt:variant>
        <vt:i4>7471126</vt:i4>
      </vt:variant>
      <vt:variant>
        <vt:i4>747</vt:i4>
      </vt:variant>
      <vt:variant>
        <vt:i4>0</vt:i4>
      </vt:variant>
      <vt:variant>
        <vt:i4>5</vt:i4>
      </vt:variant>
      <vt:variant>
        <vt:lpwstr>http://phenix.it-sudparis.eu/jvet/doc_end_user/current_document.php?id=3913</vt:lpwstr>
      </vt:variant>
      <vt:variant>
        <vt:lpwstr/>
      </vt:variant>
      <vt:variant>
        <vt:i4>7536662</vt:i4>
      </vt:variant>
      <vt:variant>
        <vt:i4>744</vt:i4>
      </vt:variant>
      <vt:variant>
        <vt:i4>0</vt:i4>
      </vt:variant>
      <vt:variant>
        <vt:i4>5</vt:i4>
      </vt:variant>
      <vt:variant>
        <vt:lpwstr>http://phenix.it-sudparis.eu/jvet/doc_end_user/current_document.php?id=3905</vt:lpwstr>
      </vt:variant>
      <vt:variant>
        <vt:lpwstr/>
      </vt:variant>
      <vt:variant>
        <vt:i4>7536662</vt:i4>
      </vt:variant>
      <vt:variant>
        <vt:i4>741</vt:i4>
      </vt:variant>
      <vt:variant>
        <vt:i4>0</vt:i4>
      </vt:variant>
      <vt:variant>
        <vt:i4>5</vt:i4>
      </vt:variant>
      <vt:variant>
        <vt:lpwstr>http://phenix.it-sudparis.eu/jvet/doc_end_user/current_document.php?id=3903</vt:lpwstr>
      </vt:variant>
      <vt:variant>
        <vt:lpwstr/>
      </vt:variant>
      <vt:variant>
        <vt:i4>8060951</vt:i4>
      </vt:variant>
      <vt:variant>
        <vt:i4>738</vt:i4>
      </vt:variant>
      <vt:variant>
        <vt:i4>0</vt:i4>
      </vt:variant>
      <vt:variant>
        <vt:i4>5</vt:i4>
      </vt:variant>
      <vt:variant>
        <vt:lpwstr>http://phenix.it-sudparis.eu/jvet/doc_end_user/current_document.php?id=3889</vt:lpwstr>
      </vt:variant>
      <vt:variant>
        <vt:lpwstr/>
      </vt:variant>
      <vt:variant>
        <vt:i4>7798807</vt:i4>
      </vt:variant>
      <vt:variant>
        <vt:i4>735</vt:i4>
      </vt:variant>
      <vt:variant>
        <vt:i4>0</vt:i4>
      </vt:variant>
      <vt:variant>
        <vt:i4>5</vt:i4>
      </vt:variant>
      <vt:variant>
        <vt:lpwstr>http://phenix.it-sudparis.eu/jvet/doc_end_user/current_document.php?id=3849</vt:lpwstr>
      </vt:variant>
      <vt:variant>
        <vt:lpwstr/>
      </vt:variant>
      <vt:variant>
        <vt:i4>7798807</vt:i4>
      </vt:variant>
      <vt:variant>
        <vt:i4>732</vt:i4>
      </vt:variant>
      <vt:variant>
        <vt:i4>0</vt:i4>
      </vt:variant>
      <vt:variant>
        <vt:i4>5</vt:i4>
      </vt:variant>
      <vt:variant>
        <vt:lpwstr>http://phenix.it-sudparis.eu/jvet/doc_end_user/current_document.php?id=3841</vt:lpwstr>
      </vt:variant>
      <vt:variant>
        <vt:lpwstr/>
      </vt:variant>
      <vt:variant>
        <vt:i4>7340055</vt:i4>
      </vt:variant>
      <vt:variant>
        <vt:i4>729</vt:i4>
      </vt:variant>
      <vt:variant>
        <vt:i4>0</vt:i4>
      </vt:variant>
      <vt:variant>
        <vt:i4>5</vt:i4>
      </vt:variant>
      <vt:variant>
        <vt:lpwstr>http://phenix.it-sudparis.eu/jvet/doc_end_user/current_document.php?id=3838</vt:lpwstr>
      </vt:variant>
      <vt:variant>
        <vt:lpwstr/>
      </vt:variant>
      <vt:variant>
        <vt:i4>7405591</vt:i4>
      </vt:variant>
      <vt:variant>
        <vt:i4>726</vt:i4>
      </vt:variant>
      <vt:variant>
        <vt:i4>0</vt:i4>
      </vt:variant>
      <vt:variant>
        <vt:i4>5</vt:i4>
      </vt:variant>
      <vt:variant>
        <vt:lpwstr>http://phenix.it-sudparis.eu/jvet/doc_end_user/current_document.php?id=3829</vt:lpwstr>
      </vt:variant>
      <vt:variant>
        <vt:lpwstr/>
      </vt:variant>
      <vt:variant>
        <vt:i4>7405591</vt:i4>
      </vt:variant>
      <vt:variant>
        <vt:i4>723</vt:i4>
      </vt:variant>
      <vt:variant>
        <vt:i4>0</vt:i4>
      </vt:variant>
      <vt:variant>
        <vt:i4>5</vt:i4>
      </vt:variant>
      <vt:variant>
        <vt:lpwstr>http://phenix.it-sudparis.eu/jvet/doc_end_user/current_document.php?id=3821</vt:lpwstr>
      </vt:variant>
      <vt:variant>
        <vt:lpwstr/>
      </vt:variant>
      <vt:variant>
        <vt:i4>7995416</vt:i4>
      </vt:variant>
      <vt:variant>
        <vt:i4>720</vt:i4>
      </vt:variant>
      <vt:variant>
        <vt:i4>0</vt:i4>
      </vt:variant>
      <vt:variant>
        <vt:i4>5</vt:i4>
      </vt:variant>
      <vt:variant>
        <vt:lpwstr>http://phenix.it-sudparis.eu/jvet/doc_end_user/current_document.php?id=3798</vt:lpwstr>
      </vt:variant>
      <vt:variant>
        <vt:lpwstr/>
      </vt:variant>
      <vt:variant>
        <vt:i4>8060952</vt:i4>
      </vt:variant>
      <vt:variant>
        <vt:i4>717</vt:i4>
      </vt:variant>
      <vt:variant>
        <vt:i4>0</vt:i4>
      </vt:variant>
      <vt:variant>
        <vt:i4>5</vt:i4>
      </vt:variant>
      <vt:variant>
        <vt:lpwstr>http://phenix.it-sudparis.eu/jvet/doc_end_user/current_document.php?id=3786</vt:lpwstr>
      </vt:variant>
      <vt:variant>
        <vt:lpwstr/>
      </vt:variant>
      <vt:variant>
        <vt:i4>7798808</vt:i4>
      </vt:variant>
      <vt:variant>
        <vt:i4>714</vt:i4>
      </vt:variant>
      <vt:variant>
        <vt:i4>0</vt:i4>
      </vt:variant>
      <vt:variant>
        <vt:i4>5</vt:i4>
      </vt:variant>
      <vt:variant>
        <vt:lpwstr>http://phenix.it-sudparis.eu/jvet/doc_end_user/current_document.php?id=3746</vt:lpwstr>
      </vt:variant>
      <vt:variant>
        <vt:lpwstr/>
      </vt:variant>
      <vt:variant>
        <vt:i4>7798808</vt:i4>
      </vt:variant>
      <vt:variant>
        <vt:i4>711</vt:i4>
      </vt:variant>
      <vt:variant>
        <vt:i4>0</vt:i4>
      </vt:variant>
      <vt:variant>
        <vt:i4>5</vt:i4>
      </vt:variant>
      <vt:variant>
        <vt:lpwstr>http://phenix.it-sudparis.eu/jvet/doc_end_user/current_document.php?id=3745</vt:lpwstr>
      </vt:variant>
      <vt:variant>
        <vt:lpwstr/>
      </vt:variant>
      <vt:variant>
        <vt:i4>7798808</vt:i4>
      </vt:variant>
      <vt:variant>
        <vt:i4>708</vt:i4>
      </vt:variant>
      <vt:variant>
        <vt:i4>0</vt:i4>
      </vt:variant>
      <vt:variant>
        <vt:i4>5</vt:i4>
      </vt:variant>
      <vt:variant>
        <vt:lpwstr>http://phenix.it-sudparis.eu/jvet/doc_end_user/current_document.php?id=3743</vt:lpwstr>
      </vt:variant>
      <vt:variant>
        <vt:lpwstr/>
      </vt:variant>
      <vt:variant>
        <vt:i4>7798808</vt:i4>
      </vt:variant>
      <vt:variant>
        <vt:i4>705</vt:i4>
      </vt:variant>
      <vt:variant>
        <vt:i4>0</vt:i4>
      </vt:variant>
      <vt:variant>
        <vt:i4>5</vt:i4>
      </vt:variant>
      <vt:variant>
        <vt:lpwstr>http://phenix.it-sudparis.eu/jvet/doc_end_user/current_document.php?id=3742</vt:lpwstr>
      </vt:variant>
      <vt:variant>
        <vt:lpwstr/>
      </vt:variant>
      <vt:variant>
        <vt:i4>7798808</vt:i4>
      </vt:variant>
      <vt:variant>
        <vt:i4>702</vt:i4>
      </vt:variant>
      <vt:variant>
        <vt:i4>0</vt:i4>
      </vt:variant>
      <vt:variant>
        <vt:i4>5</vt:i4>
      </vt:variant>
      <vt:variant>
        <vt:lpwstr>http://phenix.it-sudparis.eu/jvet/doc_end_user/current_document.php?id=3741</vt:lpwstr>
      </vt:variant>
      <vt:variant>
        <vt:lpwstr/>
      </vt:variant>
      <vt:variant>
        <vt:i4>7405592</vt:i4>
      </vt:variant>
      <vt:variant>
        <vt:i4>699</vt:i4>
      </vt:variant>
      <vt:variant>
        <vt:i4>0</vt:i4>
      </vt:variant>
      <vt:variant>
        <vt:i4>5</vt:i4>
      </vt:variant>
      <vt:variant>
        <vt:lpwstr>http://phenix.it-sudparis.eu/jvet/doc_end_user/current_document.php?id=3725</vt:lpwstr>
      </vt:variant>
      <vt:variant>
        <vt:lpwstr/>
      </vt:variant>
      <vt:variant>
        <vt:i4>7536664</vt:i4>
      </vt:variant>
      <vt:variant>
        <vt:i4>696</vt:i4>
      </vt:variant>
      <vt:variant>
        <vt:i4>0</vt:i4>
      </vt:variant>
      <vt:variant>
        <vt:i4>5</vt:i4>
      </vt:variant>
      <vt:variant>
        <vt:lpwstr>http://phenix.it-sudparis.eu/jvet/doc_end_user/current_document.php?id=3701</vt:lpwstr>
      </vt:variant>
      <vt:variant>
        <vt:lpwstr/>
      </vt:variant>
      <vt:variant>
        <vt:i4>8060953</vt:i4>
      </vt:variant>
      <vt:variant>
        <vt:i4>693</vt:i4>
      </vt:variant>
      <vt:variant>
        <vt:i4>0</vt:i4>
      </vt:variant>
      <vt:variant>
        <vt:i4>5</vt:i4>
      </vt:variant>
      <vt:variant>
        <vt:lpwstr>http://phenix.it-sudparis.eu/jvet/doc_end_user/current_document.php?id=3684</vt:lpwstr>
      </vt:variant>
      <vt:variant>
        <vt:lpwstr/>
      </vt:variant>
      <vt:variant>
        <vt:i4>7602201</vt:i4>
      </vt:variant>
      <vt:variant>
        <vt:i4>690</vt:i4>
      </vt:variant>
      <vt:variant>
        <vt:i4>0</vt:i4>
      </vt:variant>
      <vt:variant>
        <vt:i4>5</vt:i4>
      </vt:variant>
      <vt:variant>
        <vt:lpwstr>http://phenix.it-sudparis.eu/jvet/doc_end_user/current_document.php?id=3672</vt:lpwstr>
      </vt:variant>
      <vt:variant>
        <vt:lpwstr/>
      </vt:variant>
      <vt:variant>
        <vt:i4>7667737</vt:i4>
      </vt:variant>
      <vt:variant>
        <vt:i4>687</vt:i4>
      </vt:variant>
      <vt:variant>
        <vt:i4>0</vt:i4>
      </vt:variant>
      <vt:variant>
        <vt:i4>5</vt:i4>
      </vt:variant>
      <vt:variant>
        <vt:lpwstr>http://phenix.it-sudparis.eu/jvet/doc_end_user/current_document.php?id=3668</vt:lpwstr>
      </vt:variant>
      <vt:variant>
        <vt:lpwstr/>
      </vt:variant>
      <vt:variant>
        <vt:i4>7667737</vt:i4>
      </vt:variant>
      <vt:variant>
        <vt:i4>684</vt:i4>
      </vt:variant>
      <vt:variant>
        <vt:i4>0</vt:i4>
      </vt:variant>
      <vt:variant>
        <vt:i4>5</vt:i4>
      </vt:variant>
      <vt:variant>
        <vt:lpwstr>http://phenix.it-sudparis.eu/jvet/doc_end_user/current_document.php?id=3661</vt:lpwstr>
      </vt:variant>
      <vt:variant>
        <vt:lpwstr/>
      </vt:variant>
      <vt:variant>
        <vt:i4>7667737</vt:i4>
      </vt:variant>
      <vt:variant>
        <vt:i4>681</vt:i4>
      </vt:variant>
      <vt:variant>
        <vt:i4>0</vt:i4>
      </vt:variant>
      <vt:variant>
        <vt:i4>5</vt:i4>
      </vt:variant>
      <vt:variant>
        <vt:lpwstr>http://phenix.it-sudparis.eu/jvet/doc_end_user/current_document.php?id=3660</vt:lpwstr>
      </vt:variant>
      <vt:variant>
        <vt:lpwstr/>
      </vt:variant>
      <vt:variant>
        <vt:i4>7733273</vt:i4>
      </vt:variant>
      <vt:variant>
        <vt:i4>678</vt:i4>
      </vt:variant>
      <vt:variant>
        <vt:i4>0</vt:i4>
      </vt:variant>
      <vt:variant>
        <vt:i4>5</vt:i4>
      </vt:variant>
      <vt:variant>
        <vt:lpwstr>http://phenix.it-sudparis.eu/jvet/doc_end_user/current_document.php?id=3659</vt:lpwstr>
      </vt:variant>
      <vt:variant>
        <vt:lpwstr/>
      </vt:variant>
      <vt:variant>
        <vt:i4>7340057</vt:i4>
      </vt:variant>
      <vt:variant>
        <vt:i4>675</vt:i4>
      </vt:variant>
      <vt:variant>
        <vt:i4>0</vt:i4>
      </vt:variant>
      <vt:variant>
        <vt:i4>5</vt:i4>
      </vt:variant>
      <vt:variant>
        <vt:lpwstr>http://phenix.it-sudparis.eu/jvet/doc_end_user/current_document.php?id=3638</vt:lpwstr>
      </vt:variant>
      <vt:variant>
        <vt:lpwstr/>
      </vt:variant>
      <vt:variant>
        <vt:i4>7340057</vt:i4>
      </vt:variant>
      <vt:variant>
        <vt:i4>672</vt:i4>
      </vt:variant>
      <vt:variant>
        <vt:i4>0</vt:i4>
      </vt:variant>
      <vt:variant>
        <vt:i4>5</vt:i4>
      </vt:variant>
      <vt:variant>
        <vt:lpwstr>http://phenix.it-sudparis.eu/jvet/doc_end_user/current_document.php?id=3634</vt:lpwstr>
      </vt:variant>
      <vt:variant>
        <vt:lpwstr/>
      </vt:variant>
      <vt:variant>
        <vt:i4>7471129</vt:i4>
      </vt:variant>
      <vt:variant>
        <vt:i4>669</vt:i4>
      </vt:variant>
      <vt:variant>
        <vt:i4>0</vt:i4>
      </vt:variant>
      <vt:variant>
        <vt:i4>5</vt:i4>
      </vt:variant>
      <vt:variant>
        <vt:lpwstr>http://phenix.it-sudparis.eu/jvet/doc_end_user/current_document.php?id=3616</vt:lpwstr>
      </vt:variant>
      <vt:variant>
        <vt:lpwstr/>
      </vt:variant>
      <vt:variant>
        <vt:i4>7733274</vt:i4>
      </vt:variant>
      <vt:variant>
        <vt:i4>666</vt:i4>
      </vt:variant>
      <vt:variant>
        <vt:i4>0</vt:i4>
      </vt:variant>
      <vt:variant>
        <vt:i4>5</vt:i4>
      </vt:variant>
      <vt:variant>
        <vt:lpwstr>http://phenix.it-sudparis.eu/jvet/doc_end_user/current_document.php?id=3554</vt:lpwstr>
      </vt:variant>
      <vt:variant>
        <vt:lpwstr/>
      </vt:variant>
      <vt:variant>
        <vt:i4>7733274</vt:i4>
      </vt:variant>
      <vt:variant>
        <vt:i4>663</vt:i4>
      </vt:variant>
      <vt:variant>
        <vt:i4>0</vt:i4>
      </vt:variant>
      <vt:variant>
        <vt:i4>5</vt:i4>
      </vt:variant>
      <vt:variant>
        <vt:lpwstr>http://phenix.it-sudparis.eu/jvet/doc_end_user/current_document.php?id=3554</vt:lpwstr>
      </vt:variant>
      <vt:variant>
        <vt:lpwstr/>
      </vt:variant>
      <vt:variant>
        <vt:i4>7798808</vt:i4>
      </vt:variant>
      <vt:variant>
        <vt:i4>660</vt:i4>
      </vt:variant>
      <vt:variant>
        <vt:i4>0</vt:i4>
      </vt:variant>
      <vt:variant>
        <vt:i4>5</vt:i4>
      </vt:variant>
      <vt:variant>
        <vt:lpwstr>http://phenix.it-sudparis.eu/jvet/doc_end_user/current_document.php?id=3746</vt:lpwstr>
      </vt:variant>
      <vt:variant>
        <vt:lpwstr/>
      </vt:variant>
      <vt:variant>
        <vt:i4>131087</vt:i4>
      </vt:variant>
      <vt:variant>
        <vt:i4>657</vt:i4>
      </vt:variant>
      <vt:variant>
        <vt:i4>0</vt:i4>
      </vt:variant>
      <vt:variant>
        <vt:i4>5</vt:i4>
      </vt:variant>
      <vt:variant>
        <vt:lpwstr>C:\Users\admin\Desktop\proposal\current_document.php?id=3668</vt:lpwstr>
      </vt:variant>
      <vt:variant>
        <vt:lpwstr/>
      </vt:variant>
      <vt:variant>
        <vt:i4>7733273</vt:i4>
      </vt:variant>
      <vt:variant>
        <vt:i4>654</vt:i4>
      </vt:variant>
      <vt:variant>
        <vt:i4>0</vt:i4>
      </vt:variant>
      <vt:variant>
        <vt:i4>5</vt:i4>
      </vt:variant>
      <vt:variant>
        <vt:lpwstr>http://phenix.it-sudparis.eu/jvet/doc_end_user/current_document.php?id=3659</vt:lpwstr>
      </vt:variant>
      <vt:variant>
        <vt:lpwstr/>
      </vt:variant>
      <vt:variant>
        <vt:i4>7340057</vt:i4>
      </vt:variant>
      <vt:variant>
        <vt:i4>651</vt:i4>
      </vt:variant>
      <vt:variant>
        <vt:i4>0</vt:i4>
      </vt:variant>
      <vt:variant>
        <vt:i4>5</vt:i4>
      </vt:variant>
      <vt:variant>
        <vt:lpwstr>http://phenix.it-sudparis.eu/jvet/doc_end_user/current_document.php?id=3638</vt:lpwstr>
      </vt:variant>
      <vt:variant>
        <vt:lpwstr/>
      </vt:variant>
      <vt:variant>
        <vt:i4>7798808</vt:i4>
      </vt:variant>
      <vt:variant>
        <vt:i4>648</vt:i4>
      </vt:variant>
      <vt:variant>
        <vt:i4>0</vt:i4>
      </vt:variant>
      <vt:variant>
        <vt:i4>5</vt:i4>
      </vt:variant>
      <vt:variant>
        <vt:lpwstr>http://phenix.it-sudparis.eu/jvet/doc_end_user/current_document.php?id=3745</vt:lpwstr>
      </vt:variant>
      <vt:variant>
        <vt:lpwstr/>
      </vt:variant>
      <vt:variant>
        <vt:i4>7798808</vt:i4>
      </vt:variant>
      <vt:variant>
        <vt:i4>645</vt:i4>
      </vt:variant>
      <vt:variant>
        <vt:i4>0</vt:i4>
      </vt:variant>
      <vt:variant>
        <vt:i4>5</vt:i4>
      </vt:variant>
      <vt:variant>
        <vt:lpwstr>http://phenix.it-sudparis.eu/jvet/doc_end_user/current_document.php?id=3745</vt:lpwstr>
      </vt:variant>
      <vt:variant>
        <vt:lpwstr/>
      </vt:variant>
      <vt:variant>
        <vt:i4>7798808</vt:i4>
      </vt:variant>
      <vt:variant>
        <vt:i4>642</vt:i4>
      </vt:variant>
      <vt:variant>
        <vt:i4>0</vt:i4>
      </vt:variant>
      <vt:variant>
        <vt:i4>5</vt:i4>
      </vt:variant>
      <vt:variant>
        <vt:lpwstr>http://phenix.it-sudparis.eu/jvet/doc_end_user/current_document.php?id=3745</vt:lpwstr>
      </vt:variant>
      <vt:variant>
        <vt:lpwstr/>
      </vt:variant>
      <vt:variant>
        <vt:i4>7798808</vt:i4>
      </vt:variant>
      <vt:variant>
        <vt:i4>639</vt:i4>
      </vt:variant>
      <vt:variant>
        <vt:i4>0</vt:i4>
      </vt:variant>
      <vt:variant>
        <vt:i4>5</vt:i4>
      </vt:variant>
      <vt:variant>
        <vt:lpwstr>http://phenix.it-sudparis.eu/jvet/doc_end_user/current_document.php?id=3745</vt:lpwstr>
      </vt:variant>
      <vt:variant>
        <vt:lpwstr/>
      </vt:variant>
      <vt:variant>
        <vt:i4>7798808</vt:i4>
      </vt:variant>
      <vt:variant>
        <vt:i4>636</vt:i4>
      </vt:variant>
      <vt:variant>
        <vt:i4>0</vt:i4>
      </vt:variant>
      <vt:variant>
        <vt:i4>5</vt:i4>
      </vt:variant>
      <vt:variant>
        <vt:lpwstr>http://phenix.it-sudparis.eu/jvet/doc_end_user/current_document.php?id=3745</vt:lpwstr>
      </vt:variant>
      <vt:variant>
        <vt:lpwstr/>
      </vt:variant>
      <vt:variant>
        <vt:i4>7995416</vt:i4>
      </vt:variant>
      <vt:variant>
        <vt:i4>633</vt:i4>
      </vt:variant>
      <vt:variant>
        <vt:i4>0</vt:i4>
      </vt:variant>
      <vt:variant>
        <vt:i4>5</vt:i4>
      </vt:variant>
      <vt:variant>
        <vt:lpwstr>http://phenix.it-sudparis.eu/jvet/doc_end_user/current_document.php?id=3798</vt:lpwstr>
      </vt:variant>
      <vt:variant>
        <vt:lpwstr/>
      </vt:variant>
      <vt:variant>
        <vt:i4>7995416</vt:i4>
      </vt:variant>
      <vt:variant>
        <vt:i4>624</vt:i4>
      </vt:variant>
      <vt:variant>
        <vt:i4>0</vt:i4>
      </vt:variant>
      <vt:variant>
        <vt:i4>5</vt:i4>
      </vt:variant>
      <vt:variant>
        <vt:lpwstr>http://phenix.it-sudparis.eu/jvet/doc_end_user/current_document.php?id=3798</vt:lpwstr>
      </vt:variant>
      <vt:variant>
        <vt:lpwstr/>
      </vt:variant>
      <vt:variant>
        <vt:i4>7995416</vt:i4>
      </vt:variant>
      <vt:variant>
        <vt:i4>615</vt:i4>
      </vt:variant>
      <vt:variant>
        <vt:i4>0</vt:i4>
      </vt:variant>
      <vt:variant>
        <vt:i4>5</vt:i4>
      </vt:variant>
      <vt:variant>
        <vt:lpwstr>http://phenix.it-sudparis.eu/jvet/doc_end_user/current_document.php?id=3798</vt:lpwstr>
      </vt:variant>
      <vt:variant>
        <vt:lpwstr/>
      </vt:variant>
      <vt:variant>
        <vt:i4>7995416</vt:i4>
      </vt:variant>
      <vt:variant>
        <vt:i4>606</vt:i4>
      </vt:variant>
      <vt:variant>
        <vt:i4>0</vt:i4>
      </vt:variant>
      <vt:variant>
        <vt:i4>5</vt:i4>
      </vt:variant>
      <vt:variant>
        <vt:lpwstr>http://phenix.it-sudparis.eu/jvet/doc_end_user/current_document.php?id=3798</vt:lpwstr>
      </vt:variant>
      <vt:variant>
        <vt:lpwstr/>
      </vt:variant>
      <vt:variant>
        <vt:i4>8060951</vt:i4>
      </vt:variant>
      <vt:variant>
        <vt:i4>603</vt:i4>
      </vt:variant>
      <vt:variant>
        <vt:i4>0</vt:i4>
      </vt:variant>
      <vt:variant>
        <vt:i4>5</vt:i4>
      </vt:variant>
      <vt:variant>
        <vt:lpwstr>http://phenix.it-sudparis.eu/jvet/doc_end_user/current_document.php?id=3889</vt:lpwstr>
      </vt:variant>
      <vt:variant>
        <vt:lpwstr/>
      </vt:variant>
      <vt:variant>
        <vt:i4>8060951</vt:i4>
      </vt:variant>
      <vt:variant>
        <vt:i4>600</vt:i4>
      </vt:variant>
      <vt:variant>
        <vt:i4>0</vt:i4>
      </vt:variant>
      <vt:variant>
        <vt:i4>5</vt:i4>
      </vt:variant>
      <vt:variant>
        <vt:lpwstr>http://phenix.it-sudparis.eu/jvet/doc_end_user/current_document.php?id=3889</vt:lpwstr>
      </vt:variant>
      <vt:variant>
        <vt:lpwstr/>
      </vt:variant>
      <vt:variant>
        <vt:i4>8060951</vt:i4>
      </vt:variant>
      <vt:variant>
        <vt:i4>597</vt:i4>
      </vt:variant>
      <vt:variant>
        <vt:i4>0</vt:i4>
      </vt:variant>
      <vt:variant>
        <vt:i4>5</vt:i4>
      </vt:variant>
      <vt:variant>
        <vt:lpwstr>http://phenix.it-sudparis.eu/jvet/doc_end_user/current_document.php?id=3889</vt:lpwstr>
      </vt:variant>
      <vt:variant>
        <vt:lpwstr/>
      </vt:variant>
      <vt:variant>
        <vt:i4>8060951</vt:i4>
      </vt:variant>
      <vt:variant>
        <vt:i4>594</vt:i4>
      </vt:variant>
      <vt:variant>
        <vt:i4>0</vt:i4>
      </vt:variant>
      <vt:variant>
        <vt:i4>5</vt:i4>
      </vt:variant>
      <vt:variant>
        <vt:lpwstr>http://phenix.it-sudparis.eu/jvet/doc_end_user/current_document.php?id=3889</vt:lpwstr>
      </vt:variant>
      <vt:variant>
        <vt:lpwstr/>
      </vt:variant>
      <vt:variant>
        <vt:i4>8060951</vt:i4>
      </vt:variant>
      <vt:variant>
        <vt:i4>591</vt:i4>
      </vt:variant>
      <vt:variant>
        <vt:i4>0</vt:i4>
      </vt:variant>
      <vt:variant>
        <vt:i4>5</vt:i4>
      </vt:variant>
      <vt:variant>
        <vt:lpwstr>http://phenix.it-sudparis.eu/jvet/doc_end_user/current_document.php?id=3889</vt:lpwstr>
      </vt:variant>
      <vt:variant>
        <vt:lpwstr/>
      </vt:variant>
      <vt:variant>
        <vt:i4>8060951</vt:i4>
      </vt:variant>
      <vt:variant>
        <vt:i4>588</vt:i4>
      </vt:variant>
      <vt:variant>
        <vt:i4>0</vt:i4>
      </vt:variant>
      <vt:variant>
        <vt:i4>5</vt:i4>
      </vt:variant>
      <vt:variant>
        <vt:lpwstr>http://phenix.it-sudparis.eu/jvet/doc_end_user/current_document.php?id=3889</vt:lpwstr>
      </vt:variant>
      <vt:variant>
        <vt:lpwstr/>
      </vt:variant>
      <vt:variant>
        <vt:i4>8060951</vt:i4>
      </vt:variant>
      <vt:variant>
        <vt:i4>585</vt:i4>
      </vt:variant>
      <vt:variant>
        <vt:i4>0</vt:i4>
      </vt:variant>
      <vt:variant>
        <vt:i4>5</vt:i4>
      </vt:variant>
      <vt:variant>
        <vt:lpwstr>http://phenix.it-sudparis.eu/jvet/doc_end_user/current_document.php?id=3889</vt:lpwstr>
      </vt:variant>
      <vt:variant>
        <vt:lpwstr/>
      </vt:variant>
      <vt:variant>
        <vt:i4>8060951</vt:i4>
      </vt:variant>
      <vt:variant>
        <vt:i4>582</vt:i4>
      </vt:variant>
      <vt:variant>
        <vt:i4>0</vt:i4>
      </vt:variant>
      <vt:variant>
        <vt:i4>5</vt:i4>
      </vt:variant>
      <vt:variant>
        <vt:lpwstr>http://phenix.it-sudparis.eu/jvet/doc_end_user/current_document.php?id=3889</vt:lpwstr>
      </vt:variant>
      <vt:variant>
        <vt:lpwstr/>
      </vt:variant>
      <vt:variant>
        <vt:i4>8060951</vt:i4>
      </vt:variant>
      <vt:variant>
        <vt:i4>579</vt:i4>
      </vt:variant>
      <vt:variant>
        <vt:i4>0</vt:i4>
      </vt:variant>
      <vt:variant>
        <vt:i4>5</vt:i4>
      </vt:variant>
      <vt:variant>
        <vt:lpwstr>http://phenix.it-sudparis.eu/jvet/doc_end_user/current_document.php?id=3889</vt:lpwstr>
      </vt:variant>
      <vt:variant>
        <vt:lpwstr/>
      </vt:variant>
      <vt:variant>
        <vt:i4>7405592</vt:i4>
      </vt:variant>
      <vt:variant>
        <vt:i4>576</vt:i4>
      </vt:variant>
      <vt:variant>
        <vt:i4>0</vt:i4>
      </vt:variant>
      <vt:variant>
        <vt:i4>5</vt:i4>
      </vt:variant>
      <vt:variant>
        <vt:lpwstr>http://phenix.it-sudparis.eu/jvet/doc_end_user/current_document.php?id=3725</vt:lpwstr>
      </vt:variant>
      <vt:variant>
        <vt:lpwstr/>
      </vt:variant>
      <vt:variant>
        <vt:i4>7798807</vt:i4>
      </vt:variant>
      <vt:variant>
        <vt:i4>573</vt:i4>
      </vt:variant>
      <vt:variant>
        <vt:i4>0</vt:i4>
      </vt:variant>
      <vt:variant>
        <vt:i4>5</vt:i4>
      </vt:variant>
      <vt:variant>
        <vt:lpwstr>http://phenix.it-sudparis.eu/jvet/doc_end_user/current_document.php?id=3841</vt:lpwstr>
      </vt:variant>
      <vt:variant>
        <vt:lpwstr/>
      </vt:variant>
      <vt:variant>
        <vt:i4>7602201</vt:i4>
      </vt:variant>
      <vt:variant>
        <vt:i4>570</vt:i4>
      </vt:variant>
      <vt:variant>
        <vt:i4>0</vt:i4>
      </vt:variant>
      <vt:variant>
        <vt:i4>5</vt:i4>
      </vt:variant>
      <vt:variant>
        <vt:lpwstr>http://phenix.it-sudparis.eu/jvet/doc_end_user/current_document.php?id=3672</vt:lpwstr>
      </vt:variant>
      <vt:variant>
        <vt:lpwstr/>
      </vt:variant>
      <vt:variant>
        <vt:i4>7602201</vt:i4>
      </vt:variant>
      <vt:variant>
        <vt:i4>567</vt:i4>
      </vt:variant>
      <vt:variant>
        <vt:i4>0</vt:i4>
      </vt:variant>
      <vt:variant>
        <vt:i4>5</vt:i4>
      </vt:variant>
      <vt:variant>
        <vt:lpwstr>http://phenix.it-sudparis.eu/jvet/doc_end_user/current_document.php?id=3672</vt:lpwstr>
      </vt:variant>
      <vt:variant>
        <vt:lpwstr/>
      </vt:variant>
      <vt:variant>
        <vt:i4>7471126</vt:i4>
      </vt:variant>
      <vt:variant>
        <vt:i4>564</vt:i4>
      </vt:variant>
      <vt:variant>
        <vt:i4>0</vt:i4>
      </vt:variant>
      <vt:variant>
        <vt:i4>5</vt:i4>
      </vt:variant>
      <vt:variant>
        <vt:lpwstr>http://phenix.it-sudparis.eu/jvet/doc_end_user/current_document.php?id=3911</vt:lpwstr>
      </vt:variant>
      <vt:variant>
        <vt:lpwstr/>
      </vt:variant>
      <vt:variant>
        <vt:i4>7667737</vt:i4>
      </vt:variant>
      <vt:variant>
        <vt:i4>561</vt:i4>
      </vt:variant>
      <vt:variant>
        <vt:i4>0</vt:i4>
      </vt:variant>
      <vt:variant>
        <vt:i4>5</vt:i4>
      </vt:variant>
      <vt:variant>
        <vt:lpwstr>http://phenix.it-sudparis.eu/jvet/doc_end_user/current_document.php?id=3661</vt:lpwstr>
      </vt:variant>
      <vt:variant>
        <vt:lpwstr/>
      </vt:variant>
      <vt:variant>
        <vt:i4>8060953</vt:i4>
      </vt:variant>
      <vt:variant>
        <vt:i4>558</vt:i4>
      </vt:variant>
      <vt:variant>
        <vt:i4>0</vt:i4>
      </vt:variant>
      <vt:variant>
        <vt:i4>5</vt:i4>
      </vt:variant>
      <vt:variant>
        <vt:lpwstr>http://phenix.it-sudparis.eu/jvet/doc_end_user/current_document.php?id=3684</vt:lpwstr>
      </vt:variant>
      <vt:variant>
        <vt:lpwstr/>
      </vt:variant>
      <vt:variant>
        <vt:i4>8060953</vt:i4>
      </vt:variant>
      <vt:variant>
        <vt:i4>555</vt:i4>
      </vt:variant>
      <vt:variant>
        <vt:i4>0</vt:i4>
      </vt:variant>
      <vt:variant>
        <vt:i4>5</vt:i4>
      </vt:variant>
      <vt:variant>
        <vt:lpwstr>http://phenix.it-sudparis.eu/jvet/doc_end_user/current_document.php?id=3684</vt:lpwstr>
      </vt:variant>
      <vt:variant>
        <vt:lpwstr/>
      </vt:variant>
      <vt:variant>
        <vt:i4>8060953</vt:i4>
      </vt:variant>
      <vt:variant>
        <vt:i4>552</vt:i4>
      </vt:variant>
      <vt:variant>
        <vt:i4>0</vt:i4>
      </vt:variant>
      <vt:variant>
        <vt:i4>5</vt:i4>
      </vt:variant>
      <vt:variant>
        <vt:lpwstr>http://phenix.it-sudparis.eu/jvet/doc_end_user/current_document.php?id=3684</vt:lpwstr>
      </vt:variant>
      <vt:variant>
        <vt:lpwstr/>
      </vt:variant>
      <vt:variant>
        <vt:i4>8060953</vt:i4>
      </vt:variant>
      <vt:variant>
        <vt:i4>549</vt:i4>
      </vt:variant>
      <vt:variant>
        <vt:i4>0</vt:i4>
      </vt:variant>
      <vt:variant>
        <vt:i4>5</vt:i4>
      </vt:variant>
      <vt:variant>
        <vt:lpwstr>http://phenix.it-sudparis.eu/jvet/doc_end_user/current_document.php?id=3684</vt:lpwstr>
      </vt:variant>
      <vt:variant>
        <vt:lpwstr/>
      </vt:variant>
      <vt:variant>
        <vt:i4>8060953</vt:i4>
      </vt:variant>
      <vt:variant>
        <vt:i4>546</vt:i4>
      </vt:variant>
      <vt:variant>
        <vt:i4>0</vt:i4>
      </vt:variant>
      <vt:variant>
        <vt:i4>5</vt:i4>
      </vt:variant>
      <vt:variant>
        <vt:lpwstr>http://phenix.it-sudparis.eu/jvet/doc_end_user/current_document.php?id=3684</vt:lpwstr>
      </vt:variant>
      <vt:variant>
        <vt:lpwstr/>
      </vt:variant>
      <vt:variant>
        <vt:i4>8060953</vt:i4>
      </vt:variant>
      <vt:variant>
        <vt:i4>543</vt:i4>
      </vt:variant>
      <vt:variant>
        <vt:i4>0</vt:i4>
      </vt:variant>
      <vt:variant>
        <vt:i4>5</vt:i4>
      </vt:variant>
      <vt:variant>
        <vt:lpwstr>http://phenix.it-sudparis.eu/jvet/doc_end_user/current_document.php?id=3684</vt:lpwstr>
      </vt:variant>
      <vt:variant>
        <vt:lpwstr/>
      </vt:variant>
      <vt:variant>
        <vt:i4>8060953</vt:i4>
      </vt:variant>
      <vt:variant>
        <vt:i4>540</vt:i4>
      </vt:variant>
      <vt:variant>
        <vt:i4>0</vt:i4>
      </vt:variant>
      <vt:variant>
        <vt:i4>5</vt:i4>
      </vt:variant>
      <vt:variant>
        <vt:lpwstr>http://phenix.it-sudparis.eu/jvet/doc_end_user/current_document.php?id=3684</vt:lpwstr>
      </vt:variant>
      <vt:variant>
        <vt:lpwstr/>
      </vt:variant>
      <vt:variant>
        <vt:i4>7536664</vt:i4>
      </vt:variant>
      <vt:variant>
        <vt:i4>537</vt:i4>
      </vt:variant>
      <vt:variant>
        <vt:i4>0</vt:i4>
      </vt:variant>
      <vt:variant>
        <vt:i4>5</vt:i4>
      </vt:variant>
      <vt:variant>
        <vt:lpwstr>http://phenix.it-sudparis.eu/jvet/doc_end_user/current_document.php?id=3701</vt:lpwstr>
      </vt:variant>
      <vt:variant>
        <vt:lpwstr/>
      </vt:variant>
      <vt:variant>
        <vt:i4>7536664</vt:i4>
      </vt:variant>
      <vt:variant>
        <vt:i4>534</vt:i4>
      </vt:variant>
      <vt:variant>
        <vt:i4>0</vt:i4>
      </vt:variant>
      <vt:variant>
        <vt:i4>5</vt:i4>
      </vt:variant>
      <vt:variant>
        <vt:lpwstr>http://phenix.it-sudparis.eu/jvet/doc_end_user/current_document.php?id=3701</vt:lpwstr>
      </vt:variant>
      <vt:variant>
        <vt:lpwstr/>
      </vt:variant>
      <vt:variant>
        <vt:i4>7340055</vt:i4>
      </vt:variant>
      <vt:variant>
        <vt:i4>531</vt:i4>
      </vt:variant>
      <vt:variant>
        <vt:i4>0</vt:i4>
      </vt:variant>
      <vt:variant>
        <vt:i4>5</vt:i4>
      </vt:variant>
      <vt:variant>
        <vt:lpwstr>http://phenix.it-sudparis.eu/jvet/doc_end_user/current_document.php?id=3838</vt:lpwstr>
      </vt:variant>
      <vt:variant>
        <vt:lpwstr/>
      </vt:variant>
      <vt:variant>
        <vt:i4>7340055</vt:i4>
      </vt:variant>
      <vt:variant>
        <vt:i4>528</vt:i4>
      </vt:variant>
      <vt:variant>
        <vt:i4>0</vt:i4>
      </vt:variant>
      <vt:variant>
        <vt:i4>5</vt:i4>
      </vt:variant>
      <vt:variant>
        <vt:lpwstr>http://phenix.it-sudparis.eu/jvet/doc_end_user/current_document.php?id=3838</vt:lpwstr>
      </vt:variant>
      <vt:variant>
        <vt:lpwstr/>
      </vt:variant>
      <vt:variant>
        <vt:i4>7340055</vt:i4>
      </vt:variant>
      <vt:variant>
        <vt:i4>525</vt:i4>
      </vt:variant>
      <vt:variant>
        <vt:i4>0</vt:i4>
      </vt:variant>
      <vt:variant>
        <vt:i4>5</vt:i4>
      </vt:variant>
      <vt:variant>
        <vt:lpwstr>http://phenix.it-sudparis.eu/jvet/doc_end_user/current_document.php?id=3838</vt:lpwstr>
      </vt:variant>
      <vt:variant>
        <vt:lpwstr/>
      </vt:variant>
      <vt:variant>
        <vt:i4>7798808</vt:i4>
      </vt:variant>
      <vt:variant>
        <vt:i4>522</vt:i4>
      </vt:variant>
      <vt:variant>
        <vt:i4>0</vt:i4>
      </vt:variant>
      <vt:variant>
        <vt:i4>5</vt:i4>
      </vt:variant>
      <vt:variant>
        <vt:lpwstr>http://phenix.it-sudparis.eu/jvet/doc_end_user/current_document.php?id=3743</vt:lpwstr>
      </vt:variant>
      <vt:variant>
        <vt:lpwstr/>
      </vt:variant>
      <vt:variant>
        <vt:i4>7798808</vt:i4>
      </vt:variant>
      <vt:variant>
        <vt:i4>519</vt:i4>
      </vt:variant>
      <vt:variant>
        <vt:i4>0</vt:i4>
      </vt:variant>
      <vt:variant>
        <vt:i4>5</vt:i4>
      </vt:variant>
      <vt:variant>
        <vt:lpwstr>http://phenix.it-sudparis.eu/jvet/doc_end_user/current_document.php?id=3743</vt:lpwstr>
      </vt:variant>
      <vt:variant>
        <vt:lpwstr/>
      </vt:variant>
      <vt:variant>
        <vt:i4>7471126</vt:i4>
      </vt:variant>
      <vt:variant>
        <vt:i4>516</vt:i4>
      </vt:variant>
      <vt:variant>
        <vt:i4>0</vt:i4>
      </vt:variant>
      <vt:variant>
        <vt:i4>5</vt:i4>
      </vt:variant>
      <vt:variant>
        <vt:lpwstr>http://phenix.it-sudparis.eu/jvet/doc_end_user/current_document.php?id=3911</vt:lpwstr>
      </vt:variant>
      <vt:variant>
        <vt:lpwstr/>
      </vt:variant>
      <vt:variant>
        <vt:i4>7536662</vt:i4>
      </vt:variant>
      <vt:variant>
        <vt:i4>513</vt:i4>
      </vt:variant>
      <vt:variant>
        <vt:i4>0</vt:i4>
      </vt:variant>
      <vt:variant>
        <vt:i4>5</vt:i4>
      </vt:variant>
      <vt:variant>
        <vt:lpwstr>http://phenix.it-sudparis.eu/jvet/doc_end_user/current_document.php?id=3905</vt:lpwstr>
      </vt:variant>
      <vt:variant>
        <vt:lpwstr/>
      </vt:variant>
      <vt:variant>
        <vt:i4>7340057</vt:i4>
      </vt:variant>
      <vt:variant>
        <vt:i4>510</vt:i4>
      </vt:variant>
      <vt:variant>
        <vt:i4>0</vt:i4>
      </vt:variant>
      <vt:variant>
        <vt:i4>5</vt:i4>
      </vt:variant>
      <vt:variant>
        <vt:lpwstr>http://phenix.it-sudparis.eu/jvet/doc_end_user/current_document.php?id=3634</vt:lpwstr>
      </vt:variant>
      <vt:variant>
        <vt:lpwstr/>
      </vt:variant>
      <vt:variant>
        <vt:i4>7405591</vt:i4>
      </vt:variant>
      <vt:variant>
        <vt:i4>507</vt:i4>
      </vt:variant>
      <vt:variant>
        <vt:i4>0</vt:i4>
      </vt:variant>
      <vt:variant>
        <vt:i4>5</vt:i4>
      </vt:variant>
      <vt:variant>
        <vt:lpwstr>http://phenix.it-sudparis.eu/jvet/doc_end_user/current_document.php?id=3829</vt:lpwstr>
      </vt:variant>
      <vt:variant>
        <vt:lpwstr/>
      </vt:variant>
      <vt:variant>
        <vt:i4>7667737</vt:i4>
      </vt:variant>
      <vt:variant>
        <vt:i4>504</vt:i4>
      </vt:variant>
      <vt:variant>
        <vt:i4>0</vt:i4>
      </vt:variant>
      <vt:variant>
        <vt:i4>5</vt:i4>
      </vt:variant>
      <vt:variant>
        <vt:lpwstr>http://phenix.it-sudparis.eu/jvet/doc_end_user/current_document.php?id=3660</vt:lpwstr>
      </vt:variant>
      <vt:variant>
        <vt:lpwstr/>
      </vt:variant>
      <vt:variant>
        <vt:i4>7667737</vt:i4>
      </vt:variant>
      <vt:variant>
        <vt:i4>501</vt:i4>
      </vt:variant>
      <vt:variant>
        <vt:i4>0</vt:i4>
      </vt:variant>
      <vt:variant>
        <vt:i4>5</vt:i4>
      </vt:variant>
      <vt:variant>
        <vt:lpwstr>http://phenix.it-sudparis.eu/jvet/doc_end_user/current_document.php?id=3660</vt:lpwstr>
      </vt:variant>
      <vt:variant>
        <vt:lpwstr/>
      </vt:variant>
      <vt:variant>
        <vt:i4>7667737</vt:i4>
      </vt:variant>
      <vt:variant>
        <vt:i4>498</vt:i4>
      </vt:variant>
      <vt:variant>
        <vt:i4>0</vt:i4>
      </vt:variant>
      <vt:variant>
        <vt:i4>5</vt:i4>
      </vt:variant>
      <vt:variant>
        <vt:lpwstr>http://phenix.it-sudparis.eu/jvet/doc_end_user/current_document.php?id=3660</vt:lpwstr>
      </vt:variant>
      <vt:variant>
        <vt:lpwstr/>
      </vt:variant>
      <vt:variant>
        <vt:i4>7471129</vt:i4>
      </vt:variant>
      <vt:variant>
        <vt:i4>495</vt:i4>
      </vt:variant>
      <vt:variant>
        <vt:i4>0</vt:i4>
      </vt:variant>
      <vt:variant>
        <vt:i4>5</vt:i4>
      </vt:variant>
      <vt:variant>
        <vt:lpwstr>http://phenix.it-sudparis.eu/jvet/doc_end_user/current_document.php?id=3616</vt:lpwstr>
      </vt:variant>
      <vt:variant>
        <vt:lpwstr/>
      </vt:variant>
      <vt:variant>
        <vt:i4>7798807</vt:i4>
      </vt:variant>
      <vt:variant>
        <vt:i4>492</vt:i4>
      </vt:variant>
      <vt:variant>
        <vt:i4>0</vt:i4>
      </vt:variant>
      <vt:variant>
        <vt:i4>5</vt:i4>
      </vt:variant>
      <vt:variant>
        <vt:lpwstr>http://phenix.it-sudparis.eu/jvet/doc_end_user/current_document.php?id=3849</vt:lpwstr>
      </vt:variant>
      <vt:variant>
        <vt:lpwstr/>
      </vt:variant>
      <vt:variant>
        <vt:i4>7798808</vt:i4>
      </vt:variant>
      <vt:variant>
        <vt:i4>489</vt:i4>
      </vt:variant>
      <vt:variant>
        <vt:i4>0</vt:i4>
      </vt:variant>
      <vt:variant>
        <vt:i4>5</vt:i4>
      </vt:variant>
      <vt:variant>
        <vt:lpwstr>http://phenix.it-sudparis.eu/jvet/doc_end_user/current_document.php?id=3742</vt:lpwstr>
      </vt:variant>
      <vt:variant>
        <vt:lpwstr/>
      </vt:variant>
      <vt:variant>
        <vt:i4>7471126</vt:i4>
      </vt:variant>
      <vt:variant>
        <vt:i4>486</vt:i4>
      </vt:variant>
      <vt:variant>
        <vt:i4>0</vt:i4>
      </vt:variant>
      <vt:variant>
        <vt:i4>5</vt:i4>
      </vt:variant>
      <vt:variant>
        <vt:lpwstr>http://phenix.it-sudparis.eu/jvet/doc_end_user/current_document.php?id=3913</vt:lpwstr>
      </vt:variant>
      <vt:variant>
        <vt:lpwstr/>
      </vt:variant>
      <vt:variant>
        <vt:i4>7405591</vt:i4>
      </vt:variant>
      <vt:variant>
        <vt:i4>483</vt:i4>
      </vt:variant>
      <vt:variant>
        <vt:i4>0</vt:i4>
      </vt:variant>
      <vt:variant>
        <vt:i4>5</vt:i4>
      </vt:variant>
      <vt:variant>
        <vt:lpwstr>http://phenix.it-sudparis.eu/jvet/doc_end_user/current_document.php?id=3821</vt:lpwstr>
      </vt:variant>
      <vt:variant>
        <vt:lpwstr/>
      </vt:variant>
      <vt:variant>
        <vt:i4>7405591</vt:i4>
      </vt:variant>
      <vt:variant>
        <vt:i4>480</vt:i4>
      </vt:variant>
      <vt:variant>
        <vt:i4>0</vt:i4>
      </vt:variant>
      <vt:variant>
        <vt:i4>5</vt:i4>
      </vt:variant>
      <vt:variant>
        <vt:lpwstr>http://phenix.it-sudparis.eu/jvet/doc_end_user/current_document.php?id=3821</vt:lpwstr>
      </vt:variant>
      <vt:variant>
        <vt:lpwstr/>
      </vt:variant>
      <vt:variant>
        <vt:i4>7536662</vt:i4>
      </vt:variant>
      <vt:variant>
        <vt:i4>477</vt:i4>
      </vt:variant>
      <vt:variant>
        <vt:i4>0</vt:i4>
      </vt:variant>
      <vt:variant>
        <vt:i4>5</vt:i4>
      </vt:variant>
      <vt:variant>
        <vt:lpwstr>http://phenix.it-sudparis.eu/jvet/doc_end_user/current_document.php?id=3903</vt:lpwstr>
      </vt:variant>
      <vt:variant>
        <vt:lpwstr/>
      </vt:variant>
      <vt:variant>
        <vt:i4>7798808</vt:i4>
      </vt:variant>
      <vt:variant>
        <vt:i4>474</vt:i4>
      </vt:variant>
      <vt:variant>
        <vt:i4>0</vt:i4>
      </vt:variant>
      <vt:variant>
        <vt:i4>5</vt:i4>
      </vt:variant>
      <vt:variant>
        <vt:lpwstr>http://phenix.it-sudparis.eu/jvet/doc_end_user/current_document.php?id=3741</vt:lpwstr>
      </vt:variant>
      <vt:variant>
        <vt:lpwstr/>
      </vt:variant>
      <vt:variant>
        <vt:i4>7536665</vt:i4>
      </vt:variant>
      <vt:variant>
        <vt:i4>468</vt:i4>
      </vt:variant>
      <vt:variant>
        <vt:i4>0</vt:i4>
      </vt:variant>
      <vt:variant>
        <vt:i4>5</vt:i4>
      </vt:variant>
      <vt:variant>
        <vt:lpwstr>http://phenix.it-sudparis.eu/jvet/doc_end_user/current_document.php?id=3609</vt:lpwstr>
      </vt:variant>
      <vt:variant>
        <vt:lpwstr/>
      </vt:variant>
      <vt:variant>
        <vt:i4>7995415</vt:i4>
      </vt:variant>
      <vt:variant>
        <vt:i4>465</vt:i4>
      </vt:variant>
      <vt:variant>
        <vt:i4>0</vt:i4>
      </vt:variant>
      <vt:variant>
        <vt:i4>5</vt:i4>
      </vt:variant>
      <vt:variant>
        <vt:lpwstr>http://phenix.it-sudparis.eu/jvet/doc_end_user/current_document.php?id=3895</vt:lpwstr>
      </vt:variant>
      <vt:variant>
        <vt:lpwstr/>
      </vt:variant>
      <vt:variant>
        <vt:i4>7602199</vt:i4>
      </vt:variant>
      <vt:variant>
        <vt:i4>462</vt:i4>
      </vt:variant>
      <vt:variant>
        <vt:i4>0</vt:i4>
      </vt:variant>
      <vt:variant>
        <vt:i4>5</vt:i4>
      </vt:variant>
      <vt:variant>
        <vt:lpwstr>http://phenix.it-sudparis.eu/jvet/doc_end_user/current_document.php?id=3872</vt:lpwstr>
      </vt:variant>
      <vt:variant>
        <vt:lpwstr/>
      </vt:variant>
      <vt:variant>
        <vt:i4>7602199</vt:i4>
      </vt:variant>
      <vt:variant>
        <vt:i4>459</vt:i4>
      </vt:variant>
      <vt:variant>
        <vt:i4>0</vt:i4>
      </vt:variant>
      <vt:variant>
        <vt:i4>5</vt:i4>
      </vt:variant>
      <vt:variant>
        <vt:lpwstr>http://phenix.it-sudparis.eu/jvet/doc_end_user/current_document.php?id=3871</vt:lpwstr>
      </vt:variant>
      <vt:variant>
        <vt:lpwstr/>
      </vt:variant>
      <vt:variant>
        <vt:i4>7667735</vt:i4>
      </vt:variant>
      <vt:variant>
        <vt:i4>456</vt:i4>
      </vt:variant>
      <vt:variant>
        <vt:i4>0</vt:i4>
      </vt:variant>
      <vt:variant>
        <vt:i4>5</vt:i4>
      </vt:variant>
      <vt:variant>
        <vt:lpwstr>http://phenix.it-sudparis.eu/jvet/doc_end_user/current_document.php?id=3868</vt:lpwstr>
      </vt:variant>
      <vt:variant>
        <vt:lpwstr/>
      </vt:variant>
      <vt:variant>
        <vt:i4>7733271</vt:i4>
      </vt:variant>
      <vt:variant>
        <vt:i4>453</vt:i4>
      </vt:variant>
      <vt:variant>
        <vt:i4>0</vt:i4>
      </vt:variant>
      <vt:variant>
        <vt:i4>5</vt:i4>
      </vt:variant>
      <vt:variant>
        <vt:lpwstr>http://phenix.it-sudparis.eu/jvet/doc_end_user/current_document.php?id=3857</vt:lpwstr>
      </vt:variant>
      <vt:variant>
        <vt:lpwstr/>
      </vt:variant>
      <vt:variant>
        <vt:i4>7798807</vt:i4>
      </vt:variant>
      <vt:variant>
        <vt:i4>450</vt:i4>
      </vt:variant>
      <vt:variant>
        <vt:i4>0</vt:i4>
      </vt:variant>
      <vt:variant>
        <vt:i4>5</vt:i4>
      </vt:variant>
      <vt:variant>
        <vt:lpwstr>http://phenix.it-sudparis.eu/jvet/doc_end_user/current_document.php?id=3840</vt:lpwstr>
      </vt:variant>
      <vt:variant>
        <vt:lpwstr/>
      </vt:variant>
      <vt:variant>
        <vt:i4>7340055</vt:i4>
      </vt:variant>
      <vt:variant>
        <vt:i4>447</vt:i4>
      </vt:variant>
      <vt:variant>
        <vt:i4>0</vt:i4>
      </vt:variant>
      <vt:variant>
        <vt:i4>5</vt:i4>
      </vt:variant>
      <vt:variant>
        <vt:lpwstr>http://phenix.it-sudparis.eu/jvet/doc_end_user/current_document.php?id=3831</vt:lpwstr>
      </vt:variant>
      <vt:variant>
        <vt:lpwstr/>
      </vt:variant>
      <vt:variant>
        <vt:i4>7340055</vt:i4>
      </vt:variant>
      <vt:variant>
        <vt:i4>444</vt:i4>
      </vt:variant>
      <vt:variant>
        <vt:i4>0</vt:i4>
      </vt:variant>
      <vt:variant>
        <vt:i4>5</vt:i4>
      </vt:variant>
      <vt:variant>
        <vt:lpwstr>http://phenix.it-sudparis.eu/jvet/doc_end_user/current_document.php?id=3830</vt:lpwstr>
      </vt:variant>
      <vt:variant>
        <vt:lpwstr/>
      </vt:variant>
      <vt:variant>
        <vt:i4>7405591</vt:i4>
      </vt:variant>
      <vt:variant>
        <vt:i4>441</vt:i4>
      </vt:variant>
      <vt:variant>
        <vt:i4>0</vt:i4>
      </vt:variant>
      <vt:variant>
        <vt:i4>5</vt:i4>
      </vt:variant>
      <vt:variant>
        <vt:lpwstr>http://phenix.it-sudparis.eu/jvet/doc_end_user/current_document.php?id=3828</vt:lpwstr>
      </vt:variant>
      <vt:variant>
        <vt:lpwstr/>
      </vt:variant>
      <vt:variant>
        <vt:i4>7340054</vt:i4>
      </vt:variant>
      <vt:variant>
        <vt:i4>438</vt:i4>
      </vt:variant>
      <vt:variant>
        <vt:i4>0</vt:i4>
      </vt:variant>
      <vt:variant>
        <vt:i4>5</vt:i4>
      </vt:variant>
      <vt:variant>
        <vt:lpwstr>http://phenix.it-sudparis.eu/jvet/doc_end_user/current_document.php?id=3939</vt:lpwstr>
      </vt:variant>
      <vt:variant>
        <vt:lpwstr/>
      </vt:variant>
      <vt:variant>
        <vt:i4>7536663</vt:i4>
      </vt:variant>
      <vt:variant>
        <vt:i4>435</vt:i4>
      </vt:variant>
      <vt:variant>
        <vt:i4>0</vt:i4>
      </vt:variant>
      <vt:variant>
        <vt:i4>5</vt:i4>
      </vt:variant>
      <vt:variant>
        <vt:lpwstr>http://phenix.it-sudparis.eu/jvet/doc_end_user/current_document.php?id=3800</vt:lpwstr>
      </vt:variant>
      <vt:variant>
        <vt:lpwstr/>
      </vt:variant>
      <vt:variant>
        <vt:i4>7995416</vt:i4>
      </vt:variant>
      <vt:variant>
        <vt:i4>432</vt:i4>
      </vt:variant>
      <vt:variant>
        <vt:i4>0</vt:i4>
      </vt:variant>
      <vt:variant>
        <vt:i4>5</vt:i4>
      </vt:variant>
      <vt:variant>
        <vt:lpwstr>http://phenix.it-sudparis.eu/jvet/doc_end_user/current_document.php?id=3793</vt:lpwstr>
      </vt:variant>
      <vt:variant>
        <vt:lpwstr/>
      </vt:variant>
      <vt:variant>
        <vt:i4>7340056</vt:i4>
      </vt:variant>
      <vt:variant>
        <vt:i4>429</vt:i4>
      </vt:variant>
      <vt:variant>
        <vt:i4>0</vt:i4>
      </vt:variant>
      <vt:variant>
        <vt:i4>5</vt:i4>
      </vt:variant>
      <vt:variant>
        <vt:lpwstr>http://phenix.it-sudparis.eu/jvet/doc_end_user/current_document.php?id=3739</vt:lpwstr>
      </vt:variant>
      <vt:variant>
        <vt:lpwstr/>
      </vt:variant>
      <vt:variant>
        <vt:i4>7340056</vt:i4>
      </vt:variant>
      <vt:variant>
        <vt:i4>426</vt:i4>
      </vt:variant>
      <vt:variant>
        <vt:i4>0</vt:i4>
      </vt:variant>
      <vt:variant>
        <vt:i4>5</vt:i4>
      </vt:variant>
      <vt:variant>
        <vt:lpwstr>http://phenix.it-sudparis.eu/jvet/doc_end_user/current_document.php?id=3737</vt:lpwstr>
      </vt:variant>
      <vt:variant>
        <vt:lpwstr/>
      </vt:variant>
      <vt:variant>
        <vt:i4>7340056</vt:i4>
      </vt:variant>
      <vt:variant>
        <vt:i4>423</vt:i4>
      </vt:variant>
      <vt:variant>
        <vt:i4>0</vt:i4>
      </vt:variant>
      <vt:variant>
        <vt:i4>5</vt:i4>
      </vt:variant>
      <vt:variant>
        <vt:lpwstr>http://phenix.it-sudparis.eu/jvet/doc_end_user/current_document.php?id=3736</vt:lpwstr>
      </vt:variant>
      <vt:variant>
        <vt:lpwstr/>
      </vt:variant>
      <vt:variant>
        <vt:i4>7340056</vt:i4>
      </vt:variant>
      <vt:variant>
        <vt:i4>420</vt:i4>
      </vt:variant>
      <vt:variant>
        <vt:i4>0</vt:i4>
      </vt:variant>
      <vt:variant>
        <vt:i4>5</vt:i4>
      </vt:variant>
      <vt:variant>
        <vt:lpwstr>http://phenix.it-sudparis.eu/jvet/doc_end_user/current_document.php?id=3735</vt:lpwstr>
      </vt:variant>
      <vt:variant>
        <vt:lpwstr/>
      </vt:variant>
      <vt:variant>
        <vt:i4>7340056</vt:i4>
      </vt:variant>
      <vt:variant>
        <vt:i4>417</vt:i4>
      </vt:variant>
      <vt:variant>
        <vt:i4>0</vt:i4>
      </vt:variant>
      <vt:variant>
        <vt:i4>5</vt:i4>
      </vt:variant>
      <vt:variant>
        <vt:lpwstr>http://phenix.it-sudparis.eu/jvet/doc_end_user/current_document.php?id=3734</vt:lpwstr>
      </vt:variant>
      <vt:variant>
        <vt:lpwstr/>
      </vt:variant>
      <vt:variant>
        <vt:i4>7340056</vt:i4>
      </vt:variant>
      <vt:variant>
        <vt:i4>414</vt:i4>
      </vt:variant>
      <vt:variant>
        <vt:i4>0</vt:i4>
      </vt:variant>
      <vt:variant>
        <vt:i4>5</vt:i4>
      </vt:variant>
      <vt:variant>
        <vt:lpwstr>http://phenix.it-sudparis.eu/jvet/doc_end_user/current_document.php?id=3733</vt:lpwstr>
      </vt:variant>
      <vt:variant>
        <vt:lpwstr/>
      </vt:variant>
      <vt:variant>
        <vt:i4>7471128</vt:i4>
      </vt:variant>
      <vt:variant>
        <vt:i4>411</vt:i4>
      </vt:variant>
      <vt:variant>
        <vt:i4>0</vt:i4>
      </vt:variant>
      <vt:variant>
        <vt:i4>5</vt:i4>
      </vt:variant>
      <vt:variant>
        <vt:lpwstr>http://phenix.it-sudparis.eu/jvet/doc_end_user/current_document.php?id=3719</vt:lpwstr>
      </vt:variant>
      <vt:variant>
        <vt:lpwstr/>
      </vt:variant>
      <vt:variant>
        <vt:i4>7471128</vt:i4>
      </vt:variant>
      <vt:variant>
        <vt:i4>408</vt:i4>
      </vt:variant>
      <vt:variant>
        <vt:i4>0</vt:i4>
      </vt:variant>
      <vt:variant>
        <vt:i4>5</vt:i4>
      </vt:variant>
      <vt:variant>
        <vt:lpwstr>http://phenix.it-sudparis.eu/jvet/doc_end_user/current_document.php?id=3718</vt:lpwstr>
      </vt:variant>
      <vt:variant>
        <vt:lpwstr/>
      </vt:variant>
      <vt:variant>
        <vt:i4>7471128</vt:i4>
      </vt:variant>
      <vt:variant>
        <vt:i4>405</vt:i4>
      </vt:variant>
      <vt:variant>
        <vt:i4>0</vt:i4>
      </vt:variant>
      <vt:variant>
        <vt:i4>5</vt:i4>
      </vt:variant>
      <vt:variant>
        <vt:lpwstr>http://phenix.it-sudparis.eu/jvet/doc_end_user/current_document.php?id=3714</vt:lpwstr>
      </vt:variant>
      <vt:variant>
        <vt:lpwstr/>
      </vt:variant>
      <vt:variant>
        <vt:i4>7536664</vt:i4>
      </vt:variant>
      <vt:variant>
        <vt:i4>402</vt:i4>
      </vt:variant>
      <vt:variant>
        <vt:i4>0</vt:i4>
      </vt:variant>
      <vt:variant>
        <vt:i4>5</vt:i4>
      </vt:variant>
      <vt:variant>
        <vt:lpwstr>http://phenix.it-sudparis.eu/jvet/doc_end_user/current_document.php?id=3706</vt:lpwstr>
      </vt:variant>
      <vt:variant>
        <vt:lpwstr/>
      </vt:variant>
      <vt:variant>
        <vt:i4>7733273</vt:i4>
      </vt:variant>
      <vt:variant>
        <vt:i4>399</vt:i4>
      </vt:variant>
      <vt:variant>
        <vt:i4>0</vt:i4>
      </vt:variant>
      <vt:variant>
        <vt:i4>5</vt:i4>
      </vt:variant>
      <vt:variant>
        <vt:lpwstr>http://phenix.it-sudparis.eu/jvet/doc_end_user/current_document.php?id=3657</vt:lpwstr>
      </vt:variant>
      <vt:variant>
        <vt:lpwstr/>
      </vt:variant>
      <vt:variant>
        <vt:i4>7798809</vt:i4>
      </vt:variant>
      <vt:variant>
        <vt:i4>396</vt:i4>
      </vt:variant>
      <vt:variant>
        <vt:i4>0</vt:i4>
      </vt:variant>
      <vt:variant>
        <vt:i4>5</vt:i4>
      </vt:variant>
      <vt:variant>
        <vt:lpwstr>http://phenix.it-sudparis.eu/jvet/doc_end_user/current_document.php?id=3643</vt:lpwstr>
      </vt:variant>
      <vt:variant>
        <vt:lpwstr/>
      </vt:variant>
      <vt:variant>
        <vt:i4>102</vt:i4>
      </vt:variant>
      <vt:variant>
        <vt:i4>393</vt:i4>
      </vt:variant>
      <vt:variant>
        <vt:i4>0</vt:i4>
      </vt:variant>
      <vt:variant>
        <vt:i4>5</vt:i4>
      </vt:variant>
      <vt:variant>
        <vt:lpwstr>mailto:jianle.chen@huawei.com</vt:lpwstr>
      </vt:variant>
      <vt:variant>
        <vt:lpwstr/>
      </vt:variant>
      <vt:variant>
        <vt:i4>458863</vt:i4>
      </vt:variant>
      <vt:variant>
        <vt:i4>390</vt:i4>
      </vt:variant>
      <vt:variant>
        <vt:i4>0</vt:i4>
      </vt:variant>
      <vt:variant>
        <vt:i4>5</vt:i4>
      </vt:variant>
      <vt:variant>
        <vt:lpwstr>mailto:haitao.yang@huawei.com</vt:lpwstr>
      </vt:variant>
      <vt:variant>
        <vt:lpwstr/>
      </vt:variant>
      <vt:variant>
        <vt:i4>4915239</vt:i4>
      </vt:variant>
      <vt:variant>
        <vt:i4>387</vt:i4>
      </vt:variant>
      <vt:variant>
        <vt:i4>0</vt:i4>
      </vt:variant>
      <vt:variant>
        <vt:i4>5</vt:i4>
      </vt:variant>
      <vt:variant>
        <vt:lpwstr>mailto:yin.zhao@huawei.com</vt:lpwstr>
      </vt:variant>
      <vt:variant>
        <vt:lpwstr/>
      </vt:variant>
      <vt:variant>
        <vt:i4>7798809</vt:i4>
      </vt:variant>
      <vt:variant>
        <vt:i4>384</vt:i4>
      </vt:variant>
      <vt:variant>
        <vt:i4>0</vt:i4>
      </vt:variant>
      <vt:variant>
        <vt:i4>5</vt:i4>
      </vt:variant>
      <vt:variant>
        <vt:lpwstr>http://phenix.it-sudparis.eu/jvet/doc_end_user/current_document.php?id=3642</vt:lpwstr>
      </vt:variant>
      <vt:variant>
        <vt:lpwstr/>
      </vt:variant>
      <vt:variant>
        <vt:i4>7798809</vt:i4>
      </vt:variant>
      <vt:variant>
        <vt:i4>381</vt:i4>
      </vt:variant>
      <vt:variant>
        <vt:i4>0</vt:i4>
      </vt:variant>
      <vt:variant>
        <vt:i4>5</vt:i4>
      </vt:variant>
      <vt:variant>
        <vt:lpwstr>http://phenix.it-sudparis.eu/jvet/doc_end_user/current_document.php?id=3640</vt:lpwstr>
      </vt:variant>
      <vt:variant>
        <vt:lpwstr/>
      </vt:variant>
      <vt:variant>
        <vt:i4>7340057</vt:i4>
      </vt:variant>
      <vt:variant>
        <vt:i4>378</vt:i4>
      </vt:variant>
      <vt:variant>
        <vt:i4>0</vt:i4>
      </vt:variant>
      <vt:variant>
        <vt:i4>5</vt:i4>
      </vt:variant>
      <vt:variant>
        <vt:lpwstr>http://phenix.it-sudparis.eu/jvet/doc_end_user/current_document.php?id=3639</vt:lpwstr>
      </vt:variant>
      <vt:variant>
        <vt:lpwstr/>
      </vt:variant>
      <vt:variant>
        <vt:i4>7405593</vt:i4>
      </vt:variant>
      <vt:variant>
        <vt:i4>375</vt:i4>
      </vt:variant>
      <vt:variant>
        <vt:i4>0</vt:i4>
      </vt:variant>
      <vt:variant>
        <vt:i4>5</vt:i4>
      </vt:variant>
      <vt:variant>
        <vt:lpwstr>http://phenix.it-sudparis.eu/jvet/doc_end_user/current_document.php?id=3626</vt:lpwstr>
      </vt:variant>
      <vt:variant>
        <vt:lpwstr/>
      </vt:variant>
      <vt:variant>
        <vt:i4>7471129</vt:i4>
      </vt:variant>
      <vt:variant>
        <vt:i4>372</vt:i4>
      </vt:variant>
      <vt:variant>
        <vt:i4>0</vt:i4>
      </vt:variant>
      <vt:variant>
        <vt:i4>5</vt:i4>
      </vt:variant>
      <vt:variant>
        <vt:lpwstr>http://phenix.it-sudparis.eu/jvet/doc_end_user/current_document.php?id=3615</vt:lpwstr>
      </vt:variant>
      <vt:variant>
        <vt:lpwstr/>
      </vt:variant>
      <vt:variant>
        <vt:i4>7471129</vt:i4>
      </vt:variant>
      <vt:variant>
        <vt:i4>369</vt:i4>
      </vt:variant>
      <vt:variant>
        <vt:i4>0</vt:i4>
      </vt:variant>
      <vt:variant>
        <vt:i4>5</vt:i4>
      </vt:variant>
      <vt:variant>
        <vt:lpwstr>http://phenix.it-sudparis.eu/jvet/doc_end_user/current_document.php?id=3613</vt:lpwstr>
      </vt:variant>
      <vt:variant>
        <vt:lpwstr/>
      </vt:variant>
      <vt:variant>
        <vt:i4>8060954</vt:i4>
      </vt:variant>
      <vt:variant>
        <vt:i4>366</vt:i4>
      </vt:variant>
      <vt:variant>
        <vt:i4>0</vt:i4>
      </vt:variant>
      <vt:variant>
        <vt:i4>5</vt:i4>
      </vt:variant>
      <vt:variant>
        <vt:lpwstr>http://phenix.it-sudparis.eu/jvet/doc_end_user/current_document.php?id=3581</vt:lpwstr>
      </vt:variant>
      <vt:variant>
        <vt:lpwstr/>
      </vt:variant>
      <vt:variant>
        <vt:i4>7405599</vt:i4>
      </vt:variant>
      <vt:variant>
        <vt:i4>363</vt:i4>
      </vt:variant>
      <vt:variant>
        <vt:i4>0</vt:i4>
      </vt:variant>
      <vt:variant>
        <vt:i4>5</vt:i4>
      </vt:variant>
      <vt:variant>
        <vt:lpwstr>http://phenix.it-sudparis.eu/jvet/doc_end_user/current_document.php?id=4058</vt:lpwstr>
      </vt:variant>
      <vt:variant>
        <vt:lpwstr/>
      </vt:variant>
      <vt:variant>
        <vt:i4>7471129</vt:i4>
      </vt:variant>
      <vt:variant>
        <vt:i4>360</vt:i4>
      </vt:variant>
      <vt:variant>
        <vt:i4>0</vt:i4>
      </vt:variant>
      <vt:variant>
        <vt:i4>5</vt:i4>
      </vt:variant>
      <vt:variant>
        <vt:lpwstr>http://phenix.it-sudparis.eu/jvet/doc_end_user/current_document.php?id=3618</vt:lpwstr>
      </vt:variant>
      <vt:variant>
        <vt:lpwstr/>
      </vt:variant>
      <vt:variant>
        <vt:i4>7405590</vt:i4>
      </vt:variant>
      <vt:variant>
        <vt:i4>357</vt:i4>
      </vt:variant>
      <vt:variant>
        <vt:i4>0</vt:i4>
      </vt:variant>
      <vt:variant>
        <vt:i4>5</vt:i4>
      </vt:variant>
      <vt:variant>
        <vt:lpwstr>http://phenix.it-sudparis.eu/jvet/doc_end_user/current_document.php?id=3929</vt:lpwstr>
      </vt:variant>
      <vt:variant>
        <vt:lpwstr/>
      </vt:variant>
      <vt:variant>
        <vt:i4>7536663</vt:i4>
      </vt:variant>
      <vt:variant>
        <vt:i4>354</vt:i4>
      </vt:variant>
      <vt:variant>
        <vt:i4>0</vt:i4>
      </vt:variant>
      <vt:variant>
        <vt:i4>5</vt:i4>
      </vt:variant>
      <vt:variant>
        <vt:lpwstr>http://phenix.it-sudparis.eu/jvet/doc_end_user/current_document.php?id=3807</vt:lpwstr>
      </vt:variant>
      <vt:variant>
        <vt:lpwstr/>
      </vt:variant>
      <vt:variant>
        <vt:i4>7995414</vt:i4>
      </vt:variant>
      <vt:variant>
        <vt:i4>351</vt:i4>
      </vt:variant>
      <vt:variant>
        <vt:i4>0</vt:i4>
      </vt:variant>
      <vt:variant>
        <vt:i4>5</vt:i4>
      </vt:variant>
      <vt:variant>
        <vt:lpwstr>http://phenix.it-sudparis.eu/jvet/doc_end_user/current_document.php?id=3990</vt:lpwstr>
      </vt:variant>
      <vt:variant>
        <vt:lpwstr/>
      </vt:variant>
      <vt:variant>
        <vt:i4>7602198</vt:i4>
      </vt:variant>
      <vt:variant>
        <vt:i4>348</vt:i4>
      </vt:variant>
      <vt:variant>
        <vt:i4>0</vt:i4>
      </vt:variant>
      <vt:variant>
        <vt:i4>5</vt:i4>
      </vt:variant>
      <vt:variant>
        <vt:lpwstr>http://phenix.it-sudparis.eu/jvet/doc_end_user/current_document.php?id=3970</vt:lpwstr>
      </vt:variant>
      <vt:variant>
        <vt:lpwstr/>
      </vt:variant>
      <vt:variant>
        <vt:i4>7340054</vt:i4>
      </vt:variant>
      <vt:variant>
        <vt:i4>345</vt:i4>
      </vt:variant>
      <vt:variant>
        <vt:i4>0</vt:i4>
      </vt:variant>
      <vt:variant>
        <vt:i4>5</vt:i4>
      </vt:variant>
      <vt:variant>
        <vt:lpwstr>http://phenix.it-sudparis.eu/jvet/doc_end_user/current_document.php?id=3930</vt:lpwstr>
      </vt:variant>
      <vt:variant>
        <vt:lpwstr/>
      </vt:variant>
      <vt:variant>
        <vt:i4>7536662</vt:i4>
      </vt:variant>
      <vt:variant>
        <vt:i4>342</vt:i4>
      </vt:variant>
      <vt:variant>
        <vt:i4>0</vt:i4>
      </vt:variant>
      <vt:variant>
        <vt:i4>5</vt:i4>
      </vt:variant>
      <vt:variant>
        <vt:lpwstr>http://phenix.it-sudparis.eu/jvet/doc_end_user/current_document.php?id=3908</vt:lpwstr>
      </vt:variant>
      <vt:variant>
        <vt:lpwstr/>
      </vt:variant>
      <vt:variant>
        <vt:i4>7405591</vt:i4>
      </vt:variant>
      <vt:variant>
        <vt:i4>339</vt:i4>
      </vt:variant>
      <vt:variant>
        <vt:i4>0</vt:i4>
      </vt:variant>
      <vt:variant>
        <vt:i4>5</vt:i4>
      </vt:variant>
      <vt:variant>
        <vt:lpwstr>http://phenix.it-sudparis.eu/jvet/doc_end_user/current_document.php?id=3826</vt:lpwstr>
      </vt:variant>
      <vt:variant>
        <vt:lpwstr/>
      </vt:variant>
      <vt:variant>
        <vt:i4>7602200</vt:i4>
      </vt:variant>
      <vt:variant>
        <vt:i4>336</vt:i4>
      </vt:variant>
      <vt:variant>
        <vt:i4>0</vt:i4>
      </vt:variant>
      <vt:variant>
        <vt:i4>5</vt:i4>
      </vt:variant>
      <vt:variant>
        <vt:lpwstr>http://phenix.it-sudparis.eu/jvet/doc_end_user/current_document.php?id=3771</vt:lpwstr>
      </vt:variant>
      <vt:variant>
        <vt:lpwstr/>
      </vt:variant>
      <vt:variant>
        <vt:i4>7733270</vt:i4>
      </vt:variant>
      <vt:variant>
        <vt:i4>333</vt:i4>
      </vt:variant>
      <vt:variant>
        <vt:i4>0</vt:i4>
      </vt:variant>
      <vt:variant>
        <vt:i4>5</vt:i4>
      </vt:variant>
      <vt:variant>
        <vt:lpwstr>http://phenix.it-sudparis.eu/jvet/doc_end_user/current_document.php?id=3956</vt:lpwstr>
      </vt:variant>
      <vt:variant>
        <vt:lpwstr/>
      </vt:variant>
      <vt:variant>
        <vt:i4>7733279</vt:i4>
      </vt:variant>
      <vt:variant>
        <vt:i4>330</vt:i4>
      </vt:variant>
      <vt:variant>
        <vt:i4>0</vt:i4>
      </vt:variant>
      <vt:variant>
        <vt:i4>5</vt:i4>
      </vt:variant>
      <vt:variant>
        <vt:lpwstr>http://phenix.it-sudparis.eu/jvet/doc_end_user/current_document.php?id=4026</vt:lpwstr>
      </vt:variant>
      <vt:variant>
        <vt:lpwstr/>
      </vt:variant>
      <vt:variant>
        <vt:i4>7667737</vt:i4>
      </vt:variant>
      <vt:variant>
        <vt:i4>327</vt:i4>
      </vt:variant>
      <vt:variant>
        <vt:i4>0</vt:i4>
      </vt:variant>
      <vt:variant>
        <vt:i4>5</vt:i4>
      </vt:variant>
      <vt:variant>
        <vt:lpwstr>http://phenix.it-sudparis.eu/jvet/doc_end_user/current_document.php?id=3662</vt:lpwstr>
      </vt:variant>
      <vt:variant>
        <vt:lpwstr/>
      </vt:variant>
      <vt:variant>
        <vt:i4>7733273</vt:i4>
      </vt:variant>
      <vt:variant>
        <vt:i4>324</vt:i4>
      </vt:variant>
      <vt:variant>
        <vt:i4>0</vt:i4>
      </vt:variant>
      <vt:variant>
        <vt:i4>5</vt:i4>
      </vt:variant>
      <vt:variant>
        <vt:lpwstr>http://phenix.it-sudparis.eu/jvet/doc_end_user/current_document.php?id=3656</vt:lpwstr>
      </vt:variant>
      <vt:variant>
        <vt:lpwstr/>
      </vt:variant>
      <vt:variant>
        <vt:i4>7733274</vt:i4>
      </vt:variant>
      <vt:variant>
        <vt:i4>321</vt:i4>
      </vt:variant>
      <vt:variant>
        <vt:i4>0</vt:i4>
      </vt:variant>
      <vt:variant>
        <vt:i4>5</vt:i4>
      </vt:variant>
      <vt:variant>
        <vt:lpwstr>http://phenix.it-sudparis.eu/jvet/doc_end_user/current_document.php?id=3555</vt:lpwstr>
      </vt:variant>
      <vt:variant>
        <vt:lpwstr/>
      </vt:variant>
      <vt:variant>
        <vt:i4>7405590</vt:i4>
      </vt:variant>
      <vt:variant>
        <vt:i4>318</vt:i4>
      </vt:variant>
      <vt:variant>
        <vt:i4>0</vt:i4>
      </vt:variant>
      <vt:variant>
        <vt:i4>5</vt:i4>
      </vt:variant>
      <vt:variant>
        <vt:lpwstr>http://phenix.it-sudparis.eu/jvet/doc_end_user/current_document.php?id=3923</vt:lpwstr>
      </vt:variant>
      <vt:variant>
        <vt:lpwstr/>
      </vt:variant>
      <vt:variant>
        <vt:i4>7405591</vt:i4>
      </vt:variant>
      <vt:variant>
        <vt:i4>315</vt:i4>
      </vt:variant>
      <vt:variant>
        <vt:i4>0</vt:i4>
      </vt:variant>
      <vt:variant>
        <vt:i4>5</vt:i4>
      </vt:variant>
      <vt:variant>
        <vt:lpwstr>http://phenix.it-sudparis.eu/jvet/doc_end_user/current_document.php?id=3825</vt:lpwstr>
      </vt:variant>
      <vt:variant>
        <vt:lpwstr/>
      </vt:variant>
      <vt:variant>
        <vt:i4>2490437</vt:i4>
      </vt:variant>
      <vt:variant>
        <vt:i4>312</vt:i4>
      </vt:variant>
      <vt:variant>
        <vt:i4>0</vt:i4>
      </vt:variant>
      <vt:variant>
        <vt:i4>5</vt:i4>
      </vt:variant>
      <vt:variant>
        <vt:lpwstr>mailto:didier.nicholson@vitec.com</vt:lpwstr>
      </vt:variant>
      <vt:variant>
        <vt:lpwstr/>
      </vt:variant>
      <vt:variant>
        <vt:i4>6619140</vt:i4>
      </vt:variant>
      <vt:variant>
        <vt:i4>309</vt:i4>
      </vt:variant>
      <vt:variant>
        <vt:i4>0</vt:i4>
      </vt:variant>
      <vt:variant>
        <vt:i4>5</vt:i4>
      </vt:variant>
      <vt:variant>
        <vt:lpwstr>mailto:diego.gibellino@telecomitalia.it</vt:lpwstr>
      </vt:variant>
      <vt:variant>
        <vt:lpwstr/>
      </vt:variant>
      <vt:variant>
        <vt:i4>1114227</vt:i4>
      </vt:variant>
      <vt:variant>
        <vt:i4>306</vt:i4>
      </vt:variant>
      <vt:variant>
        <vt:i4>0</vt:i4>
      </vt:variant>
      <vt:variant>
        <vt:i4>5</vt:i4>
      </vt:variant>
      <vt:variant>
        <vt:lpwstr>mailto:teruhiko.s@sony.com</vt:lpwstr>
      </vt:variant>
      <vt:variant>
        <vt:lpwstr/>
      </vt:variant>
      <vt:variant>
        <vt:i4>6094931</vt:i4>
      </vt:variant>
      <vt:variant>
        <vt:i4>303</vt:i4>
      </vt:variant>
      <vt:variant>
        <vt:i4>0</vt:i4>
      </vt:variant>
      <vt:variant>
        <vt:i4>5</vt:i4>
      </vt:variant>
      <vt:variant>
        <vt:lpwstr>mailto:jy_song@samsung.com</vt:lpwstr>
      </vt:variant>
      <vt:variant>
        <vt:lpwstr/>
      </vt:variant>
      <vt:variant>
        <vt:i4>1245299</vt:i4>
      </vt:variant>
      <vt:variant>
        <vt:i4>300</vt:i4>
      </vt:variant>
      <vt:variant>
        <vt:i4>0</vt:i4>
      </vt:variant>
      <vt:variant>
        <vt:i4>5</vt:i4>
      </vt:variant>
      <vt:variant>
        <vt:lpwstr>mailto:martak@qti.qualcomm.com</vt:lpwstr>
      </vt:variant>
      <vt:variant>
        <vt:lpwstr/>
      </vt:variant>
      <vt:variant>
        <vt:i4>7536659</vt:i4>
      </vt:variant>
      <vt:variant>
        <vt:i4>297</vt:i4>
      </vt:variant>
      <vt:variant>
        <vt:i4>0</vt:i4>
      </vt:variant>
      <vt:variant>
        <vt:i4>5</vt:i4>
      </vt:variant>
      <vt:variant>
        <vt:lpwstr>mailto:gilles.teniou@orange.com</vt:lpwstr>
      </vt:variant>
      <vt:variant>
        <vt:lpwstr/>
      </vt:variant>
      <vt:variant>
        <vt:i4>6881364</vt:i4>
      </vt:variant>
      <vt:variant>
        <vt:i4>294</vt:i4>
      </vt:variant>
      <vt:variant>
        <vt:i4>0</vt:i4>
      </vt:variant>
      <vt:variant>
        <vt:i4>5</vt:i4>
      </vt:variant>
      <vt:variant>
        <vt:lpwstr>mailto:anorkin@netflix.com</vt:lpwstr>
      </vt:variant>
      <vt:variant>
        <vt:lpwstr/>
      </vt:variant>
      <vt:variant>
        <vt:i4>4980771</vt:i4>
      </vt:variant>
      <vt:variant>
        <vt:i4>291</vt:i4>
      </vt:variant>
      <vt:variant>
        <vt:i4>0</vt:i4>
      </vt:variant>
      <vt:variant>
        <vt:i4>5</vt:i4>
      </vt:variant>
      <vt:variant>
        <vt:lpwstr>mailto:jill.boyce@intel.com</vt:lpwstr>
      </vt:variant>
      <vt:variant>
        <vt:lpwstr/>
      </vt:variant>
      <vt:variant>
        <vt:i4>102</vt:i4>
      </vt:variant>
      <vt:variant>
        <vt:i4>288</vt:i4>
      </vt:variant>
      <vt:variant>
        <vt:i4>0</vt:i4>
      </vt:variant>
      <vt:variant>
        <vt:i4>5</vt:i4>
      </vt:variant>
      <vt:variant>
        <vt:lpwstr>mailto:jianle.chen@huawei.com</vt:lpwstr>
      </vt:variant>
      <vt:variant>
        <vt:lpwstr/>
      </vt:variant>
      <vt:variant>
        <vt:i4>2424917</vt:i4>
      </vt:variant>
      <vt:variant>
        <vt:i4>285</vt:i4>
      </vt:variant>
      <vt:variant>
        <vt:i4>0</vt:i4>
      </vt:variant>
      <vt:variant>
        <vt:i4>5</vt:i4>
      </vt:variant>
      <vt:variant>
        <vt:lpwstr>mailto:Xavier.Ducloux@harmonicinc.com</vt:lpwstr>
      </vt:variant>
      <vt:variant>
        <vt:lpwstr/>
      </vt:variant>
      <vt:variant>
        <vt:i4>6160438</vt:i4>
      </vt:variant>
      <vt:variant>
        <vt:i4>282</vt:i4>
      </vt:variant>
      <vt:variant>
        <vt:i4>0</vt:i4>
      </vt:variant>
      <vt:variant>
        <vt:i4>5</vt:i4>
      </vt:variant>
      <vt:variant>
        <vt:lpwstr>mailto:jonatan.samuelsson@divideon.com</vt:lpwstr>
      </vt:variant>
      <vt:variant>
        <vt:lpwstr/>
      </vt:variant>
      <vt:variant>
        <vt:i4>6488133</vt:i4>
      </vt:variant>
      <vt:variant>
        <vt:i4>279</vt:i4>
      </vt:variant>
      <vt:variant>
        <vt:i4>0</vt:i4>
      </vt:variant>
      <vt:variant>
        <vt:i4>5</vt:i4>
      </vt:variant>
      <vt:variant>
        <vt:lpwstr>mailto:pp2960@att.com</vt:lpwstr>
      </vt:variant>
      <vt:variant>
        <vt:lpwstr/>
      </vt:variant>
      <vt:variant>
        <vt:i4>6946885</vt:i4>
      </vt:variant>
      <vt:variant>
        <vt:i4>276</vt:i4>
      </vt:variant>
      <vt:variant>
        <vt:i4>0</vt:i4>
      </vt:variant>
      <vt:variant>
        <vt:i4>5</vt:i4>
      </vt:variant>
      <vt:variant>
        <vt:lpwstr>mailto:thdavies@cisco.com</vt:lpwstr>
      </vt:variant>
      <vt:variant>
        <vt:lpwstr/>
      </vt:variant>
      <vt:variant>
        <vt:i4>917611</vt:i4>
      </vt:variant>
      <vt:variant>
        <vt:i4>273</vt:i4>
      </vt:variant>
      <vt:variant>
        <vt:i4>0</vt:i4>
      </vt:variant>
      <vt:variant>
        <vt:i4>5</vt:i4>
      </vt:variant>
      <vt:variant>
        <vt:lpwstr>mailto:A.Hinds@cablelabs.com</vt:lpwstr>
      </vt:variant>
      <vt:variant>
        <vt:lpwstr/>
      </vt:variant>
      <vt:variant>
        <vt:i4>3473436</vt:i4>
      </vt:variant>
      <vt:variant>
        <vt:i4>270</vt:i4>
      </vt:variant>
      <vt:variant>
        <vt:i4>0</vt:i4>
      </vt:variant>
      <vt:variant>
        <vt:i4>5</vt:i4>
      </vt:variant>
      <vt:variant>
        <vt:lpwstr>mailto:gmartincocher@blackberry.com</vt:lpwstr>
      </vt:variant>
      <vt:variant>
        <vt:lpwstr/>
      </vt:variant>
      <vt:variant>
        <vt:i4>7274526</vt:i4>
      </vt:variant>
      <vt:variant>
        <vt:i4>267</vt:i4>
      </vt:variant>
      <vt:variant>
        <vt:i4>0</vt:i4>
      </vt:variant>
      <vt:variant>
        <vt:i4>5</vt:i4>
      </vt:variant>
      <vt:variant>
        <vt:lpwstr>mailto:Alberto.Duenas@arm.com</vt:lpwstr>
      </vt:variant>
      <vt:variant>
        <vt:lpwstr/>
      </vt:variant>
      <vt:variant>
        <vt:i4>458785</vt:i4>
      </vt:variant>
      <vt:variant>
        <vt:i4>264</vt:i4>
      </vt:variant>
      <vt:variant>
        <vt:i4>0</vt:i4>
      </vt:variant>
      <vt:variant>
        <vt:i4>5</vt:i4>
      </vt:variant>
      <vt:variant>
        <vt:lpwstr>mailto:singer@apple.com</vt:lpwstr>
      </vt:variant>
      <vt:variant>
        <vt:lpwstr/>
      </vt:variant>
      <vt:variant>
        <vt:i4>5308516</vt:i4>
      </vt:variant>
      <vt:variant>
        <vt:i4>261</vt:i4>
      </vt:variant>
      <vt:variant>
        <vt:i4>0</vt:i4>
      </vt:variant>
      <vt:variant>
        <vt:i4>5</vt:i4>
      </vt:variant>
      <vt:variant>
        <vt:lpwstr>mailto:Amatarek@amazon.com</vt:lpwstr>
      </vt:variant>
      <vt:variant>
        <vt:lpwstr/>
      </vt:variant>
      <vt:variant>
        <vt:i4>7602200</vt:i4>
      </vt:variant>
      <vt:variant>
        <vt:i4>258</vt:i4>
      </vt:variant>
      <vt:variant>
        <vt:i4>0</vt:i4>
      </vt:variant>
      <vt:variant>
        <vt:i4>5</vt:i4>
      </vt:variant>
      <vt:variant>
        <vt:lpwstr>http://phenix.it-sudparis.eu/jvet/doc_end_user/current_document.php?id=3773</vt:lpwstr>
      </vt:variant>
      <vt:variant>
        <vt:lpwstr/>
      </vt:variant>
      <vt:variant>
        <vt:i4>7471126</vt:i4>
      </vt:variant>
      <vt:variant>
        <vt:i4>255</vt:i4>
      </vt:variant>
      <vt:variant>
        <vt:i4>0</vt:i4>
      </vt:variant>
      <vt:variant>
        <vt:i4>5</vt:i4>
      </vt:variant>
      <vt:variant>
        <vt:lpwstr>http://phenix.it-sudparis.eu/jvet/doc_end_user/current_document.php?id=3911</vt:lpwstr>
      </vt:variant>
      <vt:variant>
        <vt:lpwstr/>
      </vt:variant>
      <vt:variant>
        <vt:i4>7733270</vt:i4>
      </vt:variant>
      <vt:variant>
        <vt:i4>252</vt:i4>
      </vt:variant>
      <vt:variant>
        <vt:i4>0</vt:i4>
      </vt:variant>
      <vt:variant>
        <vt:i4>5</vt:i4>
      </vt:variant>
      <vt:variant>
        <vt:lpwstr>http://phenix.it-sudparis.eu/jvet/doc_end_user/current_document.php?id=3953</vt:lpwstr>
      </vt:variant>
      <vt:variant>
        <vt:lpwstr/>
      </vt:variant>
      <vt:variant>
        <vt:i4>7667734</vt:i4>
      </vt:variant>
      <vt:variant>
        <vt:i4>249</vt:i4>
      </vt:variant>
      <vt:variant>
        <vt:i4>0</vt:i4>
      </vt:variant>
      <vt:variant>
        <vt:i4>5</vt:i4>
      </vt:variant>
      <vt:variant>
        <vt:lpwstr>http://phenix.it-sudparis.eu/jvet/doc_end_user/current_document.php?id=3964</vt:lpwstr>
      </vt:variant>
      <vt:variant>
        <vt:lpwstr/>
      </vt:variant>
      <vt:variant>
        <vt:i4>7995414</vt:i4>
      </vt:variant>
      <vt:variant>
        <vt:i4>246</vt:i4>
      </vt:variant>
      <vt:variant>
        <vt:i4>0</vt:i4>
      </vt:variant>
      <vt:variant>
        <vt:i4>5</vt:i4>
      </vt:variant>
      <vt:variant>
        <vt:lpwstr>http://phenix.it-sudparis.eu/jvet/doc_end_user/current_document.php?id=3997</vt:lpwstr>
      </vt:variant>
      <vt:variant>
        <vt:lpwstr/>
      </vt:variant>
      <vt:variant>
        <vt:i4>7667734</vt:i4>
      </vt:variant>
      <vt:variant>
        <vt:i4>243</vt:i4>
      </vt:variant>
      <vt:variant>
        <vt:i4>0</vt:i4>
      </vt:variant>
      <vt:variant>
        <vt:i4>5</vt:i4>
      </vt:variant>
      <vt:variant>
        <vt:lpwstr>http://phenix.it-sudparis.eu/jvet/doc_end_user/current_document.php?id=3963</vt:lpwstr>
      </vt:variant>
      <vt:variant>
        <vt:lpwstr/>
      </vt:variant>
      <vt:variant>
        <vt:i4>8060950</vt:i4>
      </vt:variant>
      <vt:variant>
        <vt:i4>240</vt:i4>
      </vt:variant>
      <vt:variant>
        <vt:i4>0</vt:i4>
      </vt:variant>
      <vt:variant>
        <vt:i4>5</vt:i4>
      </vt:variant>
      <vt:variant>
        <vt:lpwstr>http://phenix.it-sudparis.eu/jvet/doc_end_user/current_document.php?id=3988</vt:lpwstr>
      </vt:variant>
      <vt:variant>
        <vt:lpwstr/>
      </vt:variant>
      <vt:variant>
        <vt:i4>8060950</vt:i4>
      </vt:variant>
      <vt:variant>
        <vt:i4>237</vt:i4>
      </vt:variant>
      <vt:variant>
        <vt:i4>0</vt:i4>
      </vt:variant>
      <vt:variant>
        <vt:i4>5</vt:i4>
      </vt:variant>
      <vt:variant>
        <vt:lpwstr>http://phenix.it-sudparis.eu/jvet/doc_end_user/current_document.php?id=3980</vt:lpwstr>
      </vt:variant>
      <vt:variant>
        <vt:lpwstr/>
      </vt:variant>
      <vt:variant>
        <vt:i4>7798806</vt:i4>
      </vt:variant>
      <vt:variant>
        <vt:i4>204</vt:i4>
      </vt:variant>
      <vt:variant>
        <vt:i4>0</vt:i4>
      </vt:variant>
      <vt:variant>
        <vt:i4>5</vt:i4>
      </vt:variant>
      <vt:variant>
        <vt:lpwstr>http://phenix.it-sudparis.eu/jvet/doc_end_user/current_document.php?id=3948</vt:lpwstr>
      </vt:variant>
      <vt:variant>
        <vt:lpwstr/>
      </vt:variant>
      <vt:variant>
        <vt:i4>8060950</vt:i4>
      </vt:variant>
      <vt:variant>
        <vt:i4>201</vt:i4>
      </vt:variant>
      <vt:variant>
        <vt:i4>0</vt:i4>
      </vt:variant>
      <vt:variant>
        <vt:i4>5</vt:i4>
      </vt:variant>
      <vt:variant>
        <vt:lpwstr>http://phenix.it-sudparis.eu/jvet/doc_end_user/current_document.php?id=3987</vt:lpwstr>
      </vt:variant>
      <vt:variant>
        <vt:lpwstr/>
      </vt:variant>
      <vt:variant>
        <vt:i4>7340054</vt:i4>
      </vt:variant>
      <vt:variant>
        <vt:i4>198</vt:i4>
      </vt:variant>
      <vt:variant>
        <vt:i4>0</vt:i4>
      </vt:variant>
      <vt:variant>
        <vt:i4>5</vt:i4>
      </vt:variant>
      <vt:variant>
        <vt:lpwstr>http://phenix.it-sudparis.eu/jvet/doc_end_user/current_document.php?id=3932</vt:lpwstr>
      </vt:variant>
      <vt:variant>
        <vt:lpwstr/>
      </vt:variant>
      <vt:variant>
        <vt:i4>8060950</vt:i4>
      </vt:variant>
      <vt:variant>
        <vt:i4>195</vt:i4>
      </vt:variant>
      <vt:variant>
        <vt:i4>0</vt:i4>
      </vt:variant>
      <vt:variant>
        <vt:i4>5</vt:i4>
      </vt:variant>
      <vt:variant>
        <vt:lpwstr>http://phenix.it-sudparis.eu/jvet/doc_end_user/current_document.php?id=3989</vt:lpwstr>
      </vt:variant>
      <vt:variant>
        <vt:lpwstr/>
      </vt:variant>
      <vt:variant>
        <vt:i4>8060952</vt:i4>
      </vt:variant>
      <vt:variant>
        <vt:i4>192</vt:i4>
      </vt:variant>
      <vt:variant>
        <vt:i4>0</vt:i4>
      </vt:variant>
      <vt:variant>
        <vt:i4>5</vt:i4>
      </vt:variant>
      <vt:variant>
        <vt:lpwstr>http://phenix.it-sudparis.eu/jvet/doc_end_user/current_document.php?id=3789</vt:lpwstr>
      </vt:variant>
      <vt:variant>
        <vt:lpwstr/>
      </vt:variant>
      <vt:variant>
        <vt:i4>6029420</vt:i4>
      </vt:variant>
      <vt:variant>
        <vt:i4>189</vt:i4>
      </vt:variant>
      <vt:variant>
        <vt:i4>0</vt:i4>
      </vt:variant>
      <vt:variant>
        <vt:i4>5</vt:i4>
      </vt:variant>
      <vt:variant>
        <vt:lpwstr>http://wftp3.itu.int/av-arch/jvet-site/2018_04_J_SanDiego/</vt:lpwstr>
      </vt:variant>
      <vt:variant>
        <vt:lpwstr/>
      </vt:variant>
      <vt:variant>
        <vt:i4>6881407</vt:i4>
      </vt:variant>
      <vt:variant>
        <vt:i4>186</vt:i4>
      </vt:variant>
      <vt:variant>
        <vt:i4>0</vt:i4>
      </vt:variant>
      <vt:variant>
        <vt:i4>5</vt:i4>
      </vt:variant>
      <vt:variant>
        <vt:lpwstr>http://phenix.it-sudparis.eu/jvet/</vt:lpwstr>
      </vt:variant>
      <vt:variant>
        <vt:lpwstr/>
      </vt:variant>
      <vt:variant>
        <vt:i4>8060952</vt:i4>
      </vt:variant>
      <vt:variant>
        <vt:i4>183</vt:i4>
      </vt:variant>
      <vt:variant>
        <vt:i4>0</vt:i4>
      </vt:variant>
      <vt:variant>
        <vt:i4>5</vt:i4>
      </vt:variant>
      <vt:variant>
        <vt:lpwstr>http://phenix.it-sudparis.eu/jvet/doc_end_user/current_document.php?id=3782</vt:lpwstr>
      </vt:variant>
      <vt:variant>
        <vt:lpwstr/>
      </vt:variant>
      <vt:variant>
        <vt:i4>2949132</vt:i4>
      </vt:variant>
      <vt:variant>
        <vt:i4>45</vt:i4>
      </vt:variant>
      <vt:variant>
        <vt:i4>0</vt:i4>
      </vt:variant>
      <vt:variant>
        <vt:i4>5</vt:i4>
      </vt:variant>
      <vt:variant>
        <vt:lpwstr>mailto:jvet@lists.rwth-aachen.de</vt:lpwstr>
      </vt:variant>
      <vt:variant>
        <vt:lpwstr/>
      </vt:variant>
      <vt:variant>
        <vt:i4>7274541</vt:i4>
      </vt:variant>
      <vt:variant>
        <vt:i4>42</vt:i4>
      </vt:variant>
      <vt:variant>
        <vt:i4>0</vt:i4>
      </vt:variant>
      <vt:variant>
        <vt:i4>5</vt:i4>
      </vt:variant>
      <vt:variant>
        <vt:lpwstr>https://mailman.rwth-aachen.de/mailman/options/jvet</vt:lpwstr>
      </vt:variant>
      <vt:variant>
        <vt:lpwstr/>
      </vt:variant>
      <vt:variant>
        <vt:i4>6881407</vt:i4>
      </vt:variant>
      <vt:variant>
        <vt:i4>39</vt:i4>
      </vt:variant>
      <vt:variant>
        <vt:i4>0</vt:i4>
      </vt:variant>
      <vt:variant>
        <vt:i4>5</vt:i4>
      </vt:variant>
      <vt:variant>
        <vt:lpwstr>http://phenix.it-sudparis.eu/jvet/</vt:lpwstr>
      </vt:variant>
      <vt:variant>
        <vt:lpwstr/>
      </vt:variant>
      <vt:variant>
        <vt:i4>131163</vt:i4>
      </vt:variant>
      <vt:variant>
        <vt:i4>36</vt:i4>
      </vt:variant>
      <vt:variant>
        <vt:i4>0</vt:i4>
      </vt:variant>
      <vt:variant>
        <vt:i4>5</vt:i4>
      </vt:variant>
      <vt:variant>
        <vt:lpwstr>http://www.itscj.ipsj.or.jp/sc29/29w7proc.htm</vt:lpwstr>
      </vt:variant>
      <vt:variant>
        <vt:lpwstr/>
      </vt:variant>
      <vt:variant>
        <vt:i4>5898243</vt:i4>
      </vt:variant>
      <vt:variant>
        <vt:i4>33</vt:i4>
      </vt:variant>
      <vt:variant>
        <vt:i4>0</vt:i4>
      </vt:variant>
      <vt:variant>
        <vt:i4>5</vt:i4>
      </vt:variant>
      <vt:variant>
        <vt:lpwstr>http://www.itu.int/ITU-T/dbase/patent/index.html</vt:lpwstr>
      </vt:variant>
      <vt:variant>
        <vt:lpwstr/>
      </vt:variant>
      <vt:variant>
        <vt:i4>5636178</vt:i4>
      </vt:variant>
      <vt:variant>
        <vt:i4>30</vt:i4>
      </vt:variant>
      <vt:variant>
        <vt:i4>0</vt:i4>
      </vt:variant>
      <vt:variant>
        <vt:i4>5</vt:i4>
      </vt:variant>
      <vt:variant>
        <vt:lpwstr>http://ftp3.itu.int/av-arch/jvet-site</vt:lpwstr>
      </vt:variant>
      <vt:variant>
        <vt:lpwstr/>
      </vt:variant>
      <vt:variant>
        <vt:i4>2687027</vt:i4>
      </vt:variant>
      <vt:variant>
        <vt:i4>27</vt:i4>
      </vt:variant>
      <vt:variant>
        <vt:i4>0</vt:i4>
      </vt:variant>
      <vt:variant>
        <vt:i4>5</vt:i4>
      </vt:variant>
      <vt:variant>
        <vt:lpwstr>http://www.itu.int/ITU-T/ipr/index.html</vt:lpwstr>
      </vt:variant>
      <vt:variant>
        <vt:lpwstr/>
      </vt:variant>
      <vt:variant>
        <vt:i4>6881407</vt:i4>
      </vt:variant>
      <vt:variant>
        <vt:i4>24</vt:i4>
      </vt:variant>
      <vt:variant>
        <vt:i4>0</vt:i4>
      </vt:variant>
      <vt:variant>
        <vt:i4>5</vt:i4>
      </vt:variant>
      <vt:variant>
        <vt:lpwstr>http://phenix.it-sudparis.eu/jvet/</vt:lpwstr>
      </vt:variant>
      <vt:variant>
        <vt:lpwstr/>
      </vt:variant>
      <vt:variant>
        <vt:i4>1507438</vt:i4>
      </vt:variant>
      <vt:variant>
        <vt:i4>21</vt:i4>
      </vt:variant>
      <vt:variant>
        <vt:i4>0</vt:i4>
      </vt:variant>
      <vt:variant>
        <vt:i4>5</vt:i4>
      </vt:variant>
      <vt:variant>
        <vt:lpwstr>http://wftp3.itu.int/av-arch/jvet-site/2019_07_K_Ljubljana/</vt:lpwstr>
      </vt:variant>
      <vt:variant>
        <vt:lpwstr/>
      </vt:variant>
      <vt:variant>
        <vt:i4>2949132</vt:i4>
      </vt:variant>
      <vt:variant>
        <vt:i4>18</vt:i4>
      </vt:variant>
      <vt:variant>
        <vt:i4>0</vt:i4>
      </vt:variant>
      <vt:variant>
        <vt:i4>5</vt:i4>
      </vt:variant>
      <vt:variant>
        <vt:lpwstr>mailto:jvet@lists.rwth-aachen.de</vt:lpwstr>
      </vt:variant>
      <vt:variant>
        <vt:lpwstr/>
      </vt:variant>
      <vt:variant>
        <vt:i4>5898256</vt:i4>
      </vt:variant>
      <vt:variant>
        <vt:i4>15</vt:i4>
      </vt:variant>
      <vt:variant>
        <vt:i4>0</vt:i4>
      </vt:variant>
      <vt:variant>
        <vt:i4>5</vt:i4>
      </vt:variant>
      <vt:variant>
        <vt:lpwstr>https://mailman.rwth-aachen.de/mailman/listinfo/jvet</vt:lpwstr>
      </vt:variant>
      <vt:variant>
        <vt:lpwstr/>
      </vt:variant>
      <vt:variant>
        <vt:i4>2949132</vt:i4>
      </vt:variant>
      <vt:variant>
        <vt:i4>12</vt:i4>
      </vt:variant>
      <vt:variant>
        <vt:i4>0</vt:i4>
      </vt:variant>
      <vt:variant>
        <vt:i4>5</vt:i4>
      </vt:variant>
      <vt:variant>
        <vt:lpwstr>mailto:jvet@lists.rwth-aachen.de</vt:lpwstr>
      </vt:variant>
      <vt:variant>
        <vt:lpwstr/>
      </vt:variant>
      <vt:variant>
        <vt:i4>6881407</vt:i4>
      </vt:variant>
      <vt:variant>
        <vt:i4>9</vt:i4>
      </vt:variant>
      <vt:variant>
        <vt:i4>0</vt:i4>
      </vt:variant>
      <vt:variant>
        <vt:i4>5</vt:i4>
      </vt:variant>
      <vt:variant>
        <vt:lpwstr>http://phenix.it-sudparis.eu/jvet/</vt:lpwstr>
      </vt:variant>
      <vt:variant>
        <vt:lpwstr/>
      </vt:variant>
      <vt:variant>
        <vt:i4>7995483</vt:i4>
      </vt:variant>
      <vt:variant>
        <vt:i4>3</vt:i4>
      </vt:variant>
      <vt:variant>
        <vt:i4>0</vt:i4>
      </vt:variant>
      <vt:variant>
        <vt:i4>5</vt:i4>
      </vt:variant>
      <vt:variant>
        <vt:lpwstr>mailto:ohm@ient.rwth-aachen.de</vt:lpwstr>
      </vt:variant>
      <vt:variant>
        <vt:lpwstr/>
      </vt:variant>
      <vt:variant>
        <vt:i4>6750290</vt:i4>
      </vt:variant>
      <vt:variant>
        <vt:i4>0</vt:i4>
      </vt:variant>
      <vt:variant>
        <vt:i4>0</vt:i4>
      </vt:variant>
      <vt:variant>
        <vt:i4>5</vt:i4>
      </vt:variant>
      <vt:variant>
        <vt:lpwstr>mailto:garysull@microsoft.com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dc:creator>
  <cp:keywords>JCT-VC, MPEG, VCEG</cp:keywords>
  <cp:lastModifiedBy>Jens Ohm</cp:lastModifiedBy>
  <cp:revision>3</cp:revision>
  <dcterms:created xsi:type="dcterms:W3CDTF">2018-10-05T00:54:00Z</dcterms:created>
  <dcterms:modified xsi:type="dcterms:W3CDTF">2018-10-05T00:55:00Z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f2d7cfeb-ea7d-4e8d-8707-0628396822f8</vt:lpwstr>
  </property>
  <property fmtid="{D5CDD505-2E9C-101B-9397-08002B2CF9AE}" pid="4" name="NokiaConfidentiality">
    <vt:lpwstr>Public</vt:lpwstr>
  </property>
  <property fmtid="{D5CDD505-2E9C-101B-9397-08002B2CF9AE}" pid="5" name="MSIP_Label_f42aa342-8706-4288-bd11-ebb85995028c_Enabled">
    <vt:lpwstr>False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garysull@microsoft.com</vt:lpwstr>
  </property>
  <property fmtid="{D5CDD505-2E9C-101B-9397-08002B2CF9AE}" pid="8" name="MSIP_Label_f42aa342-8706-4288-bd11-ebb85995028c_SetDate">
    <vt:lpwstr>2017-07-13T00:47:40.9192932-07:00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
  </property>
</Properties>
</file>